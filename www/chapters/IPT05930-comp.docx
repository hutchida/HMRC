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7367F" w14:textId="77777777" w:rsidR="00B91F2C" w:rsidRDefault="00EE21A8">
      <w:pPr>
        <w:pStyle w:val="Title"/>
      </w:pPr>
      <w:bookmarkStart w:id="0" w:name="_GoBack"/>
      <w:bookmarkEnd w:id="0"/>
      <w:r>
        <w:t>HMRC - IPT05930 - Effect Of The De Minimis Limits On Co-Insurance</w:t>
      </w:r>
    </w:p>
    <w:p w14:paraId="0B929D5A" w14:textId="3473BB8C" w:rsidR="00B91F2C" w:rsidRDefault="00EE21A8">
      <w:r>
        <w:t xml:space="preserve">In co-insurance, several contracts of insurance are written under one policy. Each co-insurer has a separate contract of insurance with the insured, for the percentage of the risk they </w:t>
      </w:r>
      <w:r>
        <w:t xml:space="preserve">are covering. Under the de minimis </w:t>
      </w:r>
      <w:del w:id="1" w:author="Comparison" w:date="2019-10-25T02:08:00Z">
        <w:r>
          <w:delText>*</w:delText>
        </w:r>
      </w:del>
      <w:r>
        <w:t xml:space="preserve">provision they are not allowed to apply the </w:t>
      </w:r>
      <w:del w:id="2" w:author="Comparison" w:date="2019-10-25T02:08:00Z">
        <w:r>
          <w:delText>*</w:delText>
        </w:r>
      </w:del>
      <w:r>
        <w:t xml:space="preserve">de minimis </w:t>
      </w:r>
      <w:del w:id="3" w:author="Comparison" w:date="2019-10-25T02:08:00Z">
        <w:r>
          <w:delText>*</w:delText>
        </w:r>
      </w:del>
      <w:r>
        <w:t>limits to the premium received under each co-insurance contract, but must apply them to the whole policy. This is because the co-insurers are, in effect, sharing a ri</w:t>
      </w:r>
      <w:r>
        <w:t xml:space="preserve">sk, and the ESC is targeted at entire risks where the related premium is </w:t>
      </w:r>
      <w:del w:id="4" w:author="Comparison" w:date="2019-10-25T02:08:00Z">
        <w:r>
          <w:delText>*</w:delText>
        </w:r>
      </w:del>
      <w:r>
        <w:t>de minimis. The lead co-insurer will normally be responsible for making the decision as to whether a mixed policy is de minimis.</w:t>
      </w:r>
    </w:p>
    <w:p w14:paraId="12AB38E0" w14:textId="77777777" w:rsidR="00B91F2C" w:rsidRDefault="00EE21A8">
      <w:r>
        <w:t xml:space="preserve"> Previous page</w:t>
      </w:r>
    </w:p>
    <w:p w14:paraId="4DB19F2C" w14:textId="77777777" w:rsidR="00B91F2C" w:rsidRDefault="00EE21A8">
      <w:r>
        <w:t xml:space="preserve"> Next page</w:t>
      </w:r>
    </w:p>
    <w:sectPr w:rsidR="00B91F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C20"/>
    <w:rsid w:val="0015074B"/>
    <w:rsid w:val="0029639D"/>
    <w:rsid w:val="00326F90"/>
    <w:rsid w:val="00AA1D8D"/>
    <w:rsid w:val="00AD1A1C"/>
    <w:rsid w:val="00B47730"/>
    <w:rsid w:val="00B91F2C"/>
    <w:rsid w:val="00CB0664"/>
    <w:rsid w:val="00E96AB0"/>
    <w:rsid w:val="00EE21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F603F99-D43C-45EB-AD8C-2BBF08B2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E21A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21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1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22F549-47D0-4013-9CE1-D04EE864C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2019-10-25T01:08:00Z</dcterms:modified>
  <cp:category/>
</cp:coreProperties>
</file>