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1E015" w14:textId="77777777" w:rsidR="00BB35AF" w:rsidRDefault="006E532C">
      <w:pPr>
        <w:pStyle w:val="Title"/>
      </w:pPr>
      <w:bookmarkStart w:id="0" w:name="_GoBack"/>
      <w:bookmarkEnd w:id="0"/>
      <w:r>
        <w:t>HMRC - CTM80165 - Groups: Overview Of The Arrangements Rules</w:t>
      </w:r>
    </w:p>
    <w:p w14:paraId="699E6B3B" w14:textId="77777777" w:rsidR="00BB35AF" w:rsidRDefault="006E532C">
      <w:r>
        <w:t>CTA10/S154</w:t>
      </w:r>
    </w:p>
    <w:p w14:paraId="7D849BF5" w14:textId="77777777" w:rsidR="00BB35AF" w:rsidRDefault="006E532C">
      <w:r>
        <w:t xml:space="preserve">Under CTA10/S154 two companies which would otherwise be treated as members of the same group for group relief purposes are not treated in this way if there are certain </w:t>
      </w:r>
      <w:r>
        <w:t>arrangements in place.</w:t>
      </w:r>
    </w:p>
    <w:p w14:paraId="63600AED" w14:textId="77777777" w:rsidR="00BB35AF" w:rsidRDefault="006E532C">
      <w:r>
        <w:t>CTA10/S156(2) defines arrangements as:</w:t>
      </w:r>
    </w:p>
    <w:p w14:paraId="769008ED" w14:textId="77777777" w:rsidR="00BB35AF" w:rsidRDefault="006E532C">
      <w:r>
        <w:t>a. being of any kind (whether or not in writing), but does not include</w:t>
      </w:r>
    </w:p>
    <w:p w14:paraId="0EB35C58" w14:textId="77777777" w:rsidR="00BB35AF" w:rsidRDefault="006E532C">
      <w:r>
        <w:t>b. i) a power of a Minister of the Crown, the Scottish Ministers or a Northern Ireland department to give directions to a s</w:t>
      </w:r>
      <w:r>
        <w:t>tatutory body as to the disposal of assets belonging to the body or to a subsidiary of the body, or</w:t>
      </w:r>
    </w:p>
    <w:p w14:paraId="11EA5358" w14:textId="77777777" w:rsidR="00BB35AF" w:rsidRDefault="006E532C">
      <w:r>
        <w:t> ii) conditions or requirements imposed or agreed with a Minister of the Crown, the Scottish Ministers or a Northern Ireland department</w:t>
      </w:r>
    </w:p>
    <w:p w14:paraId="658C135C" w14:textId="77777777" w:rsidR="00BB35AF" w:rsidRDefault="006E532C">
      <w:r>
        <w:t>Paragraph (ii) appli</w:t>
      </w:r>
      <w:r>
        <w:t>es for accounting periods ending on or after 30 April 2013.</w:t>
      </w:r>
    </w:p>
    <w:p w14:paraId="49CF99B2" w14:textId="77777777" w:rsidR="00BB35AF" w:rsidRDefault="00BB35AF"/>
    <w:p w14:paraId="3C48235F" w14:textId="77777777" w:rsidR="00BB35AF" w:rsidRDefault="006E532C">
      <w:r>
        <w:t>Where there are arrangements within (a) but not (b) above you must then look for the conditions in CTA10/S154(2)(a) and (b). If these apply the two companies are disqualified from surrendering an</w:t>
      </w:r>
      <w:r>
        <w:t>d claiming group relief.</w:t>
      </w:r>
    </w:p>
    <w:p w14:paraId="3681C7F5" w14:textId="77777777" w:rsidR="00BB35AF" w:rsidRDefault="006E532C">
      <w:r>
        <w:t>The two conditions are:</w:t>
      </w:r>
    </w:p>
    <w:p w14:paraId="2BE0D0AE" w14:textId="77777777" w:rsidR="00BB35AF" w:rsidRDefault="006E532C">
      <w:r>
        <w:t>a. that one of the two companies must have trading losses or other amounts which would be available for surrender for group relief purposes, and</w:t>
      </w:r>
    </w:p>
    <w:p w14:paraId="6AB27268" w14:textId="77777777" w:rsidR="00BB35AF" w:rsidRDefault="006E532C">
      <w:r>
        <w:t>b. that there are arrangements which have any of the three eff</w:t>
      </w:r>
      <w:r>
        <w:t>ects in CTA10/S154(3).</w:t>
      </w:r>
    </w:p>
    <w:p w14:paraId="5ADBFFC2" w14:textId="77777777" w:rsidR="00BB35AF" w:rsidRDefault="006E532C">
      <w:r>
        <w:t>Effect 1 in CTA10/S154(3) is that one of the companies (or a successor, as defined in CTM80170) could:</w:t>
      </w:r>
    </w:p>
    <w:p w14:paraId="44EF989B" w14:textId="77777777" w:rsidR="00BB35AF" w:rsidRDefault="006E532C">
      <w:r>
        <w:t>cease to be a member of the same group as the other,</w:t>
      </w:r>
    </w:p>
    <w:p w14:paraId="36BE5810" w14:textId="77777777" w:rsidR="00BB35AF" w:rsidRDefault="006E532C">
      <w:r>
        <w:t>and</w:t>
      </w:r>
    </w:p>
    <w:p w14:paraId="3F452AEA" w14:textId="77777777" w:rsidR="00BB35AF" w:rsidRDefault="006E532C">
      <w:r>
        <w:t xml:space="preserve">become a member of the same group as a third company (CTM80170 on effect </w:t>
      </w:r>
      <w:r>
        <w:t>1).</w:t>
      </w:r>
    </w:p>
    <w:p w14:paraId="5B8C2953" w14:textId="77777777" w:rsidR="00BB35AF" w:rsidRDefault="006E532C">
      <w:r>
        <w:t>Effect 2 in CTA10/S154(3) is that:</w:t>
      </w:r>
    </w:p>
    <w:p w14:paraId="2B1A3895" w14:textId="77777777" w:rsidR="00BB35AF" w:rsidRDefault="006E532C">
      <w:r>
        <w:lastRenderedPageBreak/>
        <w:t>any person (apart from the two companies concerned) has or could obtain, or</w:t>
      </w:r>
    </w:p>
    <w:p w14:paraId="27F98765" w14:textId="77777777" w:rsidR="00BB35AF" w:rsidRDefault="006E532C">
      <w:r>
        <w:t>any persons together have or could obtain,</w:t>
      </w:r>
    </w:p>
    <w:p w14:paraId="2ACBEA4F" w14:textId="77777777" w:rsidR="00BB35AF" w:rsidRDefault="006E532C">
      <w:r>
        <w:t>control of one of the companies but not of the other (CTM80175 on effect 2).</w:t>
      </w:r>
    </w:p>
    <w:p w14:paraId="6BE8B083" w14:textId="77777777" w:rsidR="00BB35AF" w:rsidRDefault="006E532C">
      <w:r>
        <w:t xml:space="preserve">There is guidance on </w:t>
      </w:r>
      <w:r>
        <w:t>the circumstances that can arise in insolvency proceedings and the interaction with effect 2 at CTM80209 under ‘Change of control’.</w:t>
      </w:r>
    </w:p>
    <w:p w14:paraId="58C88D4C" w14:textId="77777777" w:rsidR="00BB35AF" w:rsidRDefault="006E532C">
      <w:r>
        <w:t>Effect 3 in CTA10/S154(3) is that a third company could begin to carry on the whole or part of a trade which, at any time du</w:t>
      </w:r>
      <w:r>
        <w:t>ring or after the current period, is carried on by the first company. The third company could do so either as a:</w:t>
      </w:r>
    </w:p>
    <w:p w14:paraId="20E17241" w14:textId="77777777" w:rsidR="00BB35AF" w:rsidRDefault="006E532C">
      <w:r>
        <w:t>successor of the first company, or</w:t>
      </w:r>
    </w:p>
    <w:p w14:paraId="03E8F2B2" w14:textId="77777777" w:rsidR="00BB35AF" w:rsidRDefault="006E532C">
      <w:r>
        <w:t xml:space="preserve">successor of another company that is not a third company but which, at some time during or after the end of </w:t>
      </w:r>
      <w:r>
        <w:t>that accounting period, has begun to carry on the whole or part of that trade (CTM80180 on effect 3).</w:t>
      </w:r>
    </w:p>
    <w:p w14:paraId="1AB34A4B" w14:textId="77777777" w:rsidR="00BB35AF" w:rsidRDefault="006E532C">
      <w:r>
        <w:t>These are all subject to CTA10/Ss155A and 155B, which provide that certain commercial arrangements are not arrangements within S154(3) (CTM80181).</w:t>
      </w:r>
    </w:p>
    <w:p w14:paraId="6B35D87D" w14:textId="77777777" w:rsidR="00BB35AF" w:rsidRDefault="006E532C">
      <w:r>
        <w:t>There i</w:t>
      </w:r>
      <w:r>
        <w:t>s no requirement to establish an avoidance motive in the arrangements. If the arrangements fit within the effects then the restrictions will apply.</w:t>
      </w:r>
    </w:p>
    <w:p w14:paraId="0BBF2AED" w14:textId="77777777" w:rsidR="00BB35AF" w:rsidRDefault="006E532C">
      <w:r>
        <w:t>Claims made under a consortium relationship will be subject to the arrangements rules in CTA10/S155 (CTM8060</w:t>
      </w:r>
      <w:r>
        <w:t>0 onwards).</w:t>
      </w:r>
    </w:p>
    <w:p w14:paraId="3FDE6EC9" w14:textId="77777777" w:rsidR="00BB35AF" w:rsidRDefault="006E532C">
      <w:r>
        <w:t>Further guidance on arrangements</w:t>
      </w:r>
    </w:p>
    <w:p w14:paraId="534CE0B2" w14:textId="77777777" w:rsidR="00BB35AF" w:rsidRDefault="006E532C">
      <w:r>
        <w:t xml:space="preserve">There is guidance at CTM80185 on ‘enabling’ arrangements. These are arrangements which confer rights which are not necessarily intended to be exercised immediately but which are available to be </w:t>
      </w:r>
      <w:r>
        <w:t>exercised at some future date to suit the convenience of the parties.</w:t>
      </w:r>
    </w:p>
    <w:p w14:paraId="4754F809" w14:textId="77777777" w:rsidR="00BB35AF" w:rsidRDefault="006E532C">
      <w:r>
        <w:t>There is guidance on how the facts of the case can affect the date of the arrangements at CTM80195.</w:t>
      </w:r>
    </w:p>
    <w:p w14:paraId="21BC5646" w14:textId="77777777" w:rsidR="00BB35AF" w:rsidRDefault="006E532C">
      <w:r>
        <w:t>There is guidance at CTM80190 on ‘direct’ arrangements. These represent a stage in the</w:t>
      </w:r>
      <w:r>
        <w:t xml:space="preserve"> process of negotiating an intended transaction.</w:t>
      </w:r>
    </w:p>
    <w:p w14:paraId="51468F93" w14:textId="77777777" w:rsidR="00BB35AF" w:rsidRDefault="006E532C">
      <w:r>
        <w:t xml:space="preserve">There is further guidance on HMRC’s treatment of certain circumstances that may lead to ‘arrangements’ in SP3/93 </w:t>
      </w:r>
      <w:ins w:id="1" w:author="Comparison" w:date="2019-10-25T02:01:00Z">
        <w:r>
          <w:t xml:space="preserve">{#} </w:t>
        </w:r>
      </w:ins>
      <w:r>
        <w:t>(see also CTM80205).</w:t>
      </w:r>
    </w:p>
    <w:p w14:paraId="1AFED392" w14:textId="77777777" w:rsidR="00BB35AF" w:rsidRDefault="00BB35AF"/>
    <w:p w14:paraId="3D07415C" w14:textId="77777777" w:rsidR="00BB35AF" w:rsidRDefault="006E532C">
      <w:r>
        <w:t xml:space="preserve"> Previous page</w:t>
      </w:r>
    </w:p>
    <w:p w14:paraId="5A633E89" w14:textId="77777777" w:rsidR="00BB35AF" w:rsidRDefault="006E532C">
      <w:r>
        <w:t xml:space="preserve"> Next page</w:t>
      </w:r>
    </w:p>
    <w:sectPr w:rsidR="00BB35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EFA"/>
    <w:rsid w:val="00326F90"/>
    <w:rsid w:val="006E532C"/>
    <w:rsid w:val="00AA1D8D"/>
    <w:rsid w:val="00B47730"/>
    <w:rsid w:val="00BB35AF"/>
    <w:rsid w:val="00CB0664"/>
    <w:rsid w:val="00CF7DE7"/>
    <w:rsid w:val="00FC693F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99D858-F7CB-4908-9DFC-AC01A31C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E53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3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F99414-9728-4FD1-AE53-4051E6A5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2019-10-25T01:01:00Z</dcterms:modified>
  <cp:category/>
</cp:coreProperties>
</file>