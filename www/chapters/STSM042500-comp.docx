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55E71" w14:textId="77777777" w:rsidR="005E6972" w:rsidRDefault="00457DFA">
      <w:pPr>
        <w:pStyle w:val="Title"/>
      </w:pPr>
      <w:bookmarkStart w:id="0" w:name="_GoBack"/>
      <w:bookmarkEnd w:id="0"/>
      <w:r>
        <w:t>HMRC - STSM042500 - Reliefs: Section 77A - Relevant Mergers</w:t>
      </w:r>
    </w:p>
    <w:p w14:paraId="61D4E4D9" w14:textId="77777777" w:rsidR="005E6972" w:rsidRDefault="00457DFA">
      <w:r>
        <w:t xml:space="preserve">For stamp duty relief to be available under FA86/S77(1), the provisions at FA86/S77(3)(i) require there to be no disqualifying arrangements in existence at the time the instrument </w:t>
      </w:r>
      <w:r>
        <w:t>transferring the shares under the share for share exchange is executed.</w:t>
      </w:r>
    </w:p>
    <w:p w14:paraId="3F5C43D4" w14:textId="77777777" w:rsidR="005E6972" w:rsidRDefault="00457DFA">
      <w:r>
        <w:t xml:space="preserve">Occasions can arise however where, under arrangements, two companies (A and B) agree to merge. Under these arrangements a new holding company (‘NewCo’) is incorporated. Newco acquires </w:t>
      </w:r>
      <w:r>
        <w:t>the whole of the existing share capital of A in exchange for new shares in Newco. The whole of the existing share capital of B is then immediately acquired by Newco in exchange for new shares in Newco.</w:t>
      </w:r>
    </w:p>
    <w:p w14:paraId="51A3048A" w14:textId="77777777" w:rsidR="005E6972" w:rsidRDefault="00457DFA">
      <w:r>
        <w:t>These arrangements will not be “disqualifying arrangem</w:t>
      </w:r>
      <w:r>
        <w:t>ents” if they meet all the conditions at FA86/S77A(4) so as to be “relevant merger arrangements”. FA86/S77A(3)(b) provides that disqualifying arrangements shall not include arrangements which are “relevant merger arrangements”.</w:t>
      </w:r>
    </w:p>
    <w:p w14:paraId="75F20AE1" w14:textId="77777777" w:rsidR="005E6972" w:rsidRDefault="00457DFA">
      <w:r>
        <w:t>So, in the example above, th</w:t>
      </w:r>
      <w:r>
        <w:t>e exisisting arrangement for the share exchange with B does not taint the share exchange with A. Therefore, the acquisition of company A will not give rise to a charge to stamp duty but the acquisition of company B will, maintaining the position prior to t</w:t>
      </w:r>
      <w:r>
        <w:t>he introduction of s77A.</w:t>
      </w:r>
    </w:p>
    <w:p w14:paraId="61985764" w14:textId="77777777" w:rsidR="005E6972" w:rsidRDefault="00457DFA">
      <w:r>
        <w:t>Subscriber shares</w:t>
      </w:r>
    </w:p>
    <w:p w14:paraId="2C5D88B2" w14:textId="77777777" w:rsidR="005E6972" w:rsidRDefault="00457DFA">
      <w:r>
        <w:t>FA86/S77A(4)(c)(ii) provides that the shares in the acquiring company issued as consideration for the original target shall be ignored for the purposes of a relevant merger arrangement.</w:t>
      </w:r>
    </w:p>
    <w:p w14:paraId="1B51E7B0" w14:textId="77777777" w:rsidR="005E6972" w:rsidRDefault="00457DFA">
      <w:r>
        <w:t>However, it is usual for th</w:t>
      </w:r>
      <w:r>
        <w:t>e acquiring company to have issued subscriber shares to a substantial shareholder of the target on its formation. If it is a PLC, it will have issued £50,000 worth of shares. To mirror the first target’s pre acquisition capital, the subscribers will get fe</w:t>
      </w:r>
      <w:r>
        <w:t>wer shares when the target’s shares are transferred.</w:t>
      </w:r>
    </w:p>
    <w:p w14:paraId="3032084E" w14:textId="77777777" w:rsidR="005E6972" w:rsidRDefault="00457DFA">
      <w:r>
        <w:t>For the purposes of FA86/S77A(4)(c) (ii) , subscriber shares are treated as consideration for the acquisition of Company A.</w:t>
      </w:r>
    </w:p>
    <w:p w14:paraId="0A75691D" w14:textId="67A991AD" w:rsidR="005E6972" w:rsidRDefault="00457DFA">
      <w:del w:id="1" w:author="Comparison" w:date="2019-10-25T02:57:00Z">
        <w:r>
          <w:delText>‘</w:delText>
        </w:r>
      </w:del>
      <w:ins w:id="2" w:author="Comparison" w:date="2019-10-25T02:57:00Z">
        <w:r>
          <w:t>_‘_</w:t>
        </w:r>
      </w:ins>
      <w:r>
        <w:t>Arrangements’ includes any agreement, understanding or scheme (whether or no</w:t>
      </w:r>
      <w:r>
        <w:t>t legally enforceable).</w:t>
      </w:r>
    </w:p>
    <w:p w14:paraId="554E29AB" w14:textId="77777777" w:rsidR="005E6972" w:rsidRDefault="00457DFA">
      <w:r>
        <w:t>STSM042460 provides information on what are ‘disqualifying arrangements’.</w:t>
      </w:r>
    </w:p>
    <w:p w14:paraId="32A15E70" w14:textId="77777777" w:rsidR="005E6972" w:rsidRDefault="00457DFA">
      <w:r>
        <w:t xml:space="preserve"> Previous page</w:t>
      </w:r>
    </w:p>
    <w:p w14:paraId="73B0B5F1" w14:textId="77777777" w:rsidR="005E6972" w:rsidRDefault="00457DFA">
      <w:r>
        <w:lastRenderedPageBreak/>
        <w:t xml:space="preserve"> Next page</w:t>
      </w:r>
    </w:p>
    <w:sectPr w:rsidR="005E69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1B74"/>
    <w:rsid w:val="00457DFA"/>
    <w:rsid w:val="00591F83"/>
    <w:rsid w:val="005E6972"/>
    <w:rsid w:val="009626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826F86D-0576-4DBC-AF8C-518855A2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57DF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D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D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697700-7D98-4F3C-AEA8-D1E5F7084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2019-10-25T01:57:00Z</dcterms:modified>
  <cp:category/>
</cp:coreProperties>
</file>