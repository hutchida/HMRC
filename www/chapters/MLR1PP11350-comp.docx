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478AA8" w14:textId="77777777" w:rsidR="00962072" w:rsidRDefault="008C4FEC">
      <w:pPr>
        <w:pStyle w:val="Title"/>
      </w:pPr>
      <w:bookmarkStart w:id="0" w:name="_GoBack"/>
      <w:bookmarkEnd w:id="0"/>
      <w:r>
        <w:t>HMRC - MLR1PP11350 - MLR1 Penalties Guidance: Payment And Recovery Of Penalties</w:t>
      </w:r>
    </w:p>
    <w:p w14:paraId="139F3769" w14:textId="77777777" w:rsidR="00962072" w:rsidRDefault="008C4FEC">
      <w:r>
        <w:t xml:space="preserve">MLR penalties must be paid immediately to The Registration Team in Southend. The Registration Team identify the penalties issued in each month and monitor receipt of </w:t>
      </w:r>
      <w:r>
        <w:t>payments.</w:t>
      </w:r>
    </w:p>
    <w:p w14:paraId="5E1D6B98" w14:textId="77777777" w:rsidR="00962072" w:rsidRDefault="008C4FEC">
      <w:r>
        <w:t>(This content has been withheld because of exemptions in the Freedom of Information Act 2000) (This content has been withheld because of exemptions in the Freedom of Information Act 2000)</w:t>
      </w:r>
    </w:p>
    <w:p w14:paraId="29B585C1" w14:textId="0B7D4359" w:rsidR="00962072" w:rsidRDefault="008C4FEC">
      <w:r>
        <w:t>Penalties can only be recovered through civil recovery rou</w:t>
      </w:r>
      <w:r>
        <w:t xml:space="preserve">tes. If you do not pay a penalty to which you are liable we may </w:t>
      </w:r>
      <w:del w:id="1" w:author="Comparison" w:date="2019-10-24T23:54:00Z">
        <w:r>
          <w:delText xml:space="preserve">take </w:delText>
        </w:r>
      </w:del>
      <w:ins w:id="2" w:author="Comparison" w:date="2019-10-24T23:54:00Z">
        <w:r>
          <w:t>impose further measures includinng suspending or deregistering the business or </w:t>
        </w:r>
      </w:ins>
      <w:r>
        <w:t>legal action against you or your business.</w:t>
      </w:r>
    </w:p>
    <w:p w14:paraId="33D9074B" w14:textId="77777777" w:rsidR="00962072" w:rsidRDefault="008C4FEC">
      <w:r>
        <w:t xml:space="preserve"> Previous page</w:t>
      </w:r>
    </w:p>
    <w:p w14:paraId="27F99B58" w14:textId="77777777" w:rsidR="00962072" w:rsidRDefault="008C4FEC">
      <w:r>
        <w:t xml:space="preserve"> Next page</w:t>
      </w:r>
    </w:p>
    <w:sectPr w:rsidR="009620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8B6"/>
    <w:rsid w:val="0006063C"/>
    <w:rsid w:val="0015074B"/>
    <w:rsid w:val="0029639D"/>
    <w:rsid w:val="00326F90"/>
    <w:rsid w:val="008C4FEC"/>
    <w:rsid w:val="00962072"/>
    <w:rsid w:val="00AA1D8D"/>
    <w:rsid w:val="00AB5CF3"/>
    <w:rsid w:val="00B47730"/>
    <w:rsid w:val="00CB0664"/>
    <w:rsid w:val="00ED7C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DE3D85D-3459-4657-A832-5F33FC652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8C4FE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F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A65CB21-8E4D-48CE-974E-5E8D118FE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718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2019-10-24T22:54:00Z</dcterms:modified>
  <cp:category/>
</cp:coreProperties>
</file>