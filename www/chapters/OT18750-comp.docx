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6DE6" w14:textId="77777777" w:rsidR="00441F2D" w:rsidRDefault="008B446D">
      <w:pPr>
        <w:pStyle w:val="Title"/>
      </w:pPr>
      <w:bookmarkStart w:id="0" w:name="_GoBack"/>
      <w:bookmarkEnd w:id="0"/>
      <w:r>
        <w:t>HMRC - OT18750 - PRT: Penalties: Contents</w:t>
      </w:r>
    </w:p>
    <w:p w14:paraId="0C91C8C1" w14:textId="2E3447EC" w:rsidR="00441F2D" w:rsidRDefault="008B446D">
      <w:del w:id="1" w:author="Comparison" w:date="2019-10-30T18:08:00Z">
        <w:r>
          <w:delText>OT18760    PRT: penalties - chargeable</w:delText>
        </w:r>
      </w:del>
      <w:ins w:id="2" w:author="Comparison" w:date="2019-10-30T18:08:00Z">
        <w:r>
          <w:t>OT18755    Chargeable</w:t>
        </w:r>
      </w:ins>
      <w:r>
        <w:t xml:space="preserve"> periods ending </w:t>
      </w:r>
      <w:del w:id="3" w:author="Comparison" w:date="2019-10-30T18:08:00Z">
        <w:r>
          <w:delText>before</w:delText>
        </w:r>
      </w:del>
      <w:ins w:id="4" w:author="Comparison" w:date="2019-10-30T18:08:00Z">
        <w:r>
          <w:t>on or after</w:t>
        </w:r>
      </w:ins>
      <w:r>
        <w:t xml:space="preserve"> 30 June 2010</w:t>
      </w:r>
    </w:p>
    <w:p w14:paraId="4FCF506E" w14:textId="77777777" w:rsidR="00441F2D" w:rsidRDefault="008B446D">
      <w:pPr>
        <w:rPr>
          <w:ins w:id="5" w:author="Comparison" w:date="2019-10-30T18:08:00Z"/>
        </w:rPr>
      </w:pPr>
      <w:ins w:id="6" w:author="Comparison" w:date="2019-10-30T18:08:00Z">
        <w:r>
          <w:t>OT18760    General</w:t>
        </w:r>
      </w:ins>
    </w:p>
    <w:p w14:paraId="5F4D6E44" w14:textId="26B804E6" w:rsidR="00441F2D" w:rsidRDefault="008B446D">
      <w:r>
        <w:t xml:space="preserve">OT18770    </w:t>
      </w:r>
      <w:del w:id="7" w:author="Comparison" w:date="2019-10-30T18:08:00Z">
        <w:r>
          <w:delText>PRT: penalties - penalty provisions: incorrect returns</w:delText>
        </w:r>
      </w:del>
      <w:ins w:id="8" w:author="Comparison" w:date="2019-10-30T18:08:00Z">
        <w:r>
          <w:t>Penalty Provisions: Incorrect Returns</w:t>
        </w:r>
      </w:ins>
    </w:p>
    <w:p w14:paraId="388C0C88" w14:textId="7CA0AF10" w:rsidR="00441F2D" w:rsidRDefault="008B446D">
      <w:r>
        <w:t xml:space="preserve">OT18780    </w:t>
      </w:r>
      <w:del w:id="9" w:author="Comparison" w:date="2019-10-30T18:08:00Z">
        <w:r>
          <w:delText>PRT: penalties - what</w:delText>
        </w:r>
      </w:del>
      <w:ins w:id="10" w:author="Comparison" w:date="2019-10-30T18:08:00Z">
        <w:r>
          <w:t>What</w:t>
        </w:r>
      </w:ins>
      <w:r>
        <w:t xml:space="preserve"> is meant by fraudulently or negligently</w:t>
      </w:r>
    </w:p>
    <w:p w14:paraId="6FC99179" w14:textId="432ED6C2" w:rsidR="00441F2D" w:rsidRDefault="008B446D">
      <w:r>
        <w:t xml:space="preserve">OT18785    </w:t>
      </w:r>
      <w:del w:id="11" w:author="Comparison" w:date="2019-10-30T18:08:00Z">
        <w:r>
          <w:delText>PRT: penalties - amount</w:delText>
        </w:r>
      </w:del>
      <w:ins w:id="12" w:author="Comparison" w:date="2019-10-30T18:08:00Z">
        <w:r>
          <w:t>Amount</w:t>
        </w:r>
      </w:ins>
      <w:r>
        <w:t xml:space="preserve"> of </w:t>
      </w:r>
      <w:del w:id="13" w:author="Comparison" w:date="2019-10-30T18:08:00Z">
        <w:r>
          <w:delText>penalty: participator</w:delText>
        </w:r>
      </w:del>
      <w:ins w:id="14" w:author="Comparison" w:date="2019-10-30T18:08:00Z">
        <w:r>
          <w:t>Penalty: Participator</w:t>
        </w:r>
      </w:ins>
    </w:p>
    <w:p w14:paraId="22DEC785" w14:textId="2EE66532" w:rsidR="00441F2D" w:rsidRDefault="008B446D">
      <w:r>
        <w:t xml:space="preserve">OT18790    </w:t>
      </w:r>
      <w:del w:id="15" w:author="Comparison" w:date="2019-10-30T18:08:00Z">
        <w:r>
          <w:delText>PRT: penalties - amount</w:delText>
        </w:r>
      </w:del>
      <w:ins w:id="16" w:author="Comparison" w:date="2019-10-30T18:08:00Z">
        <w:r>
          <w:t>Amount</w:t>
        </w:r>
      </w:ins>
      <w:r>
        <w:t xml:space="preserve"> of </w:t>
      </w:r>
      <w:del w:id="17" w:author="Comparison" w:date="2019-10-30T18:08:00Z">
        <w:r>
          <w:delText>penalty: responsible person</w:delText>
        </w:r>
      </w:del>
      <w:ins w:id="18" w:author="Comparison" w:date="2019-10-30T18:08:00Z">
        <w:r>
          <w:t>Penalty: Responsible Person</w:t>
        </w:r>
      </w:ins>
    </w:p>
    <w:p w14:paraId="5798F6D5" w14:textId="57C4FD77" w:rsidR="00441F2D" w:rsidRDefault="008B446D">
      <w:r>
        <w:t xml:space="preserve">OT18795    </w:t>
      </w:r>
      <w:del w:id="19" w:author="Comparison" w:date="2019-10-30T18:08:00Z">
        <w:r>
          <w:delText>PRT: penalties - penalty provisions: late returns</w:delText>
        </w:r>
      </w:del>
      <w:ins w:id="20" w:author="Comparison" w:date="2019-10-30T18:08:00Z">
        <w:r>
          <w:t>Penalty Provisions: Late Returns</w:t>
        </w:r>
      </w:ins>
    </w:p>
    <w:p w14:paraId="22422817" w14:textId="77F9F164" w:rsidR="00441F2D" w:rsidRDefault="008B446D">
      <w:r>
        <w:t xml:space="preserve">OT18810    </w:t>
      </w:r>
      <w:del w:id="21" w:author="Comparison" w:date="2019-10-30T18:08:00Z">
        <w:r>
          <w:delText>PRT: penalties - incorrect statement</w:delText>
        </w:r>
      </w:del>
      <w:ins w:id="22" w:author="Comparison" w:date="2019-10-30T18:08:00Z">
        <w:r>
          <w:t>Incorrect Statement</w:t>
        </w:r>
      </w:ins>
      <w:r>
        <w:t xml:space="preserve"> of </w:t>
      </w:r>
      <w:del w:id="23" w:author="Comparison" w:date="2019-10-30T18:08:00Z">
        <w:r>
          <w:delText>paymen</w:delText>
        </w:r>
        <w:r>
          <w:delText>t</w:delText>
        </w:r>
      </w:del>
      <w:ins w:id="24" w:author="Comparison" w:date="2019-10-30T18:08:00Z">
        <w:r>
          <w:t>Payment</w:t>
        </w:r>
      </w:ins>
      <w:r>
        <w:t xml:space="preserve"> on </w:t>
      </w:r>
      <w:del w:id="25" w:author="Comparison" w:date="2019-10-30T18:08:00Z">
        <w:r>
          <w:delText>account</w:delText>
        </w:r>
      </w:del>
      <w:ins w:id="26" w:author="Comparison" w:date="2019-10-30T18:08:00Z">
        <w:r>
          <w:t>Account</w:t>
        </w:r>
      </w:ins>
    </w:p>
    <w:p w14:paraId="5F08C49C" w14:textId="4AAE80B0" w:rsidR="00441F2D" w:rsidRDefault="008B446D">
      <w:r>
        <w:t xml:space="preserve">OT18820    </w:t>
      </w:r>
      <w:del w:id="27" w:author="Comparison" w:date="2019-10-30T18:08:00Z">
        <w:r>
          <w:delText>PRT: penalties - time</w:delText>
        </w:r>
      </w:del>
      <w:ins w:id="28" w:author="Comparison" w:date="2019-10-30T18:08:00Z">
        <w:r>
          <w:t>Time</w:t>
        </w:r>
      </w:ins>
      <w:r>
        <w:t xml:space="preserve"> limits for penalties</w:t>
      </w:r>
    </w:p>
    <w:p w14:paraId="6E6B6EBC" w14:textId="77777777" w:rsidR="00441F2D" w:rsidRDefault="008B446D">
      <w:r>
        <w:t xml:space="preserve"> Previous page</w:t>
      </w:r>
    </w:p>
    <w:p w14:paraId="2A8408E0" w14:textId="77777777" w:rsidR="00441F2D" w:rsidRDefault="008B446D">
      <w:r>
        <w:t xml:space="preserve"> Next page</w:t>
      </w:r>
    </w:p>
    <w:sectPr w:rsidR="00441F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758"/>
    <w:rsid w:val="0015074B"/>
    <w:rsid w:val="0029639D"/>
    <w:rsid w:val="002B76C1"/>
    <w:rsid w:val="00326F90"/>
    <w:rsid w:val="00441F2D"/>
    <w:rsid w:val="008412A2"/>
    <w:rsid w:val="008B44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DC0F8F-2FA2-4E93-8D0B-6B5A7B7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B44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4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5F812-5DED-4C1D-8BC7-1A2DADBA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2019-10-30T18:08:00Z</dcterms:modified>
  <cp:category/>
</cp:coreProperties>
</file>