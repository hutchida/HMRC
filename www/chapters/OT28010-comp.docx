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F51F" w14:textId="77777777" w:rsidR="00A519EE" w:rsidRDefault="00876909">
      <w:pPr>
        <w:pStyle w:val="Title"/>
      </w:pPr>
      <w:bookmarkStart w:id="0" w:name="_GoBack"/>
      <w:bookmarkEnd w:id="0"/>
      <w:r>
        <w:t>HMRC - OT28010 - Outline Of The Legislation</w:t>
      </w:r>
    </w:p>
    <w:p w14:paraId="569674C9" w14:textId="77777777" w:rsidR="00A519EE" w:rsidRDefault="00876909">
      <w:r>
        <w:t xml:space="preserve">The rules which provide relief for expenditure incurred in decommissioning installations and equipment used in a ring fence trade are in CAA2001\S162 to CAA2001\S165. With effect from 12 March 2008 </w:t>
      </w:r>
      <w:r>
        <w:t>(FA2008\S109) the legislation refers to this as general decommissioning expenditure, it was previously known as abandonment expenditure. This change reflects the extended scope of the relief from that date.</w:t>
      </w:r>
    </w:p>
    <w:p w14:paraId="650B2AA5" w14:textId="77777777" w:rsidR="00A519EE" w:rsidRDefault="00876909">
      <w:r>
        <w:t>The rules that provide relief for decommissioning</w:t>
      </w:r>
      <w:r>
        <w:t xml:space="preserve"> expenditure connected with the reuse of offshore infrastructure are in CAA2001\S161A to CAA2001\S161D. These rules were introduced in FA2001.</w:t>
      </w:r>
    </w:p>
    <w:p w14:paraId="786FDDCB" w14:textId="77777777" w:rsidR="00A519EE" w:rsidRDefault="00876909">
      <w:r>
        <w:t>The legislation on general decommissioning expenditure is</w:t>
      </w:r>
    </w:p>
    <w:p w14:paraId="769CBD7D" w14:textId="77777777" w:rsidR="00A519EE" w:rsidRDefault="00876909">
      <w:r>
        <w:t>CAA2001\S162</w:t>
      </w:r>
    </w:p>
    <w:p w14:paraId="761E5147" w14:textId="77777777" w:rsidR="00A519EE" w:rsidRDefault="00876909">
      <w:r>
        <w:t>This gives the meaning of the term ring fe</w:t>
      </w:r>
      <w:r>
        <w:t>nce trade and treats it as a separate qualifying activity for decommissioning expenditure.</w:t>
      </w:r>
    </w:p>
    <w:p w14:paraId="04210E27" w14:textId="77777777" w:rsidR="00A519EE" w:rsidRDefault="00876909">
      <w:r>
        <w:t>CAA2001\S163</w:t>
      </w:r>
    </w:p>
    <w:p w14:paraId="03289D4D" w14:textId="77777777" w:rsidR="00A519EE" w:rsidRDefault="00876909">
      <w:r>
        <w:t>This gives the meaning of general decommissioning expenditure</w:t>
      </w:r>
    </w:p>
    <w:p w14:paraId="4827501D" w14:textId="77777777" w:rsidR="00A519EE" w:rsidRDefault="00876909">
      <w:r>
        <w:t>CAA2001\S164</w:t>
      </w:r>
    </w:p>
    <w:p w14:paraId="27394AC5" w14:textId="77777777" w:rsidR="00A519EE" w:rsidRDefault="00876909">
      <w:r>
        <w:t>This provides for a special allowance for general decommissioning expenditure</w:t>
      </w:r>
      <w:r>
        <w:t xml:space="preserve"> incurred before the cessation of a ring fence trade.</w:t>
      </w:r>
    </w:p>
    <w:p w14:paraId="5BF63710" w14:textId="77777777" w:rsidR="00A519EE" w:rsidRDefault="00876909">
      <w:r>
        <w:t>CAA2001\S165</w:t>
      </w:r>
    </w:p>
    <w:p w14:paraId="0FAB564E" w14:textId="77777777" w:rsidR="00A519EE" w:rsidRDefault="00876909">
      <w:r>
        <w:t>This provides for relief for general decommissioning expenditure after the cessation of a ring fence trade within a specified period.</w:t>
      </w:r>
    </w:p>
    <w:p w14:paraId="3B1A9A9F" w14:textId="77777777" w:rsidR="00A519EE" w:rsidRDefault="00876909">
      <w:pPr>
        <w:rPr>
          <w:ins w:id="1" w:author="Comparison" w:date="2019-10-25T01:07:00Z"/>
        </w:rPr>
      </w:pPr>
      <w:ins w:id="2" w:author="Comparison" w:date="2019-10-25T01:07:00Z">
        <w:r>
          <w:t>Top of page</w:t>
        </w:r>
      </w:ins>
    </w:p>
    <w:p w14:paraId="06AA86A7" w14:textId="77777777" w:rsidR="00A519EE" w:rsidRDefault="00876909">
      <w:r>
        <w:t>The legislation on reuse is</w:t>
      </w:r>
    </w:p>
    <w:p w14:paraId="56FC73AE" w14:textId="77777777" w:rsidR="00A519EE" w:rsidRDefault="00876909">
      <w:r>
        <w:t>CAA2001\S161A</w:t>
      </w:r>
    </w:p>
    <w:p w14:paraId="2DEED133" w14:textId="77777777" w:rsidR="00A519EE" w:rsidRDefault="00876909">
      <w:r>
        <w:t>T</w:t>
      </w:r>
      <w:r>
        <w:t>his gives the meaning of offshore infrastructure.</w:t>
      </w:r>
    </w:p>
    <w:p w14:paraId="3DDC5616" w14:textId="77777777" w:rsidR="00A519EE" w:rsidRDefault="00876909">
      <w:r>
        <w:t>CAA2001\S161B</w:t>
      </w:r>
    </w:p>
    <w:p w14:paraId="48DF6B8C" w14:textId="77777777" w:rsidR="00A519EE" w:rsidRDefault="00876909">
      <w:r>
        <w:t>This gives the meaning of decommissioning expenditure.</w:t>
      </w:r>
    </w:p>
    <w:p w14:paraId="3E2DC6BB" w14:textId="77777777" w:rsidR="00A519EE" w:rsidRDefault="00876909">
      <w:r>
        <w:lastRenderedPageBreak/>
        <w:t>CAA2001\S161C</w:t>
      </w:r>
    </w:p>
    <w:p w14:paraId="7D2DCAD9" w14:textId="77777777" w:rsidR="00A519EE" w:rsidRDefault="00876909">
      <w:r>
        <w:t>This provides for writing down allowances on expenditure related to reuse and defines conditions.</w:t>
      </w:r>
    </w:p>
    <w:p w14:paraId="60CBDBA5" w14:textId="77777777" w:rsidR="00A519EE" w:rsidRDefault="00876909">
      <w:r>
        <w:t>CAA2001\S161D</w:t>
      </w:r>
    </w:p>
    <w:p w14:paraId="07B629AD" w14:textId="77777777" w:rsidR="00A519EE" w:rsidRDefault="00876909">
      <w:r>
        <w:t>This qualif</w:t>
      </w:r>
      <w:r>
        <w:t>ies CAA2001\S161C(2) in certain circumstances.</w:t>
      </w:r>
    </w:p>
    <w:p w14:paraId="7269986D" w14:textId="77777777" w:rsidR="00A519EE" w:rsidRDefault="00876909">
      <w:r>
        <w:t xml:space="preserve"> Previous page</w:t>
      </w:r>
    </w:p>
    <w:p w14:paraId="580991D8" w14:textId="77777777" w:rsidR="00A519EE" w:rsidRDefault="00876909">
      <w:r>
        <w:t xml:space="preserve"> Next page</w:t>
      </w:r>
    </w:p>
    <w:sectPr w:rsidR="00A51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DB3"/>
    <w:rsid w:val="0015074B"/>
    <w:rsid w:val="00243E32"/>
    <w:rsid w:val="0029639D"/>
    <w:rsid w:val="00326F90"/>
    <w:rsid w:val="005433A6"/>
    <w:rsid w:val="00876909"/>
    <w:rsid w:val="00A519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0FF861-F201-403C-BD79-A86FE841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769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45FF0-D182-4002-A626-1E25A162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2019-10-25T00:07:00Z</dcterms:modified>
  <cp:category/>
</cp:coreProperties>
</file>