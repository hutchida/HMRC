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7C375" w14:textId="77777777" w:rsidR="009C64B9" w:rsidRDefault="003B33F5">
      <w:pPr>
        <w:pStyle w:val="Title"/>
      </w:pPr>
      <w:bookmarkStart w:id="0" w:name="_GoBack"/>
      <w:bookmarkEnd w:id="0"/>
      <w:r>
        <w:t>HMRC - OT30038 - Undeveloped Areas: Contents</w:t>
      </w:r>
    </w:p>
    <w:p w14:paraId="6CA24A59" w14:textId="3CBD23E7" w:rsidR="009C64B9" w:rsidRDefault="003B33F5">
      <w:r>
        <w:t xml:space="preserve">OT30040    </w:t>
      </w:r>
      <w:del w:id="1" w:author="Comparison" w:date="2019-10-30T17:53:00Z">
        <w:r>
          <w:delText xml:space="preserve">Capital Gains: Undeveloped Areas - </w:delText>
        </w:r>
      </w:del>
      <w:r>
        <w:t>Introduction</w:t>
      </w:r>
    </w:p>
    <w:p w14:paraId="290B3949" w14:textId="3F1727DD" w:rsidR="009C64B9" w:rsidRDefault="003B33F5">
      <w:r>
        <w:t xml:space="preserve">OT30041    </w:t>
      </w:r>
      <w:del w:id="2" w:author="Comparison" w:date="2019-10-30T17:53:00Z">
        <w:r>
          <w:delText xml:space="preserve">Capital Gains: Undeveloped Areas - </w:delText>
        </w:r>
      </w:del>
      <w:r>
        <w:t>Overseas Licences</w:t>
      </w:r>
      <w:ins w:id="3" w:author="Comparison" w:date="2019-10-30T17:53:00Z">
        <w:r>
          <w:t>.</w:t>
        </w:r>
      </w:ins>
    </w:p>
    <w:p w14:paraId="2EA17039" w14:textId="7661260B" w:rsidR="009C64B9" w:rsidRDefault="003B33F5">
      <w:r>
        <w:t xml:space="preserve">OT30042    </w:t>
      </w:r>
      <w:del w:id="4" w:author="Comparison" w:date="2019-10-30T17:53:00Z">
        <w:r>
          <w:delText xml:space="preserve">Capital Gains: Undeveloped Areas - </w:delText>
        </w:r>
      </w:del>
      <w:r>
        <w:t>Disposals at arms-length</w:t>
      </w:r>
    </w:p>
    <w:p w14:paraId="025B1839" w14:textId="20A1E2D0" w:rsidR="009C64B9" w:rsidRDefault="003B33F5">
      <w:r>
        <w:t xml:space="preserve">OT30043    </w:t>
      </w:r>
      <w:del w:id="5" w:author="Comparison" w:date="2019-10-30T17:53:00Z">
        <w:r>
          <w:delText xml:space="preserve">Capital Gains: Undeveloped Areas - </w:delText>
        </w:r>
      </w:del>
      <w:r>
        <w:t xml:space="preserve">Definitions </w:t>
      </w:r>
      <w:del w:id="6" w:author="Comparison" w:date="2019-10-30T17:53:00Z">
        <w:r>
          <w:delText xml:space="preserve">- </w:delText>
        </w:r>
      </w:del>
      <w:r>
        <w:t>1</w:t>
      </w:r>
    </w:p>
    <w:p w14:paraId="7BBCEA31" w14:textId="3F8B151B" w:rsidR="009C64B9" w:rsidRDefault="003B33F5">
      <w:r>
        <w:t xml:space="preserve">OT30044    </w:t>
      </w:r>
      <w:del w:id="7" w:author="Comparison" w:date="2019-10-30T17:53:00Z">
        <w:r>
          <w:delText xml:space="preserve">Capital Gains: Undeveloped Areas - </w:delText>
        </w:r>
      </w:del>
      <w:r>
        <w:t xml:space="preserve">Definitions </w:t>
      </w:r>
      <w:del w:id="8" w:author="Comparison" w:date="2019-10-30T17:53:00Z">
        <w:r>
          <w:delText xml:space="preserve">- </w:delText>
        </w:r>
      </w:del>
      <w:r>
        <w:t>2</w:t>
      </w:r>
    </w:p>
    <w:p w14:paraId="19714F71" w14:textId="2E4673A3" w:rsidR="009C64B9" w:rsidRDefault="003B33F5">
      <w:r>
        <w:t xml:space="preserve">OT30045    </w:t>
      </w:r>
      <w:del w:id="9" w:author="Comparison" w:date="2019-10-30T17:53:00Z">
        <w:r>
          <w:delText xml:space="preserve">Capital Gains: Undeveloped Areas - </w:delText>
        </w:r>
      </w:del>
      <w:r>
        <w:t>Three Dimensional Co-</w:t>
      </w:r>
      <w:del w:id="10" w:author="Comparison" w:date="2019-10-30T17:53:00Z">
        <w:r>
          <w:delText>Ordinates</w:delText>
        </w:r>
      </w:del>
      <w:ins w:id="11" w:author="Comparison" w:date="2019-10-30T17:53:00Z">
        <w:r>
          <w:t>ordinates</w:t>
        </w:r>
      </w:ins>
    </w:p>
    <w:p w14:paraId="2B017359" w14:textId="216CEE06" w:rsidR="009C64B9" w:rsidRDefault="003B33F5">
      <w:r>
        <w:t xml:space="preserve">OT30046    </w:t>
      </w:r>
      <w:del w:id="12" w:author="Comparison" w:date="2019-10-30T17:53:00Z">
        <w:r>
          <w:delText xml:space="preserve">Capital Gains: Undeveloped Areas - </w:delText>
        </w:r>
      </w:del>
      <w:r>
        <w:t xml:space="preserve">Date of </w:t>
      </w:r>
      <w:del w:id="13" w:author="Comparison" w:date="2019-10-30T17:53:00Z">
        <w:r>
          <w:delText xml:space="preserve">Conditional </w:delText>
        </w:r>
        <w:r>
          <w:delText>Disposals</w:delText>
        </w:r>
      </w:del>
      <w:ins w:id="14" w:author="Comparison" w:date="2019-10-30T17:53:00Z">
        <w:r>
          <w:t>conditional disposals</w:t>
        </w:r>
      </w:ins>
    </w:p>
    <w:p w14:paraId="71B2FA3E" w14:textId="6AF42622" w:rsidR="009C64B9" w:rsidRDefault="003B33F5">
      <w:r>
        <w:t xml:space="preserve">OT30047    </w:t>
      </w:r>
      <w:del w:id="15" w:author="Comparison" w:date="2019-10-30T17:53:00Z">
        <w:r>
          <w:delText xml:space="preserve">Capital Gains: Undeveloped Areas - </w:delText>
        </w:r>
      </w:del>
      <w:r>
        <w:t>Areas with more than one prospect</w:t>
      </w:r>
    </w:p>
    <w:p w14:paraId="7A36FF5A" w14:textId="3367CAE8" w:rsidR="009C64B9" w:rsidRDefault="003B33F5">
      <w:r>
        <w:t xml:space="preserve">OT30048    </w:t>
      </w:r>
      <w:del w:id="16" w:author="Comparison" w:date="2019-10-30T17:53:00Z">
        <w:r>
          <w:delText xml:space="preserve">Capital Gains: Undeveloped Areas - </w:delText>
        </w:r>
      </w:del>
      <w:r>
        <w:t>Work Programme Obligation</w:t>
      </w:r>
    </w:p>
    <w:p w14:paraId="2AEF1004" w14:textId="2FDFF721" w:rsidR="009C64B9" w:rsidRDefault="003B33F5">
      <w:r>
        <w:t xml:space="preserve">OT30049    </w:t>
      </w:r>
      <w:del w:id="17" w:author="Comparison" w:date="2019-10-30T17:53:00Z">
        <w:r>
          <w:delText xml:space="preserve">Capital Gains: Undeveloped Areas - </w:delText>
        </w:r>
      </w:del>
      <w:r>
        <w:t>Exploration Work</w:t>
      </w:r>
    </w:p>
    <w:p w14:paraId="304627B8" w14:textId="3E188674" w:rsidR="009C64B9" w:rsidRDefault="003B33F5">
      <w:r>
        <w:t xml:space="preserve">OT30050    </w:t>
      </w:r>
      <w:del w:id="18" w:author="Comparison" w:date="2019-10-30T17:53:00Z">
        <w:r>
          <w:delText>Capital Gains: Undev</w:delText>
        </w:r>
        <w:r>
          <w:delText xml:space="preserve">eloped Areas - </w:delText>
        </w:r>
      </w:del>
      <w:r>
        <w:t>Appraisal Work</w:t>
      </w:r>
    </w:p>
    <w:p w14:paraId="0E6E9583" w14:textId="4DEAE555" w:rsidR="009C64B9" w:rsidRDefault="003B33F5">
      <w:r>
        <w:t xml:space="preserve">OT30051    </w:t>
      </w:r>
      <w:del w:id="19" w:author="Comparison" w:date="2019-10-30T17:53:00Z">
        <w:r>
          <w:delText xml:space="preserve">Capital Gains: Undeveloped Areas - </w:delText>
        </w:r>
      </w:del>
      <w:r>
        <w:t>Definition of Oil</w:t>
      </w:r>
    </w:p>
    <w:p w14:paraId="436A89FF" w14:textId="476CDBE0" w:rsidR="009C64B9" w:rsidRDefault="003B33F5">
      <w:r>
        <w:t xml:space="preserve">OT30052    </w:t>
      </w:r>
      <w:del w:id="20" w:author="Comparison" w:date="2019-10-30T17:53:00Z">
        <w:r>
          <w:delText>Capital Gains: Undeveloped Areas - Licence</w:delText>
        </w:r>
      </w:del>
      <w:ins w:id="21" w:author="Comparison" w:date="2019-10-30T17:53:00Z">
        <w:r>
          <w:t>Licensed</w:t>
        </w:r>
      </w:ins>
      <w:r>
        <w:t xml:space="preserve"> Area</w:t>
      </w:r>
    </w:p>
    <w:p w14:paraId="693CD972" w14:textId="77777777" w:rsidR="009C64B9" w:rsidRDefault="003B33F5">
      <w:r>
        <w:t xml:space="preserve"> Previous page</w:t>
      </w:r>
    </w:p>
    <w:p w14:paraId="5E6ED423" w14:textId="77777777" w:rsidR="009C64B9" w:rsidRDefault="003B33F5">
      <w:r>
        <w:t xml:space="preserve"> Next page</w:t>
      </w:r>
    </w:p>
    <w:sectPr w:rsidR="009C64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33F5"/>
    <w:rsid w:val="0044569C"/>
    <w:rsid w:val="008E6723"/>
    <w:rsid w:val="009C64B9"/>
    <w:rsid w:val="00AA1D8D"/>
    <w:rsid w:val="00B47730"/>
    <w:rsid w:val="00CB0664"/>
    <w:rsid w:val="00FC693F"/>
    <w:rsid w:val="00FF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EE0C0A7-A126-47ED-BBF4-78D659E6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B33F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3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67F560-B541-485B-8BE5-D9B8FEA31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2019-10-30T17:53:00Z</dcterms:modified>
  <cp:category/>
</cp:coreProperties>
</file>