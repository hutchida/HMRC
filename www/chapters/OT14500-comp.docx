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4707D" w14:textId="77777777" w:rsidR="00517422" w:rsidRDefault="006A6ED1">
      <w:pPr>
        <w:pStyle w:val="Title"/>
      </w:pPr>
      <w:bookmarkStart w:id="0" w:name="_GoBack"/>
      <w:bookmarkEnd w:id="0"/>
      <w:r>
        <w:t>HMRC - OT14500 - PRT: Meaning Of Expenditure Incurred And Timing Issues: Contents</w:t>
      </w:r>
    </w:p>
    <w:p w14:paraId="401C3E82" w14:textId="1473A3F6" w:rsidR="00517422" w:rsidRDefault="006A6ED1">
      <w:r>
        <w:t xml:space="preserve">OT14510    </w:t>
      </w:r>
      <w:del w:id="1" w:author="Comparison" w:date="2019-10-30T18:31:00Z">
        <w:r>
          <w:delText>PRT: meaning of expenditure incurred and timing issues - background</w:delText>
        </w:r>
      </w:del>
      <w:ins w:id="2" w:author="Comparison" w:date="2019-10-30T18:31:00Z">
        <w:r>
          <w:t>Background</w:t>
        </w:r>
      </w:ins>
    </w:p>
    <w:p w14:paraId="1696C590" w14:textId="705D4713" w:rsidR="00517422" w:rsidRDefault="006A6ED1">
      <w:r>
        <w:t xml:space="preserve">OT14520    </w:t>
      </w:r>
      <w:del w:id="3" w:author="Comparison" w:date="2019-10-30T18:31:00Z">
        <w:r>
          <w:delText>PRT: meaning of expenditure incurred and timing issues - time</w:delText>
        </w:r>
      </w:del>
      <w:ins w:id="4" w:author="Comparison" w:date="2019-10-30T18:31:00Z">
        <w:r>
          <w:t>Time</w:t>
        </w:r>
      </w:ins>
      <w:r>
        <w:t xml:space="preserve"> when </w:t>
      </w:r>
      <w:del w:id="5" w:author="Comparison" w:date="2019-10-30T18:31:00Z">
        <w:r>
          <w:delText>expenditure</w:delText>
        </w:r>
      </w:del>
      <w:ins w:id="6" w:author="Comparison" w:date="2019-10-30T18:31:00Z">
        <w:r>
          <w:t>Expenditure</w:t>
        </w:r>
      </w:ins>
      <w:r>
        <w:t xml:space="preserve"> is </w:t>
      </w:r>
      <w:del w:id="7" w:author="Comparison" w:date="2019-10-30T18:31:00Z">
        <w:r>
          <w:delText>incurred</w:delText>
        </w:r>
      </w:del>
      <w:ins w:id="8" w:author="Comparison" w:date="2019-10-30T18:31:00Z">
        <w:r>
          <w:t>Incurred,</w:t>
        </w:r>
      </w:ins>
    </w:p>
    <w:p w14:paraId="457C8C21" w14:textId="77777777" w:rsidR="00475742" w:rsidRDefault="006A6ED1">
      <w:pPr>
        <w:rPr>
          <w:del w:id="9" w:author="Comparison" w:date="2019-10-30T18:31:00Z"/>
        </w:rPr>
      </w:pPr>
      <w:del w:id="10" w:author="Comparison" w:date="2019-10-30T18:31:00Z">
        <w:r>
          <w:delText>OT14540    PRT: meaning of expenditure incurred and timing issues - accounting systems</w:delText>
        </w:r>
      </w:del>
    </w:p>
    <w:p w14:paraId="3125F1F7" w14:textId="77777777" w:rsidR="00517422" w:rsidRDefault="006A6ED1">
      <w:pPr>
        <w:rPr>
          <w:ins w:id="11" w:author="Comparison" w:date="2019-10-30T18:31:00Z"/>
        </w:rPr>
      </w:pPr>
      <w:ins w:id="12" w:author="Comparison" w:date="2019-10-30T18:31:00Z">
        <w:r>
          <w:t>OT14540    Accounting Systems</w:t>
        </w:r>
      </w:ins>
    </w:p>
    <w:p w14:paraId="17C0639B" w14:textId="543C3FDD" w:rsidR="00517422" w:rsidRDefault="006A6ED1">
      <w:r>
        <w:t xml:space="preserve">OT14560    </w:t>
      </w:r>
      <w:del w:id="13" w:author="Comparison" w:date="2019-10-30T18:31:00Z">
        <w:r>
          <w:delText>PRT: meaning of expenditure incurred and timing issues - chargeable periods</w:delText>
        </w:r>
      </w:del>
      <w:ins w:id="14" w:author="Comparison" w:date="2019-10-30T18:31:00Z">
        <w:r>
          <w:t>Chargeable Periods</w:t>
        </w:r>
      </w:ins>
      <w:r>
        <w:t xml:space="preserve"> in which </w:t>
      </w:r>
      <w:del w:id="15" w:author="Comparison" w:date="2019-10-30T18:31:00Z">
        <w:r>
          <w:delText>expenditure</w:delText>
        </w:r>
      </w:del>
      <w:ins w:id="16" w:author="Comparison" w:date="2019-10-30T18:31:00Z">
        <w:r>
          <w:t>Expenditure</w:t>
        </w:r>
      </w:ins>
      <w:r>
        <w:t xml:space="preserve"> may be </w:t>
      </w:r>
      <w:del w:id="17" w:author="Comparison" w:date="2019-10-30T18:31:00Z">
        <w:r>
          <w:delText>brought</w:delText>
        </w:r>
      </w:del>
      <w:ins w:id="18" w:author="Comparison" w:date="2019-10-30T18:31:00Z">
        <w:r>
          <w:t>Brought</w:t>
        </w:r>
      </w:ins>
      <w:r>
        <w:t xml:space="preserve"> into </w:t>
      </w:r>
      <w:del w:id="19" w:author="Comparison" w:date="2019-10-30T18:31:00Z">
        <w:r>
          <w:delText>account</w:delText>
        </w:r>
      </w:del>
      <w:ins w:id="20" w:author="Comparison" w:date="2019-10-30T18:31:00Z">
        <w:r>
          <w:t>Account</w:t>
        </w:r>
      </w:ins>
    </w:p>
    <w:p w14:paraId="4AB9E0BD" w14:textId="77777777" w:rsidR="00517422" w:rsidRDefault="006A6ED1">
      <w:r>
        <w:t xml:space="preserve"> Previous page</w:t>
      </w:r>
    </w:p>
    <w:p w14:paraId="57EF8BAD" w14:textId="77777777" w:rsidR="00517422" w:rsidRDefault="006A6ED1">
      <w:r>
        <w:t xml:space="preserve"> Next page</w:t>
      </w:r>
    </w:p>
    <w:sectPr w:rsidR="00517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742"/>
    <w:rsid w:val="00517422"/>
    <w:rsid w:val="006A6ED1"/>
    <w:rsid w:val="006E7509"/>
    <w:rsid w:val="00AA1D8D"/>
    <w:rsid w:val="00B47730"/>
    <w:rsid w:val="00CB0664"/>
    <w:rsid w:val="00ED4B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6C2325-097E-4892-93E5-D768C10A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A6E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2A0D3E-F1B2-45DC-9870-E4448DE8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2019-10-30T18:31:00Z</dcterms:modified>
  <cp:category/>
</cp:coreProperties>
</file>