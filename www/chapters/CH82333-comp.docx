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0F0C" w14:textId="77777777" w:rsidR="00F254EF" w:rsidRDefault="00B458AA">
      <w:pPr>
        <w:pStyle w:val="Title"/>
      </w:pPr>
      <w:bookmarkStart w:id="0" w:name="_GoBack"/>
      <w:bookmarkEnd w:id="0"/>
      <w:r>
        <w:t>HMRC - CH82333 - Losses Available Corporation Tax Example</w:t>
      </w:r>
    </w:p>
    <w:p w14:paraId="0A251142" w14:textId="34860D31" w:rsidR="00F254EF" w:rsidRDefault="00B458AA">
      <w:r>
        <w:t xml:space="preserve">You must check the date from which these rules apply for the tax or duty you are dealing with. </w:t>
      </w:r>
      <w:del w:id="1" w:author="Comparison" w:date="2019-10-30T18:56:00Z">
        <w:r>
          <w:delText>See CH81011</w:delText>
        </w:r>
      </w:del>
      <w:ins w:id="2" w:author="Comparison" w:date="2019-10-30T18:56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4B13D8E8" w14:textId="77777777" w:rsidR="00F254EF" w:rsidRDefault="00B458AA">
      <w:r>
        <w:t xml:space="preserve">Big Ltd, a company in a profitable group returns a trade loss of £10,000. It sets off £2,000 against its CT profits of the preceding period and surrenders £5,000 as Group Relief to Small Ltd, a fellow group company. The balance </w:t>
      </w:r>
      <w:r>
        <w:t>of £3,000 is carried forward for set off against expected future trade profits.</w:t>
      </w:r>
    </w:p>
    <w:p w14:paraId="53752481" w14:textId="77777777" w:rsidR="00F254EF" w:rsidRDefault="00B458AA">
      <w:r>
        <w:t>Big Ltd’s return is found to contain a careless inaccuracy. The true loss is £1,500. Big Ltd reduces its claim to set off the loss against its CT profits of the preceding perio</w:t>
      </w:r>
      <w:r>
        <w:t>d to £1,500 and withdraws the surrender of £5,000 as Group Relief.</w:t>
      </w:r>
    </w:p>
    <w:p w14:paraId="50065C1A" w14:textId="77777777" w:rsidR="00F254EF" w:rsidRDefault="00B458AA">
      <w:r>
        <w:t>It has not yet used the carried forward loss against its profits.</w:t>
      </w:r>
    </w:p>
    <w:p w14:paraId="1F083939" w14:textId="77777777" w:rsidR="00F254EF" w:rsidRDefault="00B458AA">
      <w:r>
        <w:t>The potential lost revenue (PLR) for the careless inaccuracy, assuming liability at the small companies’ rate (say 21%) is</w:t>
      </w:r>
    </w:p>
    <w:p w14:paraId="19880924" w14:textId="77777777" w:rsidR="00F254EF" w:rsidRDefault="00B458AA">
      <w:r>
        <w:t>The original claim to Group Relief by Small Ltd was inaccurate as a result of the surrendering company’s incorrectly recorded loss. So we are not prevented from charging a penalty.</w:t>
      </w:r>
    </w:p>
    <w:p w14:paraId="12D35DDB" w14:textId="77777777" w:rsidR="00F254EF" w:rsidRDefault="00B458AA">
      <w:r>
        <w:t xml:space="preserve"> Previous page</w:t>
      </w:r>
    </w:p>
    <w:p w14:paraId="51C461BD" w14:textId="77777777" w:rsidR="00F254EF" w:rsidRDefault="00B458AA">
      <w:r>
        <w:t xml:space="preserve"> Next page</w:t>
      </w:r>
    </w:p>
    <w:sectPr w:rsidR="00F254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718B"/>
    <w:rsid w:val="009F0915"/>
    <w:rsid w:val="00AA1D8D"/>
    <w:rsid w:val="00B458AA"/>
    <w:rsid w:val="00B47730"/>
    <w:rsid w:val="00C14215"/>
    <w:rsid w:val="00CB0664"/>
    <w:rsid w:val="00F254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E9EC211-41C6-440E-BA78-C34A73CC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458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B508B5-60A1-4B9F-866D-66066A2C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2019-10-30T18:56:00Z</dcterms:modified>
  <cp:category/>
</cp:coreProperties>
</file>