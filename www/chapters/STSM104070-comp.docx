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55BE" w14:textId="77777777" w:rsidR="00E1098C" w:rsidRDefault="00FA21D3">
      <w:pPr>
        <w:pStyle w:val="Title"/>
      </w:pPr>
      <w:bookmarkStart w:id="0" w:name="_GoBack"/>
      <w:bookmarkEnd w:id="0"/>
      <w:r>
        <w:t>HMRC - STSM104070 -</w:t>
      </w:r>
      <w:ins w:id="1" w:author="Comparison" w:date="2019-10-24T23:33:00Z">
        <w:r>
          <w:t xml:space="preserve"> Collectives: Calculation Of The Charge:</w:t>
        </w:r>
      </w:ins>
      <w:r>
        <w:t xml:space="preserve"> Meaning Of 'Average Value' For The N(N+E) Calculation</w:t>
      </w:r>
    </w:p>
    <w:p w14:paraId="59FD483E" w14:textId="77777777" w:rsidR="00E1098C" w:rsidRDefault="00FA21D3">
      <w:r>
        <w:t xml:space="preserve">The provisions of FA99/SCH19/PARA5 allow a reduction on the amount of Stamp Duty Reserve Tax (SDRT) payable on the value of </w:t>
      </w:r>
      <w:r>
        <w:t>surrendered units in a unit trust or shares in an Open-Ended Investment Company (OEIC) in a charging week if the trust or OEIC holds both exempt and non-exempt investments.</w:t>
      </w:r>
    </w:p>
    <w:p w14:paraId="64C953C7" w14:textId="77777777" w:rsidR="00E1098C" w:rsidRDefault="00FA21D3">
      <w:r>
        <w:t>The reduction is made by applying the fraction N/N+E to the total value of surrende</w:t>
      </w:r>
      <w:r>
        <w:t>red units/OEIC shares in the charging week where ‘N’ &amp; ‘E’ represent the average market values of the relevant Exempt and Non-exempt investments held by the fund over a relevant two-week period.</w:t>
      </w:r>
    </w:p>
    <w:p w14:paraId="1A9FF0A8" w14:textId="77777777" w:rsidR="00E1098C" w:rsidRDefault="00FA21D3">
      <w:r>
        <w:t>Due to the differing natures of trust and OEIC funds, a range</w:t>
      </w:r>
      <w:r>
        <w:t xml:space="preserve"> of approaches to measuring these averages may be appropriate. It is not the intention of HM Revenue &amp; Customs (HMRC) to lay down a single rule. Furthermore, a fund to which exceptional circumstances apply, may seek to agree a bespoke arrangement with HMRC</w:t>
      </w:r>
      <w:r>
        <w:t>. It is, in particular, acceptable for funds to use any one of the following approaches (provided such approach is operated consistently):-</w:t>
      </w:r>
    </w:p>
    <w:p w14:paraId="04E01E13" w14:textId="77777777" w:rsidR="00E1098C" w:rsidRDefault="00FA21D3">
      <w:r>
        <w:t>Averages of the values of ‘N’ and ‘E’ over all of the valuation points falling within the relevant two-week period (</w:t>
      </w:r>
      <w:r>
        <w:t>including values where there is only one such point);</w:t>
      </w:r>
    </w:p>
    <w:p w14:paraId="24EE657E" w14:textId="77777777" w:rsidR="00E1098C" w:rsidRDefault="00FA21D3">
      <w:r>
        <w:t>Averages of the values from valuation points at an equivalent time in each of the two weeks concerned - for example, an average of each Friday’s valuation point;</w:t>
      </w:r>
    </w:p>
    <w:p w14:paraId="68B85B27" w14:textId="77777777" w:rsidR="00E1098C" w:rsidRDefault="00FA21D3">
      <w:r>
        <w:t>Averages of the values on the last busin</w:t>
      </w:r>
      <w:r>
        <w:t>ess day of month 1 and the last business day of month 2 to be used to calculate a ratio N/(N+E) which would be applied to all of the calculations relating to the two-week periods ending in month 2.</w:t>
      </w:r>
    </w:p>
    <w:p w14:paraId="038DD2D8" w14:textId="77777777" w:rsidR="00E1098C" w:rsidRDefault="00FA21D3">
      <w:r>
        <w:t>See STSM101020 for the meaning of a unit trust.</w:t>
      </w:r>
    </w:p>
    <w:p w14:paraId="72DE5C9E" w14:textId="77777777" w:rsidR="00E1098C" w:rsidRDefault="00FA21D3">
      <w:r>
        <w:t>See STSM10</w:t>
      </w:r>
      <w:r>
        <w:t>1050 for the meaning of an open-ended investment company.</w:t>
      </w:r>
    </w:p>
    <w:p w14:paraId="7FBC5664" w14:textId="77777777" w:rsidR="002B4335" w:rsidRDefault="00FA21D3">
      <w:pPr>
        <w:rPr>
          <w:del w:id="2" w:author="Comparison" w:date="2019-10-24T23:33:00Z"/>
        </w:rPr>
      </w:pPr>
      <w:r>
        <w:t>See STSM105020 and STSM105040 for the meaning of an exempt investment.</w:t>
      </w:r>
    </w:p>
    <w:p w14:paraId="774B2FBD" w14:textId="77777777" w:rsidR="002B4335" w:rsidRDefault="00FA21D3">
      <w:pPr>
        <w:rPr>
          <w:del w:id="3" w:author="Comparison" w:date="2019-10-24T23:33:00Z"/>
        </w:rPr>
      </w:pPr>
      <w:del w:id="4" w:author="Comparison" w:date="2019-10-24T23:33:00Z">
        <w:r>
          <w:delText xml:space="preserve"> Previous page</w:delText>
        </w:r>
      </w:del>
    </w:p>
    <w:p w14:paraId="5794036C" w14:textId="1A7357C7" w:rsidR="00E1098C" w:rsidRDefault="00FA21D3">
      <w:del w:id="5" w:author="Comparison" w:date="2019-10-24T23:33:00Z">
        <w:r>
          <w:delText xml:space="preserve"> Next page</w:delText>
        </w:r>
      </w:del>
    </w:p>
    <w:sectPr w:rsidR="00E10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26C"/>
    <w:rsid w:val="0029639D"/>
    <w:rsid w:val="002B4335"/>
    <w:rsid w:val="00326F90"/>
    <w:rsid w:val="0042567C"/>
    <w:rsid w:val="00AA1D8D"/>
    <w:rsid w:val="00B47730"/>
    <w:rsid w:val="00CB0664"/>
    <w:rsid w:val="00E1098C"/>
    <w:rsid w:val="00FA2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98C9FCD-1B22-461C-9978-884D2D50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A21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BA211-AF10-4B00-ABC9-5F47C40A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2019-10-24T22:33:00Z</dcterms:modified>
  <cp:category/>
</cp:coreProperties>
</file>