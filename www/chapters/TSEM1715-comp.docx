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571FA" w14:textId="77777777" w:rsidR="00055AFB" w:rsidRDefault="00D91AEB">
      <w:pPr>
        <w:pStyle w:val="Title"/>
      </w:pPr>
      <w:bookmarkStart w:id="0" w:name="_GoBack"/>
      <w:bookmarkEnd w:id="0"/>
      <w:r>
        <w:t>HMRC - TSEM1715 - Trust Deeds: Trust Deed That You Have Requested</w:t>
      </w:r>
    </w:p>
    <w:p w14:paraId="22D6C207" w14:textId="77777777" w:rsidR="00B07C66" w:rsidRDefault="00D91AEB">
      <w:pPr>
        <w:rPr>
          <w:del w:id="1" w:author="Comparison" w:date="2019-10-30T17:53:00Z"/>
        </w:rPr>
      </w:pPr>
      <w:del w:id="2" w:author="Comparison" w:date="2019-10-30T17:53:00Z">
        <w:r>
          <w:delText xml:space="preserve">You should not normally ask to see the original deed - see TSEM1713. If the deed submitted to you is an original, copy it. After use, put the copy away in the Permanent Notes </w:delText>
        </w:r>
        <w:r>
          <w:delText>sub-folder. Put the office date stamp and reference on the back of the original. Return it immediately by recorded delivery. Do not use staples or pins.</w:delText>
        </w:r>
      </w:del>
    </w:p>
    <w:p w14:paraId="23DE3E84" w14:textId="77777777" w:rsidR="00B07C66" w:rsidRDefault="00D91AEB">
      <w:pPr>
        <w:rPr>
          <w:del w:id="3" w:author="Comparison" w:date="2019-10-30T17:53:00Z"/>
        </w:rPr>
      </w:pPr>
      <w:del w:id="4" w:author="Comparison" w:date="2019-10-30T17:53:00Z">
        <w:r>
          <w:delText xml:space="preserve">If you receive an extract registered Scottish legal document (one which bears at the top, reference to </w:delText>
        </w:r>
        <w:r>
          <w:delText>the Registers of Scotland) treat it as an original document, unless, exceptionally, you have been told that you can keep the document.</w:delText>
        </w:r>
      </w:del>
    </w:p>
    <w:p w14:paraId="20111BBB" w14:textId="77777777" w:rsidR="00B07C66" w:rsidRDefault="00D91AEB">
      <w:pPr>
        <w:rPr>
          <w:del w:id="5" w:author="Comparison" w:date="2019-10-30T17:53:00Z"/>
        </w:rPr>
      </w:pPr>
      <w:del w:id="6" w:author="Comparison" w:date="2019-10-30T17:53:00Z">
        <w:r>
          <w:delText>You will normally keep a copy deed. If you have been asked to return it, put the office date stamp and reference on the b</w:delText>
        </w:r>
        <w:r>
          <w:delText>ack. Make a copy to keep, and return the one sent in to you.</w:delText>
        </w:r>
      </w:del>
    </w:p>
    <w:p w14:paraId="4B619D3D" w14:textId="77777777" w:rsidR="00B07C66" w:rsidRDefault="00D91AEB">
      <w:pPr>
        <w:rPr>
          <w:del w:id="7" w:author="Comparison" w:date="2019-10-30T17:53:00Z"/>
        </w:rPr>
      </w:pPr>
      <w:del w:id="8" w:author="Comparison" w:date="2019-10-30T17:53:00Z">
        <w:r>
          <w:delText xml:space="preserve">You should ensure that what you have been given is the final version of the deed and not a draft. Check that it is dated and that the date accords with what you know about when the trust was set </w:delText>
        </w:r>
        <w:r>
          <w:delText>up. Check also that it includes a copy of the signatures of all parties involved. If there are no signatures it is an indication that it is not the final version of the deed.</w:delText>
        </w:r>
      </w:del>
    </w:p>
    <w:p w14:paraId="5E4282AC" w14:textId="77777777" w:rsidR="00055AFB" w:rsidRDefault="00D91AEB">
      <w:pPr>
        <w:rPr>
          <w:ins w:id="9" w:author="Comparison" w:date="2019-10-30T17:53:00Z"/>
        </w:rPr>
      </w:pPr>
      <w:ins w:id="10" w:author="Comparison" w:date="2019-10-30T17:53:00Z">
        <w:r>
          <w:t>Page archived as no longer relevant.</w:t>
        </w:r>
      </w:ins>
    </w:p>
    <w:p w14:paraId="389BEE41" w14:textId="77777777" w:rsidR="00055AFB" w:rsidRDefault="00D91AEB">
      <w:r>
        <w:t xml:space="preserve"> Previous page</w:t>
      </w:r>
    </w:p>
    <w:p w14:paraId="5110116C" w14:textId="77777777" w:rsidR="00055AFB" w:rsidRDefault="00D91AEB">
      <w:r>
        <w:t xml:space="preserve"> Next page</w:t>
      </w:r>
    </w:p>
    <w:sectPr w:rsidR="00055A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FB"/>
    <w:rsid w:val="0006063C"/>
    <w:rsid w:val="0015074B"/>
    <w:rsid w:val="0029639D"/>
    <w:rsid w:val="00326F90"/>
    <w:rsid w:val="004D07D8"/>
    <w:rsid w:val="008E3497"/>
    <w:rsid w:val="00AA1D8D"/>
    <w:rsid w:val="00B07C66"/>
    <w:rsid w:val="00B47730"/>
    <w:rsid w:val="00CB0664"/>
    <w:rsid w:val="00D91A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2D470AC-AAA6-4422-A3E1-BEC6710C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91A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867306-BC1A-4298-B25F-967DB9CA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2019-10-30T17:53:00Z</dcterms:modified>
  <cp:category/>
</cp:coreProperties>
</file>