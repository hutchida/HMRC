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4F5F" w14:textId="77777777" w:rsidR="00A37958" w:rsidRDefault="008B4E1D">
      <w:pPr>
        <w:pStyle w:val="Title"/>
      </w:pPr>
      <w:bookmarkStart w:id="0" w:name="_GoBack"/>
      <w:bookmarkEnd w:id="0"/>
      <w:r>
        <w:t>HMRC - STSM104000 - Collectives: Calculation Of The Charge: Contents</w:t>
      </w:r>
    </w:p>
    <w:p w14:paraId="3C66231A" w14:textId="77777777" w:rsidR="00795212" w:rsidRDefault="008B4E1D">
      <w:pPr>
        <w:rPr>
          <w:del w:id="1" w:author="Comparison" w:date="2019-10-24T23:19:00Z"/>
        </w:rPr>
      </w:pPr>
      <w:del w:id="2" w:author="Comparison" w:date="2019-10-24T23:19:00Z">
        <w:r>
          <w:delText>STSM104010    Stamp Duty Reserve Tax charge on surrender value</w:delText>
        </w:r>
      </w:del>
    </w:p>
    <w:p w14:paraId="355D693F" w14:textId="77777777" w:rsidR="00795212" w:rsidRDefault="008B4E1D">
      <w:pPr>
        <w:rPr>
          <w:del w:id="3" w:author="Comparison" w:date="2019-10-24T23:19:00Z"/>
        </w:rPr>
      </w:pPr>
      <w:del w:id="4" w:author="Comparison" w:date="2019-10-24T23:19:00Z">
        <w:r>
          <w:delText>STSM104020    Reduction of Stamp Duty Reserve Tax where surrenders exceed issues</w:delText>
        </w:r>
      </w:del>
    </w:p>
    <w:p w14:paraId="5B9B76B1" w14:textId="77777777" w:rsidR="00795212" w:rsidRDefault="008B4E1D">
      <w:pPr>
        <w:rPr>
          <w:del w:id="5" w:author="Comparison" w:date="2019-10-24T23:19:00Z"/>
        </w:rPr>
      </w:pPr>
      <w:del w:id="6" w:author="Comparison" w:date="2019-10-24T23:19:00Z">
        <w:r>
          <w:delText xml:space="preserve">STSM104030    Income and </w:delText>
        </w:r>
        <w:r>
          <w:delText>Accumulation units</w:delText>
        </w:r>
      </w:del>
    </w:p>
    <w:p w14:paraId="76255836" w14:textId="77777777" w:rsidR="00795212" w:rsidRDefault="008B4E1D">
      <w:pPr>
        <w:rPr>
          <w:del w:id="7" w:author="Comparison" w:date="2019-10-24T23:19:00Z"/>
        </w:rPr>
      </w:pPr>
      <w:del w:id="8" w:author="Comparison" w:date="2019-10-24T23:19:00Z">
        <w:r>
          <w:delText>STSM104040    Classes of shares in Open-Ended Investment Company</w:delText>
        </w:r>
      </w:del>
    </w:p>
    <w:p w14:paraId="11B60FBF" w14:textId="77777777" w:rsidR="00795212" w:rsidRDefault="008B4E1D">
      <w:pPr>
        <w:rPr>
          <w:del w:id="9" w:author="Comparison" w:date="2019-10-24T23:19:00Z"/>
        </w:rPr>
      </w:pPr>
      <w:del w:id="10" w:author="Comparison" w:date="2019-10-24T23:19:00Z">
        <w:r>
          <w:delText>STSM104050    Cancelled / Altered deals</w:delText>
        </w:r>
      </w:del>
    </w:p>
    <w:p w14:paraId="1086DD3E" w14:textId="77777777" w:rsidR="00795212" w:rsidRDefault="008B4E1D">
      <w:pPr>
        <w:rPr>
          <w:del w:id="11" w:author="Comparison" w:date="2019-10-24T23:19:00Z"/>
        </w:rPr>
      </w:pPr>
      <w:del w:id="12" w:author="Comparison" w:date="2019-10-24T23:19:00Z">
        <w:r>
          <w:delText>STSM104060    Reduction of Stamp Duty Reserve Tax where exempt investments are held by a fund</w:delText>
        </w:r>
      </w:del>
    </w:p>
    <w:p w14:paraId="20E2589C" w14:textId="77777777" w:rsidR="00795212" w:rsidRDefault="008B4E1D">
      <w:pPr>
        <w:rPr>
          <w:del w:id="13" w:author="Comparison" w:date="2019-10-24T23:19:00Z"/>
        </w:rPr>
      </w:pPr>
      <w:del w:id="14" w:author="Comparison" w:date="2019-10-24T23:19:00Z">
        <w:r>
          <w:delText>STSM104070    Meaning of 'Average Valu</w:delText>
        </w:r>
        <w:r>
          <w:delText>e' for the N(N+E) calculation</w:delText>
        </w:r>
      </w:del>
    </w:p>
    <w:p w14:paraId="266E1E48" w14:textId="77777777" w:rsidR="00795212" w:rsidRDefault="008B4E1D">
      <w:pPr>
        <w:rPr>
          <w:del w:id="15" w:author="Comparison" w:date="2019-10-24T23:19:00Z"/>
        </w:rPr>
      </w:pPr>
      <w:del w:id="16" w:author="Comparison" w:date="2019-10-24T23:19:00Z">
        <w:r>
          <w:delText>STSM104080    Information required in a monthly Stamp Duty Reserve Tax notice</w:delText>
        </w:r>
      </w:del>
    </w:p>
    <w:p w14:paraId="4D2ED903" w14:textId="77777777" w:rsidR="00A37958" w:rsidRDefault="008B4E1D">
      <w:r>
        <w:t>STSM104090    Example data for monthly SDRT FA99/SCH19 computation - Annex A</w:t>
      </w:r>
    </w:p>
    <w:p w14:paraId="19481857" w14:textId="77777777" w:rsidR="00A37958" w:rsidRDefault="008B4E1D">
      <w:r>
        <w:t xml:space="preserve">STSM104100    1st example data for monthly SDRT computation involving negative surrender/issue figures - </w:t>
      </w:r>
      <w:r>
        <w:t>Annex B</w:t>
      </w:r>
    </w:p>
    <w:p w14:paraId="7DDA89AF" w14:textId="77777777" w:rsidR="00A37958" w:rsidRDefault="008B4E1D">
      <w:r>
        <w:t>STSM104110    2nd example data for monthly SDRT computation involving negative surrender/issue figures - Annex C</w:t>
      </w:r>
    </w:p>
    <w:p w14:paraId="43E0F4BC" w14:textId="77777777" w:rsidR="00A37958" w:rsidRDefault="008B4E1D">
      <w:r>
        <w:t xml:space="preserve"> Previous page</w:t>
      </w:r>
    </w:p>
    <w:p w14:paraId="2819BB5F" w14:textId="77777777" w:rsidR="00A37958" w:rsidRDefault="008B4E1D">
      <w:r>
        <w:t xml:space="preserve"> Next page</w:t>
      </w:r>
    </w:p>
    <w:sectPr w:rsidR="00A379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324"/>
    <w:rsid w:val="005C4AA9"/>
    <w:rsid w:val="00795212"/>
    <w:rsid w:val="008B4E1D"/>
    <w:rsid w:val="00A379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B466A4-A103-495A-B3F1-08F6D9CE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B4E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AA69DD-814A-48D8-9F00-5468DA7B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2019-10-24T22:19:00Z</dcterms:modified>
  <cp:category/>
</cp:coreProperties>
</file>