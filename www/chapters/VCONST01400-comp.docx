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ED501" w14:textId="77777777" w:rsidR="003E2275" w:rsidRDefault="000B4BE5">
      <w:pPr>
        <w:pStyle w:val="Title"/>
      </w:pPr>
      <w:bookmarkStart w:id="0" w:name="_GoBack"/>
      <w:bookmarkEnd w:id="0"/>
      <w:r>
        <w:t>HMRC - VCONST01400 - Introduction: Role Of The VAT Advisory Team</w:t>
      </w:r>
    </w:p>
    <w:p w14:paraId="61CE6D7D" w14:textId="77777777" w:rsidR="003E2275" w:rsidRDefault="000B4BE5">
      <w:r>
        <w:t>The VAT Advisory Team is responsible for giving advice on cases:</w:t>
      </w:r>
    </w:p>
    <w:p w14:paraId="474B445A" w14:textId="77777777" w:rsidR="003E2275" w:rsidRDefault="000B4BE5">
      <w:r>
        <w:t>where the guidance is unclear</w:t>
      </w:r>
    </w:p>
    <w:p w14:paraId="2D8A18C6" w14:textId="77777777" w:rsidR="003E2275" w:rsidRDefault="000B4BE5">
      <w:r>
        <w:t>where there is a challenge to the law</w:t>
      </w:r>
    </w:p>
    <w:p w14:paraId="25E522DF" w14:textId="77777777" w:rsidR="003E2275" w:rsidRDefault="000B4BE5">
      <w:r>
        <w:t>which involve new products and services</w:t>
      </w:r>
    </w:p>
    <w:p w14:paraId="62778EAA" w14:textId="77777777" w:rsidR="003E2275" w:rsidRDefault="000B4BE5">
      <w:r>
        <w:t xml:space="preserve">which are </w:t>
      </w:r>
      <w:r>
        <w:t>politically sensitive or of national importance</w:t>
      </w:r>
    </w:p>
    <w:p w14:paraId="1FA8FECE" w14:textId="77777777" w:rsidR="003E2275" w:rsidRDefault="000B4BE5">
      <w:r>
        <w:t>where guidance has specified that we must be consulted.</w:t>
      </w:r>
    </w:p>
    <w:p w14:paraId="3143DFA8" w14:textId="77777777" w:rsidR="003E2275" w:rsidRDefault="000B4BE5">
      <w:r>
        <w:t>Before submitting a General or Technical Advice Request to the VAT Advisory Team for assistance on liability issues relating to the above, make sure you</w:t>
      </w:r>
      <w:r>
        <w:t xml:space="preserve"> have:</w:t>
      </w:r>
    </w:p>
    <w:p w14:paraId="13E7FA10" w14:textId="77777777" w:rsidR="003E2275" w:rsidRDefault="000B4BE5">
      <w:r>
        <w:t>read this guidance</w:t>
      </w:r>
    </w:p>
    <w:p w14:paraId="4570FCF9" w14:textId="77777777" w:rsidR="003E2275" w:rsidRDefault="000B4BE5">
      <w:r>
        <w:t>consulted with the Construction Unit of Expertise</w:t>
      </w:r>
    </w:p>
    <w:p w14:paraId="1AA5A909" w14:textId="77777777" w:rsidR="003E2275" w:rsidRDefault="000B4BE5">
      <w:r>
        <w:t>have looked at the Getting advice pages on the VAT Directorate website.</w:t>
      </w:r>
    </w:p>
    <w:p w14:paraId="60528A2C" w14:textId="77777777" w:rsidR="003E2275" w:rsidRDefault="000B4BE5">
      <w:pPr>
        <w:rPr>
          <w:ins w:id="1" w:author="Comparison" w:date="2019-10-30T18:53:00Z"/>
        </w:rPr>
      </w:pPr>
      <w:ins w:id="2" w:author="Comparison" w:date="2019-10-30T18:53:00Z">
        <w:r>
          <w:t>Guidance about the process for submitting requests to the VAT Advisory policy team can be found in VPOLADV</w:t>
        </w:r>
      </w:ins>
    </w:p>
    <w:p w14:paraId="598B93E6" w14:textId="77777777" w:rsidR="003E2275" w:rsidRDefault="003E2275">
      <w:pPr>
        <w:rPr>
          <w:ins w:id="3" w:author="Comparison" w:date="2019-10-30T18:53:00Z"/>
        </w:rPr>
      </w:pPr>
    </w:p>
    <w:p w14:paraId="5AB5B732" w14:textId="77777777" w:rsidR="003E2275" w:rsidRDefault="000B4BE5">
      <w:r>
        <w:t xml:space="preserve"> Previous page</w:t>
      </w:r>
    </w:p>
    <w:p w14:paraId="0841CE70" w14:textId="77777777" w:rsidR="003E2275" w:rsidRDefault="000B4BE5">
      <w:r>
        <w:t xml:space="preserve"> Next page</w:t>
      </w:r>
    </w:p>
    <w:sectPr w:rsidR="003E22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792"/>
    <w:rsid w:val="000B4BE5"/>
    <w:rsid w:val="0015074B"/>
    <w:rsid w:val="0029639D"/>
    <w:rsid w:val="00326F90"/>
    <w:rsid w:val="003E2275"/>
    <w:rsid w:val="00AA1D8D"/>
    <w:rsid w:val="00B47730"/>
    <w:rsid w:val="00BC344F"/>
    <w:rsid w:val="00CB0664"/>
    <w:rsid w:val="00FA65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6F1A31E-209F-4556-B46B-55AAEB58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B4B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D6D66B-2FDE-4838-B640-416D1527C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2019-10-30T18:54:00Z</dcterms:modified>
  <cp:category/>
</cp:coreProperties>
</file>