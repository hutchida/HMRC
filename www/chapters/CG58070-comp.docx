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2371" w14:textId="77777777" w:rsidR="00B27B07" w:rsidRDefault="00533F8E">
      <w:pPr>
        <w:pStyle w:val="Title"/>
      </w:pPr>
      <w:bookmarkStart w:id="0" w:name="_GoBack"/>
      <w:bookmarkEnd w:id="0"/>
      <w:r>
        <w:t>HMRC - CG58070 - Right To Receive Qcbs</w:t>
      </w:r>
    </w:p>
    <w:p w14:paraId="1525845F" w14:textId="77777777" w:rsidR="00507194" w:rsidRDefault="00533F8E">
      <w:pPr>
        <w:rPr>
          <w:del w:id="1" w:author="Comparison" w:date="2019-10-24T22:35:00Z"/>
        </w:rPr>
      </w:pPr>
      <w:del w:id="2" w:author="Comparison" w:date="2019-10-24T22:35:00Z">
        <w:r>
          <w:delText>Page amalgamated into CG58035</w:delText>
        </w:r>
      </w:del>
    </w:p>
    <w:p w14:paraId="70357B8B" w14:textId="77777777" w:rsidR="00B27B07" w:rsidRDefault="00533F8E">
      <w:pPr>
        <w:rPr>
          <w:ins w:id="3" w:author="Comparison" w:date="2019-10-24T22:35:00Z"/>
        </w:rPr>
      </w:pPr>
      <w:ins w:id="4" w:author="Comparison" w:date="2019-10-24T22:35:00Z">
        <w:r>
          <w:t>TCGA92/S138A</w:t>
        </w:r>
      </w:ins>
    </w:p>
    <w:p w14:paraId="4ED16700" w14:textId="77777777" w:rsidR="00B27B07" w:rsidRDefault="00533F8E">
      <w:pPr>
        <w:rPr>
          <w:ins w:id="5" w:author="Comparison" w:date="2019-10-24T22:35:00Z"/>
        </w:rPr>
      </w:pPr>
      <w:ins w:id="6" w:author="Comparison" w:date="2019-10-24T22:35:00Z">
        <w:r>
          <w:t>This example illustrates the computation where only part of the deferred consideration has to be satisfied by an issue of shares.</w:t>
        </w:r>
      </w:ins>
    </w:p>
    <w:p w14:paraId="52694D3B" w14:textId="77777777" w:rsidR="00B27B07" w:rsidRDefault="00533F8E">
      <w:pPr>
        <w:rPr>
          <w:ins w:id="7" w:author="Comparison" w:date="2019-10-24T22:35:00Z"/>
        </w:rPr>
      </w:pPr>
      <w:ins w:id="8" w:author="Comparison" w:date="2019-10-24T22:35:00Z">
        <w:r>
          <w:t xml:space="preserve">NOTE From 6 April 2008 only companies and other concerns within the </w:t>
        </w:r>
        <w:r>
          <w:t>charge to Corporation Tax may be able to claim indexation allowance, see</w:t>
        </w:r>
      </w:ins>
    </w:p>
    <w:p w14:paraId="2CC4AF4B" w14:textId="77777777" w:rsidR="00B27B07" w:rsidRDefault="00533F8E">
      <w:pPr>
        <w:rPr>
          <w:ins w:id="9" w:author="Comparison" w:date="2019-10-24T22:35:00Z"/>
        </w:rPr>
      </w:pPr>
      <w:ins w:id="10" w:author="Comparison" w:date="2019-10-24T22:35:00Z">
        <w:r>
          <w:t>FACTS</w:t>
        </w:r>
      </w:ins>
    </w:p>
    <w:p w14:paraId="1085A871" w14:textId="77777777" w:rsidR="00B27B07" w:rsidRDefault="00533F8E">
      <w:pPr>
        <w:rPr>
          <w:ins w:id="11" w:author="Comparison" w:date="2019-10-24T22:35:00Z"/>
        </w:rPr>
      </w:pPr>
      <w:ins w:id="12" w:author="Comparison" w:date="2019-10-24T22:35:00Z">
        <w:r>
          <w:t>In year 0 V Ltd acquires all the shares in T Ltd for £100,000.</w:t>
        </w:r>
      </w:ins>
    </w:p>
    <w:p w14:paraId="729BA282" w14:textId="77777777" w:rsidR="00B27B07" w:rsidRDefault="00533F8E">
      <w:pPr>
        <w:rPr>
          <w:ins w:id="13" w:author="Comparison" w:date="2019-10-24T22:35:00Z"/>
        </w:rPr>
      </w:pPr>
      <w:ins w:id="14" w:author="Comparison" w:date="2019-10-24T22:35:00Z">
        <w:r>
          <w:t>In year 10 V Ltd sells all the shares in T Ltd at arm’s length to P Ltd.</w:t>
        </w:r>
      </w:ins>
    </w:p>
    <w:p w14:paraId="57B63C8D" w14:textId="77777777" w:rsidR="00B27B07" w:rsidRDefault="00533F8E">
      <w:pPr>
        <w:rPr>
          <w:ins w:id="15" w:author="Comparison" w:date="2019-10-24T22:35:00Z"/>
        </w:rPr>
      </w:pPr>
      <w:ins w:id="16" w:author="Comparison" w:date="2019-10-24T22:35:00Z">
        <w:r>
          <w:t>The consideration is the right to two pay</w:t>
        </w:r>
        <w:r>
          <w:t>ments of deferred consideration, the amount depending on the future profits of T Ltd. Fifty per cent of the amount will be satisfied in shares of P Ltd, with the remaining fifty per cent to be satisfied in any combination of shares or cash at V Ltd’s reque</w:t>
        </w:r>
        <w:r>
          <w:t>st.</w:t>
        </w:r>
      </w:ins>
    </w:p>
    <w:p w14:paraId="053DD9A6" w14:textId="77777777" w:rsidR="00B27B07" w:rsidRDefault="00533F8E">
      <w:pPr>
        <w:rPr>
          <w:ins w:id="17" w:author="Comparison" w:date="2019-10-24T22:35:00Z"/>
        </w:rPr>
      </w:pPr>
      <w:ins w:id="18" w:author="Comparison" w:date="2019-10-24T22:35:00Z">
        <w:r>
          <w:t>The market value of the right to receive deferred consideration at the time of disposal is agreed by Shares and Assets Valuation at £800,000.</w:t>
        </w:r>
      </w:ins>
    </w:p>
    <w:p w14:paraId="30D3626A" w14:textId="77777777" w:rsidR="00B27B07" w:rsidRDefault="00533F8E">
      <w:pPr>
        <w:rPr>
          <w:ins w:id="19" w:author="Comparison" w:date="2019-10-24T22:35:00Z"/>
        </w:rPr>
      </w:pPr>
      <w:ins w:id="20" w:author="Comparison" w:date="2019-10-24T22:35:00Z">
        <w:r>
          <w:t>In year 11 V Ltd receives shares in P Ltd to the value £680,000 (200,000 shares at £3.40 each) in part satisfa</w:t>
        </w:r>
        <w:r>
          <w:t>ction of the right to deferred consideration. The market value of the remainder of the right is agreed by Shares and Assets Valuation to be £300,000.</w:t>
        </w:r>
      </w:ins>
    </w:p>
    <w:p w14:paraId="38733D52" w14:textId="77777777" w:rsidR="00B27B07" w:rsidRDefault="00533F8E">
      <w:pPr>
        <w:rPr>
          <w:ins w:id="21" w:author="Comparison" w:date="2019-10-24T22:35:00Z"/>
        </w:rPr>
      </w:pPr>
      <w:ins w:id="22" w:author="Comparison" w:date="2019-10-24T22:35:00Z">
        <w:r>
          <w:t>In year 12 shares in P Ltd to the value £350,000 (100,000 shares at £3.50 each) are issued in full satisfa</w:t>
        </w:r>
        <w:r>
          <w:t>ction of the remainder of the right to deferred consideration.</w:t>
        </w:r>
      </w:ins>
    </w:p>
    <w:p w14:paraId="38045133" w14:textId="77777777" w:rsidR="00B27B07" w:rsidRDefault="00533F8E">
      <w:pPr>
        <w:rPr>
          <w:ins w:id="23" w:author="Comparison" w:date="2019-10-24T22:35:00Z"/>
        </w:rPr>
      </w:pPr>
      <w:ins w:id="24" w:author="Comparison" w:date="2019-10-24T22:35:00Z">
        <w:r>
          <w:t>TCGA92/S138A applies to the fifty per cent of the consideration which could be received only in the form of shares. It cannot apply to the fifty per cent of the consideration that may be receiv</w:t>
        </w:r>
        <w:r>
          <w:t>ed in cash even if the cash alternative is not taken up. Section 138A(1)(d) requires that the right may only be satisfied by the issue of new debentures if it is to be an earn-out right to which section 138A can apply.</w:t>
        </w:r>
      </w:ins>
    </w:p>
    <w:p w14:paraId="18ABE646" w14:textId="77777777" w:rsidR="00B27B07" w:rsidRDefault="00533F8E">
      <w:pPr>
        <w:rPr>
          <w:ins w:id="25" w:author="Comparison" w:date="2019-10-24T22:35:00Z"/>
        </w:rPr>
      </w:pPr>
      <w:ins w:id="26" w:author="Comparison" w:date="2019-10-24T22:35:00Z">
        <w:r>
          <w:t>COMPUTATIONS</w:t>
        </w:r>
      </w:ins>
    </w:p>
    <w:p w14:paraId="15ADCF9E" w14:textId="77777777" w:rsidR="00B27B07" w:rsidRDefault="00533F8E">
      <w:pPr>
        <w:rPr>
          <w:ins w:id="27" w:author="Comparison" w:date="2019-10-24T22:35:00Z"/>
        </w:rPr>
      </w:pPr>
      <w:ins w:id="28" w:author="Comparison" w:date="2019-10-24T22:35:00Z">
        <w:r>
          <w:t xml:space="preserve">A) IMMEDIATE CHARGEABLE </w:t>
        </w:r>
        <w:r>
          <w:t>GAIN</w:t>
        </w:r>
      </w:ins>
    </w:p>
    <w:p w14:paraId="48029F1D" w14:textId="77777777" w:rsidR="00B27B07" w:rsidRDefault="00B27B07">
      <w:pPr>
        <w:rPr>
          <w:ins w:id="29" w:author="Comparison" w:date="2019-10-24T22:35:00Z"/>
        </w:rPr>
      </w:pPr>
    </w:p>
    <w:p w14:paraId="279EF6A6" w14:textId="77777777" w:rsidR="00B27B07" w:rsidRDefault="00533F8E">
      <w:pPr>
        <w:rPr>
          <w:ins w:id="30" w:author="Comparison" w:date="2019-10-24T22:35:00Z"/>
        </w:rPr>
      </w:pPr>
      <w:ins w:id="31" w:author="Comparison" w:date="2019-10-24T22:35:00Z">
        <w:r>
          <w:lastRenderedPageBreak/>
          <w:t>B) COST OF NOTIONAL SECURITY UNDER SECTION 138A</w:t>
        </w:r>
      </w:ins>
    </w:p>
    <w:p w14:paraId="1869135A" w14:textId="77777777" w:rsidR="00B27B07" w:rsidRDefault="00B27B07">
      <w:pPr>
        <w:rPr>
          <w:ins w:id="32" w:author="Comparison" w:date="2019-10-24T22:35:00Z"/>
        </w:rPr>
      </w:pPr>
    </w:p>
    <w:p w14:paraId="12181D65" w14:textId="77777777" w:rsidR="00B27B07" w:rsidRDefault="00533F8E">
      <w:pPr>
        <w:rPr>
          <w:ins w:id="33" w:author="Comparison" w:date="2019-10-24T22:35:00Z"/>
        </w:rPr>
      </w:pPr>
      <w:ins w:id="34" w:author="Comparison" w:date="2019-10-24T22:35:00Z">
        <w:r>
          <w:t>C) COMPUTATIONS WHEN DEFERRED CONSIDERATION RECEIVED</w:t>
        </w:r>
      </w:ins>
    </w:p>
    <w:p w14:paraId="422C59EC" w14:textId="77777777" w:rsidR="00B27B07" w:rsidRDefault="00533F8E">
      <w:pPr>
        <w:rPr>
          <w:ins w:id="35" w:author="Comparison" w:date="2019-10-24T22:35:00Z"/>
        </w:rPr>
      </w:pPr>
      <w:ins w:id="36" w:author="Comparison" w:date="2019-10-24T22:35:00Z">
        <w:r>
          <w:t>i) 50 per cent not covered by Section 138A</w:t>
        </w:r>
      </w:ins>
    </w:p>
    <w:p w14:paraId="3A828F59" w14:textId="77777777" w:rsidR="00B27B07" w:rsidRDefault="00B27B07">
      <w:pPr>
        <w:rPr>
          <w:ins w:id="37" w:author="Comparison" w:date="2019-10-24T22:35:00Z"/>
        </w:rPr>
      </w:pPr>
    </w:p>
    <w:p w14:paraId="3DC2104A" w14:textId="77777777" w:rsidR="00B27B07" w:rsidRDefault="00533F8E">
      <w:pPr>
        <w:rPr>
          <w:ins w:id="38" w:author="Comparison" w:date="2019-10-24T22:35:00Z"/>
        </w:rPr>
      </w:pPr>
      <w:ins w:id="39" w:author="Comparison" w:date="2019-10-24T22:35:00Z">
        <w:r>
          <w:t>ii) 50 per cent covered by Section 138A</w:t>
        </w:r>
      </w:ins>
    </w:p>
    <w:p w14:paraId="58F7C13F" w14:textId="77777777" w:rsidR="00B27B07" w:rsidRDefault="00533F8E">
      <w:pPr>
        <w:rPr>
          <w:ins w:id="40" w:author="Comparison" w:date="2019-10-24T22:35:00Z"/>
        </w:rPr>
      </w:pPr>
      <w:ins w:id="41" w:author="Comparison" w:date="2019-10-24T22:35:00Z">
        <w:r>
          <w:t>NOTIONAL SECURITY</w:t>
        </w:r>
      </w:ins>
    </w:p>
    <w:p w14:paraId="33BD69FA" w14:textId="77777777" w:rsidR="00B27B07" w:rsidRDefault="00B27B07">
      <w:pPr>
        <w:rPr>
          <w:ins w:id="42" w:author="Comparison" w:date="2019-10-24T22:35:00Z"/>
        </w:rPr>
      </w:pPr>
    </w:p>
    <w:p w14:paraId="0497585E" w14:textId="77777777" w:rsidR="00B27B07" w:rsidRDefault="00533F8E">
      <w:pPr>
        <w:rPr>
          <w:ins w:id="43" w:author="Comparison" w:date="2019-10-24T22:35:00Z"/>
        </w:rPr>
      </w:pPr>
      <w:ins w:id="44" w:author="Comparison" w:date="2019-10-24T22:35:00Z">
        <w:r>
          <w:t>D) SHARES IN P LTD</w:t>
        </w:r>
      </w:ins>
    </w:p>
    <w:p w14:paraId="3D25B8A2" w14:textId="77777777" w:rsidR="00B27B07" w:rsidRDefault="00533F8E">
      <w:pPr>
        <w:rPr>
          <w:ins w:id="45" w:author="Comparison" w:date="2019-10-24T22:35:00Z"/>
        </w:rPr>
      </w:pPr>
      <w:ins w:id="46" w:author="Comparison" w:date="2019-10-24T22:35:00Z">
        <w:r>
          <w:t>EXPLANATION</w:t>
        </w:r>
      </w:ins>
    </w:p>
    <w:p w14:paraId="6B28F850" w14:textId="77777777" w:rsidR="00B27B07" w:rsidRDefault="00533F8E">
      <w:pPr>
        <w:rPr>
          <w:ins w:id="47" w:author="Comparison" w:date="2019-10-24T22:35:00Z"/>
        </w:rPr>
      </w:pPr>
      <w:ins w:id="48" w:author="Comparison" w:date="2019-10-24T22:35:00Z">
        <w:r>
          <w:t>A) IMMEDIATE C</w:t>
        </w:r>
        <w:r>
          <w:t>HARGEABLE GAIN</w:t>
        </w:r>
      </w:ins>
    </w:p>
    <w:p w14:paraId="1DCB109F" w14:textId="77777777" w:rsidR="00B27B07" w:rsidRDefault="00533F8E">
      <w:pPr>
        <w:rPr>
          <w:ins w:id="49" w:author="Comparison" w:date="2019-10-24T22:35:00Z"/>
        </w:rPr>
      </w:pPr>
      <w:ins w:id="50" w:author="Comparison" w:date="2019-10-24T22:35:00Z">
        <w:r>
          <w:t>There is an immediate chargeable gain on the proportion of the right to receive unascertainable deferred consideration which does not fall within section 138A. The disposal consideration is the value of that part of the right (supplied by Sh</w:t>
        </w:r>
        <w:r>
          <w:t>ares and Assets Valuation).</w:t>
        </w:r>
      </w:ins>
    </w:p>
    <w:p w14:paraId="12496B79" w14:textId="77777777" w:rsidR="00B27B07" w:rsidRDefault="00533F8E">
      <w:pPr>
        <w:rPr>
          <w:ins w:id="51" w:author="Comparison" w:date="2019-10-24T22:35:00Z"/>
        </w:rPr>
      </w:pPr>
      <w:ins w:id="52" w:author="Comparison" w:date="2019-10-24T22:35:00Z">
        <w:r>
          <w:t>C)i) CHARGEABLE GAINS ON RECEIPT OF DEFERRED CONSIDERATION</w:t>
        </w:r>
      </w:ins>
    </w:p>
    <w:p w14:paraId="25ACADEA" w14:textId="77777777" w:rsidR="00B27B07" w:rsidRDefault="00533F8E">
      <w:pPr>
        <w:rPr>
          <w:ins w:id="53" w:author="Comparison" w:date="2019-10-24T22:35:00Z"/>
        </w:rPr>
      </w:pPr>
      <w:ins w:id="54" w:author="Comparison" w:date="2019-10-24T22:35:00Z">
        <w:r>
          <w:t>There is a disposal or part disposal of the `right’ when the deferred consideration is received in satisfaction or part satisfaction of the `right’. The cost of the righ</w:t>
        </w:r>
        <w:r>
          <w:t>t to receive unascertainable deferred consideration is the value which has been brought into the computation of the immediate chargeable gain.</w:t>
        </w:r>
      </w:ins>
    </w:p>
    <w:p w14:paraId="6C98C33F" w14:textId="77777777" w:rsidR="00B27B07" w:rsidRDefault="00533F8E">
      <w:pPr>
        <w:rPr>
          <w:ins w:id="55" w:author="Comparison" w:date="2019-10-24T22:35:00Z"/>
        </w:rPr>
      </w:pPr>
      <w:ins w:id="56" w:author="Comparison" w:date="2019-10-24T22:35:00Z">
        <w:r>
          <w:t>D) SHARES IN P LTD</w:t>
        </w:r>
      </w:ins>
    </w:p>
    <w:p w14:paraId="3B872E8A" w14:textId="77777777" w:rsidR="00B27B07" w:rsidRDefault="00533F8E">
      <w:pPr>
        <w:rPr>
          <w:ins w:id="57" w:author="Comparison" w:date="2019-10-24T22:35:00Z"/>
        </w:rPr>
      </w:pPr>
      <w:ins w:id="58" w:author="Comparison" w:date="2019-10-24T22:35:00Z">
        <w:r>
          <w:t xml:space="preserve">All of the shares in P Ltd which are acquired go into the same pool. The shares to which </w:t>
        </w:r>
        <w:r>
          <w:t>section 138A did not apply go into the pool at market value at the date of acquisition. The shares to which section 138A did apply go into the pool with the base cost (and indexation) which has been calculated as if there was no disposal of the original sh</w:t>
        </w:r>
        <w:r>
          <w:t>ares.</w:t>
        </w:r>
      </w:ins>
    </w:p>
    <w:p w14:paraId="4C113847" w14:textId="77777777" w:rsidR="00B27B07" w:rsidRDefault="00533F8E">
      <w:r>
        <w:t xml:space="preserve"> Previous page</w:t>
      </w:r>
    </w:p>
    <w:p w14:paraId="4BA8D4F5" w14:textId="77777777" w:rsidR="00B27B07" w:rsidRDefault="00533F8E">
      <w:r>
        <w:t xml:space="preserve"> Next page</w:t>
      </w:r>
    </w:p>
    <w:sectPr w:rsidR="00B27B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7194"/>
    <w:rsid w:val="00533F8E"/>
    <w:rsid w:val="0079000D"/>
    <w:rsid w:val="0098726A"/>
    <w:rsid w:val="00AA1D8D"/>
    <w:rsid w:val="00B27B0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BD62438-8AAF-4E51-90B2-C1E374C5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33F8E"/>
    <w:pPr>
      <w:spacing w:after="0" w:line="240" w:lineRule="auto"/>
    </w:pPr>
  </w:style>
  <w:style w:type="paragraph" w:styleId="BalloonText">
    <w:name w:val="Balloon Text"/>
    <w:basedOn w:val="Normal"/>
    <w:link w:val="BalloonTextChar"/>
    <w:uiPriority w:val="99"/>
    <w:semiHidden/>
    <w:unhideWhenUsed/>
    <w:rsid w:val="00533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5646-98D4-4AB1-9D67-2D05265D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2019-10-24T21:36:00Z</dcterms:modified>
  <cp:category/>
</cp:coreProperties>
</file>