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8298" w14:textId="77777777" w:rsidR="008F0AB9" w:rsidRDefault="006A70E0">
      <w:pPr>
        <w:pStyle w:val="Title"/>
      </w:pPr>
      <w:bookmarkStart w:id="0" w:name="_GoBack"/>
      <w:bookmarkEnd w:id="0"/>
      <w:r>
        <w:t>HMRC - CTM40420 - Co-Operatives - Nature Of Relief And Claim</w:t>
      </w:r>
    </w:p>
    <w:p w14:paraId="58B7F009" w14:textId="77777777" w:rsidR="008F0AB9" w:rsidRDefault="006A70E0">
      <w:r>
        <w:t>CTA10/PART13/CHAPTER7</w:t>
      </w:r>
    </w:p>
    <w:p w14:paraId="23807BE9" w14:textId="77777777" w:rsidR="008F0AB9" w:rsidRDefault="006A70E0">
      <w:r>
        <w:t>S642 (for income) and S643 (for gains) within CTA10/PART13/CHAPTER7 provide reliefs to approved co-operative housing associations (CTM40425) as follows:</w:t>
      </w:r>
    </w:p>
    <w:p w14:paraId="131E700A" w14:textId="77777777" w:rsidR="008F0AB9" w:rsidRDefault="006A70E0">
      <w:r>
        <w:t xml:space="preserve">rents paid to </w:t>
      </w:r>
      <w:r>
        <w:t>the association by members are disregarded for tax purposes</w:t>
      </w:r>
    </w:p>
    <w:p w14:paraId="11BCF3AC" w14:textId="77777777" w:rsidR="008F0AB9" w:rsidRDefault="006A70E0">
      <w:r>
        <w:t>interest payable by the association is disregarded</w:t>
      </w:r>
    </w:p>
    <w:p w14:paraId="18DCBE44" w14:textId="77777777" w:rsidR="008F0AB9" w:rsidRDefault="006A70E0">
      <w:r>
        <w:t>the association is exempt from CT on chargeable gains on the disposal of any property which has been or is occupied by a tenant of the associatio</w:t>
      </w:r>
      <w:r>
        <w:t>n (see CG12624).</w:t>
      </w:r>
    </w:p>
    <w:p w14:paraId="677BF3B1" w14:textId="77777777" w:rsidR="008F0AB9" w:rsidRDefault="006A70E0">
      <w:r>
        <w:t>Where relief is allowable under CTA10/S642 the association is still liable to CT on any investment income not specifically exempted by the section such as, for example, interest received on a bank deposit account. It is also liable to CT o</w:t>
      </w:r>
      <w:r>
        <w:t>n other chargeable gains that do not fall within (c) above.</w:t>
      </w:r>
    </w:p>
    <w:p w14:paraId="1940C7F6" w14:textId="77777777" w:rsidR="008F0AB9" w:rsidRDefault="006A70E0">
      <w:r>
        <w:t>A co-operative housing association will not normally make distributions within the meaning CTA10/PART23. CTA10/S1064 cannot apply because a ‘registered society’ in Great Britain – formerly industr</w:t>
      </w:r>
      <w:r>
        <w:t>ial and provident society, cannot be a close company (see CTM40505).</w:t>
      </w:r>
    </w:p>
    <w:p w14:paraId="6543E91A" w14:textId="77777777" w:rsidR="008F0AB9" w:rsidRDefault="006A70E0">
      <w:pPr>
        <w:rPr>
          <w:ins w:id="1" w:author="Comparison" w:date="2019-10-30T19:22:00Z"/>
        </w:rPr>
      </w:pPr>
      <w:r>
        <w:t>(This content has been withheld because of exemptions in the Freedom of Information Act 2000)</w:t>
      </w:r>
    </w:p>
    <w:p w14:paraId="7952883F" w14:textId="77777777" w:rsidR="008F0AB9" w:rsidRDefault="006A70E0">
      <w:pPr>
        <w:rPr>
          <w:ins w:id="2" w:author="Comparison" w:date="2019-10-30T19:22:00Z"/>
        </w:rPr>
      </w:pPr>
      <w:ins w:id="3" w:author="Comparison" w:date="2019-10-30T19:22:00Z">
        <w:r>
          <w:t xml:space="preserve"> Previous page</w:t>
        </w:r>
      </w:ins>
    </w:p>
    <w:p w14:paraId="6E41D81D" w14:textId="77777777" w:rsidR="008F0AB9" w:rsidRDefault="006A70E0">
      <w:ins w:id="4" w:author="Comparison" w:date="2019-10-30T19:22:00Z">
        <w:r>
          <w:t xml:space="preserve"> Next page</w:t>
        </w:r>
      </w:ins>
    </w:p>
    <w:sectPr w:rsidR="008F0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750"/>
    <w:rsid w:val="0029639D"/>
    <w:rsid w:val="00326F90"/>
    <w:rsid w:val="006A70E0"/>
    <w:rsid w:val="007B08F8"/>
    <w:rsid w:val="008F0AB9"/>
    <w:rsid w:val="00AA1D8D"/>
    <w:rsid w:val="00B47730"/>
    <w:rsid w:val="00CB0664"/>
    <w:rsid w:val="00D83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6A8663-7CB0-4AF7-87E4-D3CE711B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A70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B4E82-4C1C-466D-A7A5-D3FE74D1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2019-10-30T19:22:00Z</dcterms:modified>
  <cp:category/>
</cp:coreProperties>
</file>