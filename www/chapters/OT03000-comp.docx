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C3E91" w14:textId="77777777" w:rsidR="000D11B0" w:rsidRDefault="00680D19">
      <w:pPr>
        <w:pStyle w:val="Title"/>
      </w:pPr>
      <w:bookmarkStart w:id="0" w:name="_GoBack"/>
      <w:bookmarkEnd w:id="0"/>
      <w:r>
        <w:t>HMRC - OT03000 - Petroleum Revenue Tax: Contents</w:t>
      </w:r>
    </w:p>
    <w:p w14:paraId="5B492860" w14:textId="0315D6F5" w:rsidR="000D11B0" w:rsidRDefault="00680D19">
      <w:r>
        <w:t xml:space="preserve">OT03005    </w:t>
      </w:r>
      <w:ins w:id="1" w:author="Comparison" w:date="2019-10-25T00:07:00Z">
        <w:r>
          <w:t xml:space="preserve">Introduction to </w:t>
        </w:r>
      </w:ins>
      <w:r>
        <w:t>PRT: overview</w:t>
      </w:r>
      <w:del w:id="2" w:author="Comparison" w:date="2019-10-25T00:07:00Z">
        <w:r>
          <w:delText xml:space="preserve"> of PRT</w:delText>
        </w:r>
      </w:del>
      <w:r>
        <w:t>: contents</w:t>
      </w:r>
    </w:p>
    <w:p w14:paraId="209ED3B4" w14:textId="77777777" w:rsidR="000D11B0" w:rsidRDefault="00680D19">
      <w:r>
        <w:t>OT03500    PRT: Changes - FA93: contents</w:t>
      </w:r>
    </w:p>
    <w:p w14:paraId="082C584A" w14:textId="77E4240E" w:rsidR="000D11B0" w:rsidRDefault="00680D19">
      <w:r>
        <w:t xml:space="preserve">OT04000    PRT: </w:t>
      </w:r>
      <w:del w:id="3" w:author="Comparison" w:date="2019-10-25T00:07:00Z">
        <w:r>
          <w:delText>administration</w:delText>
        </w:r>
      </w:del>
      <w:ins w:id="4" w:author="Comparison" w:date="2019-10-25T00:07:00Z">
        <w:r>
          <w:t>Administration</w:t>
        </w:r>
      </w:ins>
      <w:r>
        <w:t>: contents</w:t>
      </w:r>
    </w:p>
    <w:p w14:paraId="2843D5B1" w14:textId="77777777" w:rsidR="000D11B0" w:rsidRDefault="00680D19">
      <w:r>
        <w:t>OT05000    PRT: Valuation: contents</w:t>
      </w:r>
    </w:p>
    <w:p w14:paraId="4D69B3BA" w14:textId="06482FFE" w:rsidR="000D11B0" w:rsidRDefault="00680D19">
      <w:r>
        <w:t xml:space="preserve">OT08900    PRT: </w:t>
      </w:r>
      <w:del w:id="5" w:author="Comparison" w:date="2019-10-25T00:07:00Z">
        <w:r>
          <w:delText>expenditure</w:delText>
        </w:r>
      </w:del>
      <w:ins w:id="6" w:author="Comparison" w:date="2019-10-25T00:07:00Z">
        <w:r>
          <w:t>Expenditure, Allowances and Reliefs</w:t>
        </w:r>
      </w:ins>
      <w:r>
        <w:t>: contents</w:t>
      </w:r>
    </w:p>
    <w:p w14:paraId="6B20CAE6" w14:textId="4F7F1A56" w:rsidR="000D11B0" w:rsidRDefault="00680D19">
      <w:r>
        <w:t xml:space="preserve">OT15000    PRT: </w:t>
      </w:r>
      <w:del w:id="7" w:author="Comparison" w:date="2019-10-25T00:07:00Z">
        <w:r>
          <w:delText>tariff</w:delText>
        </w:r>
      </w:del>
      <w:ins w:id="8" w:author="Comparison" w:date="2019-10-25T00:07:00Z">
        <w:r>
          <w:t>Tariff</w:t>
        </w:r>
      </w:ins>
      <w:r>
        <w:t xml:space="preserve"> and </w:t>
      </w:r>
      <w:del w:id="9" w:author="Comparison" w:date="2019-10-25T00:07:00Z">
        <w:r>
          <w:delText>disposal receipts</w:delText>
        </w:r>
      </w:del>
      <w:ins w:id="10" w:author="Comparison" w:date="2019-10-25T00:07:00Z">
        <w:r>
          <w:t>Disposal Receipts</w:t>
        </w:r>
      </w:ins>
      <w:r>
        <w:t>: contents</w:t>
      </w:r>
    </w:p>
    <w:p w14:paraId="6414BBB5" w14:textId="5A2231C7" w:rsidR="000D11B0" w:rsidRDefault="00680D19">
      <w:r>
        <w:t xml:space="preserve">OT15800    PRT: </w:t>
      </w:r>
      <w:del w:id="11" w:author="Comparison" w:date="2019-10-25T00:07:00Z">
        <w:r>
          <w:delText>tax-exempt tariffing receipts</w:delText>
        </w:r>
      </w:del>
      <w:ins w:id="12" w:author="Comparison" w:date="2019-10-25T00:07:00Z">
        <w:r>
          <w:t>Tax-Exempt Tariffing Receipts</w:t>
        </w:r>
      </w:ins>
      <w:r>
        <w:t>: contents</w:t>
      </w:r>
    </w:p>
    <w:p w14:paraId="0A720D29" w14:textId="6CDC85A5" w:rsidR="000D11B0" w:rsidRDefault="00680D19">
      <w:r>
        <w:t xml:space="preserve">OT16000    PRT: </w:t>
      </w:r>
      <w:del w:id="13" w:author="Comparison" w:date="2019-10-25T00:07:00Z">
        <w:r>
          <w:delText>allowable losses</w:delText>
        </w:r>
      </w:del>
      <w:ins w:id="14" w:author="Comparison" w:date="2019-10-25T00:07:00Z">
        <w:r>
          <w:t>Allowable Losses</w:t>
        </w:r>
      </w:ins>
      <w:r>
        <w:t>: contents</w:t>
      </w:r>
    </w:p>
    <w:p w14:paraId="546FA1C7" w14:textId="62FFE96D" w:rsidR="000D11B0" w:rsidRDefault="00680D19">
      <w:r>
        <w:t xml:space="preserve">OT17000    PRT: </w:t>
      </w:r>
      <w:del w:id="15" w:author="Comparison" w:date="2019-10-25T00:07:00Z">
        <w:r>
          <w:delText>oil allowance</w:delText>
        </w:r>
      </w:del>
      <w:ins w:id="16" w:author="Comparison" w:date="2019-10-25T00:07:00Z">
        <w:r>
          <w:t>Oil Allowance</w:t>
        </w:r>
      </w:ins>
      <w:r>
        <w:t>: contents</w:t>
      </w:r>
    </w:p>
    <w:p w14:paraId="599E3EDC" w14:textId="77777777" w:rsidR="000D11B0" w:rsidRDefault="00680D19">
      <w:r>
        <w:t xml:space="preserve">OT17500    PRT: </w:t>
      </w:r>
      <w:r>
        <w:t>Safeguard: contents</w:t>
      </w:r>
    </w:p>
    <w:p w14:paraId="26DE6985" w14:textId="0EAAD663" w:rsidR="000D11B0" w:rsidRDefault="00680D19">
      <w:r>
        <w:t>OT18000    PRT</w:t>
      </w:r>
      <w:del w:id="17" w:author="Comparison" w:date="2019-10-25T00:07:00Z">
        <w:r>
          <w:delText xml:space="preserve"> transfer of</w:delText>
        </w:r>
        <w:r>
          <w:delText xml:space="preserve"> licence interests</w:delText>
        </w:r>
      </w:del>
      <w:ins w:id="18" w:author="Comparison" w:date="2019-10-25T00:07:00Z">
        <w:r>
          <w:t>: Licence Transfers:</w:t>
        </w:r>
      </w:ins>
      <w:r>
        <w:t xml:space="preserve"> contents</w:t>
      </w:r>
    </w:p>
    <w:p w14:paraId="3D82E6DD" w14:textId="5B82C9F8" w:rsidR="000D11B0" w:rsidRDefault="00680D19">
      <w:r>
        <w:t xml:space="preserve">OT18250    PRT: </w:t>
      </w:r>
      <w:del w:id="19" w:author="Comparison" w:date="2019-10-25T00:07:00Z">
        <w:r>
          <w:delText>unitisations</w:delText>
        </w:r>
      </w:del>
      <w:ins w:id="20" w:author="Comparison" w:date="2019-10-25T00:07:00Z">
        <w:r>
          <w:t>Unitisations</w:t>
        </w:r>
      </w:ins>
      <w:r>
        <w:t xml:space="preserve"> and </w:t>
      </w:r>
      <w:del w:id="21" w:author="Comparison" w:date="2019-10-25T00:07:00Z">
        <w:r>
          <w:delText>re-determinations</w:delText>
        </w:r>
      </w:del>
      <w:ins w:id="22" w:author="Comparison" w:date="2019-10-25T00:07:00Z">
        <w:r>
          <w:t>Redeterminations</w:t>
        </w:r>
      </w:ins>
      <w:r>
        <w:t>: contents</w:t>
      </w:r>
    </w:p>
    <w:p w14:paraId="61DF7411" w14:textId="438B070F" w:rsidR="000D11B0" w:rsidRDefault="00680D19">
      <w:r>
        <w:t>OT18500    PRT</w:t>
      </w:r>
      <w:del w:id="23" w:author="Comparison" w:date="2019-10-25T00:07:00Z">
        <w:r>
          <w:delText xml:space="preserve"> compliance</w:delText>
        </w:r>
      </w:del>
      <w:ins w:id="24" w:author="Comparison" w:date="2019-10-25T00:07:00Z">
        <w:r>
          <w:t>: Compliance</w:t>
        </w:r>
      </w:ins>
      <w:r>
        <w:t>: contents</w:t>
      </w:r>
    </w:p>
    <w:p w14:paraId="54748A77" w14:textId="479AADBB" w:rsidR="000D11B0" w:rsidRDefault="00680D19">
      <w:r>
        <w:t xml:space="preserve">OT18750    PRT: </w:t>
      </w:r>
      <w:del w:id="25" w:author="Comparison" w:date="2019-10-25T00:07:00Z">
        <w:r>
          <w:delText>penalties</w:delText>
        </w:r>
      </w:del>
      <w:ins w:id="26" w:author="Comparison" w:date="2019-10-25T00:07:00Z">
        <w:r>
          <w:t>Penalties</w:t>
        </w:r>
      </w:ins>
      <w:r>
        <w:t>: contents</w:t>
      </w:r>
    </w:p>
    <w:p w14:paraId="15F0CC5A" w14:textId="1407AC43" w:rsidR="000D11B0" w:rsidRDefault="00680D19">
      <w:r>
        <w:t xml:space="preserve">OT19000    PRT: </w:t>
      </w:r>
      <w:del w:id="27" w:author="Comparison" w:date="2019-10-25T00:07:00Z">
        <w:r>
          <w:delText>appendices</w:delText>
        </w:r>
      </w:del>
      <w:ins w:id="28" w:author="Comparison" w:date="2019-10-25T00:07:00Z">
        <w:r>
          <w:t>Appendices</w:t>
        </w:r>
      </w:ins>
      <w:r>
        <w:t>: contents</w:t>
      </w:r>
    </w:p>
    <w:p w14:paraId="51DC595C" w14:textId="77777777" w:rsidR="000D11B0" w:rsidRDefault="00680D19">
      <w:r>
        <w:t xml:space="preserve"> Previous page</w:t>
      </w:r>
    </w:p>
    <w:p w14:paraId="0D5CEEE6" w14:textId="77777777" w:rsidR="000D11B0" w:rsidRDefault="00680D19">
      <w:r>
        <w:t xml:space="preserve"> Next p</w:t>
      </w:r>
      <w:r>
        <w:t>age</w:t>
      </w:r>
    </w:p>
    <w:sectPr w:rsidR="000D1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1B0"/>
    <w:rsid w:val="0015074B"/>
    <w:rsid w:val="001B2F63"/>
    <w:rsid w:val="0029639D"/>
    <w:rsid w:val="00326F90"/>
    <w:rsid w:val="00680D19"/>
    <w:rsid w:val="009D6D79"/>
    <w:rsid w:val="00AA1D8D"/>
    <w:rsid w:val="00B47730"/>
    <w:rsid w:val="00CB0664"/>
    <w:rsid w:val="00CD5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FA43260-9A32-4E83-A7C6-E4B022C7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80D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A20CFA-EF19-425F-BD62-F162DDA7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2019-10-24T23:07:00Z</dcterms:modified>
  <cp:category/>
</cp:coreProperties>
</file>