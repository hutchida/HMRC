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C539" w14:textId="77777777" w:rsidR="00A27E41" w:rsidRDefault="00635E9A">
      <w:pPr>
        <w:pStyle w:val="Title"/>
      </w:pPr>
      <w:bookmarkStart w:id="0" w:name="_GoBack"/>
      <w:bookmarkEnd w:id="0"/>
      <w:r>
        <w:t>HMRC - IPT11000 - Annexes: Contents</w:t>
      </w:r>
    </w:p>
    <w:p w14:paraId="153FE404" w14:textId="4A3E5BEB" w:rsidR="00A27E41" w:rsidRDefault="00635E9A">
      <w:r>
        <w:t xml:space="preserve">IPT11100    </w:t>
      </w:r>
      <w:del w:id="1" w:author="Comparison" w:date="2019-10-25T00:37:00Z">
        <w:r>
          <w:delText xml:space="preserve">Annexes: </w:delText>
        </w:r>
      </w:del>
      <w:r>
        <w:t>Types of insurance</w:t>
      </w:r>
    </w:p>
    <w:p w14:paraId="4F1B2BCB" w14:textId="55591053" w:rsidR="00A27E41" w:rsidRDefault="00635E9A">
      <w:r>
        <w:t xml:space="preserve">IPT11200    </w:t>
      </w:r>
      <w:del w:id="2" w:author="Comparison" w:date="2019-10-25T00:37:00Z">
        <w:r>
          <w:delText xml:space="preserve">Annexes: </w:delText>
        </w:r>
      </w:del>
      <w:r>
        <w:t>Providers of insurance</w:t>
      </w:r>
    </w:p>
    <w:p w14:paraId="606BE961" w14:textId="54D424B5" w:rsidR="00A27E41" w:rsidRDefault="00635E9A">
      <w:r>
        <w:t xml:space="preserve">IPT11300    </w:t>
      </w:r>
      <w:del w:id="3" w:author="Comparison" w:date="2019-10-25T00:37:00Z">
        <w:r>
          <w:delText xml:space="preserve">Annexes: </w:delText>
        </w:r>
      </w:del>
      <w:r>
        <w:t>Reference material</w:t>
      </w:r>
    </w:p>
    <w:p w14:paraId="26E517E4" w14:textId="69910473" w:rsidR="00A27E41" w:rsidRDefault="00635E9A">
      <w:r>
        <w:t xml:space="preserve">IPT11400    </w:t>
      </w:r>
      <w:del w:id="4" w:author="Comparison" w:date="2019-10-25T00:37:00Z">
        <w:r>
          <w:delText xml:space="preserve">Annexes: </w:delText>
        </w:r>
      </w:del>
      <w:r>
        <w:t>Connected Persons - Section 1122 of the Corporation Tax Act 2010</w:t>
      </w:r>
    </w:p>
    <w:p w14:paraId="3DD23DA6" w14:textId="77777777" w:rsidR="00A27E41" w:rsidRDefault="00635E9A">
      <w:r>
        <w:t xml:space="preserve"> Previous page</w:t>
      </w:r>
    </w:p>
    <w:sectPr w:rsidR="00A27E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8EC"/>
    <w:rsid w:val="0015074B"/>
    <w:rsid w:val="0029639D"/>
    <w:rsid w:val="00326F90"/>
    <w:rsid w:val="00635E9A"/>
    <w:rsid w:val="00A27E41"/>
    <w:rsid w:val="00AA1D8D"/>
    <w:rsid w:val="00B15EE3"/>
    <w:rsid w:val="00B47730"/>
    <w:rsid w:val="00CB0664"/>
    <w:rsid w:val="00E869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D1A6DBB-3E72-4A3E-B2AE-7C35AB15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35E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20A81A-7F23-42AC-82C1-A55B8D4BB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2019-10-24T23:37:00Z</dcterms:modified>
  <cp:category/>
</cp:coreProperties>
</file>