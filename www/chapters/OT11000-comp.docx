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DE7B" w14:textId="77777777" w:rsidR="0036074C" w:rsidRDefault="002C2F3C">
      <w:pPr>
        <w:pStyle w:val="Title"/>
      </w:pPr>
      <w:bookmarkStart w:id="0" w:name="_GoBack"/>
      <w:bookmarkEnd w:id="0"/>
      <w:r>
        <w:t>HMRC - OT11000 - PRT: Long Term Assets: Contents</w:t>
      </w:r>
    </w:p>
    <w:p w14:paraId="2013FF29" w14:textId="3CB5C213" w:rsidR="0036074C" w:rsidRDefault="002C2F3C">
      <w:r>
        <w:t xml:space="preserve">OT11025    </w:t>
      </w:r>
      <w:del w:id="1" w:author="Comparison" w:date="2019-10-24T23:15:00Z">
        <w:r>
          <w:delText>PRT: long-term assets - outline</w:delText>
        </w:r>
      </w:del>
      <w:ins w:id="2" w:author="Comparison" w:date="2019-10-24T23:15:00Z">
        <w:r>
          <w:t>Outline</w:t>
        </w:r>
      </w:ins>
    </w:p>
    <w:p w14:paraId="3A307FA4" w14:textId="23E335CF" w:rsidR="0036074C" w:rsidRDefault="002C2F3C">
      <w:r>
        <w:t xml:space="preserve">OT11050    </w:t>
      </w:r>
      <w:del w:id="3" w:author="Comparison" w:date="2019-10-24T23:15:00Z">
        <w:r>
          <w:delText>PRT: long-term assets - basic conditions for relief</w:delText>
        </w:r>
      </w:del>
      <w:ins w:id="4" w:author="Comparison" w:date="2019-10-24T23:15:00Z">
        <w:r>
          <w:t>Basic Conditions For Relief</w:t>
        </w:r>
      </w:ins>
    </w:p>
    <w:p w14:paraId="719D95CF" w14:textId="5E94170C" w:rsidR="0036074C" w:rsidRDefault="002C2F3C">
      <w:r>
        <w:t xml:space="preserve">OT11100    </w:t>
      </w:r>
      <w:del w:id="5" w:author="Comparison" w:date="2019-10-24T23:15:00Z">
        <w:r>
          <w:delText>PRT: long-term assets - non-dedicated mobile assets</w:delText>
        </w:r>
      </w:del>
      <w:ins w:id="6" w:author="Comparison" w:date="2019-10-24T23:15:00Z">
        <w:r>
          <w:t>Non-Dedicated Mobile Assets</w:t>
        </w:r>
      </w:ins>
    </w:p>
    <w:p w14:paraId="4589213B" w14:textId="724500D2" w:rsidR="0036074C" w:rsidRDefault="002C2F3C">
      <w:r>
        <w:t xml:space="preserve">OT11150    </w:t>
      </w:r>
      <w:del w:id="7" w:author="Comparison" w:date="2019-10-24T23:15:00Z">
        <w:r>
          <w:delText xml:space="preserve">PRT: long-term </w:delText>
        </w:r>
        <w:r>
          <w:delText>assets - dedicated mobile assets</w:delText>
        </w:r>
      </w:del>
      <w:ins w:id="8" w:author="Comparison" w:date="2019-10-24T23:15:00Z">
        <w:r>
          <w:t>Dedicated Mobile Assets</w:t>
        </w:r>
      </w:ins>
    </w:p>
    <w:p w14:paraId="38CCB82A" w14:textId="5C3D73D8" w:rsidR="0036074C" w:rsidRDefault="002C2F3C">
      <w:r>
        <w:t xml:space="preserve">OT11200    </w:t>
      </w:r>
      <w:del w:id="9" w:author="Comparison" w:date="2019-10-24T23:15:00Z">
        <w:r>
          <w:delText>PRT: long-term assets - exempt gas and deballasting</w:delText>
        </w:r>
      </w:del>
      <w:ins w:id="10" w:author="Comparison" w:date="2019-10-24T23:15:00Z">
        <w:r>
          <w:t>Exempt Gas And Deballasting</w:t>
        </w:r>
      </w:ins>
    </w:p>
    <w:p w14:paraId="20C1F408" w14:textId="3C92138A" w:rsidR="0036074C" w:rsidRDefault="002C2F3C">
      <w:r>
        <w:t xml:space="preserve">OT11250    </w:t>
      </w:r>
      <w:del w:id="11" w:author="Comparison" w:date="2019-10-24T23:15:00Z">
        <w:r>
          <w:delText>PRT: long-term assets - associated assets</w:delText>
        </w:r>
      </w:del>
      <w:ins w:id="12" w:author="Comparison" w:date="2019-10-24T23:15:00Z">
        <w:r>
          <w:t>Associated Assets</w:t>
        </w:r>
      </w:ins>
    </w:p>
    <w:p w14:paraId="4BBBA967" w14:textId="4B046874" w:rsidR="0036074C" w:rsidRDefault="002C2F3C">
      <w:r>
        <w:t xml:space="preserve">OT11300    </w:t>
      </w:r>
      <w:del w:id="13" w:author="Comparison" w:date="2019-10-24T23:15:00Z">
        <w:r>
          <w:delText>PRT: long-term assets - remote associated assets</w:delText>
        </w:r>
      </w:del>
      <w:ins w:id="14" w:author="Comparison" w:date="2019-10-24T23:15:00Z">
        <w:r>
          <w:t>Remote Associated Assets</w:t>
        </w:r>
      </w:ins>
    </w:p>
    <w:p w14:paraId="795EADBB" w14:textId="03280362" w:rsidR="0036074C" w:rsidRDefault="002C2F3C">
      <w:r>
        <w:t xml:space="preserve">OT11350    </w:t>
      </w:r>
      <w:del w:id="15" w:author="Comparison" w:date="2019-10-24T23:15:00Z">
        <w:r>
          <w:delText>PRT: long-term assets - assets no lo</w:delText>
        </w:r>
        <w:r>
          <w:delText>nger in use for principal field</w:delText>
        </w:r>
      </w:del>
      <w:ins w:id="16" w:author="Comparison" w:date="2019-10-24T23:15:00Z">
        <w:r>
          <w:t>Assets No Longer In Use For Principal Field</w:t>
        </w:r>
      </w:ins>
    </w:p>
    <w:p w14:paraId="403BCC8E" w14:textId="311686E4" w:rsidR="0036074C" w:rsidRDefault="002C2F3C">
      <w:r>
        <w:t xml:space="preserve">OT11400    </w:t>
      </w:r>
      <w:del w:id="17" w:author="Comparison" w:date="2019-10-24T23:15:00Z">
        <w:r>
          <w:delText>PRT: long-term assets - assets used for more than one field</w:delText>
        </w:r>
      </w:del>
      <w:ins w:id="18" w:author="Comparison" w:date="2019-10-24T23:15:00Z">
        <w:r>
          <w:t>Assets Used For More Than One Field</w:t>
        </w:r>
      </w:ins>
    </w:p>
    <w:p w14:paraId="51233389" w14:textId="4841ACD3" w:rsidR="0036074C" w:rsidRDefault="002C2F3C">
      <w:r>
        <w:t xml:space="preserve">OT11500    </w:t>
      </w:r>
      <w:del w:id="19" w:author="Comparison" w:date="2019-10-24T23:15:00Z">
        <w:r>
          <w:delText>PRT: long-term assets - brought-in assets</w:delText>
        </w:r>
      </w:del>
      <w:ins w:id="20" w:author="Comparison" w:date="2019-10-24T23:15:00Z">
        <w:r>
          <w:t>Brought-In Assets</w:t>
        </w:r>
      </w:ins>
    </w:p>
    <w:p w14:paraId="1A8FFCE3" w14:textId="77777777" w:rsidR="00B7196D" w:rsidRDefault="002C2F3C">
      <w:pPr>
        <w:rPr>
          <w:del w:id="21" w:author="Comparison" w:date="2019-10-24T23:15:00Z"/>
        </w:rPr>
      </w:pPr>
      <w:del w:id="22" w:author="Comparison" w:date="2019-10-24T23:15:00Z">
        <w:r>
          <w:delText>OT11600    PRT: long-term assets - subsequent use of assets outside taxable fields</w:delText>
        </w:r>
      </w:del>
    </w:p>
    <w:p w14:paraId="4E7CE157" w14:textId="77777777" w:rsidR="0036074C" w:rsidRDefault="002C2F3C">
      <w:pPr>
        <w:rPr>
          <w:ins w:id="23" w:author="Comparison" w:date="2019-10-24T23:15:00Z"/>
        </w:rPr>
      </w:pPr>
      <w:ins w:id="24" w:author="Comparison" w:date="2019-10-24T23:15:00Z">
        <w:r>
          <w:t>OT11600    Subsequent Use Of Assets Outside Taxable Fields</w:t>
        </w:r>
      </w:ins>
    </w:p>
    <w:p w14:paraId="27DDA6E4" w14:textId="20E548F7" w:rsidR="0036074C" w:rsidRDefault="002C2F3C">
      <w:r>
        <w:t xml:space="preserve">OT11700    </w:t>
      </w:r>
      <w:del w:id="25" w:author="Comparison" w:date="2019-10-24T23:15:00Z">
        <w:r>
          <w:delText>PRT: l</w:delText>
        </w:r>
        <w:r>
          <w:delText>ong-term assets - connected parties</w:delText>
        </w:r>
      </w:del>
      <w:ins w:id="26" w:author="Comparison" w:date="2019-10-24T23:15:00Z">
        <w:r>
          <w:t>Connected Parties</w:t>
        </w:r>
      </w:ins>
    </w:p>
    <w:p w14:paraId="7D583BF6" w14:textId="77777777" w:rsidR="0036074C" w:rsidRDefault="002C2F3C">
      <w:r>
        <w:t xml:space="preserve"> </w:t>
      </w:r>
      <w:r>
        <w:t>Previous page</w:t>
      </w:r>
    </w:p>
    <w:p w14:paraId="3D0142FB" w14:textId="77777777" w:rsidR="0036074C" w:rsidRDefault="002C2F3C">
      <w:r>
        <w:t xml:space="preserve"> Next page</w:t>
      </w:r>
    </w:p>
    <w:sectPr w:rsidR="003607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F3C"/>
    <w:rsid w:val="00326F90"/>
    <w:rsid w:val="0036074C"/>
    <w:rsid w:val="007B717B"/>
    <w:rsid w:val="009B325E"/>
    <w:rsid w:val="00AA1D8D"/>
    <w:rsid w:val="00B47730"/>
    <w:rsid w:val="00B7196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2062EA6-DFAA-4CD5-9A8A-9E09E137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C2F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F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B7557A-BB43-44A5-85F7-8972AC872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2019-10-24T22:15:00Z</dcterms:modified>
  <cp:category/>
</cp:coreProperties>
</file>