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82E4A" w14:textId="77777777" w:rsidR="008F0167" w:rsidRDefault="000C0853">
      <w:pPr>
        <w:pStyle w:val="Title"/>
      </w:pPr>
      <w:bookmarkStart w:id="0" w:name="_GoBack"/>
      <w:bookmarkEnd w:id="0"/>
      <w:r>
        <w:t>HMRC - OT21500 - Onshore Allowance: Contents</w:t>
      </w:r>
    </w:p>
    <w:p w14:paraId="2B649856" w14:textId="4A73A702" w:rsidR="008F0167" w:rsidRDefault="000C0853">
      <w:r>
        <w:t xml:space="preserve">OT21501    </w:t>
      </w:r>
      <w:del w:id="1" w:author="Comparison" w:date="2019-10-24T23:00:00Z">
        <w:r>
          <w:delText>Corporation tax ring fence: onshore allowance - the</w:delText>
        </w:r>
      </w:del>
      <w:ins w:id="2" w:author="Comparison" w:date="2019-10-24T23:00:00Z">
        <w:r>
          <w:t>The</w:t>
        </w:r>
      </w:ins>
      <w:r>
        <w:t xml:space="preserve"> background and underlying policy</w:t>
      </w:r>
    </w:p>
    <w:p w14:paraId="4D34F1B5" w14:textId="51DAE665" w:rsidR="008F0167" w:rsidRDefault="000C0853">
      <w:r>
        <w:t xml:space="preserve">OT21503    </w:t>
      </w:r>
      <w:del w:id="3" w:author="Comparison" w:date="2019-10-24T23:00:00Z">
        <w:r>
          <w:delText>Corporation tax ring fence: onshore allowance - overview</w:delText>
        </w:r>
      </w:del>
      <w:ins w:id="4" w:author="Comparison" w:date="2019-10-24T23:00:00Z">
        <w:r>
          <w:t>Overview</w:t>
        </w:r>
      </w:ins>
    </w:p>
    <w:p w14:paraId="03299E20" w14:textId="55C59565" w:rsidR="008F0167" w:rsidRDefault="000C0853">
      <w:r>
        <w:t xml:space="preserve">OT21505    </w:t>
      </w:r>
      <w:del w:id="5" w:author="Comparison" w:date="2019-10-24T23:00:00Z">
        <w:r>
          <w:delText xml:space="preserve">Corporation tax ring fence: </w:delText>
        </w:r>
        <w:r>
          <w:delText>onshore allowance - onshore</w:delText>
        </w:r>
      </w:del>
      <w:ins w:id="6" w:author="Comparison" w:date="2019-10-24T23:00:00Z">
        <w:r>
          <w:t>Onshore</w:t>
        </w:r>
      </w:ins>
      <w:r>
        <w:t xml:space="preserve"> oil-related activities</w:t>
      </w:r>
    </w:p>
    <w:p w14:paraId="6EA3DE48" w14:textId="18012254" w:rsidR="008F0167" w:rsidRDefault="000C0853">
      <w:r>
        <w:t xml:space="preserve">OT21510    </w:t>
      </w:r>
      <w:del w:id="7" w:author="Comparison" w:date="2019-10-24T23:00:00Z">
        <w:r>
          <w:delText>Corporation tax ring fence: onshore allowance - definition</w:delText>
        </w:r>
      </w:del>
      <w:ins w:id="8" w:author="Comparison" w:date="2019-10-24T23:00:00Z">
        <w:r>
          <w:t>Definition</w:t>
        </w:r>
      </w:ins>
      <w:r>
        <w:t xml:space="preserve"> of </w:t>
      </w:r>
      <w:ins w:id="9" w:author="Comparison" w:date="2019-10-24T23:00:00Z">
        <w:r>
          <w:t xml:space="preserve">a </w:t>
        </w:r>
      </w:ins>
      <w:r>
        <w:t>site</w:t>
      </w:r>
    </w:p>
    <w:p w14:paraId="1F9353E4" w14:textId="43949DA8" w:rsidR="008F0167" w:rsidRDefault="000C0853">
      <w:r>
        <w:t xml:space="preserve">OT21515    </w:t>
      </w:r>
      <w:del w:id="10" w:author="Comparison" w:date="2019-10-24T23:00:00Z">
        <w:r>
          <w:delText>Corporation tax ring fence: onshore allowance - generation</w:delText>
        </w:r>
      </w:del>
      <w:ins w:id="11" w:author="Comparison" w:date="2019-10-24T23:00:00Z">
        <w:r>
          <w:t>Generation</w:t>
        </w:r>
      </w:ins>
      <w:r>
        <w:t xml:space="preserve"> of </w:t>
      </w:r>
      <w:del w:id="12" w:author="Comparison" w:date="2019-10-24T23:00:00Z">
        <w:r>
          <w:delText xml:space="preserve">the </w:delText>
        </w:r>
      </w:del>
      <w:r>
        <w:t>onshore allowance</w:t>
      </w:r>
    </w:p>
    <w:p w14:paraId="7206133D" w14:textId="37711C4F" w:rsidR="008F0167" w:rsidRDefault="000C0853">
      <w:r>
        <w:t xml:space="preserve">OT21520    </w:t>
      </w:r>
      <w:del w:id="13" w:author="Comparison" w:date="2019-10-24T23:00:00Z">
        <w:r>
          <w:delText xml:space="preserve">Corporation tax ring </w:delText>
        </w:r>
        <w:r>
          <w:delText>fence: onshore allowance - reduction</w:delText>
        </w:r>
      </w:del>
      <w:ins w:id="14" w:author="Comparison" w:date="2019-10-24T23:00:00Z">
        <w:r>
          <w:t>Reduction</w:t>
        </w:r>
      </w:ins>
      <w:r>
        <w:t xml:space="preserve"> of adjusted ring fence profits</w:t>
      </w:r>
    </w:p>
    <w:p w14:paraId="6E1CFAF3" w14:textId="0957DA38" w:rsidR="008F0167" w:rsidRDefault="000C0853">
      <w:r>
        <w:t xml:space="preserve">OT21525    </w:t>
      </w:r>
      <w:del w:id="15" w:author="Comparison" w:date="2019-10-24T23:00:00Z">
        <w:r>
          <w:delText>Corporation tax ring fence: onshore allowance - activated</w:delText>
        </w:r>
      </w:del>
      <w:ins w:id="16" w:author="Comparison" w:date="2019-10-24T23:00:00Z">
        <w:r>
          <w:t>Acitivated</w:t>
        </w:r>
      </w:ins>
      <w:r>
        <w:t xml:space="preserve"> and unactivated onshore allowance the basic calculation rules</w:t>
      </w:r>
    </w:p>
    <w:p w14:paraId="68D43CC7" w14:textId="0A5B4FD1" w:rsidR="008F0167" w:rsidRDefault="000C0853">
      <w:r>
        <w:t xml:space="preserve">OT21530    </w:t>
      </w:r>
      <w:del w:id="17" w:author="Comparison" w:date="2019-10-24T23:00:00Z">
        <w:r>
          <w:delText xml:space="preserve">Corporation tax ring fence: onshore allowance </w:delText>
        </w:r>
        <w:r>
          <w:delText>- transfer</w:delText>
        </w:r>
      </w:del>
      <w:ins w:id="18" w:author="Comparison" w:date="2019-10-24T23:00:00Z">
        <w:r>
          <w:t>Transfer</w:t>
        </w:r>
      </w:ins>
      <w:r>
        <w:t xml:space="preserve"> of allowance between sites</w:t>
      </w:r>
    </w:p>
    <w:p w14:paraId="312C8BEA" w14:textId="00B0A404" w:rsidR="008F0167" w:rsidRDefault="000C0853">
      <w:r>
        <w:t xml:space="preserve">OT21535    </w:t>
      </w:r>
      <w:del w:id="19" w:author="Comparison" w:date="2019-10-24T23:00:00Z">
        <w:r>
          <w:delText>Corporation tax ring fence: onshore allowance - changes</w:delText>
        </w:r>
      </w:del>
      <w:ins w:id="20" w:author="Comparison" w:date="2019-10-24T23:00:00Z">
        <w:r>
          <w:t>Changes</w:t>
        </w:r>
      </w:ins>
      <w:r>
        <w:t xml:space="preserve"> in equity share </w:t>
      </w:r>
      <w:del w:id="21" w:author="Comparison" w:date="2019-10-24T23:00:00Z">
        <w:r>
          <w:delText>and</w:delText>
        </w:r>
      </w:del>
      <w:ins w:id="22" w:author="Comparison" w:date="2019-10-24T23:00:00Z">
        <w:r>
          <w:t>&amp;</w:t>
        </w:r>
      </w:ins>
      <w:r>
        <w:t xml:space="preserve"> the activation of </w:t>
      </w:r>
      <w:ins w:id="23" w:author="Comparison" w:date="2019-10-24T23:00:00Z">
        <w:r>
          <w:t xml:space="preserve">the </w:t>
        </w:r>
      </w:ins>
      <w:r>
        <w:t>allowance</w:t>
      </w:r>
    </w:p>
    <w:p w14:paraId="15005FE2" w14:textId="1390CD00" w:rsidR="008F0167" w:rsidRDefault="000C0853">
      <w:r>
        <w:t xml:space="preserve">OT21540    </w:t>
      </w:r>
      <w:del w:id="24" w:author="Comparison" w:date="2019-10-24T23:00:00Z">
        <w:r>
          <w:delText>Corporation tax ring fence: onshore allowance - transfers</w:delText>
        </w:r>
      </w:del>
      <w:ins w:id="25" w:author="Comparison" w:date="2019-10-24T23:00:00Z">
        <w:r>
          <w:t>Tran</w:t>
        </w:r>
        <w:r>
          <w:t>sfer</w:t>
        </w:r>
      </w:ins>
      <w:r>
        <w:t xml:space="preserve"> of allowance on disposal of equity share</w:t>
      </w:r>
    </w:p>
    <w:p w14:paraId="4A6B2CB4" w14:textId="35153E89" w:rsidR="008F0167" w:rsidRDefault="000C0853">
      <w:r>
        <w:t xml:space="preserve">OT21545    </w:t>
      </w:r>
      <w:del w:id="26" w:author="Comparison" w:date="2019-10-24T23:00:00Z">
        <w:r>
          <w:delText>Corporation tax ring fence: onshore allowance - definitions</w:delText>
        </w:r>
      </w:del>
      <w:ins w:id="27" w:author="Comparison" w:date="2019-10-24T23:00:00Z">
        <w:r>
          <w:t>Definitions</w:t>
        </w:r>
      </w:ins>
    </w:p>
    <w:p w14:paraId="0C9ED9CC" w14:textId="77777777" w:rsidR="008F0167" w:rsidRDefault="000C0853">
      <w:r>
        <w:t xml:space="preserve"> Previous page</w:t>
      </w:r>
    </w:p>
    <w:p w14:paraId="451629DF" w14:textId="77777777" w:rsidR="008F0167" w:rsidRDefault="000C0853">
      <w:r>
        <w:t xml:space="preserve"> Next page</w:t>
      </w:r>
    </w:p>
    <w:sectPr w:rsidR="008F01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853"/>
    <w:rsid w:val="0015074B"/>
    <w:rsid w:val="0029639D"/>
    <w:rsid w:val="00326F90"/>
    <w:rsid w:val="00457660"/>
    <w:rsid w:val="00570887"/>
    <w:rsid w:val="005B1DAC"/>
    <w:rsid w:val="008F016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496F447-9615-4A0E-A28B-91ED35DD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C085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8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8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B4E7D5-E0D6-4499-8BCE-7CF19436C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2019-10-24T22:00:00Z</dcterms:modified>
  <cp:category/>
</cp:coreProperties>
</file>