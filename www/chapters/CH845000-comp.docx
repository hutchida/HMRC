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0C00" w14:textId="77777777" w:rsidR="001E21B5" w:rsidRDefault="00704EF9">
      <w:pPr>
        <w:pStyle w:val="Title"/>
      </w:pPr>
      <w:bookmarkStart w:id="0" w:name="_GoBack"/>
      <w:bookmarkEnd w:id="0"/>
      <w:r>
        <w:t>HMRC - CH845000 - Poor Technical Ability</w:t>
      </w:r>
    </w:p>
    <w:p w14:paraId="6A1A25F4" w14:textId="77777777" w:rsidR="001E21B5" w:rsidRDefault="00704EF9">
      <w:r>
        <w:t>An agent’s poor technical ability that puts tax at risk will generally fall into one or more of the following categories</w:t>
      </w:r>
    </w:p>
    <w:p w14:paraId="082EE633" w14:textId="77777777" w:rsidR="001E21B5" w:rsidRDefault="00704EF9">
      <w:r>
        <w:t>bookkeeping or accounting errors</w:t>
      </w:r>
    </w:p>
    <w:p w14:paraId="0A41DCDE" w14:textId="77777777" w:rsidR="001E21B5" w:rsidRDefault="00704EF9">
      <w:r>
        <w:t>computational errors</w:t>
      </w:r>
    </w:p>
    <w:p w14:paraId="1BC2D5D1" w14:textId="77777777" w:rsidR="001E21B5" w:rsidRDefault="00704EF9">
      <w:r>
        <w:t xml:space="preserve">lack of tax knowledge or </w:t>
      </w:r>
      <w:r>
        <w:t>expertise</w:t>
      </w:r>
    </w:p>
    <w:p w14:paraId="1C916A00" w14:textId="77777777" w:rsidR="001E21B5" w:rsidRDefault="00704EF9">
      <w:r>
        <w:t>unreasonable or untenable technical views.</w:t>
      </w:r>
    </w:p>
    <w:p w14:paraId="119C48E3" w14:textId="77777777" w:rsidR="001E21B5" w:rsidRDefault="00704EF9">
      <w:r>
        <w:t>It could also result from other pressures within the agent’s practice, for example, the loss of key members of staff.</w:t>
      </w:r>
    </w:p>
    <w:p w14:paraId="33A4D97F" w14:textId="18661645" w:rsidR="001E21B5" w:rsidRDefault="00704EF9">
      <w:pPr>
        <w:rPr>
          <w:ins w:id="1" w:author="Comparison" w:date="2019-10-24T23:12:00Z"/>
        </w:rPr>
      </w:pPr>
      <w:r>
        <w:t xml:space="preserve">You must report all examples of an agent’s poor technical ability to the </w:t>
      </w:r>
      <w:del w:id="2" w:author="Comparison" w:date="2019-10-24T23:12:00Z">
        <w:r>
          <w:delText>(This conten</w:delText>
        </w:r>
        <w:r>
          <w:delText xml:space="preserve">t has been withheld because of exemptions in the Freedom of Information Act 2000) </w:delText>
        </w:r>
      </w:del>
      <w:ins w:id="3" w:author="Comparison" w:date="2019-10-24T23:12:00Z">
        <w:r>
          <w:t xml:space="preserve">[An agent’s </w:t>
        </w:r>
        <w:r>
          <w:t>poor technical ability that puts tax at risk will generally fall into one or more of the following categories</w:t>
        </w:r>
      </w:ins>
    </w:p>
    <w:p w14:paraId="5638BD58" w14:textId="77777777" w:rsidR="001E21B5" w:rsidRDefault="00704EF9">
      <w:pPr>
        <w:rPr>
          <w:ins w:id="4" w:author="Comparison" w:date="2019-10-24T23:12:00Z"/>
        </w:rPr>
      </w:pPr>
      <w:ins w:id="5" w:author="Comparison" w:date="2019-10-24T23:12:00Z">
        <w:r>
          <w:t>bookkeeping or accounting errors</w:t>
        </w:r>
      </w:ins>
    </w:p>
    <w:p w14:paraId="59C4BB80" w14:textId="77777777" w:rsidR="001E21B5" w:rsidRDefault="00704EF9">
      <w:pPr>
        <w:rPr>
          <w:ins w:id="6" w:author="Comparison" w:date="2019-10-24T23:12:00Z"/>
        </w:rPr>
      </w:pPr>
      <w:ins w:id="7" w:author="Comparison" w:date="2019-10-24T23:12:00Z">
        <w:r>
          <w:t>computational errors</w:t>
        </w:r>
      </w:ins>
    </w:p>
    <w:p w14:paraId="6B59F1DE" w14:textId="77777777" w:rsidR="001E21B5" w:rsidRDefault="00704EF9">
      <w:pPr>
        <w:rPr>
          <w:ins w:id="8" w:author="Comparison" w:date="2019-10-24T23:12:00Z"/>
        </w:rPr>
      </w:pPr>
      <w:ins w:id="9" w:author="Comparison" w:date="2019-10-24T23:12:00Z">
        <w:r>
          <w:t>lack of tax knowledge or expertise</w:t>
        </w:r>
      </w:ins>
    </w:p>
    <w:p w14:paraId="74A0BFB7" w14:textId="77777777" w:rsidR="001E21B5" w:rsidRDefault="00704EF9">
      <w:pPr>
        <w:rPr>
          <w:ins w:id="10" w:author="Comparison" w:date="2019-10-24T23:12:00Z"/>
        </w:rPr>
      </w:pPr>
      <w:ins w:id="11" w:author="Comparison" w:date="2019-10-24T23:12:00Z">
        <w:r>
          <w:t>unreasonable or untenable technical views.</w:t>
        </w:r>
      </w:ins>
    </w:p>
    <w:p w14:paraId="55E7C93D" w14:textId="77777777" w:rsidR="001E21B5" w:rsidRDefault="00704EF9">
      <w:pPr>
        <w:rPr>
          <w:ins w:id="12" w:author="Comparison" w:date="2019-10-24T23:12:00Z"/>
        </w:rPr>
      </w:pPr>
      <w:ins w:id="13" w:author="Comparison" w:date="2019-10-24T23:12:00Z">
        <w:r>
          <w:t xml:space="preserve">It could also </w:t>
        </w:r>
        <w:r>
          <w:t>result from other pressures within the agent’s practice, for example, the loss of key members of staff.</w:t>
        </w:r>
      </w:ins>
    </w:p>
    <w:p w14:paraId="38200972" w14:textId="77777777" w:rsidR="001E21B5" w:rsidRDefault="00704EF9">
      <w:ins w:id="14" w:author="Comparison" w:date="2019-10-24T23:12:00Z">
        <w:r>
          <w:t>You must report all examples of an agent’s poor technical ability to the](mailto:7821989@internal.hmrc.gov.uk)</w:t>
        </w:r>
      </w:ins>
      <w:r>
        <w:t xml:space="preserve"> where you believe their behaviour is the </w:t>
      </w:r>
      <w:r>
        <w:t>cause of an actual or potential loss of tax.</w:t>
      </w:r>
    </w:p>
    <w:p w14:paraId="40171D8D" w14:textId="77777777" w:rsidR="001E21B5" w:rsidRDefault="00704EF9">
      <w:r>
        <w:t>You do not need to make a report if the loss of tax or culpability arises from a client’s failure or error, or if the agent is making a reasoned technical argument.</w:t>
      </w:r>
    </w:p>
    <w:p w14:paraId="51D57A78" w14:textId="77777777" w:rsidR="001E21B5" w:rsidRDefault="00704EF9">
      <w:r>
        <w:t>The reporting process, see CH860000, is intend</w:t>
      </w:r>
      <w:r>
        <w:t>ed to identify examples where the standards demonstrated by the agent fall well short of those which would be demonstrated by a competent agent. The measure would be the standards required of those who are affiliated to the main agent representative bodies</w:t>
      </w:r>
      <w:r>
        <w:t>.</w:t>
      </w:r>
    </w:p>
    <w:p w14:paraId="05C83C0B" w14:textId="77777777" w:rsidR="001E21B5" w:rsidRDefault="00704EF9">
      <w:r>
        <w:t>Once you have made your report, you should carry on with your check in the normal way.</w:t>
      </w:r>
    </w:p>
    <w:p w14:paraId="6DB41B6E" w14:textId="77777777" w:rsidR="001E21B5" w:rsidRDefault="00704EF9">
      <w:r>
        <w:lastRenderedPageBreak/>
        <w:t>(This content has been withheld because of exemptions in the Freedom of Information Act 2000)</w:t>
      </w:r>
    </w:p>
    <w:p w14:paraId="318D35F6" w14:textId="77777777" w:rsidR="001E21B5" w:rsidRDefault="001E21B5">
      <w:pPr>
        <w:rPr>
          <w:ins w:id="15" w:author="Comparison" w:date="2019-10-24T23:12:00Z"/>
        </w:rPr>
      </w:pPr>
    </w:p>
    <w:p w14:paraId="115BE088" w14:textId="77777777" w:rsidR="001E21B5" w:rsidRDefault="00704EF9">
      <w:pPr>
        <w:rPr>
          <w:ins w:id="16" w:author="Comparison" w:date="2019-10-24T23:12:00Z"/>
        </w:rPr>
      </w:pPr>
      <w:ins w:id="17" w:author="Comparison" w:date="2019-10-24T23:12:00Z">
        <w:r>
          <w:t xml:space="preserve"> Previous page</w:t>
        </w:r>
      </w:ins>
    </w:p>
    <w:p w14:paraId="0CC183CC" w14:textId="77777777" w:rsidR="001E21B5" w:rsidRDefault="00704EF9">
      <w:ins w:id="18" w:author="Comparison" w:date="2019-10-24T23:12:00Z">
        <w:r>
          <w:t xml:space="preserve"> Next page</w:t>
        </w:r>
      </w:ins>
    </w:p>
    <w:sectPr w:rsidR="001E21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846"/>
    <w:rsid w:val="0006063C"/>
    <w:rsid w:val="0015074B"/>
    <w:rsid w:val="001848DD"/>
    <w:rsid w:val="001E21B5"/>
    <w:rsid w:val="0029639D"/>
    <w:rsid w:val="00326F90"/>
    <w:rsid w:val="00420362"/>
    <w:rsid w:val="00704E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0A840C-C06C-43BF-AAC8-0E16F981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04E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FF57F-9473-43A0-8566-8CC777EE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2019-10-24T22:12:00Z</dcterms:modified>
  <cp:category/>
</cp:coreProperties>
</file>