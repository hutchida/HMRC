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B38A" w14:textId="77777777" w:rsidR="006A5DAF" w:rsidRDefault="008625D0">
      <w:pPr>
        <w:pStyle w:val="Title"/>
      </w:pPr>
      <w:bookmarkStart w:id="0" w:name="_GoBack"/>
      <w:bookmarkEnd w:id="0"/>
      <w:r>
        <w:t>HMRC - OT21105 - Transfer Pricing: Contents</w:t>
      </w:r>
    </w:p>
    <w:p w14:paraId="47A975A5" w14:textId="59DA9B79" w:rsidR="006A5DAF" w:rsidRDefault="008625D0">
      <w:r>
        <w:t xml:space="preserve">OT21115    </w:t>
      </w:r>
      <w:del w:id="1" w:author="Comparison" w:date="2019-10-24T23:50:00Z">
        <w:r>
          <w:delText xml:space="preserve">Corporation Tax Ring Fence: </w:delText>
        </w:r>
      </w:del>
      <w:r>
        <w:t>Transfer Pricing</w:t>
      </w:r>
      <w:del w:id="2" w:author="Comparison" w:date="2019-10-24T23:50:00Z">
        <w:r>
          <w:delText>:</w:delText>
        </w:r>
      </w:del>
      <w:ins w:id="3" w:author="Comparison" w:date="2019-10-24T23:50:00Z">
        <w:r>
          <w:t xml:space="preserve"> –</w:t>
        </w:r>
      </w:ins>
      <w:r>
        <w:t xml:space="preserve"> General </w:t>
      </w:r>
      <w:del w:id="4" w:author="Comparison" w:date="2019-10-24T23:50:00Z">
        <w:r>
          <w:delText>Overview</w:delText>
        </w:r>
      </w:del>
      <w:ins w:id="5" w:author="Comparison" w:date="2019-10-24T23:50:00Z">
        <w:r>
          <w:t>overview</w:t>
        </w:r>
      </w:ins>
    </w:p>
    <w:p w14:paraId="4B1323D7" w14:textId="2792C552" w:rsidR="006A5DAF" w:rsidRDefault="008625D0">
      <w:r>
        <w:t xml:space="preserve">OT21120    </w:t>
      </w:r>
      <w:del w:id="6" w:author="Comparison" w:date="2019-10-24T23:50:00Z">
        <w:r>
          <w:delText xml:space="preserve">Corporation Tax Ring Fence: </w:delText>
        </w:r>
      </w:del>
      <w:r>
        <w:t>Transfer Pricing</w:t>
      </w:r>
      <w:del w:id="7" w:author="Comparison" w:date="2019-10-24T23:50:00Z">
        <w:r>
          <w:delText>:</w:delText>
        </w:r>
      </w:del>
      <w:ins w:id="8" w:author="Comparison" w:date="2019-10-24T23:50:00Z">
        <w:r>
          <w:t xml:space="preserve"> –</w:t>
        </w:r>
      </w:ins>
      <w:r>
        <w:t xml:space="preserve"> Transactions between companies</w:t>
      </w:r>
    </w:p>
    <w:p w14:paraId="3852D456" w14:textId="174BB47B" w:rsidR="006A5DAF" w:rsidRDefault="008625D0">
      <w:r>
        <w:t xml:space="preserve">OT21125    </w:t>
      </w:r>
      <w:del w:id="9" w:author="Comparison" w:date="2019-10-24T23:50:00Z">
        <w:r>
          <w:delText xml:space="preserve">Corporation Tax Ring Fence: </w:delText>
        </w:r>
      </w:del>
      <w:r>
        <w:t>Transfer Pricing</w:t>
      </w:r>
      <w:del w:id="10" w:author="Comparison" w:date="2019-10-24T23:50:00Z">
        <w:r>
          <w:delText>:</w:delText>
        </w:r>
      </w:del>
      <w:ins w:id="11" w:author="Comparison" w:date="2019-10-24T23:50:00Z">
        <w:r>
          <w:t xml:space="preserve"> –</w:t>
        </w:r>
      </w:ins>
      <w:r>
        <w:t xml:space="preserve"> Cross-ring fence transactions within a company</w:t>
      </w:r>
    </w:p>
    <w:p w14:paraId="5CA8A9ED" w14:textId="12299D62" w:rsidR="006A5DAF" w:rsidRDefault="008625D0">
      <w:r>
        <w:t xml:space="preserve">OT21130    </w:t>
      </w:r>
      <w:del w:id="12" w:author="Comparison" w:date="2019-10-24T23:50:00Z">
        <w:r>
          <w:delText xml:space="preserve">Corporation Tax Ring Fence: </w:delText>
        </w:r>
      </w:del>
      <w:r>
        <w:t xml:space="preserve">Transfer </w:t>
      </w:r>
      <w:del w:id="13" w:author="Comparison" w:date="2019-10-24T23:50:00Z">
        <w:r>
          <w:delText>pricing:</w:delText>
        </w:r>
      </w:del>
      <w:ins w:id="14" w:author="Comparison" w:date="2019-10-24T23:50:00Z">
        <w:r>
          <w:t>Pricing –</w:t>
        </w:r>
      </w:ins>
      <w:r>
        <w:t xml:space="preserve"> Corresponding adjustments</w:t>
      </w:r>
    </w:p>
    <w:p w14:paraId="4D8BDC43" w14:textId="77777777" w:rsidR="006A5DAF" w:rsidRDefault="008625D0">
      <w:r>
        <w:t xml:space="preserve"> Previous page</w:t>
      </w:r>
    </w:p>
    <w:p w14:paraId="098DD727" w14:textId="77777777" w:rsidR="006A5DAF" w:rsidRDefault="008625D0">
      <w:r>
        <w:t xml:space="preserve"> Next page</w:t>
      </w:r>
    </w:p>
    <w:sectPr w:rsidR="006A5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FD1"/>
    <w:rsid w:val="0015074B"/>
    <w:rsid w:val="0029639D"/>
    <w:rsid w:val="00326F90"/>
    <w:rsid w:val="006A5DAF"/>
    <w:rsid w:val="007B58D7"/>
    <w:rsid w:val="008625D0"/>
    <w:rsid w:val="00877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4120B9-7C77-496D-BC44-8EA63A9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25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3F3DA-207C-4A8D-A61A-99CC12DC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2019-10-24T22:51:00Z</dcterms:modified>
  <cp:category/>
</cp:coreProperties>
</file>