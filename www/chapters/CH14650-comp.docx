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F6F4" w14:textId="77777777" w:rsidR="001E4891" w:rsidRDefault="00B71A15">
      <w:pPr>
        <w:pStyle w:val="Title"/>
      </w:pPr>
      <w:bookmarkStart w:id="0" w:name="_GoBack"/>
      <w:bookmarkEnd w:id="0"/>
      <w:r>
        <w:t>HMRC - CH14650 - Capital Gains Or Losses</w:t>
      </w:r>
    </w:p>
    <w:p w14:paraId="4899AF3B" w14:textId="77777777" w:rsidR="001E4891" w:rsidRDefault="00B71A15">
      <w:r>
        <w:t xml:space="preserve">A capital gain or capital loss arises when a person sells or otherwise disposes of a chargeable capital asset. The person will need to keep and retain records that will enable them to make a correct and </w:t>
      </w:r>
      <w:r>
        <w:t>complete return of the capital gain or capital loss for capital gains tax or corporation tax purposes.</w:t>
      </w:r>
    </w:p>
    <w:p w14:paraId="4AE433F0" w14:textId="77777777" w:rsidR="001E4891" w:rsidRDefault="00B71A15">
      <w:r>
        <w:t>Records that support the calculation of the capital gain or loss include documents relating to</w:t>
      </w:r>
    </w:p>
    <w:p w14:paraId="2FA95F4C" w14:textId="77777777" w:rsidR="001E4891" w:rsidRDefault="00B71A15">
      <w:r>
        <w:t>the disposal, for example contract for sale or lease, valu</w:t>
      </w:r>
      <w:r>
        <w:t>ations</w:t>
      </w:r>
    </w:p>
    <w:p w14:paraId="0FB9A9AC" w14:textId="77777777" w:rsidR="001E4891" w:rsidRDefault="00B71A15">
      <w:r>
        <w:t>the acquisition, for example contract for purchase or lease of the asset</w:t>
      </w:r>
    </w:p>
    <w:p w14:paraId="60AEF4C3" w14:textId="77777777" w:rsidR="001E4891" w:rsidRDefault="00B71A15">
      <w:r>
        <w:t>the cost of any improvements made to the asset during the period of ownership</w:t>
      </w:r>
    </w:p>
    <w:p w14:paraId="32F0CF68" w14:textId="77777777" w:rsidR="001E4891" w:rsidRDefault="00B71A15">
      <w:r>
        <w:t>details of the use of a property for principal private residence relief</w:t>
      </w:r>
    </w:p>
    <w:p w14:paraId="5B519834" w14:textId="77777777" w:rsidR="001E4891" w:rsidRDefault="00B71A15">
      <w:r>
        <w:t>notifications sent to us a</w:t>
      </w:r>
      <w:r>
        <w:t>bout a principal private residence</w:t>
      </w:r>
    </w:p>
    <w:p w14:paraId="6448F168" w14:textId="77777777" w:rsidR="001E4891" w:rsidRDefault="00B71A15">
      <w:r>
        <w:t>calculations of previous roll-over relief that affects the cost price of the asset</w:t>
      </w:r>
    </w:p>
    <w:p w14:paraId="5D621FE9" w14:textId="77777777" w:rsidR="001E4891" w:rsidRDefault="00B71A15">
      <w:r>
        <w:t>held over gains on the acquisition of a depreciating asset</w:t>
      </w:r>
    </w:p>
    <w:p w14:paraId="186F1486" w14:textId="77777777" w:rsidR="001E4891" w:rsidRDefault="00B71A15">
      <w:r>
        <w:t>details of renting out of a property for the purposes of determining the tainti</w:t>
      </w:r>
      <w:r>
        <w:t>ng of entrepreneurs relief</w:t>
      </w:r>
    </w:p>
    <w:p w14:paraId="78731B37" w14:textId="73432F7F" w:rsidR="001E4891" w:rsidRDefault="00B71A15">
      <w:pPr>
        <w:rPr>
          <w:ins w:id="1" w:author="Comparison" w:date="2019-10-24T22:35:00Z"/>
        </w:rPr>
      </w:pPr>
      <w:del w:id="2" w:author="Comparison" w:date="2019-10-24T22:35:00Z">
        <w:r>
          <w:delText>CH14530</w:delText>
        </w:r>
      </w:del>
      <w:ins w:id="3" w:author="Comparison" w:date="2019-10-24T22:35:00Z">
        <w:r>
          <w:t>[</w:t>
        </w:r>
      </w:ins>
    </w:p>
    <w:p w14:paraId="72E7F235" w14:textId="77777777" w:rsidR="001E4891" w:rsidRDefault="00B71A15">
      <w:pPr>
        <w:rPr>
          <w:ins w:id="4" w:author="Comparison" w:date="2019-10-24T22:35:00Z"/>
        </w:rPr>
      </w:pPr>
      <w:ins w:id="5" w:author="Comparison" w:date="2019-10-24T22:35:00Z">
        <w:r>
          <w:t>A capital gain or capital loss arises when a person sells or otherwise disposes of a chargeable capital asset. The person will need to keep and retain records that will enable them to make a correct and complete return of the c</w:t>
        </w:r>
        <w:r>
          <w:t>apital gain or capital loss for capital gains tax or corporation tax purposes.</w:t>
        </w:r>
      </w:ins>
    </w:p>
    <w:p w14:paraId="4743C461" w14:textId="77777777" w:rsidR="001E4891" w:rsidRDefault="00B71A15">
      <w:pPr>
        <w:rPr>
          <w:ins w:id="6" w:author="Comparison" w:date="2019-10-24T22:35:00Z"/>
        </w:rPr>
      </w:pPr>
      <w:ins w:id="7" w:author="Comparison" w:date="2019-10-24T22:35:00Z">
        <w:r>
          <w:t>Records that support the calculation of the capital gain or loss include documents relating to</w:t>
        </w:r>
      </w:ins>
    </w:p>
    <w:p w14:paraId="0DD19116" w14:textId="77777777" w:rsidR="001E4891" w:rsidRDefault="00B71A15">
      <w:pPr>
        <w:rPr>
          <w:ins w:id="8" w:author="Comparison" w:date="2019-10-24T22:35:00Z"/>
        </w:rPr>
      </w:pPr>
      <w:ins w:id="9" w:author="Comparison" w:date="2019-10-24T22:35:00Z">
        <w:r>
          <w:t>the disposal, for example contract for sale or lease, valuations</w:t>
        </w:r>
      </w:ins>
    </w:p>
    <w:p w14:paraId="3BB7B649" w14:textId="77777777" w:rsidR="001E4891" w:rsidRDefault="00B71A15">
      <w:pPr>
        <w:rPr>
          <w:ins w:id="10" w:author="Comparison" w:date="2019-10-24T22:35:00Z"/>
        </w:rPr>
      </w:pPr>
      <w:ins w:id="11" w:author="Comparison" w:date="2019-10-24T22:35:00Z">
        <w:r>
          <w:t xml:space="preserve">the acquisition, </w:t>
        </w:r>
        <w:r>
          <w:t>for example contract for purchase or lease of the asset</w:t>
        </w:r>
      </w:ins>
    </w:p>
    <w:p w14:paraId="11D8D854" w14:textId="77777777" w:rsidR="001E4891" w:rsidRDefault="00B71A15">
      <w:pPr>
        <w:rPr>
          <w:ins w:id="12" w:author="Comparison" w:date="2019-10-24T22:35:00Z"/>
        </w:rPr>
      </w:pPr>
      <w:ins w:id="13" w:author="Comparison" w:date="2019-10-24T22:35:00Z">
        <w:r>
          <w:t>the cost of any improvements made to the asset during the period of ownership</w:t>
        </w:r>
      </w:ins>
    </w:p>
    <w:p w14:paraId="46EFBEC5" w14:textId="77777777" w:rsidR="001E4891" w:rsidRDefault="00B71A15">
      <w:pPr>
        <w:rPr>
          <w:ins w:id="14" w:author="Comparison" w:date="2019-10-24T22:35:00Z"/>
        </w:rPr>
      </w:pPr>
      <w:ins w:id="15" w:author="Comparison" w:date="2019-10-24T22:35:00Z">
        <w:r>
          <w:t>details of the use of a property for principal private residence relief</w:t>
        </w:r>
      </w:ins>
    </w:p>
    <w:p w14:paraId="76766481" w14:textId="77777777" w:rsidR="001E4891" w:rsidRDefault="00B71A15">
      <w:pPr>
        <w:rPr>
          <w:ins w:id="16" w:author="Comparison" w:date="2019-10-24T22:35:00Z"/>
        </w:rPr>
      </w:pPr>
      <w:ins w:id="17" w:author="Comparison" w:date="2019-10-24T22:35:00Z">
        <w:r>
          <w:t>notifications sent to us about a principal private</w:t>
        </w:r>
        <w:r>
          <w:t xml:space="preserve"> residence</w:t>
        </w:r>
      </w:ins>
    </w:p>
    <w:p w14:paraId="36FA9A02" w14:textId="77777777" w:rsidR="001E4891" w:rsidRDefault="00B71A15">
      <w:pPr>
        <w:rPr>
          <w:ins w:id="18" w:author="Comparison" w:date="2019-10-24T22:35:00Z"/>
        </w:rPr>
      </w:pPr>
      <w:ins w:id="19" w:author="Comparison" w:date="2019-10-24T22:35:00Z">
        <w:r>
          <w:t>calculations of previous roll-over relief that affects the cost price of the asset</w:t>
        </w:r>
      </w:ins>
    </w:p>
    <w:p w14:paraId="46F2FCFE" w14:textId="77777777" w:rsidR="001E4891" w:rsidRDefault="00B71A15">
      <w:pPr>
        <w:rPr>
          <w:ins w:id="20" w:author="Comparison" w:date="2019-10-24T22:35:00Z"/>
        </w:rPr>
      </w:pPr>
      <w:ins w:id="21" w:author="Comparison" w:date="2019-10-24T22:35:00Z">
        <w:r>
          <w:lastRenderedPageBreak/>
          <w:t>held over gains on the acquisition of a depreciating asset</w:t>
        </w:r>
      </w:ins>
    </w:p>
    <w:p w14:paraId="72E073F0" w14:textId="77777777" w:rsidR="001E4891" w:rsidRDefault="00B71A15">
      <w:pPr>
        <w:rPr>
          <w:ins w:id="22" w:author="Comparison" w:date="2019-10-24T22:35:00Z"/>
        </w:rPr>
      </w:pPr>
      <w:ins w:id="23" w:author="Comparison" w:date="2019-10-24T22:35:00Z">
        <w:r>
          <w:t>details of renting out of a property for the purposes of determining the tainting of entrepreneurs reli</w:t>
        </w:r>
        <w:r>
          <w:t>ef</w:t>
        </w:r>
      </w:ins>
    </w:p>
    <w:p w14:paraId="27CCABF6" w14:textId="77777777" w:rsidR="001E4891" w:rsidRDefault="00B71A15">
      <w:pPr>
        <w:rPr>
          <w:ins w:id="24" w:author="Comparison" w:date="2019-10-24T22:35:00Z"/>
        </w:rPr>
      </w:pPr>
      <w:ins w:id="25" w:author="Comparison" w:date="2019-10-24T22:35:00Z">
        <w:r>
          <w:t xml:space="preserve">details of tenants of previously owned commercial properties for the purposes of determining past taper relief.The person should retain records relating to the acquisition and improvement of a chargeable capital asset for the appropriate length of time </w:t>
        </w:r>
        <w:r>
          <w:t>following the period in which the asset is disposed of. These periods are set out in</w:t>
        </w:r>
      </w:ins>
    </w:p>
    <w:p w14:paraId="71EDB3E3" w14:textId="77777777" w:rsidR="001E4891" w:rsidRDefault="00B71A15">
      <w:ins w:id="26" w:author="Comparison" w:date="2019-10-24T22:35:00Z">
        <w:r>
          <w:t>*](https://www.gov.uk/hmrc-internal-manuals/compliance-handbook/ch14530)</w:t>
        </w:r>
      </w:ins>
      <w:r>
        <w:t xml:space="preserve"> for income tax if the asset is a business asset</w:t>
      </w:r>
      <w:ins w:id="27" w:author="Comparison" w:date="2019-10-24T22:35:00Z">
        <w:r>
          <w:t xml:space="preserve"> * [</w:t>
        </w:r>
      </w:ins>
    </w:p>
    <w:p w14:paraId="471AFC28" w14:textId="738211F8" w:rsidR="001E4891" w:rsidRDefault="00B71A15">
      <w:pPr>
        <w:rPr>
          <w:ins w:id="28" w:author="Comparison" w:date="2019-10-24T22:35:00Z"/>
        </w:rPr>
      </w:pPr>
      <w:del w:id="29" w:author="Comparison" w:date="2019-10-24T22:35:00Z">
        <w:r>
          <w:delText>CH14550</w:delText>
        </w:r>
      </w:del>
      <w:ins w:id="30" w:author="Comparison" w:date="2019-10-24T22:35:00Z">
        <w:r>
          <w:t>A capital gain or capital loss arises when a p</w:t>
        </w:r>
        <w:r>
          <w:t>erson sells or otherwise disposes of a chargeable capital asset. The person will need to keep and retain records that will enable them to make a correct and complete return of the capital gain or capital loss for capital gains tax or corporation tax purpos</w:t>
        </w:r>
        <w:r>
          <w:t>es.</w:t>
        </w:r>
      </w:ins>
    </w:p>
    <w:p w14:paraId="71486B90" w14:textId="77777777" w:rsidR="001E4891" w:rsidRDefault="00B71A15">
      <w:pPr>
        <w:rPr>
          <w:ins w:id="31" w:author="Comparison" w:date="2019-10-24T22:35:00Z"/>
        </w:rPr>
      </w:pPr>
      <w:ins w:id="32" w:author="Comparison" w:date="2019-10-24T22:35:00Z">
        <w:r>
          <w:t>Records that support the calculation of the capital gain or loss include documents relating to</w:t>
        </w:r>
      </w:ins>
    </w:p>
    <w:p w14:paraId="025355C6" w14:textId="77777777" w:rsidR="001E4891" w:rsidRDefault="00B71A15">
      <w:pPr>
        <w:rPr>
          <w:ins w:id="33" w:author="Comparison" w:date="2019-10-24T22:35:00Z"/>
        </w:rPr>
      </w:pPr>
      <w:ins w:id="34" w:author="Comparison" w:date="2019-10-24T22:35:00Z">
        <w:r>
          <w:t>the disposal, for example contract for sale or lease, valuations</w:t>
        </w:r>
      </w:ins>
    </w:p>
    <w:p w14:paraId="520E341E" w14:textId="77777777" w:rsidR="001E4891" w:rsidRDefault="00B71A15">
      <w:pPr>
        <w:rPr>
          <w:ins w:id="35" w:author="Comparison" w:date="2019-10-24T22:35:00Z"/>
        </w:rPr>
      </w:pPr>
      <w:ins w:id="36" w:author="Comparison" w:date="2019-10-24T22:35:00Z">
        <w:r>
          <w:t>the acquisition, for example contract for purchase or lease of the asset</w:t>
        </w:r>
      </w:ins>
    </w:p>
    <w:p w14:paraId="05F23CAB" w14:textId="77777777" w:rsidR="001E4891" w:rsidRDefault="00B71A15">
      <w:pPr>
        <w:rPr>
          <w:ins w:id="37" w:author="Comparison" w:date="2019-10-24T22:35:00Z"/>
        </w:rPr>
      </w:pPr>
      <w:ins w:id="38" w:author="Comparison" w:date="2019-10-24T22:35:00Z">
        <w:r>
          <w:t>the cost of any imp</w:t>
        </w:r>
        <w:r>
          <w:t>rovements made to the asset during the period of ownership</w:t>
        </w:r>
      </w:ins>
    </w:p>
    <w:p w14:paraId="390E2777" w14:textId="77777777" w:rsidR="001E4891" w:rsidRDefault="00B71A15">
      <w:pPr>
        <w:rPr>
          <w:ins w:id="39" w:author="Comparison" w:date="2019-10-24T22:35:00Z"/>
        </w:rPr>
      </w:pPr>
      <w:ins w:id="40" w:author="Comparison" w:date="2019-10-24T22:35:00Z">
        <w:r>
          <w:t>details of the use of a property for principal private residence relief</w:t>
        </w:r>
      </w:ins>
    </w:p>
    <w:p w14:paraId="6F0CD4AC" w14:textId="77777777" w:rsidR="001E4891" w:rsidRDefault="00B71A15">
      <w:pPr>
        <w:rPr>
          <w:ins w:id="41" w:author="Comparison" w:date="2019-10-24T22:35:00Z"/>
        </w:rPr>
      </w:pPr>
      <w:ins w:id="42" w:author="Comparison" w:date="2019-10-24T22:35:00Z">
        <w:r>
          <w:t>notifications sent to us about a principal private residence</w:t>
        </w:r>
      </w:ins>
    </w:p>
    <w:p w14:paraId="5A47BF85" w14:textId="77777777" w:rsidR="001E4891" w:rsidRDefault="00B71A15">
      <w:pPr>
        <w:rPr>
          <w:ins w:id="43" w:author="Comparison" w:date="2019-10-24T22:35:00Z"/>
        </w:rPr>
      </w:pPr>
      <w:ins w:id="44" w:author="Comparison" w:date="2019-10-24T22:35:00Z">
        <w:r>
          <w:t xml:space="preserve">calculations of previous roll-over relief that affects the </w:t>
        </w:r>
        <w:r>
          <w:t>cost price of the asset</w:t>
        </w:r>
      </w:ins>
    </w:p>
    <w:p w14:paraId="0D8B4708" w14:textId="77777777" w:rsidR="001E4891" w:rsidRDefault="00B71A15">
      <w:pPr>
        <w:rPr>
          <w:ins w:id="45" w:author="Comparison" w:date="2019-10-24T22:35:00Z"/>
        </w:rPr>
      </w:pPr>
      <w:ins w:id="46" w:author="Comparison" w:date="2019-10-24T22:35:00Z">
        <w:r>
          <w:t>held over gains on the acquisition of a depreciating asset</w:t>
        </w:r>
      </w:ins>
    </w:p>
    <w:p w14:paraId="3330BF18" w14:textId="77777777" w:rsidR="001E4891" w:rsidRDefault="00B71A15">
      <w:pPr>
        <w:rPr>
          <w:ins w:id="47" w:author="Comparison" w:date="2019-10-24T22:35:00Z"/>
        </w:rPr>
      </w:pPr>
      <w:ins w:id="48" w:author="Comparison" w:date="2019-10-24T22:35:00Z">
        <w:r>
          <w:t>details of renting out of a property for the purposes of determining the tainting of entrepreneurs relief</w:t>
        </w:r>
      </w:ins>
    </w:p>
    <w:p w14:paraId="701FD69B" w14:textId="77777777" w:rsidR="001E4891" w:rsidRDefault="00B71A15">
      <w:pPr>
        <w:rPr>
          <w:ins w:id="49" w:author="Comparison" w:date="2019-10-24T22:35:00Z"/>
        </w:rPr>
      </w:pPr>
      <w:ins w:id="50" w:author="Comparison" w:date="2019-10-24T22:35:00Z">
        <w:r>
          <w:t>[</w:t>
        </w:r>
      </w:ins>
    </w:p>
    <w:p w14:paraId="1078DED0" w14:textId="77777777" w:rsidR="001E4891" w:rsidRDefault="00B71A15">
      <w:pPr>
        <w:rPr>
          <w:ins w:id="51" w:author="Comparison" w:date="2019-10-24T22:35:00Z"/>
        </w:rPr>
      </w:pPr>
      <w:ins w:id="52" w:author="Comparison" w:date="2019-10-24T22:35:00Z">
        <w:r>
          <w:t>A capital gain or capital loss arises when a person sells or othe</w:t>
        </w:r>
        <w:r>
          <w:t>rwise disposes of a chargeable capital asset. The person will need to keep and retain records that will enable them to make a correct and complete return of the capital gain or capital loss for capital gains tax or corporation tax purposes.</w:t>
        </w:r>
      </w:ins>
    </w:p>
    <w:p w14:paraId="080897A0" w14:textId="77777777" w:rsidR="001E4891" w:rsidRDefault="00B71A15">
      <w:pPr>
        <w:rPr>
          <w:ins w:id="53" w:author="Comparison" w:date="2019-10-24T22:35:00Z"/>
        </w:rPr>
      </w:pPr>
      <w:ins w:id="54" w:author="Comparison" w:date="2019-10-24T22:35:00Z">
        <w:r>
          <w:t>Records that su</w:t>
        </w:r>
        <w:r>
          <w:t>pport the calculation of the capital gain or loss include documents relating to</w:t>
        </w:r>
      </w:ins>
    </w:p>
    <w:p w14:paraId="4CAD823B" w14:textId="77777777" w:rsidR="001E4891" w:rsidRDefault="00B71A15">
      <w:pPr>
        <w:rPr>
          <w:ins w:id="55" w:author="Comparison" w:date="2019-10-24T22:35:00Z"/>
        </w:rPr>
      </w:pPr>
      <w:ins w:id="56" w:author="Comparison" w:date="2019-10-24T22:35:00Z">
        <w:r>
          <w:t>the disposal, for example contract for sale or lease, valuations</w:t>
        </w:r>
      </w:ins>
    </w:p>
    <w:p w14:paraId="3769F89C" w14:textId="77777777" w:rsidR="001E4891" w:rsidRDefault="00B71A15">
      <w:pPr>
        <w:rPr>
          <w:ins w:id="57" w:author="Comparison" w:date="2019-10-24T22:35:00Z"/>
        </w:rPr>
      </w:pPr>
      <w:ins w:id="58" w:author="Comparison" w:date="2019-10-24T22:35:00Z">
        <w:r>
          <w:t>the acquisition, for example contract for purchase or lease of the asset</w:t>
        </w:r>
      </w:ins>
    </w:p>
    <w:p w14:paraId="77735714" w14:textId="77777777" w:rsidR="001E4891" w:rsidRDefault="00B71A15">
      <w:pPr>
        <w:rPr>
          <w:ins w:id="59" w:author="Comparison" w:date="2019-10-24T22:35:00Z"/>
        </w:rPr>
      </w:pPr>
      <w:ins w:id="60" w:author="Comparison" w:date="2019-10-24T22:35:00Z">
        <w:r>
          <w:t>the cost of any improvements made to t</w:t>
        </w:r>
        <w:r>
          <w:t>he asset during the period of ownership</w:t>
        </w:r>
      </w:ins>
    </w:p>
    <w:p w14:paraId="1EE09560" w14:textId="77777777" w:rsidR="001E4891" w:rsidRDefault="00B71A15">
      <w:pPr>
        <w:rPr>
          <w:ins w:id="61" w:author="Comparison" w:date="2019-10-24T22:35:00Z"/>
        </w:rPr>
      </w:pPr>
      <w:ins w:id="62" w:author="Comparison" w:date="2019-10-24T22:35:00Z">
        <w:r>
          <w:t>details of the use of a property for principal private residence relief</w:t>
        </w:r>
      </w:ins>
    </w:p>
    <w:p w14:paraId="28CF4823" w14:textId="77777777" w:rsidR="001E4891" w:rsidRDefault="00B71A15">
      <w:pPr>
        <w:rPr>
          <w:ins w:id="63" w:author="Comparison" w:date="2019-10-24T22:35:00Z"/>
        </w:rPr>
      </w:pPr>
      <w:ins w:id="64" w:author="Comparison" w:date="2019-10-24T22:35:00Z">
        <w:r>
          <w:t>notifications sent to us about a principal private residence</w:t>
        </w:r>
      </w:ins>
    </w:p>
    <w:p w14:paraId="330F2C66" w14:textId="77777777" w:rsidR="001E4891" w:rsidRDefault="00B71A15">
      <w:pPr>
        <w:rPr>
          <w:ins w:id="65" w:author="Comparison" w:date="2019-10-24T22:35:00Z"/>
        </w:rPr>
      </w:pPr>
      <w:ins w:id="66" w:author="Comparison" w:date="2019-10-24T22:35:00Z">
        <w:r>
          <w:t>calculations of previous roll-over relief that affects the cost price of the asset</w:t>
        </w:r>
      </w:ins>
    </w:p>
    <w:p w14:paraId="68271C0B" w14:textId="77777777" w:rsidR="001E4891" w:rsidRDefault="00B71A15">
      <w:pPr>
        <w:rPr>
          <w:ins w:id="67" w:author="Comparison" w:date="2019-10-24T22:35:00Z"/>
        </w:rPr>
      </w:pPr>
      <w:ins w:id="68" w:author="Comparison" w:date="2019-10-24T22:35:00Z">
        <w:r>
          <w:t>held over gains on the acquisition of a depreciating asset</w:t>
        </w:r>
      </w:ins>
    </w:p>
    <w:p w14:paraId="3F6BCDC7" w14:textId="77777777" w:rsidR="001E4891" w:rsidRDefault="00B71A15">
      <w:pPr>
        <w:rPr>
          <w:ins w:id="69" w:author="Comparison" w:date="2019-10-24T22:35:00Z"/>
        </w:rPr>
      </w:pPr>
      <w:ins w:id="70" w:author="Comparison" w:date="2019-10-24T22:35:00Z">
        <w:r>
          <w:t>details of renting out of a property for the purposes of determining the tainting of entrepreneurs relief</w:t>
        </w:r>
      </w:ins>
    </w:p>
    <w:p w14:paraId="25C227D5" w14:textId="77777777" w:rsidR="001E4891" w:rsidRDefault="00B71A15">
      <w:pPr>
        <w:rPr>
          <w:ins w:id="71" w:author="Comparison" w:date="2019-10-24T22:35:00Z"/>
        </w:rPr>
      </w:pPr>
      <w:ins w:id="72" w:author="Comparison" w:date="2019-10-24T22:35:00Z">
        <w:r>
          <w:t>details of tenants of previously owned commercial properties for the purposes of determinin</w:t>
        </w:r>
        <w:r>
          <w:t>g past taper relief.The person should retain records relating to the acquisition and improvement of a chargeable capital asset for the appropriate length of time following the period in which the asset is disposed of. These periods are set out in</w:t>
        </w:r>
      </w:ins>
    </w:p>
    <w:p w14:paraId="247ED65F" w14:textId="77777777" w:rsidR="001E4891" w:rsidRDefault="00B71A15">
      <w:ins w:id="73" w:author="Comparison" w:date="2019-10-24T22:35:00Z">
        <w:r>
          <w:t>*](https:</w:t>
        </w:r>
        <w:r>
          <w:t>//www.gov.uk/hmrc-internal-manuals/compliance-handbook/ch14530) for income tax if the asset is a business asset *](https://www.gov.uk/hmrc-internal-manuals/compliance-handbook/ch14550)</w:t>
        </w:r>
      </w:ins>
      <w:r>
        <w:t xml:space="preserve"> for income tax if the asset is a non-business asset, and</w:t>
      </w:r>
      <w:ins w:id="74" w:author="Comparison" w:date="2019-10-24T22:35:00Z">
        <w:r>
          <w:t xml:space="preserve"> * [</w:t>
        </w:r>
      </w:ins>
    </w:p>
    <w:p w14:paraId="5FF85A97" w14:textId="77777777" w:rsidR="00AC0056" w:rsidRDefault="00B71A15">
      <w:pPr>
        <w:rPr>
          <w:del w:id="75" w:author="Comparison" w:date="2019-10-24T22:35:00Z"/>
        </w:rPr>
      </w:pPr>
      <w:del w:id="76" w:author="Comparison" w:date="2019-10-24T22:35:00Z">
        <w:r>
          <w:delText>CH14600 for corporation tax if the person is a company.</w:delText>
        </w:r>
      </w:del>
    </w:p>
    <w:p w14:paraId="30F2B2A2" w14:textId="77777777" w:rsidR="001E4891" w:rsidRDefault="00B71A15">
      <w:pPr>
        <w:rPr>
          <w:ins w:id="77" w:author="Comparison" w:date="2019-10-24T22:35:00Z"/>
        </w:rPr>
      </w:pPr>
      <w:ins w:id="78" w:author="Comparison" w:date="2019-10-24T22:35:00Z">
        <w:r>
          <w:t xml:space="preserve">A capital </w:t>
        </w:r>
        <w:r>
          <w:t>gain or capital loss arises when a person sells or otherwise disposes of a chargeable capital asset. The person will need to keep and retain records that will enable them to make a correct and complete return of the capital gain or capital loss for capital</w:t>
        </w:r>
        <w:r>
          <w:t xml:space="preserve"> gains tax or corporation tax purposes.</w:t>
        </w:r>
      </w:ins>
    </w:p>
    <w:p w14:paraId="69BBCC90" w14:textId="77777777" w:rsidR="001E4891" w:rsidRDefault="00B71A15">
      <w:pPr>
        <w:rPr>
          <w:ins w:id="79" w:author="Comparison" w:date="2019-10-24T22:35:00Z"/>
        </w:rPr>
      </w:pPr>
      <w:ins w:id="80" w:author="Comparison" w:date="2019-10-24T22:35:00Z">
        <w:r>
          <w:t>Records that support the calculation of the capital gain or loss include documents relating to</w:t>
        </w:r>
      </w:ins>
    </w:p>
    <w:p w14:paraId="64A396BD" w14:textId="77777777" w:rsidR="001E4891" w:rsidRDefault="00B71A15">
      <w:pPr>
        <w:rPr>
          <w:ins w:id="81" w:author="Comparison" w:date="2019-10-24T22:35:00Z"/>
        </w:rPr>
      </w:pPr>
      <w:ins w:id="82" w:author="Comparison" w:date="2019-10-24T22:35:00Z">
        <w:r>
          <w:t>the disposal, for example contract for sale or lease, valuations</w:t>
        </w:r>
      </w:ins>
    </w:p>
    <w:p w14:paraId="72DAB61C" w14:textId="77777777" w:rsidR="001E4891" w:rsidRDefault="00B71A15">
      <w:pPr>
        <w:rPr>
          <w:ins w:id="83" w:author="Comparison" w:date="2019-10-24T22:35:00Z"/>
        </w:rPr>
      </w:pPr>
      <w:ins w:id="84" w:author="Comparison" w:date="2019-10-24T22:35:00Z">
        <w:r>
          <w:t xml:space="preserve">the acquisition, for example contract for </w:t>
        </w:r>
        <w:r>
          <w:t>purchase or lease of the asset</w:t>
        </w:r>
      </w:ins>
    </w:p>
    <w:p w14:paraId="4B894E20" w14:textId="77777777" w:rsidR="001E4891" w:rsidRDefault="00B71A15">
      <w:pPr>
        <w:rPr>
          <w:ins w:id="85" w:author="Comparison" w:date="2019-10-24T22:35:00Z"/>
        </w:rPr>
      </w:pPr>
      <w:ins w:id="86" w:author="Comparison" w:date="2019-10-24T22:35:00Z">
        <w:r>
          <w:t>the cost of any improvements made to the asset during the period of ownership</w:t>
        </w:r>
      </w:ins>
    </w:p>
    <w:p w14:paraId="6D870880" w14:textId="77777777" w:rsidR="001E4891" w:rsidRDefault="00B71A15">
      <w:pPr>
        <w:rPr>
          <w:ins w:id="87" w:author="Comparison" w:date="2019-10-24T22:35:00Z"/>
        </w:rPr>
      </w:pPr>
      <w:ins w:id="88" w:author="Comparison" w:date="2019-10-24T22:35:00Z">
        <w:r>
          <w:t>details of the use of a property for principal private residence relief</w:t>
        </w:r>
      </w:ins>
    </w:p>
    <w:p w14:paraId="705DFF66" w14:textId="77777777" w:rsidR="001E4891" w:rsidRDefault="00B71A15">
      <w:pPr>
        <w:rPr>
          <w:ins w:id="89" w:author="Comparison" w:date="2019-10-24T22:35:00Z"/>
        </w:rPr>
      </w:pPr>
      <w:ins w:id="90" w:author="Comparison" w:date="2019-10-24T22:35:00Z">
        <w:r>
          <w:t>notifications sent to us about a principal private residence</w:t>
        </w:r>
      </w:ins>
    </w:p>
    <w:p w14:paraId="611BD148" w14:textId="77777777" w:rsidR="001E4891" w:rsidRDefault="00B71A15">
      <w:pPr>
        <w:rPr>
          <w:ins w:id="91" w:author="Comparison" w:date="2019-10-24T22:35:00Z"/>
        </w:rPr>
      </w:pPr>
      <w:ins w:id="92" w:author="Comparison" w:date="2019-10-24T22:35:00Z">
        <w:r>
          <w:t>calculations o</w:t>
        </w:r>
        <w:r>
          <w:t>f previous roll-over relief that affects the cost price of the asset</w:t>
        </w:r>
      </w:ins>
    </w:p>
    <w:p w14:paraId="0338A049" w14:textId="77777777" w:rsidR="001E4891" w:rsidRDefault="00B71A15">
      <w:pPr>
        <w:rPr>
          <w:ins w:id="93" w:author="Comparison" w:date="2019-10-24T22:35:00Z"/>
        </w:rPr>
      </w:pPr>
      <w:ins w:id="94" w:author="Comparison" w:date="2019-10-24T22:35:00Z">
        <w:r>
          <w:t>held over gains on the acquisition of a depreciating asset</w:t>
        </w:r>
      </w:ins>
    </w:p>
    <w:p w14:paraId="2E69BDED" w14:textId="77777777" w:rsidR="001E4891" w:rsidRDefault="00B71A15">
      <w:pPr>
        <w:rPr>
          <w:ins w:id="95" w:author="Comparison" w:date="2019-10-24T22:35:00Z"/>
        </w:rPr>
      </w:pPr>
      <w:ins w:id="96" w:author="Comparison" w:date="2019-10-24T22:35:00Z">
        <w:r>
          <w:t>details of renting out of a property for the purposes of determining the tainting of entrepreneurs relief</w:t>
        </w:r>
      </w:ins>
    </w:p>
    <w:p w14:paraId="29A809CA" w14:textId="77777777" w:rsidR="001E4891" w:rsidRDefault="00B71A15">
      <w:pPr>
        <w:rPr>
          <w:ins w:id="97" w:author="Comparison" w:date="2019-10-24T22:35:00Z"/>
        </w:rPr>
      </w:pPr>
      <w:ins w:id="98" w:author="Comparison" w:date="2019-10-24T22:35:00Z">
        <w:r>
          <w:t>[</w:t>
        </w:r>
      </w:ins>
    </w:p>
    <w:p w14:paraId="2E8C48F3" w14:textId="77777777" w:rsidR="001E4891" w:rsidRDefault="00B71A15">
      <w:pPr>
        <w:rPr>
          <w:ins w:id="99" w:author="Comparison" w:date="2019-10-24T22:35:00Z"/>
        </w:rPr>
      </w:pPr>
      <w:ins w:id="100" w:author="Comparison" w:date="2019-10-24T22:35:00Z">
        <w:r>
          <w:t xml:space="preserve">A capital gain or </w:t>
        </w:r>
        <w:r>
          <w:t>capital loss arises when a person sells or otherwise disposes of a chargeable capital asset. The person will need to keep and retain records that will enable them to make a correct and complete return of the capital gain or capital loss for capital gains t</w:t>
        </w:r>
        <w:r>
          <w:t>ax or corporation tax purposes.</w:t>
        </w:r>
      </w:ins>
    </w:p>
    <w:p w14:paraId="56D75F74" w14:textId="77777777" w:rsidR="001E4891" w:rsidRDefault="00B71A15">
      <w:pPr>
        <w:rPr>
          <w:ins w:id="101" w:author="Comparison" w:date="2019-10-24T22:35:00Z"/>
        </w:rPr>
      </w:pPr>
      <w:ins w:id="102" w:author="Comparison" w:date="2019-10-24T22:35:00Z">
        <w:r>
          <w:t>Records that support the calculation of the capital gain or loss include documents relating to</w:t>
        </w:r>
      </w:ins>
    </w:p>
    <w:p w14:paraId="1F75C26E" w14:textId="77777777" w:rsidR="001E4891" w:rsidRDefault="00B71A15">
      <w:pPr>
        <w:rPr>
          <w:ins w:id="103" w:author="Comparison" w:date="2019-10-24T22:35:00Z"/>
        </w:rPr>
      </w:pPr>
      <w:ins w:id="104" w:author="Comparison" w:date="2019-10-24T22:35:00Z">
        <w:r>
          <w:t>the disposal, for example contract for sale or lease, valuations</w:t>
        </w:r>
      </w:ins>
    </w:p>
    <w:p w14:paraId="03B0AEE9" w14:textId="77777777" w:rsidR="001E4891" w:rsidRDefault="00B71A15">
      <w:pPr>
        <w:rPr>
          <w:ins w:id="105" w:author="Comparison" w:date="2019-10-24T22:35:00Z"/>
        </w:rPr>
      </w:pPr>
      <w:ins w:id="106" w:author="Comparison" w:date="2019-10-24T22:35:00Z">
        <w:r>
          <w:t>the acquisition, for example contract for purchase or lease of t</w:t>
        </w:r>
        <w:r>
          <w:t>he asset</w:t>
        </w:r>
      </w:ins>
    </w:p>
    <w:p w14:paraId="2C32D5EC" w14:textId="77777777" w:rsidR="001E4891" w:rsidRDefault="00B71A15">
      <w:pPr>
        <w:rPr>
          <w:ins w:id="107" w:author="Comparison" w:date="2019-10-24T22:35:00Z"/>
        </w:rPr>
      </w:pPr>
      <w:ins w:id="108" w:author="Comparison" w:date="2019-10-24T22:35:00Z">
        <w:r>
          <w:t>the cost of any improvements made to the asset during the period of ownership</w:t>
        </w:r>
      </w:ins>
    </w:p>
    <w:p w14:paraId="354577D5" w14:textId="77777777" w:rsidR="001E4891" w:rsidRDefault="00B71A15">
      <w:pPr>
        <w:rPr>
          <w:ins w:id="109" w:author="Comparison" w:date="2019-10-24T22:35:00Z"/>
        </w:rPr>
      </w:pPr>
      <w:ins w:id="110" w:author="Comparison" w:date="2019-10-24T22:35:00Z">
        <w:r>
          <w:t>details of the use of a property for principal private residence relief</w:t>
        </w:r>
      </w:ins>
    </w:p>
    <w:p w14:paraId="4512E997" w14:textId="77777777" w:rsidR="001E4891" w:rsidRDefault="00B71A15">
      <w:pPr>
        <w:rPr>
          <w:ins w:id="111" w:author="Comparison" w:date="2019-10-24T22:35:00Z"/>
        </w:rPr>
      </w:pPr>
      <w:ins w:id="112" w:author="Comparison" w:date="2019-10-24T22:35:00Z">
        <w:r>
          <w:t>notifications sent to us about a principal private residence</w:t>
        </w:r>
      </w:ins>
    </w:p>
    <w:p w14:paraId="01981D13" w14:textId="77777777" w:rsidR="001E4891" w:rsidRDefault="00B71A15">
      <w:pPr>
        <w:rPr>
          <w:ins w:id="113" w:author="Comparison" w:date="2019-10-24T22:35:00Z"/>
        </w:rPr>
      </w:pPr>
      <w:ins w:id="114" w:author="Comparison" w:date="2019-10-24T22:35:00Z">
        <w:r>
          <w:t>calculations of previous roll-over r</w:t>
        </w:r>
        <w:r>
          <w:t>elief that affects the cost price of the asset</w:t>
        </w:r>
      </w:ins>
    </w:p>
    <w:p w14:paraId="43A025DD" w14:textId="77777777" w:rsidR="001E4891" w:rsidRDefault="00B71A15">
      <w:pPr>
        <w:rPr>
          <w:ins w:id="115" w:author="Comparison" w:date="2019-10-24T22:35:00Z"/>
        </w:rPr>
      </w:pPr>
      <w:ins w:id="116" w:author="Comparison" w:date="2019-10-24T22:35:00Z">
        <w:r>
          <w:t>held over gains on the acquisition of a depreciating asset</w:t>
        </w:r>
      </w:ins>
    </w:p>
    <w:p w14:paraId="71D95F75" w14:textId="77777777" w:rsidR="001E4891" w:rsidRDefault="00B71A15">
      <w:pPr>
        <w:rPr>
          <w:ins w:id="117" w:author="Comparison" w:date="2019-10-24T22:35:00Z"/>
        </w:rPr>
      </w:pPr>
      <w:ins w:id="118" w:author="Comparison" w:date="2019-10-24T22:35:00Z">
        <w:r>
          <w:t>details of renting out of a property for the purposes of determining the tainting of entrepreneurs relief</w:t>
        </w:r>
      </w:ins>
    </w:p>
    <w:p w14:paraId="3B2FFE72" w14:textId="77777777" w:rsidR="001E4891" w:rsidRDefault="00B71A15">
      <w:pPr>
        <w:rPr>
          <w:ins w:id="119" w:author="Comparison" w:date="2019-10-24T22:35:00Z"/>
        </w:rPr>
      </w:pPr>
      <w:ins w:id="120" w:author="Comparison" w:date="2019-10-24T22:35:00Z">
        <w:r>
          <w:t>details of tenants of previously owned comme</w:t>
        </w:r>
        <w:r>
          <w:t>rcial properties for the purposes of determining past taper relief.The person should retain records relating to the acquisition and improvement of a chargeable capital asset for the appropriate length of time following the period in which the asset is disp</w:t>
        </w:r>
        <w:r>
          <w:t>osed of. These periods are set out in</w:t>
        </w:r>
      </w:ins>
    </w:p>
    <w:p w14:paraId="3B412778" w14:textId="77777777" w:rsidR="001E4891" w:rsidRDefault="00B71A15">
      <w:pPr>
        <w:rPr>
          <w:ins w:id="121" w:author="Comparison" w:date="2019-10-24T22:35:00Z"/>
        </w:rPr>
      </w:pPr>
      <w:ins w:id="122" w:author="Comparison" w:date="2019-10-24T22:35:00Z">
        <w:r>
          <w:t>*](https://www.gov.uk/hmrc-internal-manuals/compliance-handbook/ch14530) for income tax if the asset is a business asset * [</w:t>
        </w:r>
      </w:ins>
    </w:p>
    <w:p w14:paraId="4D93E815" w14:textId="77777777" w:rsidR="001E4891" w:rsidRDefault="00B71A15">
      <w:pPr>
        <w:rPr>
          <w:ins w:id="123" w:author="Comparison" w:date="2019-10-24T22:35:00Z"/>
        </w:rPr>
      </w:pPr>
      <w:ins w:id="124" w:author="Comparison" w:date="2019-10-24T22:35:00Z">
        <w:r>
          <w:t>A capital gain or capital loss arises when a person sells or otherwise disposes of a chargeab</w:t>
        </w:r>
        <w:r>
          <w:t>le capital asset. The person will need to keep and retain records that will enable them to make a correct and complete return of the capital gain or capital loss for capital gains tax or corporation tax purposes.</w:t>
        </w:r>
      </w:ins>
    </w:p>
    <w:p w14:paraId="3E3B3E07" w14:textId="77777777" w:rsidR="001E4891" w:rsidRDefault="00B71A15">
      <w:pPr>
        <w:rPr>
          <w:ins w:id="125" w:author="Comparison" w:date="2019-10-24T22:35:00Z"/>
        </w:rPr>
      </w:pPr>
      <w:ins w:id="126" w:author="Comparison" w:date="2019-10-24T22:35:00Z">
        <w:r>
          <w:t>Records that support the calculation of the</w:t>
        </w:r>
        <w:r>
          <w:t xml:space="preserve"> capital gain or loss include documents relating to</w:t>
        </w:r>
      </w:ins>
    </w:p>
    <w:p w14:paraId="01C76891" w14:textId="77777777" w:rsidR="001E4891" w:rsidRDefault="00B71A15">
      <w:pPr>
        <w:rPr>
          <w:ins w:id="127" w:author="Comparison" w:date="2019-10-24T22:35:00Z"/>
        </w:rPr>
      </w:pPr>
      <w:ins w:id="128" w:author="Comparison" w:date="2019-10-24T22:35:00Z">
        <w:r>
          <w:t>the disposal, for example contract for sale or lease, valuations</w:t>
        </w:r>
      </w:ins>
    </w:p>
    <w:p w14:paraId="5A0323DE" w14:textId="77777777" w:rsidR="001E4891" w:rsidRDefault="00B71A15">
      <w:pPr>
        <w:rPr>
          <w:ins w:id="129" w:author="Comparison" w:date="2019-10-24T22:35:00Z"/>
        </w:rPr>
      </w:pPr>
      <w:ins w:id="130" w:author="Comparison" w:date="2019-10-24T22:35:00Z">
        <w:r>
          <w:t>the acquisition, for example contract for purchase or lease of the asset</w:t>
        </w:r>
      </w:ins>
    </w:p>
    <w:p w14:paraId="4583E766" w14:textId="77777777" w:rsidR="001E4891" w:rsidRDefault="00B71A15">
      <w:pPr>
        <w:rPr>
          <w:ins w:id="131" w:author="Comparison" w:date="2019-10-24T22:35:00Z"/>
        </w:rPr>
      </w:pPr>
      <w:ins w:id="132" w:author="Comparison" w:date="2019-10-24T22:35:00Z">
        <w:r>
          <w:t>the cost of any improvements made to the asset during the period o</w:t>
        </w:r>
        <w:r>
          <w:t>f ownership</w:t>
        </w:r>
      </w:ins>
    </w:p>
    <w:p w14:paraId="7051062C" w14:textId="77777777" w:rsidR="001E4891" w:rsidRDefault="00B71A15">
      <w:pPr>
        <w:rPr>
          <w:ins w:id="133" w:author="Comparison" w:date="2019-10-24T22:35:00Z"/>
        </w:rPr>
      </w:pPr>
      <w:ins w:id="134" w:author="Comparison" w:date="2019-10-24T22:35:00Z">
        <w:r>
          <w:t>details of the use of a property for principal private residence relief</w:t>
        </w:r>
      </w:ins>
    </w:p>
    <w:p w14:paraId="6F66C92E" w14:textId="77777777" w:rsidR="001E4891" w:rsidRDefault="00B71A15">
      <w:pPr>
        <w:rPr>
          <w:ins w:id="135" w:author="Comparison" w:date="2019-10-24T22:35:00Z"/>
        </w:rPr>
      </w:pPr>
      <w:ins w:id="136" w:author="Comparison" w:date="2019-10-24T22:35:00Z">
        <w:r>
          <w:t>notifications sent to us about a principal private residence</w:t>
        </w:r>
      </w:ins>
    </w:p>
    <w:p w14:paraId="5540EC03" w14:textId="77777777" w:rsidR="001E4891" w:rsidRDefault="00B71A15">
      <w:pPr>
        <w:rPr>
          <w:ins w:id="137" w:author="Comparison" w:date="2019-10-24T22:35:00Z"/>
        </w:rPr>
      </w:pPr>
      <w:ins w:id="138" w:author="Comparison" w:date="2019-10-24T22:35:00Z">
        <w:r>
          <w:t>calculations of previous roll-over relief that affects the cost price of the asset</w:t>
        </w:r>
      </w:ins>
    </w:p>
    <w:p w14:paraId="36AB0422" w14:textId="77777777" w:rsidR="001E4891" w:rsidRDefault="00B71A15">
      <w:pPr>
        <w:rPr>
          <w:ins w:id="139" w:author="Comparison" w:date="2019-10-24T22:35:00Z"/>
        </w:rPr>
      </w:pPr>
      <w:ins w:id="140" w:author="Comparison" w:date="2019-10-24T22:35:00Z">
        <w:r>
          <w:t>held over gains on the acqui</w:t>
        </w:r>
        <w:r>
          <w:t>sition of a depreciating asset</w:t>
        </w:r>
      </w:ins>
    </w:p>
    <w:p w14:paraId="59CA6C69" w14:textId="77777777" w:rsidR="001E4891" w:rsidRDefault="00B71A15">
      <w:pPr>
        <w:rPr>
          <w:ins w:id="141" w:author="Comparison" w:date="2019-10-24T22:35:00Z"/>
        </w:rPr>
      </w:pPr>
      <w:ins w:id="142" w:author="Comparison" w:date="2019-10-24T22:35:00Z">
        <w:r>
          <w:t>details of renting out of a property for the purposes of determining the tainting of entrepreneurs relief</w:t>
        </w:r>
      </w:ins>
    </w:p>
    <w:p w14:paraId="45ADCCBD" w14:textId="77777777" w:rsidR="001E4891" w:rsidRDefault="00B71A15">
      <w:pPr>
        <w:rPr>
          <w:ins w:id="143" w:author="Comparison" w:date="2019-10-24T22:35:00Z"/>
        </w:rPr>
      </w:pPr>
      <w:ins w:id="144" w:author="Comparison" w:date="2019-10-24T22:35:00Z">
        <w:r>
          <w:t>[</w:t>
        </w:r>
      </w:ins>
    </w:p>
    <w:p w14:paraId="37944B46" w14:textId="77777777" w:rsidR="001E4891" w:rsidRDefault="00B71A15">
      <w:pPr>
        <w:rPr>
          <w:ins w:id="145" w:author="Comparison" w:date="2019-10-24T22:35:00Z"/>
        </w:rPr>
      </w:pPr>
      <w:ins w:id="146" w:author="Comparison" w:date="2019-10-24T22:35:00Z">
        <w:r>
          <w:t>A capital gain or capital loss arises when a person sells or otherwise disposes of a chargeable capital asset. The pe</w:t>
        </w:r>
        <w:r>
          <w:t>rson will need to keep and retain records that will enable them to make a correct and complete return of the capital gain or capital loss for capital gains tax or corporation tax purposes.</w:t>
        </w:r>
      </w:ins>
    </w:p>
    <w:p w14:paraId="4F188363" w14:textId="77777777" w:rsidR="001E4891" w:rsidRDefault="00B71A15">
      <w:pPr>
        <w:rPr>
          <w:ins w:id="147" w:author="Comparison" w:date="2019-10-24T22:35:00Z"/>
        </w:rPr>
      </w:pPr>
      <w:ins w:id="148" w:author="Comparison" w:date="2019-10-24T22:35:00Z">
        <w:r>
          <w:t>Records that support the calculation of the capital gain or loss in</w:t>
        </w:r>
        <w:r>
          <w:t>clude documents relating to</w:t>
        </w:r>
      </w:ins>
    </w:p>
    <w:p w14:paraId="7A754753" w14:textId="77777777" w:rsidR="001E4891" w:rsidRDefault="00B71A15">
      <w:pPr>
        <w:rPr>
          <w:ins w:id="149" w:author="Comparison" w:date="2019-10-24T22:35:00Z"/>
        </w:rPr>
      </w:pPr>
      <w:ins w:id="150" w:author="Comparison" w:date="2019-10-24T22:35:00Z">
        <w:r>
          <w:t>the disposal, for example contract for sale or lease, valuations</w:t>
        </w:r>
      </w:ins>
    </w:p>
    <w:p w14:paraId="003E3D9B" w14:textId="77777777" w:rsidR="001E4891" w:rsidRDefault="00B71A15">
      <w:pPr>
        <w:rPr>
          <w:ins w:id="151" w:author="Comparison" w:date="2019-10-24T22:35:00Z"/>
        </w:rPr>
      </w:pPr>
      <w:ins w:id="152" w:author="Comparison" w:date="2019-10-24T22:35:00Z">
        <w:r>
          <w:t>the acquisition, for example contract for purchase or lease of the asset</w:t>
        </w:r>
      </w:ins>
    </w:p>
    <w:p w14:paraId="6ECE1FEC" w14:textId="77777777" w:rsidR="001E4891" w:rsidRDefault="00B71A15">
      <w:pPr>
        <w:rPr>
          <w:ins w:id="153" w:author="Comparison" w:date="2019-10-24T22:35:00Z"/>
        </w:rPr>
      </w:pPr>
      <w:ins w:id="154" w:author="Comparison" w:date="2019-10-24T22:35:00Z">
        <w:r>
          <w:t>the cost of any improvements made to the asset during the period of ownership</w:t>
        </w:r>
      </w:ins>
    </w:p>
    <w:p w14:paraId="74AB9EEA" w14:textId="77777777" w:rsidR="001E4891" w:rsidRDefault="00B71A15">
      <w:pPr>
        <w:rPr>
          <w:ins w:id="155" w:author="Comparison" w:date="2019-10-24T22:35:00Z"/>
        </w:rPr>
      </w:pPr>
      <w:ins w:id="156" w:author="Comparison" w:date="2019-10-24T22:35:00Z">
        <w:r>
          <w:t>details of t</w:t>
        </w:r>
        <w:r>
          <w:t>he use of a property for principal private residence relief</w:t>
        </w:r>
      </w:ins>
    </w:p>
    <w:p w14:paraId="76FC5ABC" w14:textId="77777777" w:rsidR="001E4891" w:rsidRDefault="00B71A15">
      <w:pPr>
        <w:rPr>
          <w:ins w:id="157" w:author="Comparison" w:date="2019-10-24T22:35:00Z"/>
        </w:rPr>
      </w:pPr>
      <w:ins w:id="158" w:author="Comparison" w:date="2019-10-24T22:35:00Z">
        <w:r>
          <w:t>notifications sent to us about a principal private residence</w:t>
        </w:r>
      </w:ins>
    </w:p>
    <w:p w14:paraId="4A31D582" w14:textId="77777777" w:rsidR="001E4891" w:rsidRDefault="00B71A15">
      <w:pPr>
        <w:rPr>
          <w:ins w:id="159" w:author="Comparison" w:date="2019-10-24T22:35:00Z"/>
        </w:rPr>
      </w:pPr>
      <w:ins w:id="160" w:author="Comparison" w:date="2019-10-24T22:35:00Z">
        <w:r>
          <w:t>calculations of previous roll-over relief that affects the cost price of the asset</w:t>
        </w:r>
      </w:ins>
    </w:p>
    <w:p w14:paraId="74D8B5C3" w14:textId="77777777" w:rsidR="001E4891" w:rsidRDefault="00B71A15">
      <w:pPr>
        <w:rPr>
          <w:ins w:id="161" w:author="Comparison" w:date="2019-10-24T22:35:00Z"/>
        </w:rPr>
      </w:pPr>
      <w:ins w:id="162" w:author="Comparison" w:date="2019-10-24T22:35:00Z">
        <w:r>
          <w:t xml:space="preserve">held over gains on the acquisition of a </w:t>
        </w:r>
        <w:r>
          <w:t>depreciating asset</w:t>
        </w:r>
      </w:ins>
    </w:p>
    <w:p w14:paraId="38C1FC5E" w14:textId="77777777" w:rsidR="001E4891" w:rsidRDefault="00B71A15">
      <w:pPr>
        <w:rPr>
          <w:ins w:id="163" w:author="Comparison" w:date="2019-10-24T22:35:00Z"/>
        </w:rPr>
      </w:pPr>
      <w:ins w:id="164" w:author="Comparison" w:date="2019-10-24T22:35:00Z">
        <w:r>
          <w:t>details of renting out of a property for the purposes of determining the tainting of entrepreneurs relief</w:t>
        </w:r>
      </w:ins>
    </w:p>
    <w:p w14:paraId="04FB65D0" w14:textId="77777777" w:rsidR="001E4891" w:rsidRDefault="00B71A15">
      <w:pPr>
        <w:rPr>
          <w:ins w:id="165" w:author="Comparison" w:date="2019-10-24T22:35:00Z"/>
        </w:rPr>
      </w:pPr>
      <w:ins w:id="166" w:author="Comparison" w:date="2019-10-24T22:35:00Z">
        <w:r>
          <w:t>details of tenants of previously owned commercial properties for the purposes of determining past taper relief.The person should re</w:t>
        </w:r>
        <w:r>
          <w:t>tain records relating to the acquisition and improvement of a chargeable capital asset for the appropriate length of time following the period in which the asset is disposed of. These periods are set out in</w:t>
        </w:r>
      </w:ins>
    </w:p>
    <w:p w14:paraId="3B7D90DD" w14:textId="77777777" w:rsidR="001E4891" w:rsidRDefault="00B71A15">
      <w:pPr>
        <w:rPr>
          <w:ins w:id="167" w:author="Comparison" w:date="2019-10-24T22:35:00Z"/>
        </w:rPr>
      </w:pPr>
      <w:ins w:id="168" w:author="Comparison" w:date="2019-10-24T22:35:00Z">
        <w:r>
          <w:t>*](https://www.gov.uk/hmrc-internal-manuals/compl</w:t>
        </w:r>
        <w:r>
          <w:t>iance-handbook/ch14530) for income tax if the asset is a business asset *](https://www.gov.uk/hmrc-internal-manuals/compliance-handbook/ch14550) for income tax if the asset is a non-business asset, and *](https://www.gov.uk/hmrc-internal-manuals/compliance</w:t>
        </w:r>
        <w:r>
          <w:t>-handbook/ch14600) for corporation tax if the person is a company.</w:t>
        </w:r>
      </w:ins>
    </w:p>
    <w:p w14:paraId="5B2B3FE1" w14:textId="77777777" w:rsidR="001E4891" w:rsidRDefault="00B71A15">
      <w:r>
        <w:t xml:space="preserve"> Previous page</w:t>
      </w:r>
    </w:p>
    <w:p w14:paraId="253E9386" w14:textId="77777777" w:rsidR="001E4891" w:rsidRDefault="00B71A15">
      <w:r>
        <w:t xml:space="preserve"> Next page</w:t>
      </w:r>
    </w:p>
    <w:sectPr w:rsidR="001E48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4891"/>
    <w:rsid w:val="0029639D"/>
    <w:rsid w:val="00326F90"/>
    <w:rsid w:val="00607721"/>
    <w:rsid w:val="00833F54"/>
    <w:rsid w:val="00AA1D8D"/>
    <w:rsid w:val="00AC0056"/>
    <w:rsid w:val="00B47730"/>
    <w:rsid w:val="00B71A1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666F31C-8509-4288-99D4-8B347A2C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B71A1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1A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A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B8367E-6D2D-47E8-BB2C-7D752D7FD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1545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2019-10-24T21:35:00Z</dcterms:modified>
  <cp:category/>
</cp:coreProperties>
</file>