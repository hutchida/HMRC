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4E5AC" w14:textId="6D36ECB8" w:rsidR="008243F2" w:rsidRDefault="005D5041">
      <w:pPr>
        <w:pStyle w:val="Title"/>
      </w:pPr>
      <w:bookmarkStart w:id="0" w:name="_GoBack"/>
      <w:bookmarkEnd w:id="0"/>
      <w:r>
        <w:t xml:space="preserve">HMRC - OT03005 - </w:t>
      </w:r>
      <w:ins w:id="1" w:author="Comparison" w:date="2019-10-24T23:35:00Z">
        <w:r>
          <w:t xml:space="preserve">Introduction To </w:t>
        </w:r>
      </w:ins>
      <w:r>
        <w:t>PRT: Overview</w:t>
      </w:r>
      <w:del w:id="2" w:author="Comparison" w:date="2019-10-24T23:35:00Z">
        <w:r>
          <w:delText xml:space="preserve"> Of PRT</w:delText>
        </w:r>
      </w:del>
      <w:r>
        <w:t>: Contents</w:t>
      </w:r>
    </w:p>
    <w:p w14:paraId="646BF4C3" w14:textId="6F2442D5" w:rsidR="008243F2" w:rsidRDefault="005D5041">
      <w:r>
        <w:t xml:space="preserve">OT03010    </w:t>
      </w:r>
      <w:del w:id="3" w:author="Comparison" w:date="2019-10-24T23:35:00Z">
        <w:r>
          <w:delText>PRT: overview of PRT - introduction</w:delText>
        </w:r>
      </w:del>
      <w:ins w:id="4" w:author="Comparison" w:date="2019-10-24T23:35:00Z">
        <w:r>
          <w:t>Introduction</w:t>
        </w:r>
      </w:ins>
    </w:p>
    <w:p w14:paraId="1C99D1A8" w14:textId="66D10D31" w:rsidR="008243F2" w:rsidRDefault="005D5041">
      <w:r>
        <w:t xml:space="preserve">OT03050    </w:t>
      </w:r>
      <w:del w:id="5" w:author="Comparison" w:date="2019-10-24T23:35:00Z">
        <w:r>
          <w:delText>PRT: overview</w:delText>
        </w:r>
      </w:del>
      <w:ins w:id="6" w:author="Comparison" w:date="2019-10-24T23:35:00Z">
        <w:r>
          <w:t>Outline</w:t>
        </w:r>
      </w:ins>
      <w:r>
        <w:t xml:space="preserve"> of PRT</w:t>
      </w:r>
      <w:del w:id="7" w:author="Comparison" w:date="2019-10-24T23:35:00Z">
        <w:r>
          <w:delText xml:space="preserve"> - outline</w:delText>
        </w:r>
      </w:del>
    </w:p>
    <w:p w14:paraId="540CD453" w14:textId="7CF3F5A7" w:rsidR="008243F2" w:rsidRDefault="005D5041">
      <w:r>
        <w:t xml:space="preserve">OT03100    </w:t>
      </w:r>
      <w:del w:id="8" w:author="Comparison" w:date="2019-10-24T23:35:00Z">
        <w:r>
          <w:delText>PRT: overview of PRT - definitions</w:delText>
        </w:r>
      </w:del>
      <w:ins w:id="9" w:author="Comparison" w:date="2019-10-24T23:35:00Z">
        <w:r>
          <w:t>Definitions</w:t>
        </w:r>
      </w:ins>
    </w:p>
    <w:p w14:paraId="0B3A5A22" w14:textId="3623F43D" w:rsidR="008243F2" w:rsidRDefault="005D5041">
      <w:r>
        <w:t xml:space="preserve">OT03150    </w:t>
      </w:r>
      <w:del w:id="10" w:author="Comparison" w:date="2019-10-24T23:35:00Z">
        <w:r>
          <w:delText>PRT overview of PRT - computation</w:delText>
        </w:r>
      </w:del>
      <w:ins w:id="11" w:author="Comparison" w:date="2019-10-24T23:35:00Z">
        <w:r>
          <w:t>Computation</w:t>
        </w:r>
      </w:ins>
      <w:r>
        <w:t xml:space="preserve"> of PRT charge</w:t>
      </w:r>
    </w:p>
    <w:p w14:paraId="58A085FE" w14:textId="77777777" w:rsidR="008243F2" w:rsidRDefault="005D5041">
      <w:r>
        <w:t xml:space="preserve"> Next page</w:t>
      </w:r>
    </w:p>
    <w:sectPr w:rsidR="008243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03D5"/>
    <w:rsid w:val="005D5041"/>
    <w:rsid w:val="008243F2"/>
    <w:rsid w:val="009061A0"/>
    <w:rsid w:val="00A3181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7B19D71-61BD-4960-ABD1-A669D6A60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5D504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0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0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8ED243-0287-425C-A303-3F17556E2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2019-10-24T22:36:00Z</dcterms:modified>
  <cp:category/>
</cp:coreProperties>
</file>