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651F5" w14:textId="77777777" w:rsidR="008252BF" w:rsidRDefault="00652087">
      <w:pPr>
        <w:pStyle w:val="Title"/>
      </w:pPr>
      <w:bookmarkStart w:id="0" w:name="_GoBack"/>
      <w:bookmarkEnd w:id="0"/>
      <w:r>
        <w:t>HMRC - STSM103010 - Overview Of FA99/SCH19</w:t>
      </w:r>
    </w:p>
    <w:p w14:paraId="386312F9" w14:textId="77777777" w:rsidR="008252BF" w:rsidRDefault="00652087">
      <w:r>
        <w:t xml:space="preserve">Section 122 and Schedule 19 of the Finance Act 1999 introduced, with effect from 6 February 2000, a Stamp Duty Reserve Tax (SDRT) charging regime for surrenders and other transfers of units in unit trusts. </w:t>
      </w:r>
      <w:r>
        <w:t>Corresponding changes were made to the SDRT regime for transactions in shares in Open-Ended Investment Companies (OEICs) by virtue of SI 1997/1156 (as amended).</w:t>
      </w:r>
    </w:p>
    <w:p w14:paraId="4BDBB4AC" w14:textId="77777777" w:rsidR="008252BF" w:rsidRDefault="00652087">
      <w:r>
        <w:t>See STSM101020 for the meaning of a unit trust.</w:t>
      </w:r>
    </w:p>
    <w:p w14:paraId="46AEF8A2" w14:textId="77777777" w:rsidR="008252BF" w:rsidRDefault="00652087">
      <w:r>
        <w:t>See STSM101050 for the meaning of an OEIC.</w:t>
      </w:r>
    </w:p>
    <w:p w14:paraId="41854A00" w14:textId="77777777" w:rsidR="008252BF" w:rsidRDefault="00652087">
      <w:pPr>
        <w:rPr>
          <w:ins w:id="1" w:author="Comparison" w:date="2019-10-30T18:42:00Z"/>
        </w:rPr>
      </w:pPr>
      <w:ins w:id="2" w:author="Comparison" w:date="2019-10-30T18:42:00Z">
        <w:r>
          <w:t xml:space="preserve"> Pre</w:t>
        </w:r>
        <w:r>
          <w:t>vious page</w:t>
        </w:r>
      </w:ins>
    </w:p>
    <w:p w14:paraId="3174B219" w14:textId="77777777" w:rsidR="008252BF" w:rsidRDefault="00652087">
      <w:r>
        <w:t xml:space="preserve"> Next page</w:t>
      </w:r>
    </w:p>
    <w:sectPr w:rsidR="008252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1097"/>
    <w:rsid w:val="003604EA"/>
    <w:rsid w:val="00652087"/>
    <w:rsid w:val="008252BF"/>
    <w:rsid w:val="00AA1D8D"/>
    <w:rsid w:val="00AC611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AEACF8C-7DAD-4B7B-BAEC-CFF02360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5208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0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1EB5DE-7764-4016-B6C9-8E61D129B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2019-10-30T18:42:00Z</dcterms:modified>
  <cp:category/>
</cp:coreProperties>
</file>