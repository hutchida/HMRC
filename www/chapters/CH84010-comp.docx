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42922" w14:textId="77777777" w:rsidR="00832EF8" w:rsidRDefault="009E2B70">
      <w:pPr>
        <w:pStyle w:val="Title"/>
      </w:pPr>
      <w:bookmarkStart w:id="0" w:name="_GoBack"/>
      <w:bookmarkEnd w:id="0"/>
      <w:r>
        <w:t>HMRC - CH84010 - Types Of Appeal</w:t>
      </w:r>
    </w:p>
    <w:p w14:paraId="1B4AC2BD" w14:textId="404EB5BB" w:rsidR="00832EF8" w:rsidRDefault="009E2B70">
      <w:r>
        <w:t xml:space="preserve">You must check the date from which these rules apply for the tax or duty you are dealing with. </w:t>
      </w:r>
      <w:del w:id="1" w:author="Comparison" w:date="2019-10-25T00:00:00Z">
        <w:r>
          <w:delText>See CH81011</w:delText>
        </w:r>
      </w:del>
      <w:ins w:id="2" w:author="Comparison" w:date="2019-10-25T00:00:00Z">
        <w:r>
          <w:t>See  You must check the date from which these rules apply for the tax or duty you are dealing with. See</w:t>
        </w:r>
      </w:ins>
      <w:r>
        <w:t xml:space="preserve"> for full </w:t>
      </w:r>
      <w:r>
        <w:t>details.</w:t>
      </w:r>
    </w:p>
    <w:p w14:paraId="1E1D87C8" w14:textId="77777777" w:rsidR="00832EF8" w:rsidRDefault="009E2B70">
      <w:r>
        <w:t>A person can appeal against</w:t>
      </w:r>
    </w:p>
    <w:p w14:paraId="6DEEC331" w14:textId="77777777" w:rsidR="00832EF8" w:rsidRDefault="009E2B70">
      <w:r>
        <w:t>the imposition of a penalty</w:t>
      </w:r>
    </w:p>
    <w:p w14:paraId="7BC33033" w14:textId="77777777" w:rsidR="00832EF8" w:rsidRDefault="009E2B70">
      <w:r>
        <w:t>the amount of the penalty</w:t>
      </w:r>
    </w:p>
    <w:p w14:paraId="0A1D090B" w14:textId="77777777" w:rsidR="00832EF8" w:rsidRDefault="009E2B70">
      <w:r>
        <w:t>a decision not to suspend the penalty</w:t>
      </w:r>
    </w:p>
    <w:p w14:paraId="16F0AFDC" w14:textId="77777777" w:rsidR="00832EF8" w:rsidRDefault="009E2B70">
      <w:r>
        <w:t>the conditions set in relation to the suspension of a penalty.</w:t>
      </w:r>
    </w:p>
    <w:p w14:paraId="2A973BA0" w14:textId="77777777" w:rsidR="00832EF8" w:rsidRDefault="009E2B70">
      <w:r>
        <w:t xml:space="preserve">The underlying tax regime will dictate the procedure for making </w:t>
      </w:r>
      <w:r>
        <w:t>appeals.</w:t>
      </w:r>
    </w:p>
    <w:p w14:paraId="06D74584" w14:textId="77777777" w:rsidR="00832EF8" w:rsidRDefault="009E2B70">
      <w:r>
        <w:t>Appeals will usually be heard by the First-tier Tribunal.</w:t>
      </w:r>
    </w:p>
    <w:p w14:paraId="0B928B02" w14:textId="77777777" w:rsidR="00832EF8" w:rsidRDefault="009E2B70">
      <w:r>
        <w:t>The Appeals, Reviews and Tribunals Guidance (ARTG) contains full guidance on the review and appeals process for the appropriate tax.</w:t>
      </w:r>
    </w:p>
    <w:p w14:paraId="0FEB8C18" w14:textId="77777777" w:rsidR="00832EF8" w:rsidRDefault="009E2B70">
      <w:r>
        <w:t>FA07/SCH24/PARA15</w:t>
      </w:r>
    </w:p>
    <w:p w14:paraId="5A6A2951" w14:textId="77777777" w:rsidR="00832EF8" w:rsidRDefault="009E2B70">
      <w:r>
        <w:t>FA07/SCH24/PARA16</w:t>
      </w:r>
    </w:p>
    <w:p w14:paraId="35BFF5E6" w14:textId="77777777" w:rsidR="00832EF8" w:rsidRDefault="009E2B70">
      <w:r>
        <w:t xml:space="preserve"> Next page</w:t>
      </w:r>
    </w:p>
    <w:sectPr w:rsidR="00832EF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0D0F"/>
    <w:rsid w:val="0015074B"/>
    <w:rsid w:val="001F2C3A"/>
    <w:rsid w:val="0029639D"/>
    <w:rsid w:val="00326F90"/>
    <w:rsid w:val="00832EF8"/>
    <w:rsid w:val="009E2B70"/>
    <w:rsid w:val="00AA1D8D"/>
    <w:rsid w:val="00B47730"/>
    <w:rsid w:val="00CB0664"/>
    <w:rsid w:val="00DA774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91AF42D-C3A0-46F0-9E28-BAF9DC772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E2B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B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B7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4F6038-9AD1-4B02-8FF5-688988CE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2019-10-24T23:00:00Z</dcterms:modified>
  <cp:category/>
</cp:coreProperties>
</file>