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678A" w14:textId="77777777" w:rsidR="009E2AE0" w:rsidRDefault="00894A93">
      <w:pPr>
        <w:pStyle w:val="Title"/>
      </w:pPr>
      <w:bookmarkStart w:id="0" w:name="_GoBack"/>
      <w:bookmarkEnd w:id="0"/>
      <w:r>
        <w:t>HMRC - IPT07770 - Tax Receipts Under The Cash Receipt Method</w:t>
      </w:r>
    </w:p>
    <w:p w14:paraId="6C1FF717" w14:textId="509D531A" w:rsidR="009E2AE0" w:rsidRDefault="00894A93">
      <w:r>
        <w:t xml:space="preserve">Where a premium previously treated as partly taxable is brought within the </w:t>
      </w:r>
      <w:del w:id="1" w:author="Comparison" w:date="2019-10-25T03:57:00Z">
        <w:r>
          <w:delText>*</w:delText>
        </w:r>
      </w:del>
      <w:r>
        <w:t xml:space="preserve">de minimis </w:t>
      </w:r>
      <w:del w:id="2" w:author="Comparison" w:date="2019-10-25T03:57:00Z">
        <w:r>
          <w:delText>*</w:delText>
        </w:r>
      </w:del>
      <w:r>
        <w:t xml:space="preserve">limits as a result of an AP or RP, or where an insurer using the cash receipt method creates any RP </w:t>
      </w:r>
      <w:r>
        <w:t>whereby all or part of the premium on which tax was charged is returned, the insurer can claim a refund of tax, provided they make a repayment to the insured (see IPT07680).</w:t>
      </w:r>
    </w:p>
    <w:p w14:paraId="21572505" w14:textId="77777777" w:rsidR="009E2AE0" w:rsidRDefault="00894A93">
      <w:r>
        <w:t xml:space="preserve"> Previous page</w:t>
      </w:r>
    </w:p>
    <w:sectPr w:rsidR="009E2A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5E5"/>
    <w:rsid w:val="00533CC9"/>
    <w:rsid w:val="00894A93"/>
    <w:rsid w:val="009E2AE0"/>
    <w:rsid w:val="00A44F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D597F1-5E2D-49A9-B4E3-57F87A57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94A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3C6530-F43A-4BEE-AABC-58B41F01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2019-10-25T02:57:00Z</dcterms:modified>
  <cp:category/>
</cp:coreProperties>
</file>