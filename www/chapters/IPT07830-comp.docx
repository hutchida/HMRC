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63FD6" w14:textId="77777777" w:rsidR="009A6F27" w:rsidRDefault="008F5324">
      <w:pPr>
        <w:pStyle w:val="Title"/>
      </w:pPr>
      <w:bookmarkStart w:id="0" w:name="_GoBack"/>
      <w:bookmarkEnd w:id="0"/>
      <w:r>
        <w:t>HMRC - IPT07830 - Premiums Paid On A Monthly Or Other Regular Basis</w:t>
      </w:r>
    </w:p>
    <w:p w14:paraId="2D9BE06A" w14:textId="2AC4833E" w:rsidR="009A6F27" w:rsidRDefault="008F5324">
      <w:pPr>
        <w:rPr>
          <w:ins w:id="1" w:author="Comparison" w:date="2019-10-30T17:52:00Z"/>
        </w:rPr>
      </w:pPr>
      <w:del w:id="2" w:author="Comparison" w:date="2019-10-30T17:52:00Z">
        <w:r>
          <w:delText xml:space="preserve">Where </w:delText>
        </w:r>
      </w:del>
      <w:ins w:id="3" w:author="Comparison" w:date="2019-10-30T17:52:00Z">
        <w:r>
          <w:t xml:space="preserve">Premiums paid on </w:t>
        </w:r>
      </w:ins>
      <w:r>
        <w:t xml:space="preserve">a </w:t>
      </w:r>
      <w:ins w:id="4" w:author="Comparison" w:date="2019-10-30T17:52:00Z">
        <w:r>
          <w:t>monthly or other regular basis</w:t>
        </w:r>
      </w:ins>
    </w:p>
    <w:p w14:paraId="4FFD1D05" w14:textId="77777777" w:rsidR="009A6F27" w:rsidRDefault="008F5324">
      <w:pPr>
        <w:rPr>
          <w:ins w:id="5" w:author="Comparison" w:date="2019-10-30T17:52:00Z"/>
        </w:rPr>
      </w:pPr>
      <w:ins w:id="6" w:author="Comparison" w:date="2019-10-30T17:52:00Z">
        <w:r>
          <w:t xml:space="preserve">Please note this guidance is for rate rises from 1 June 2017. Please see IPT07865 for guidance relating to rate rises before 1 June </w:t>
        </w:r>
        <w:r>
          <w:t>2017.</w:t>
        </w:r>
      </w:ins>
    </w:p>
    <w:p w14:paraId="3C4F32D7" w14:textId="581A1D5B" w:rsidR="009A6F27" w:rsidRDefault="008F5324">
      <w:pPr>
        <w:rPr>
          <w:ins w:id="7" w:author="Comparison" w:date="2019-10-30T17:52:00Z"/>
        </w:rPr>
      </w:pPr>
      <w:ins w:id="8" w:author="Comparison" w:date="2019-10-30T17:52:00Z">
        <w:r>
          <w:t xml:space="preserve">From 1 June 2017, there are no </w:t>
        </w:r>
      </w:ins>
      <w:r>
        <w:t xml:space="preserve">concessionary </w:t>
      </w:r>
      <w:del w:id="9" w:author="Comparison" w:date="2019-10-30T17:52:00Z">
        <w:r>
          <w:delText>period has been granted</w:delText>
        </w:r>
      </w:del>
      <w:ins w:id="10" w:author="Comparison" w:date="2019-10-30T17:52:00Z">
        <w:r>
          <w:t>periods</w:t>
        </w:r>
      </w:ins>
      <w:r>
        <w:t xml:space="preserve"> and </w:t>
      </w:r>
      <w:del w:id="11" w:author="Comparison" w:date="2019-10-30T17:52:00Z">
        <w:r>
          <w:delText>an insurer using the special</w:delText>
        </w:r>
      </w:del>
      <w:ins w:id="12" w:author="Comparison" w:date="2019-10-30T17:52:00Z">
        <w:r>
          <w:t>insurers are treated similarly regardless of which</w:t>
        </w:r>
      </w:ins>
      <w:r>
        <w:t xml:space="preserve"> accounting scheme </w:t>
      </w:r>
      <w:del w:id="13" w:author="Comparison" w:date="2019-10-30T17:52:00Z">
        <w:r>
          <w:delText xml:space="preserve">accepts payment in instalments for an annual or other fixed term policy incepting </w:delText>
        </w:r>
        <w:r>
          <w:delText>(beginning) before a rate change, the lower rate of tax</w:delText>
        </w:r>
      </w:del>
      <w:ins w:id="14" w:author="Comparison" w:date="2019-10-30T17:52:00Z">
        <w:r>
          <w:t>they use. Therefore the tests outlined below apply to determine whether tax at the new rate</w:t>
        </w:r>
      </w:ins>
      <w:r>
        <w:t xml:space="preserve"> is due on </w:t>
      </w:r>
      <w:del w:id="15" w:author="Comparison" w:date="2019-10-30T17:52:00Z">
        <w:r>
          <w:delText>premiums written during</w:delText>
        </w:r>
      </w:del>
      <w:ins w:id="16" w:author="Comparison" w:date="2019-10-30T17:52:00Z">
        <w:r>
          <w:t>a premium:</w:t>
        </w:r>
      </w:ins>
    </w:p>
    <w:p w14:paraId="455E3CC5" w14:textId="7CE50CDD" w:rsidR="009A6F27" w:rsidRDefault="008F5324">
      <w:ins w:id="17" w:author="Comparison" w:date="2019-10-30T17:52:00Z">
        <w:r>
          <w:t>Does</w:t>
        </w:r>
      </w:ins>
      <w:r>
        <w:t xml:space="preserve"> the </w:t>
      </w:r>
      <w:del w:id="18" w:author="Comparison" w:date="2019-10-30T17:52:00Z">
        <w:r>
          <w:delText>transitional period.</w:delText>
        </w:r>
      </w:del>
      <w:ins w:id="19" w:author="Comparison" w:date="2019-10-30T17:52:00Z">
        <w:r>
          <w:t>pr</w:t>
        </w:r>
        <w:r>
          <w:t>emium relate to a risk for which the cover commenced on or after the rate rise date; or</w:t>
        </w:r>
      </w:ins>
    </w:p>
    <w:p w14:paraId="4B4E232A" w14:textId="7A2B6E32" w:rsidR="009A6F27" w:rsidRDefault="008F5324">
      <w:pPr>
        <w:rPr>
          <w:ins w:id="20" w:author="Comparison" w:date="2019-10-30T17:52:00Z"/>
        </w:rPr>
      </w:pPr>
      <w:del w:id="21" w:author="Comparison" w:date="2019-10-30T17:52:00Z">
        <w:r>
          <w:delText>Say an insurer using the cash receipt method of accounting receives payment in instalments for an annual or other fixed term policy incepting</w:delText>
        </w:r>
        <w:r>
          <w:delText xml:space="preserve"> before a rate change, each instalment received before the implementation date is liable to tax at the old rate and those received after the implementation date are liable to the new rate. If the insured party chooses</w:delText>
        </w:r>
      </w:del>
      <w:ins w:id="22" w:author="Comparison" w:date="2019-10-30T17:52:00Z">
        <w:r>
          <w:t>Notwithstanding the above test, is the premium received on or after the first anniversary of the rate rise date.</w:t>
        </w:r>
      </w:ins>
    </w:p>
    <w:p w14:paraId="0FA7D4AF" w14:textId="77777777" w:rsidR="009A6F27" w:rsidRDefault="008F5324">
      <w:ins w:id="23" w:author="Comparison" w:date="2019-10-30T17:52:00Z">
        <w:r>
          <w:t>If the insured party chose</w:t>
        </w:r>
      </w:ins>
      <w:r>
        <w:t xml:space="preserve"> to prepay the instalments be</w:t>
      </w:r>
      <w:r>
        <w:t>fore the rate change to avoid paying the new rate of tax you should check that the anti-forestalling provisions (at IPT07840) do not apply and, in particular that:</w:t>
      </w:r>
    </w:p>
    <w:p w14:paraId="3496E98F" w14:textId="77777777" w:rsidR="009A6F27" w:rsidRDefault="008F5324">
      <w:r>
        <w:t>the contract incepts before the rate change;</w:t>
      </w:r>
    </w:p>
    <w:p w14:paraId="1C8ADE54" w14:textId="77777777" w:rsidR="009A6F27" w:rsidRDefault="008F5324">
      <w:r>
        <w:t>the contract is for a period of not more than 1</w:t>
      </w:r>
      <w:r>
        <w:t>2 months;</w:t>
      </w:r>
    </w:p>
    <w:p w14:paraId="16800C04" w14:textId="77777777" w:rsidR="009A6F27" w:rsidRDefault="008F5324">
      <w:r>
        <w:t>the premiums are paid in advance in their entirety, rather than just the tax.</w:t>
      </w:r>
    </w:p>
    <w:p w14:paraId="4959C494" w14:textId="77777777" w:rsidR="009A6F27" w:rsidRDefault="008F5324">
      <w:r>
        <w:t>Tax credits</w:t>
      </w:r>
    </w:p>
    <w:p w14:paraId="13D7346A" w14:textId="6F2F745D" w:rsidR="009A6F27" w:rsidRDefault="008F5324">
      <w:r>
        <w:t xml:space="preserve">Tax credit on </w:t>
      </w:r>
      <w:del w:id="24" w:author="Comparison" w:date="2019-10-30T17:52:00Z">
        <w:r>
          <w:delText>return</w:delText>
        </w:r>
      </w:del>
      <w:ins w:id="25" w:author="Comparison" w:date="2019-10-30T17:52:00Z">
        <w:r>
          <w:t>returned</w:t>
        </w:r>
      </w:ins>
      <w:r>
        <w:t xml:space="preserve"> premiums should be claimed at the IPT rate applicable to the original premium.</w:t>
      </w:r>
    </w:p>
    <w:p w14:paraId="42028765" w14:textId="77777777" w:rsidR="009A6F27" w:rsidRDefault="008F5324">
      <w:r>
        <w:t xml:space="preserve"> Previous page</w:t>
      </w:r>
    </w:p>
    <w:p w14:paraId="76111311" w14:textId="77777777" w:rsidR="009A6F27" w:rsidRDefault="008F5324">
      <w:r>
        <w:t xml:space="preserve"> Next page</w:t>
      </w:r>
    </w:p>
    <w:sectPr w:rsidR="009A6F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5766"/>
    <w:rsid w:val="008F5324"/>
    <w:rsid w:val="009A6F27"/>
    <w:rsid w:val="00A145F1"/>
    <w:rsid w:val="00AA1D8D"/>
    <w:rsid w:val="00B47730"/>
    <w:rsid w:val="00CB0664"/>
    <w:rsid w:val="00CE75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131E388-9F5C-4FE0-8051-93CBDCAC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F5324"/>
    <w:pPr>
      <w:spacing w:after="0" w:line="240" w:lineRule="auto"/>
    </w:pPr>
  </w:style>
  <w:style w:type="paragraph" w:styleId="BalloonText">
    <w:name w:val="Balloon Text"/>
    <w:basedOn w:val="Normal"/>
    <w:link w:val="BalloonTextChar"/>
    <w:uiPriority w:val="99"/>
    <w:semiHidden/>
    <w:unhideWhenUsed/>
    <w:rsid w:val="008F53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3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18A25-0577-43E3-AE9B-E295E3A41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2019-10-30T17:52:00Z</dcterms:modified>
  <cp:category/>
</cp:coreProperties>
</file>