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826C8" w14:textId="77777777" w:rsidR="002D5786" w:rsidRDefault="006324B8">
      <w:pPr>
        <w:pStyle w:val="Title"/>
      </w:pPr>
      <w:bookmarkStart w:id="0" w:name="_GoBack"/>
      <w:bookmarkEnd w:id="0"/>
      <w:r>
        <w:t>HMRC - IPT07825 - Monthly Written Contracts</w:t>
      </w:r>
    </w:p>
    <w:p w14:paraId="7AA491CE" w14:textId="3B655BD6" w:rsidR="002D5786" w:rsidRDefault="006324B8">
      <w:pPr>
        <w:rPr>
          <w:ins w:id="1" w:author="Comparison" w:date="2019-10-30T17:39:00Z"/>
        </w:rPr>
      </w:pPr>
      <w:del w:id="2" w:author="Comparison" w:date="2019-10-30T17:39:00Z">
        <w:r>
          <w:delText>Regardless of the transitional arrangements in place, where an insurer using the special accounting scheme writes ‘</w:delText>
        </w:r>
      </w:del>
      <w:ins w:id="3" w:author="Comparison" w:date="2019-10-30T17:39:00Z">
        <w:r>
          <w:t>Please note this guidance is for rate rises from 1 June 2017. Please see IPT07865 for guidance relating to rate rises before I June 2017.</w:t>
        </w:r>
      </w:ins>
    </w:p>
    <w:p w14:paraId="167A9329" w14:textId="297AE307" w:rsidR="002D5786" w:rsidRDefault="006324B8">
      <w:ins w:id="4" w:author="Comparison" w:date="2019-10-30T17:39:00Z">
        <w:r>
          <w:t xml:space="preserve">Premiums received for </w:t>
        </w:r>
      </w:ins>
      <w:r>
        <w:t xml:space="preserve">monthly written </w:t>
      </w:r>
      <w:del w:id="5" w:author="Comparison" w:date="2019-10-30T17:39:00Z">
        <w:r>
          <w:delText xml:space="preserve">contracts’, tax is due at the new rate on the premiums in respect of those </w:delText>
        </w:r>
      </w:del>
      <w:r>
        <w:t xml:space="preserve">contracts </w:t>
      </w:r>
      <w:del w:id="6" w:author="Comparison" w:date="2019-10-30T17:39:00Z">
        <w:r>
          <w:delText>that incept (begin) on or after the date of the rate change. This is because</w:delText>
        </w:r>
      </w:del>
      <w:ins w:id="7" w:author="Comparison" w:date="2019-10-30T17:39:00Z">
        <w:r>
          <w:t xml:space="preserve">are treated in the </w:t>
        </w:r>
        <w:r>
          <w:t>same way as any other premium, and</w:t>
        </w:r>
      </w:ins>
      <w:r>
        <w:t xml:space="preserve"> each monthly contract is </w:t>
      </w:r>
      <w:ins w:id="8" w:author="Comparison" w:date="2019-10-30T17:39:00Z">
        <w:r>
          <w:t xml:space="preserve">regarded as being </w:t>
        </w:r>
      </w:ins>
      <w:r>
        <w:t xml:space="preserve">a </w:t>
      </w:r>
      <w:del w:id="9" w:author="Comparison" w:date="2019-10-30T17:39:00Z">
        <w:r>
          <w:delText>separate policy</w:delText>
        </w:r>
      </w:del>
      <w:ins w:id="10" w:author="Comparison" w:date="2019-10-30T17:39:00Z">
        <w:r>
          <w:t>new contract. Thus any contract incepting on or after the rate rise date is liable to tax at the new rate</w:t>
        </w:r>
      </w:ins>
      <w:r>
        <w:t>.</w:t>
      </w:r>
    </w:p>
    <w:p w14:paraId="776C412A" w14:textId="77777777" w:rsidR="002D5786" w:rsidRDefault="006324B8">
      <w:r>
        <w:t>A monthly written contract is a type of policy which provides cover f</w:t>
      </w:r>
      <w:r>
        <w:t>or a period of one month. In practice, such policies will normally be renewed by the insurer on a regular basis, but they allow insurers the option of not continuing to renew cover where there are major claims. Such contracts are most frequently found in t</w:t>
      </w:r>
      <w:r>
        <w:t>he health insurance market.</w:t>
      </w:r>
    </w:p>
    <w:p w14:paraId="0F0CEE15" w14:textId="77777777" w:rsidR="002D5786" w:rsidRDefault="006324B8">
      <w:r>
        <w:t>It is important to distinguish monthly contracts from contracts for longer periods which are paid by monthly instalments. This will affect the tax point and (where there is a rate change) the rate of tax due.</w:t>
      </w:r>
    </w:p>
    <w:p w14:paraId="7E165EFC" w14:textId="77777777" w:rsidR="002D5786" w:rsidRDefault="006324B8">
      <w:r>
        <w:t xml:space="preserve"> Previous page</w:t>
      </w:r>
    </w:p>
    <w:p w14:paraId="3B46F510" w14:textId="77777777" w:rsidR="002D5786" w:rsidRDefault="006324B8">
      <w:r>
        <w:t xml:space="preserve"> Nex</w:t>
      </w:r>
      <w:r>
        <w:t>t page</w:t>
      </w:r>
    </w:p>
    <w:sectPr w:rsidR="002D5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E49"/>
    <w:rsid w:val="0029639D"/>
    <w:rsid w:val="002D5786"/>
    <w:rsid w:val="00326F90"/>
    <w:rsid w:val="006324B8"/>
    <w:rsid w:val="00AA1D8D"/>
    <w:rsid w:val="00B47730"/>
    <w:rsid w:val="00CB0664"/>
    <w:rsid w:val="00E2173A"/>
    <w:rsid w:val="00EC54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C2D1975-F963-4C16-95BE-969B59BB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324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45AAE9-3FEA-43D5-94C9-9090994FD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2019-10-30T17:39:00Z</dcterms:modified>
  <cp:category/>
</cp:coreProperties>
</file>