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C622" w14:textId="77777777" w:rsidR="0064316F" w:rsidRDefault="008A21B7">
      <w:pPr>
        <w:pStyle w:val="Title"/>
      </w:pPr>
      <w:bookmarkStart w:id="0" w:name="_GoBack"/>
      <w:bookmarkEnd w:id="0"/>
      <w:r>
        <w:t>HMRC - IHTM11224 - Gifts For National Purposes: Qualifying Bodies</w:t>
      </w:r>
    </w:p>
    <w:p w14:paraId="058AFD57" w14:textId="77777777" w:rsidR="0064316F" w:rsidRDefault="008A21B7">
      <w:r>
        <w:t>The bodies which qualify for the exemption are set out in IHTA84 Sch 3 as amended. They are</w:t>
      </w:r>
    </w:p>
    <w:p w14:paraId="4025B72A" w14:textId="77777777" w:rsidR="0064316F" w:rsidRDefault="008A21B7">
      <w:r>
        <w:t>The National Gallery</w:t>
      </w:r>
    </w:p>
    <w:p w14:paraId="01F0A7D2" w14:textId="77777777" w:rsidR="0064316F" w:rsidRDefault="008A21B7">
      <w:r>
        <w:t>British Museum</w:t>
      </w:r>
    </w:p>
    <w:p w14:paraId="0862C370" w14:textId="77777777" w:rsidR="0064316F" w:rsidRDefault="008A21B7">
      <w:r>
        <w:t xml:space="preserve">The National Museums of Scotland (from 1 October 1985 - </w:t>
      </w:r>
      <w:r>
        <w:t>previously the Royal Scottish Museum)</w:t>
      </w:r>
    </w:p>
    <w:p w14:paraId="4FF0503E" w14:textId="77777777" w:rsidR="0064316F" w:rsidRDefault="008A21B7">
      <w:r>
        <w:t>The National Museum of Wales</w:t>
      </w:r>
    </w:p>
    <w:p w14:paraId="51433FF7" w14:textId="77777777" w:rsidR="0064316F" w:rsidRDefault="008A21B7">
      <w:r>
        <w:t>The Ulster Museum</w:t>
      </w:r>
    </w:p>
    <w:p w14:paraId="1BF9D567" w14:textId="74B825B6" w:rsidR="0064316F" w:rsidRDefault="008A21B7">
      <w:r>
        <w:t>Any other similar national institution which exists wholly or mainly for the purposes of preserving for the public benefit a collection of scientific, historic or artistic</w:t>
      </w:r>
      <w:r>
        <w:t xml:space="preserve"> interest and which is approved for the purposes of this</w:t>
      </w:r>
      <w:del w:id="1" w:author="Comparison" w:date="2019-10-25T00:59:00Z">
        <w:r>
          <w:delText xml:space="preserve"> para</w:delText>
        </w:r>
      </w:del>
      <w:ins w:id="2" w:author="Comparison" w:date="2019-10-25T00:59:00Z">
        <w:r>
          <w:t> Schedule</w:t>
        </w:r>
      </w:ins>
      <w:r>
        <w:t xml:space="preserve"> by the </w:t>
      </w:r>
      <w:del w:id="3" w:author="Comparison" w:date="2019-10-25T00:59:00Z">
        <w:r>
          <w:delText>Board</w:delText>
        </w:r>
      </w:del>
      <w:ins w:id="4" w:author="Comparison" w:date="2019-10-25T00:59:00Z">
        <w:r>
          <w:t>Treasury</w:t>
        </w:r>
      </w:ins>
      <w:r>
        <w:t>. Approval has, to date, been given to:</w:t>
      </w:r>
    </w:p>
    <w:p w14:paraId="5A7C8EC2" w14:textId="77777777" w:rsidR="0064316F" w:rsidRDefault="008A21B7">
      <w:r>
        <w:t>The British Library</w:t>
      </w:r>
    </w:p>
    <w:p w14:paraId="777D871C" w14:textId="77777777" w:rsidR="0064316F" w:rsidRDefault="008A21B7">
      <w:r>
        <w:t>The British Museum (before 1 September 1992 - the Natural History Museum)</w:t>
      </w:r>
    </w:p>
    <w:p w14:paraId="25B526D3" w14:textId="77777777" w:rsidR="0064316F" w:rsidRDefault="008A21B7">
      <w:r>
        <w:t>The Fleet Air Arm Museum</w:t>
      </w:r>
    </w:p>
    <w:p w14:paraId="319F24A0" w14:textId="77777777" w:rsidR="0064316F" w:rsidRDefault="008A21B7">
      <w:r>
        <w:t>The Geological M</w:t>
      </w:r>
      <w:r>
        <w:t>useum</w:t>
      </w:r>
    </w:p>
    <w:p w14:paraId="414CDBE7" w14:textId="77777777" w:rsidR="0064316F" w:rsidRDefault="008A21B7">
      <w:r>
        <w:t>The Imperial War Museum</w:t>
      </w:r>
    </w:p>
    <w:p w14:paraId="3C9CF539" w14:textId="77777777" w:rsidR="0064316F" w:rsidRDefault="008A21B7">
      <w:r>
        <w:t>Lambeth Palace Library</w:t>
      </w:r>
    </w:p>
    <w:p w14:paraId="6C787069" w14:textId="77777777" w:rsidR="0064316F" w:rsidRDefault="008A21B7">
      <w:r>
        <w:t>The London Museum</w:t>
      </w:r>
    </w:p>
    <w:p w14:paraId="637D4AC7" w14:textId="77777777" w:rsidR="0064316F" w:rsidRDefault="008A21B7">
      <w:r>
        <w:t>The National Army Museum</w:t>
      </w:r>
    </w:p>
    <w:p w14:paraId="58AA9E04" w14:textId="77777777" w:rsidR="0064316F" w:rsidRDefault="008A21B7">
      <w:r>
        <w:t>The National Galleries of Scotland</w:t>
      </w:r>
    </w:p>
    <w:p w14:paraId="247CE49C" w14:textId="77777777" w:rsidR="0064316F" w:rsidRDefault="008A21B7">
      <w:r>
        <w:t>The National Library of Scotland</w:t>
      </w:r>
    </w:p>
    <w:p w14:paraId="665AF063" w14:textId="77777777" w:rsidR="0064316F" w:rsidRDefault="008A21B7">
      <w:r>
        <w:t>The National Library of Wales</w:t>
      </w:r>
    </w:p>
    <w:p w14:paraId="49C4FD40" w14:textId="77777777" w:rsidR="0064316F" w:rsidRDefault="008A21B7">
      <w:r>
        <w:t>The National Maritime Museum</w:t>
      </w:r>
    </w:p>
    <w:p w14:paraId="253460AF" w14:textId="77777777" w:rsidR="0064316F" w:rsidRDefault="008A21B7">
      <w:r>
        <w:t>The National Museums and Gallerie</w:t>
      </w:r>
      <w:r>
        <w:t>s on Merseyside</w:t>
      </w:r>
    </w:p>
    <w:p w14:paraId="656DEAA5" w14:textId="77777777" w:rsidR="0064316F" w:rsidRDefault="008A21B7">
      <w:r>
        <w:lastRenderedPageBreak/>
        <w:t>The National Museum of Antiquities, Scotland (before 1 October 1985)</w:t>
      </w:r>
    </w:p>
    <w:p w14:paraId="44CFAA50" w14:textId="77777777" w:rsidR="0064316F" w:rsidRDefault="008A21B7">
      <w:r>
        <w:t>The National Portrait Gallery</w:t>
      </w:r>
    </w:p>
    <w:p w14:paraId="6DC587E4" w14:textId="77777777" w:rsidR="0064316F" w:rsidRDefault="008A21B7">
      <w:r>
        <w:t>The National Postal Museum</w:t>
      </w:r>
    </w:p>
    <w:p w14:paraId="4DFB24F2" w14:textId="77777777" w:rsidR="0064316F" w:rsidRDefault="008A21B7">
      <w:r>
        <w:t>The National History Museum</w:t>
      </w:r>
    </w:p>
    <w:p w14:paraId="36C54024" w14:textId="77777777" w:rsidR="0064316F" w:rsidRDefault="008A21B7">
      <w:r>
        <w:t>Portsmouth Royal Naval Museum</w:t>
      </w:r>
    </w:p>
    <w:p w14:paraId="483A71F4" w14:textId="77777777" w:rsidR="0064316F" w:rsidRDefault="008A21B7">
      <w:r>
        <w:t>The RAF Museum</w:t>
      </w:r>
    </w:p>
    <w:p w14:paraId="0532856C" w14:textId="77777777" w:rsidR="0064316F" w:rsidRDefault="008A21B7">
      <w:r>
        <w:t>The Royal Botanic Gardens, Kew</w:t>
      </w:r>
    </w:p>
    <w:p w14:paraId="7E35234C" w14:textId="77777777" w:rsidR="0064316F" w:rsidRDefault="008A21B7">
      <w:r>
        <w:t xml:space="preserve">The Royal </w:t>
      </w:r>
      <w:r>
        <w:t>Marines Museum</w:t>
      </w:r>
    </w:p>
    <w:p w14:paraId="57981B1C" w14:textId="77777777" w:rsidR="0064316F" w:rsidRDefault="008A21B7">
      <w:r>
        <w:t>The Science Museum</w:t>
      </w:r>
    </w:p>
    <w:p w14:paraId="0154EECC" w14:textId="77777777" w:rsidR="0064316F" w:rsidRDefault="008A21B7">
      <w:r>
        <w:t>Submarine Museum</w:t>
      </w:r>
    </w:p>
    <w:p w14:paraId="3259B19F" w14:textId="77777777" w:rsidR="0064316F" w:rsidRDefault="008A21B7">
      <w:r>
        <w:t>The Tate Museum</w:t>
      </w:r>
    </w:p>
    <w:p w14:paraId="35FFEC5E" w14:textId="77777777" w:rsidR="0064316F" w:rsidRDefault="008A21B7">
      <w:r>
        <w:t>The Tower Armouries</w:t>
      </w:r>
    </w:p>
    <w:p w14:paraId="361B9BB1" w14:textId="77777777" w:rsidR="0064316F" w:rsidRDefault="008A21B7">
      <w:r>
        <w:t>The Ulster Folk Museum</w:t>
      </w:r>
    </w:p>
    <w:p w14:paraId="5C30A6AC" w14:textId="77777777" w:rsidR="0064316F" w:rsidRDefault="008A21B7">
      <w:r>
        <w:t>The Victoria and Albert Museum</w:t>
      </w:r>
    </w:p>
    <w:p w14:paraId="5176F85D" w14:textId="77777777" w:rsidR="0064316F" w:rsidRDefault="008A21B7">
      <w:r>
        <w:t>The Wallace Collection</w:t>
      </w:r>
    </w:p>
    <w:p w14:paraId="5C22E67E" w14:textId="77777777" w:rsidR="0064316F" w:rsidRDefault="008A21B7">
      <w:r>
        <w:t xml:space="preserve">Any museum or art gallery in the UK which exists wholly or mainly for that purpose and is </w:t>
      </w:r>
      <w:r>
        <w:t>maintained by a Local Authority or University in the UK</w:t>
      </w:r>
    </w:p>
    <w:p w14:paraId="41F16064" w14:textId="77777777" w:rsidR="0064316F" w:rsidRDefault="008A21B7">
      <w:r>
        <w:t>Any library the main function of which is to serve the needs of teaching and research at a University in the UK</w:t>
      </w:r>
    </w:p>
    <w:p w14:paraId="640BB664" w14:textId="77777777" w:rsidR="0064316F" w:rsidRDefault="008A21B7">
      <w:r>
        <w:t>The Historic Buildings and Monuments Commission for England</w:t>
      </w:r>
    </w:p>
    <w:p w14:paraId="306100E8" w14:textId="77777777" w:rsidR="0064316F" w:rsidRDefault="008A21B7">
      <w:r>
        <w:t>The National Trust for Place</w:t>
      </w:r>
      <w:r>
        <w:t>s of Historic Interest or Natural Beauty</w:t>
      </w:r>
    </w:p>
    <w:p w14:paraId="146C914F" w14:textId="77777777" w:rsidR="0064316F" w:rsidRDefault="008A21B7">
      <w:r>
        <w:t>The National Trust for Scotland for Places of Historic Interest or Natural Beauty</w:t>
      </w:r>
    </w:p>
    <w:p w14:paraId="240F530D" w14:textId="77777777" w:rsidR="0064316F" w:rsidRDefault="008A21B7">
      <w:r>
        <w:t>The National Art Collections Fund</w:t>
      </w:r>
    </w:p>
    <w:p w14:paraId="7AF1DAE8" w14:textId="77777777" w:rsidR="0064316F" w:rsidRDefault="008A21B7">
      <w:r>
        <w:t>The Trustees of the National Heritage Memorial Fund</w:t>
      </w:r>
    </w:p>
    <w:p w14:paraId="2B67F789" w14:textId="77777777" w:rsidR="0064316F" w:rsidRDefault="008A21B7">
      <w:r>
        <w:t xml:space="preserve">The National Endowment for Science, Technology </w:t>
      </w:r>
      <w:r>
        <w:t>and the Arts (NESTA) (from 2 July 1998)</w:t>
      </w:r>
    </w:p>
    <w:p w14:paraId="4E9002FC" w14:textId="77777777" w:rsidR="0064316F" w:rsidRDefault="008A21B7">
      <w:r>
        <w:t>The Friends of the National Libraries</w:t>
      </w:r>
    </w:p>
    <w:p w14:paraId="05CF4A94" w14:textId="77777777" w:rsidR="0064316F" w:rsidRDefault="008A21B7">
      <w:r>
        <w:t>The Historic Churches Preservation Trust</w:t>
      </w:r>
    </w:p>
    <w:p w14:paraId="7C6CB8BF" w14:textId="77777777" w:rsidR="0064316F" w:rsidRDefault="008A21B7">
      <w:r>
        <w:t>The Nature Conservancy Council (before 1 April 1991)</w:t>
      </w:r>
    </w:p>
    <w:p w14:paraId="71F8854C" w14:textId="77777777" w:rsidR="0064316F" w:rsidRDefault="008A21B7">
      <w:r>
        <w:t>Nature Conservancy Council for England (from 1 April 1991)</w:t>
      </w:r>
    </w:p>
    <w:p w14:paraId="661EB602" w14:textId="77777777" w:rsidR="0064316F" w:rsidRDefault="008A21B7">
      <w:r>
        <w:t>Nature Conservancy Counci</w:t>
      </w:r>
      <w:r>
        <w:t>l for Scotland (from 1 April 1991)</w:t>
      </w:r>
    </w:p>
    <w:p w14:paraId="43395F3D" w14:textId="77777777" w:rsidR="0064316F" w:rsidRDefault="008A21B7">
      <w:r>
        <w:t>Countryside Council for Wales (from 1 April 1991)</w:t>
      </w:r>
    </w:p>
    <w:p w14:paraId="0B079250" w14:textId="77777777" w:rsidR="0064316F" w:rsidRDefault="008A21B7">
      <w:r>
        <w:t>Any Local Authority (IHTM11225)</w:t>
      </w:r>
    </w:p>
    <w:p w14:paraId="3C84B0CC" w14:textId="77777777" w:rsidR="0064316F" w:rsidRDefault="008A21B7">
      <w:r>
        <w:t>Any Government department (IHTM11226)</w:t>
      </w:r>
    </w:p>
    <w:p w14:paraId="497F629E" w14:textId="77777777" w:rsidR="0064316F" w:rsidRDefault="008A21B7">
      <w:r>
        <w:t>Any University or University College in the UK</w:t>
      </w:r>
    </w:p>
    <w:p w14:paraId="36F71F71" w14:textId="77777777" w:rsidR="0064316F" w:rsidRDefault="008A21B7">
      <w:r>
        <w:t xml:space="preserve">A health service body (IHTM11227), within the </w:t>
      </w:r>
      <w:r>
        <w:t>meaning of ICTA88/S.519A ( this was added to the list with effect from 17 September 1990)</w:t>
      </w:r>
    </w:p>
    <w:p w14:paraId="417DF5F0" w14:textId="77777777" w:rsidR="0064316F" w:rsidRDefault="008A21B7">
      <w:r>
        <w:t xml:space="preserve"> Previous page</w:t>
      </w:r>
    </w:p>
    <w:p w14:paraId="1850C165" w14:textId="77777777" w:rsidR="0064316F" w:rsidRDefault="008A21B7">
      <w:r>
        <w:t xml:space="preserve"> Next page</w:t>
      </w:r>
    </w:p>
    <w:sectPr w:rsidR="00643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880"/>
    <w:rsid w:val="0064316F"/>
    <w:rsid w:val="007B0D27"/>
    <w:rsid w:val="008A21B7"/>
    <w:rsid w:val="009D66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444C9B-5124-4237-A0E5-A54B8CC9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A21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84CBB-EA07-4482-8722-F1EEB456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2019-10-24T23:59:00Z</dcterms:modified>
  <cp:category/>
</cp:coreProperties>
</file>