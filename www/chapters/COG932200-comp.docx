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6681" w14:textId="77777777" w:rsidR="000A5BAE" w:rsidRDefault="00CE21AE">
      <w:pPr>
        <w:pStyle w:val="Title"/>
      </w:pPr>
      <w:bookmarkStart w:id="0" w:name="_GoBack"/>
      <w:bookmarkEnd w:id="0"/>
      <w:r>
        <w:t>HMRC - COG932200 - Action Following A Direction: Contents</w:t>
      </w:r>
    </w:p>
    <w:p w14:paraId="0710421A" w14:textId="77777777" w:rsidR="000A5BAE" w:rsidRDefault="00CE21AE">
      <w:r>
        <w:t>COG932210    General</w:t>
      </w:r>
    </w:p>
    <w:p w14:paraId="15C48DC1" w14:textId="77777777" w:rsidR="000A5BAE" w:rsidRDefault="00CE21AE">
      <w:pPr>
        <w:rPr>
          <w:ins w:id="1" w:author="Comparison" w:date="2019-10-25T00:43:00Z"/>
        </w:rPr>
      </w:pPr>
      <w:ins w:id="2" w:author="Comparison" w:date="2019-10-25T00:43:00Z">
        <w:r>
          <w:t>COG932220    Procedure</w:t>
        </w:r>
      </w:ins>
    </w:p>
    <w:p w14:paraId="307EE255" w14:textId="77777777" w:rsidR="000A5BAE" w:rsidRDefault="00CE21AE">
      <w:r>
        <w:t>COG932230    Advising the employee</w:t>
      </w:r>
    </w:p>
    <w:p w14:paraId="0EBD99B8" w14:textId="77777777" w:rsidR="000A5BAE" w:rsidRDefault="00CE21AE">
      <w:r>
        <w:t>COG932240    Advising an agent or trustee</w:t>
      </w:r>
    </w:p>
    <w:p w14:paraId="1ABEDC39" w14:textId="77777777" w:rsidR="000A5BAE" w:rsidRDefault="00CE21AE">
      <w:r>
        <w:t>COG932250    Advising Enforcement and Insolvency Service (EIS)</w:t>
      </w:r>
    </w:p>
    <w:p w14:paraId="271328E9" w14:textId="77777777" w:rsidR="000A5BAE" w:rsidRDefault="00CE21AE">
      <w:r>
        <w:t>COG932260    Advising the various offices responsible for employer accounting</w:t>
      </w:r>
    </w:p>
    <w:p w14:paraId="251540F2" w14:textId="77777777" w:rsidR="000A5BAE" w:rsidRDefault="00CE21AE">
      <w:r>
        <w:t>COG932270    Advising the risk section</w:t>
      </w:r>
    </w:p>
    <w:p w14:paraId="3B6956A3" w14:textId="77777777" w:rsidR="000A5BAE" w:rsidRDefault="00CE21AE">
      <w:r>
        <w:t>COG932280    Raising a ‘gap interest’ charge</w:t>
      </w:r>
    </w:p>
    <w:p w14:paraId="532D7312" w14:textId="77777777" w:rsidR="000A5BAE" w:rsidRDefault="00CE21AE">
      <w:r>
        <w:t>COG932290    Direction notice ‘excess amount’ is incorrect</w:t>
      </w:r>
    </w:p>
    <w:p w14:paraId="11A45ACD" w14:textId="77777777" w:rsidR="000A5BAE" w:rsidRDefault="00CE21AE">
      <w:r>
        <w:t xml:space="preserve"> Previous page</w:t>
      </w:r>
    </w:p>
    <w:p w14:paraId="693C151B" w14:textId="77777777" w:rsidR="000A5BAE" w:rsidRDefault="00CE21AE">
      <w:r>
        <w:t xml:space="preserve"> Next page</w:t>
      </w:r>
    </w:p>
    <w:sectPr w:rsidR="000A5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BAE"/>
    <w:rsid w:val="0015074B"/>
    <w:rsid w:val="00171BB3"/>
    <w:rsid w:val="0029639D"/>
    <w:rsid w:val="00326F90"/>
    <w:rsid w:val="00691CE9"/>
    <w:rsid w:val="008E6D62"/>
    <w:rsid w:val="00AA1D8D"/>
    <w:rsid w:val="00B47730"/>
    <w:rsid w:val="00CB0664"/>
    <w:rsid w:val="00CE21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4E411E1-A4D7-4924-AADD-8E427B20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E21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D064D-E94A-487D-B0E3-E548F6C8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2019-10-24T23:43:00Z</dcterms:modified>
  <cp:category/>
</cp:coreProperties>
</file>