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1D8D" w14:textId="77777777" w:rsidR="00A56452" w:rsidRDefault="00BC7EF6">
      <w:pPr>
        <w:pStyle w:val="Title"/>
      </w:pPr>
      <w:bookmarkStart w:id="0" w:name="_GoBack"/>
      <w:bookmarkEnd w:id="0"/>
      <w:r>
        <w:t>HMRC - CFM98000 - Interest Restriction: Anti-Avoidance</w:t>
      </w:r>
    </w:p>
    <w:p w14:paraId="300A626C" w14:textId="77777777" w:rsidR="00A56452" w:rsidRDefault="00BC7EF6">
      <w:pPr>
        <w:rPr>
          <w:ins w:id="1" w:author="Comparison" w:date="2019-10-30T19:00:00Z"/>
        </w:rPr>
      </w:pPr>
      <w:ins w:id="2" w:author="Comparison" w:date="2019-10-30T19:00:00Z">
        <w:r>
          <w:t>CFM98010    Anti-avoidance: anti-avoidance</w:t>
        </w:r>
      </w:ins>
    </w:p>
    <w:p w14:paraId="196E858E" w14:textId="77777777" w:rsidR="00A56452" w:rsidRDefault="00BC7EF6">
      <w:pPr>
        <w:rPr>
          <w:ins w:id="3" w:author="Comparison" w:date="2019-10-30T19:00:00Z"/>
        </w:rPr>
      </w:pPr>
      <w:ins w:id="4" w:author="Comparison" w:date="2019-10-30T19:00:00Z">
        <w:r>
          <w:t>CFM98020    Anti-avoidance: commencement and exceptions</w:t>
        </w:r>
      </w:ins>
    </w:p>
    <w:p w14:paraId="40065487" w14:textId="77777777" w:rsidR="00A56452" w:rsidRDefault="00BC7EF6">
      <w:r>
        <w:t xml:space="preserve"> Previous page</w:t>
      </w:r>
    </w:p>
    <w:p w14:paraId="4DE5A4DF" w14:textId="77777777" w:rsidR="00A56452" w:rsidRDefault="00BC7EF6">
      <w:r>
        <w:t xml:space="preserve"> Next page</w:t>
      </w:r>
    </w:p>
    <w:sectPr w:rsidR="00A564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628"/>
    <w:rsid w:val="0029639D"/>
    <w:rsid w:val="00326F90"/>
    <w:rsid w:val="004A068D"/>
    <w:rsid w:val="00504C90"/>
    <w:rsid w:val="00A56452"/>
    <w:rsid w:val="00AA1D8D"/>
    <w:rsid w:val="00B47730"/>
    <w:rsid w:val="00BC7E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B586615-01D5-471D-9E35-0B56AE89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C7E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FC8F5-6129-46C1-A0B5-B43A95A2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2019-10-30T19:00:00Z</dcterms:modified>
  <cp:category/>
</cp:coreProperties>
</file>