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3DB3" w14:textId="77777777" w:rsidR="003C66C2" w:rsidRDefault="00FE4371">
      <w:pPr>
        <w:pStyle w:val="Title"/>
      </w:pPr>
      <w:bookmarkStart w:id="0" w:name="_GoBack"/>
      <w:bookmarkEnd w:id="0"/>
      <w:r>
        <w:t>HMRC - VAT-SUPPLY-AND-CONSIDERATION - VAT Supply And Consideration</w:t>
      </w:r>
    </w:p>
    <w:p w14:paraId="09ED419E" w14:textId="77777777" w:rsidR="00561D04" w:rsidRDefault="00FE4371">
      <w:pPr>
        <w:rPr>
          <w:del w:id="1" w:author="Comparison" w:date="2019-10-24T23:28:00Z"/>
        </w:rPr>
      </w:pPr>
      <w:r>
        <w:t>Guidance on determining the liability of the supply of goods or services effected for a consideration</w:t>
      </w:r>
    </w:p>
    <w:p w14:paraId="6DFAF8ED" w14:textId="77777777" w:rsidR="00561D04" w:rsidRDefault="00FE4371">
      <w:pPr>
        <w:rPr>
          <w:del w:id="2" w:author="Comparison" w:date="2019-10-24T23:28:00Z"/>
        </w:rPr>
      </w:pPr>
      <w:del w:id="3" w:author="Comparison" w:date="2019-10-24T23:28:00Z">
        <w:r>
          <w:delText>VATSC01000    Audience</w:delText>
        </w:r>
      </w:del>
    </w:p>
    <w:p w14:paraId="502C9495" w14:textId="77777777" w:rsidR="00561D04" w:rsidRDefault="00FE4371">
      <w:pPr>
        <w:rPr>
          <w:del w:id="4" w:author="Comparison" w:date="2019-10-24T23:28:00Z"/>
        </w:rPr>
      </w:pPr>
      <w:del w:id="5" w:author="Comparison" w:date="2019-10-24T23:28:00Z">
        <w:r>
          <w:delText>VATSC02000    Roles and responsibilities</w:delText>
        </w:r>
      </w:del>
    </w:p>
    <w:p w14:paraId="594CF4F7" w14:textId="77777777" w:rsidR="00561D04" w:rsidRDefault="00FE4371">
      <w:pPr>
        <w:rPr>
          <w:del w:id="6" w:author="Comparison" w:date="2019-10-24T23:28:00Z"/>
        </w:rPr>
      </w:pPr>
      <w:del w:id="7" w:author="Comparison" w:date="2019-10-24T23:28:00Z">
        <w:r>
          <w:delText xml:space="preserve">VATSC03000    </w:delText>
        </w:r>
        <w:r>
          <w:delText>Basic principles and underlying law</w:delText>
        </w:r>
      </w:del>
    </w:p>
    <w:p w14:paraId="785E8397" w14:textId="77777777" w:rsidR="00561D04" w:rsidRDefault="00FE4371">
      <w:pPr>
        <w:rPr>
          <w:del w:id="8" w:author="Comparison" w:date="2019-10-24T23:28:00Z"/>
        </w:rPr>
      </w:pPr>
      <w:del w:id="9" w:author="Comparison" w:date="2019-10-24T23:28:00Z">
        <w:r>
          <w:delText>VATSC05000    Further guidance for identifying supply</w:delText>
        </w:r>
      </w:del>
    </w:p>
    <w:p w14:paraId="5CEB2C38" w14:textId="77777777" w:rsidR="00561D04" w:rsidRDefault="00FE4371">
      <w:pPr>
        <w:rPr>
          <w:del w:id="10" w:author="Comparison" w:date="2019-10-24T23:28:00Z"/>
        </w:rPr>
      </w:pPr>
      <w:del w:id="11" w:author="Comparison" w:date="2019-10-24T23:28:00Z">
        <w:r>
          <w:delText>VATSC30000    Consideration</w:delText>
        </w:r>
      </w:del>
    </w:p>
    <w:p w14:paraId="450C3DA1" w14:textId="77777777" w:rsidR="00561D04" w:rsidRDefault="00FE4371">
      <w:pPr>
        <w:rPr>
          <w:del w:id="12" w:author="Comparison" w:date="2019-10-24T23:28:00Z"/>
        </w:rPr>
      </w:pPr>
      <w:del w:id="13" w:author="Comparison" w:date="2019-10-24T23:28:00Z">
        <w:r>
          <w:delText>VATSC70000    Whether supplies are goods or services</w:delText>
        </w:r>
      </w:del>
    </w:p>
    <w:p w14:paraId="01A528CD" w14:textId="77777777" w:rsidR="00561D04" w:rsidRDefault="00FE4371">
      <w:pPr>
        <w:rPr>
          <w:del w:id="14" w:author="Comparison" w:date="2019-10-24T23:28:00Z"/>
        </w:rPr>
      </w:pPr>
      <w:del w:id="15" w:author="Comparison" w:date="2019-10-24T23:28:00Z">
        <w:r>
          <w:delText>VATSC80000    Single and multiple supplies</w:delText>
        </w:r>
      </w:del>
    </w:p>
    <w:p w14:paraId="381AF5BF" w14:textId="77777777" w:rsidR="00561D04" w:rsidRDefault="00FE4371">
      <w:pPr>
        <w:rPr>
          <w:del w:id="16" w:author="Comparison" w:date="2019-10-24T23:28:00Z"/>
        </w:rPr>
      </w:pPr>
      <w:del w:id="17" w:author="Comparison" w:date="2019-10-24T23:28:00Z">
        <w:r>
          <w:delText>VATSC90000    Direction of supplies</w:delText>
        </w:r>
      </w:del>
    </w:p>
    <w:p w14:paraId="48970020" w14:textId="7D527FD8" w:rsidR="003C66C2" w:rsidRDefault="00FE4371">
      <w:del w:id="18" w:author="Comparison" w:date="2019-10-24T23:28:00Z">
        <w:r>
          <w:delText>VATSC9</w:delText>
        </w:r>
        <w:r>
          <w:delText>9000    Illegal supplies</w:delText>
        </w:r>
      </w:del>
    </w:p>
    <w:sectPr w:rsidR="003C6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6C2"/>
    <w:rsid w:val="00561D04"/>
    <w:rsid w:val="007202FD"/>
    <w:rsid w:val="00AA1D8D"/>
    <w:rsid w:val="00B47730"/>
    <w:rsid w:val="00C76F4B"/>
    <w:rsid w:val="00CB0664"/>
    <w:rsid w:val="00FC693F"/>
    <w:rsid w:val="00F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4FFB69-C6EB-4935-981D-ED34258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E43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40FF3-C7EC-47BC-9D78-FB626C6E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2019-10-24T22:28:00Z</dcterms:modified>
  <cp:category/>
</cp:coreProperties>
</file>