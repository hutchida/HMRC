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CAAB8" w14:textId="77777777" w:rsidR="00C971DB" w:rsidRDefault="00465385">
      <w:pPr>
        <w:pStyle w:val="Title"/>
      </w:pPr>
      <w:bookmarkStart w:id="0" w:name="_GoBack"/>
      <w:bookmarkEnd w:id="0"/>
      <w:r>
        <w:t>HMRC - OT13000 - PRT: Cross Field Allowances: Contents</w:t>
      </w:r>
    </w:p>
    <w:p w14:paraId="1EEE4C0F" w14:textId="52CE2FEA" w:rsidR="00C971DB" w:rsidRDefault="00465385">
      <w:r>
        <w:t xml:space="preserve">OT13020    </w:t>
      </w:r>
      <w:del w:id="1" w:author="Comparison" w:date="2019-10-30T18:39:00Z">
        <w:r>
          <w:delText xml:space="preserve">PRT: Cross Field Allowances - </w:delText>
        </w:r>
      </w:del>
      <w:r>
        <w:t>Outline</w:t>
      </w:r>
    </w:p>
    <w:p w14:paraId="36E88E8D" w14:textId="4B10F441" w:rsidR="00C971DB" w:rsidRDefault="00465385">
      <w:r>
        <w:t xml:space="preserve">OT13040    </w:t>
      </w:r>
      <w:del w:id="2" w:author="Comparison" w:date="2019-10-30T18:39:00Z">
        <w:r>
          <w:delText xml:space="preserve">PRT: Cross Field Allowances - </w:delText>
        </w:r>
      </w:del>
      <w:r>
        <w:t>How it works</w:t>
      </w:r>
    </w:p>
    <w:p w14:paraId="12B18C6B" w14:textId="6477500E" w:rsidR="00C971DB" w:rsidRDefault="00465385">
      <w:r>
        <w:t xml:space="preserve">OT13060    </w:t>
      </w:r>
      <w:del w:id="3" w:author="Comparison" w:date="2019-10-30T18:39:00Z">
        <w:r>
          <w:delText xml:space="preserve">PRT: Cross Field Allowances - </w:delText>
        </w:r>
      </w:del>
      <w:r>
        <w:t>Procedures</w:t>
      </w:r>
    </w:p>
    <w:p w14:paraId="4064AC81" w14:textId="77777777" w:rsidR="00C971DB" w:rsidRDefault="00465385">
      <w:r>
        <w:t xml:space="preserve"> Previous page</w:t>
      </w:r>
    </w:p>
    <w:p w14:paraId="713A9D36" w14:textId="77777777" w:rsidR="00C971DB" w:rsidRDefault="00465385">
      <w:r>
        <w:t xml:space="preserve"> Next page</w:t>
      </w:r>
    </w:p>
    <w:sectPr w:rsidR="00C971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0C1D"/>
    <w:rsid w:val="0029639D"/>
    <w:rsid w:val="00326F90"/>
    <w:rsid w:val="00465385"/>
    <w:rsid w:val="00AA1D8D"/>
    <w:rsid w:val="00B47730"/>
    <w:rsid w:val="00B92DE6"/>
    <w:rsid w:val="00C81633"/>
    <w:rsid w:val="00C971D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4A07F9C-680E-4FE1-9478-7EF9F1D4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653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3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3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5EE4EC-9FBF-452C-9869-1D65B869E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2019-10-30T18:39:00Z</dcterms:modified>
  <cp:category/>
</cp:coreProperties>
</file>