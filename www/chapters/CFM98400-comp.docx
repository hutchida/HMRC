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FEC11" w14:textId="77777777" w:rsidR="00274C42" w:rsidRDefault="0016174F">
      <w:pPr>
        <w:pStyle w:val="Title"/>
      </w:pPr>
      <w:bookmarkStart w:id="0" w:name="_GoBack"/>
      <w:bookmarkEnd w:id="0"/>
      <w:r>
        <w:t>HMRC - CFM98400 - Interest Restriction: Administration</w:t>
      </w:r>
    </w:p>
    <w:p w14:paraId="13003B7E" w14:textId="77777777" w:rsidR="00274C42" w:rsidRDefault="0016174F">
      <w:pPr>
        <w:rPr>
          <w:ins w:id="1" w:author="Comparison" w:date="2019-10-25T00:14:00Z"/>
        </w:rPr>
      </w:pPr>
      <w:ins w:id="2" w:author="Comparison" w:date="2019-10-25T00:14:00Z">
        <w:r>
          <w:t>CFM98410    Administration: overview</w:t>
        </w:r>
      </w:ins>
    </w:p>
    <w:p w14:paraId="0AF71928" w14:textId="77777777" w:rsidR="00274C42" w:rsidRDefault="0016174F">
      <w:r>
        <w:t>CFM98420    Administration: reporting requirements</w:t>
      </w:r>
    </w:p>
    <w:p w14:paraId="448CD8D7" w14:textId="77777777" w:rsidR="00274C42" w:rsidRDefault="0016174F">
      <w:r>
        <w:t>CFM98630    Administration: UK group company</w:t>
      </w:r>
    </w:p>
    <w:p w14:paraId="6A678A9E" w14:textId="77777777" w:rsidR="00274C42" w:rsidRDefault="0016174F">
      <w:r>
        <w:t>CFM98720    Administration: enquiry procedure</w:t>
      </w:r>
    </w:p>
    <w:p w14:paraId="213DB96D" w14:textId="77777777" w:rsidR="00274C42" w:rsidRDefault="0016174F">
      <w:r>
        <w:t xml:space="preserve">CFM98890    </w:t>
      </w:r>
      <w:r>
        <w:t>Administration: record retention and information powers</w:t>
      </w:r>
    </w:p>
    <w:p w14:paraId="57FF3EE5" w14:textId="77777777" w:rsidR="00274C42" w:rsidRDefault="0016174F">
      <w:r>
        <w:t>CFM98980    Administration: penalties</w:t>
      </w:r>
    </w:p>
    <w:p w14:paraId="761CCF26" w14:textId="77777777" w:rsidR="00274C42" w:rsidRDefault="0016174F">
      <w:pPr>
        <w:rPr>
          <w:ins w:id="3" w:author="Comparison" w:date="2019-10-25T00:14:00Z"/>
        </w:rPr>
      </w:pPr>
      <w:r>
        <w:t xml:space="preserve"> Previous page</w:t>
      </w:r>
    </w:p>
    <w:p w14:paraId="4A43DD97" w14:textId="77777777" w:rsidR="00274C42" w:rsidRDefault="0016174F">
      <w:ins w:id="4" w:author="Comparison" w:date="2019-10-25T00:14:00Z">
        <w:r>
          <w:t xml:space="preserve"> Next page</w:t>
        </w:r>
      </w:ins>
    </w:p>
    <w:sectPr w:rsidR="00274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74F"/>
    <w:rsid w:val="00274C42"/>
    <w:rsid w:val="0029639D"/>
    <w:rsid w:val="00326F90"/>
    <w:rsid w:val="00936EF2"/>
    <w:rsid w:val="00A341EC"/>
    <w:rsid w:val="00AA1D8D"/>
    <w:rsid w:val="00B47730"/>
    <w:rsid w:val="00CB0664"/>
    <w:rsid w:val="00D404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3888F4-9E65-42FF-92F8-91E4BDBD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617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A3075-D954-4FDE-8533-8632B3BF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2019-10-24T23:14:00Z</dcterms:modified>
  <cp:category/>
</cp:coreProperties>
</file>