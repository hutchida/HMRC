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0B8F9" w14:textId="77777777" w:rsidR="00127122" w:rsidRDefault="005D55D2">
      <w:pPr>
        <w:pStyle w:val="Title"/>
      </w:pPr>
      <w:bookmarkStart w:id="0" w:name="_GoBack"/>
      <w:bookmarkEnd w:id="0"/>
      <w:r>
        <w:t>HMRC - CTM00530 - Introduction: Company Officers</w:t>
      </w:r>
    </w:p>
    <w:p w14:paraId="7C15085D" w14:textId="77777777" w:rsidR="00127122" w:rsidRDefault="005D55D2">
      <w:r>
        <w:t>TMA70/S108</w:t>
      </w:r>
    </w:p>
    <w:p w14:paraId="4DEEC4CE" w14:textId="77777777" w:rsidR="00127122" w:rsidRDefault="005D55D2">
      <w:r>
        <w:t xml:space="preserve">Under TMA70/S108, for the purposes of company taxation, a company must act through its proper officer or, except where the company is in liquidation, through a person who at the time has the </w:t>
      </w:r>
      <w:r>
        <w:t>express, implied or apparent authority of the company to act on its behalf. Documents are served on a company by sending them to its proper officer. This is, however, without prejudice to the charge and assessment of tax on non-resident companies.</w:t>
      </w:r>
    </w:p>
    <w:p w14:paraId="5C00F7C3" w14:textId="77777777" w:rsidR="00127122" w:rsidRDefault="005D55D2">
      <w:r>
        <w:t>In the c</w:t>
      </w:r>
      <w:r>
        <w:t>ase of a company which is a body corporate, the proper officer of a company is the secretary or person acting as secretary of the company.</w:t>
      </w:r>
    </w:p>
    <w:p w14:paraId="2C2DE761" w14:textId="77777777" w:rsidR="00127122" w:rsidRDefault="005D55D2">
      <w:r>
        <w:t>Where a liquidator or administrator has been appointed, however, the liquidator or administrator is the proper office</w:t>
      </w:r>
      <w:r>
        <w:t>r.</w:t>
      </w:r>
    </w:p>
    <w:p w14:paraId="78125185" w14:textId="77777777" w:rsidR="00127122" w:rsidRDefault="005D55D2">
      <w:r>
        <w:t>In the case of a company which is not a body corporate or for which there is no proper officer as above, the treasurer or the person acting as treasurer of the company is treated as the proper officer.</w:t>
      </w:r>
    </w:p>
    <w:p w14:paraId="71CE60FC" w14:textId="77777777" w:rsidR="00127122" w:rsidRDefault="005D55D2">
      <w:pPr>
        <w:rPr>
          <w:ins w:id="1" w:author="Comparison" w:date="2019-10-30T19:18:00Z"/>
        </w:rPr>
      </w:pPr>
      <w:r>
        <w:t>The proper officer of the company or any other pers</w:t>
      </w:r>
      <w:r>
        <w:t>on authorised by the company should sign the declaration in a tax return or amended return (see CTM93170 for more on this).</w:t>
      </w:r>
    </w:p>
    <w:p w14:paraId="156BA58D" w14:textId="77777777" w:rsidR="00127122" w:rsidRDefault="005D55D2">
      <w:pPr>
        <w:rPr>
          <w:ins w:id="2" w:author="Comparison" w:date="2019-10-30T19:18:00Z"/>
        </w:rPr>
      </w:pPr>
      <w:ins w:id="3" w:author="Comparison" w:date="2019-10-30T19:18:00Z">
        <w:r>
          <w:t xml:space="preserve"> Previous page</w:t>
        </w:r>
      </w:ins>
    </w:p>
    <w:p w14:paraId="5DBACB64" w14:textId="77777777" w:rsidR="00127122" w:rsidRDefault="005D55D2">
      <w:ins w:id="4" w:author="Comparison" w:date="2019-10-30T19:18:00Z">
        <w:r>
          <w:t xml:space="preserve"> Next page</w:t>
        </w:r>
      </w:ins>
    </w:p>
    <w:sectPr w:rsidR="001271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122"/>
    <w:rsid w:val="0015074B"/>
    <w:rsid w:val="0029639D"/>
    <w:rsid w:val="00326F90"/>
    <w:rsid w:val="004A5843"/>
    <w:rsid w:val="005D55D2"/>
    <w:rsid w:val="005E4AFF"/>
    <w:rsid w:val="00AA1D8D"/>
    <w:rsid w:val="00B47730"/>
    <w:rsid w:val="00CB0664"/>
    <w:rsid w:val="00CB5A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F011A9-7533-4E16-B182-85245A14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D55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E23D1D-37D0-4F2D-92C9-C36CACAB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2019-10-30T19:18:00Z</dcterms:modified>
  <cp:category/>
</cp:coreProperties>
</file>