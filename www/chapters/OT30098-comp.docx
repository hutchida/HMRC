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46F5" w14:textId="77777777" w:rsidR="0077351A" w:rsidRDefault="002101E2">
      <w:pPr>
        <w:pStyle w:val="Title"/>
      </w:pPr>
      <w:bookmarkStart w:id="0" w:name="_GoBack"/>
      <w:bookmarkEnd w:id="0"/>
      <w:r>
        <w:t>HMRC - OT30098 - Drilling Expenditure: Contents</w:t>
      </w:r>
    </w:p>
    <w:p w14:paraId="6F4A044F" w14:textId="7E6552CE" w:rsidR="0077351A" w:rsidRDefault="002101E2">
      <w:r>
        <w:t xml:space="preserve">OT30100    </w:t>
      </w:r>
      <w:del w:id="1" w:author="Comparison" w:date="2019-10-30T18:25:00Z">
        <w:r>
          <w:delText xml:space="preserve">Capital Gains: Drilling Expenditure - </w:delText>
        </w:r>
      </w:del>
      <w:r>
        <w:t>Introduction</w:t>
      </w:r>
    </w:p>
    <w:p w14:paraId="05944CB4" w14:textId="37FE817C" w:rsidR="0077351A" w:rsidRDefault="002101E2">
      <w:r>
        <w:t xml:space="preserve">OT30101    </w:t>
      </w:r>
      <w:del w:id="2" w:author="Comparison" w:date="2019-10-30T18:25:00Z">
        <w:r>
          <w:delText xml:space="preserve">Capital Gains: Drilling Expenditure - </w:delText>
        </w:r>
      </w:del>
      <w:r>
        <w:t xml:space="preserve">Amount </w:t>
      </w:r>
      <w:del w:id="3" w:author="Comparison" w:date="2019-10-30T18:25:00Z">
        <w:r>
          <w:delText>of</w:delText>
        </w:r>
      </w:del>
      <w:ins w:id="4" w:author="Comparison" w:date="2019-10-30T18:25:00Z">
        <w:r>
          <w:t>for</w:t>
        </w:r>
      </w:ins>
      <w:r>
        <w:t xml:space="preserve"> Deduction</w:t>
      </w:r>
    </w:p>
    <w:p w14:paraId="254F4E90" w14:textId="393AC971" w:rsidR="0077351A" w:rsidRDefault="002101E2">
      <w:r>
        <w:t xml:space="preserve">OT30102    </w:t>
      </w:r>
      <w:del w:id="5" w:author="Comparison" w:date="2019-10-30T18:25:00Z">
        <w:r>
          <w:delText xml:space="preserve">Capital Gains: Drilling Expenditure - </w:delText>
        </w:r>
      </w:del>
      <w:r>
        <w:t xml:space="preserve">Qualifying </w:t>
      </w:r>
      <w:del w:id="6" w:author="Comparison" w:date="2019-10-30T18:25:00Z">
        <w:r>
          <w:delText>expenditure</w:delText>
        </w:r>
      </w:del>
      <w:ins w:id="7" w:author="Comparison" w:date="2019-10-30T18:25:00Z">
        <w:r>
          <w:t>Expenditure</w:t>
        </w:r>
      </w:ins>
    </w:p>
    <w:p w14:paraId="6E85B47D" w14:textId="1F4EC846" w:rsidR="0077351A" w:rsidRDefault="002101E2">
      <w:r>
        <w:t xml:space="preserve">OT30104    </w:t>
      </w:r>
      <w:del w:id="8" w:author="Comparison" w:date="2019-10-30T18:25:00Z">
        <w:r>
          <w:delText xml:space="preserve">Capital Gains: Drilling Expenditure - </w:delText>
        </w:r>
      </w:del>
      <w:r>
        <w:t>Pre Trading Expenditure</w:t>
      </w:r>
    </w:p>
    <w:p w14:paraId="1A6A18DF" w14:textId="2C65DF33" w:rsidR="0077351A" w:rsidRDefault="002101E2">
      <w:r>
        <w:t xml:space="preserve">OT30105    </w:t>
      </w:r>
      <w:del w:id="9" w:author="Comparison" w:date="2019-10-30T18:25:00Z">
        <w:r>
          <w:delText xml:space="preserve">Capital Gains: Drilling Expenditure - </w:delText>
        </w:r>
      </w:del>
      <w:r>
        <w:t>Part Disposal of Licence</w:t>
      </w:r>
    </w:p>
    <w:p w14:paraId="7348E76B" w14:textId="5B308317" w:rsidR="0077351A" w:rsidRDefault="002101E2">
      <w:r>
        <w:t xml:space="preserve">OT30106    </w:t>
      </w:r>
      <w:del w:id="10" w:author="Comparison" w:date="2019-10-30T18:25:00Z">
        <w:r>
          <w:delText xml:space="preserve">Capital Gains: Drilling Expenditure - </w:delText>
        </w:r>
      </w:del>
      <w:r>
        <w:t xml:space="preserve">Intangible drilling costs of </w:t>
      </w:r>
      <w:r>
        <w:t>production wells</w:t>
      </w:r>
    </w:p>
    <w:p w14:paraId="4EE2EDDB" w14:textId="77777777" w:rsidR="0077351A" w:rsidRDefault="002101E2">
      <w:r>
        <w:t xml:space="preserve"> Previous page</w:t>
      </w:r>
    </w:p>
    <w:p w14:paraId="72CBB94E" w14:textId="77777777" w:rsidR="0077351A" w:rsidRDefault="002101E2">
      <w:r>
        <w:t xml:space="preserve"> Next page</w:t>
      </w:r>
    </w:p>
    <w:sectPr w:rsidR="007735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1E2"/>
    <w:rsid w:val="0029639D"/>
    <w:rsid w:val="00326F90"/>
    <w:rsid w:val="003C2E3E"/>
    <w:rsid w:val="005A6E86"/>
    <w:rsid w:val="0077351A"/>
    <w:rsid w:val="00AA1D8D"/>
    <w:rsid w:val="00B47730"/>
    <w:rsid w:val="00CB0664"/>
    <w:rsid w:val="00CF33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4AEB1F-0AFF-4125-A782-BB8E1A33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101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28B908-85D6-49DC-8ACA-C19FB231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2019-10-30T18:25:00Z</dcterms:modified>
  <cp:category/>
</cp:coreProperties>
</file>