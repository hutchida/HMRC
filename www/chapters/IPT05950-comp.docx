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74308" w14:textId="77777777" w:rsidR="00535093" w:rsidRDefault="00861252">
      <w:pPr>
        <w:pStyle w:val="Title"/>
      </w:pPr>
      <w:bookmarkStart w:id="0" w:name="_GoBack"/>
      <w:bookmarkEnd w:id="0"/>
      <w:r>
        <w:t>HMRC - IPT05950 - Effect Of The De Minimis Limits On Group Life Policies</w:t>
      </w:r>
    </w:p>
    <w:p w14:paraId="7D4333DD" w14:textId="04D3139A" w:rsidR="00535093" w:rsidRDefault="00861252">
      <w:r>
        <w:t xml:space="preserve">Insurers may write long-term group insurance policies which contain a small element of taxable general insurance. An example is a group policy covering a large number of </w:t>
      </w:r>
      <w:r>
        <w:t xml:space="preserve">employees for life and incidental health risks. On an individual by individual basis the related premiums would normally be de minimis, but because a group policy contains so many members the premium may exceed £500,000. Therefore the </w:t>
      </w:r>
      <w:del w:id="1" w:author="Comparison" w:date="2019-10-25T01:17:00Z">
        <w:r>
          <w:delText>*</w:delText>
        </w:r>
      </w:del>
      <w:r>
        <w:t xml:space="preserve">de minimis </w:t>
      </w:r>
      <w:del w:id="2" w:author="Comparison" w:date="2019-10-25T01:17:00Z">
        <w:r>
          <w:delText>*</w:delText>
        </w:r>
      </w:del>
      <w:r>
        <w:t>rules woul</w:t>
      </w:r>
      <w:r>
        <w:t xml:space="preserve">d not apply and the premium would have to be apportioned. However, in cases where the total group premium exceeds £500,000, the </w:t>
      </w:r>
      <w:del w:id="3" w:author="Comparison" w:date="2019-10-25T01:17:00Z">
        <w:r>
          <w:delText>*</w:delText>
        </w:r>
      </w:del>
      <w:r>
        <w:t xml:space="preserve">de minimis </w:t>
      </w:r>
      <w:del w:id="4" w:author="Comparison" w:date="2019-10-25T01:17:00Z">
        <w:r>
          <w:delText>*</w:delText>
        </w:r>
      </w:del>
      <w:r>
        <w:t xml:space="preserve">provision can be applied on a ‘premium by participant’ basis, i.e.: the </w:t>
      </w:r>
      <w:del w:id="5" w:author="Comparison" w:date="2019-10-25T01:17:00Z">
        <w:r>
          <w:delText>*</w:delText>
        </w:r>
      </w:del>
      <w:r>
        <w:t xml:space="preserve">de minimis </w:t>
      </w:r>
      <w:del w:id="6" w:author="Comparison" w:date="2019-10-25T01:17:00Z">
        <w:r>
          <w:delText>*</w:delText>
        </w:r>
      </w:del>
      <w:r>
        <w:t>rules are applied to the premium p</w:t>
      </w:r>
      <w:r>
        <w:t>aid in respect of each employee.</w:t>
      </w:r>
    </w:p>
    <w:p w14:paraId="16299AB4" w14:textId="13C8C701" w:rsidR="00535093" w:rsidRDefault="00861252">
      <w:r>
        <w:t xml:space="preserve">This treatment applies only to group life policies which contain a small element of general insurance. The treatment for all other ‘block’ policies is that a block policy is one policy and the </w:t>
      </w:r>
      <w:del w:id="7" w:author="Comparison" w:date="2019-10-25T01:17:00Z">
        <w:r>
          <w:delText>*</w:delText>
        </w:r>
      </w:del>
      <w:r>
        <w:t xml:space="preserve">de minimis </w:t>
      </w:r>
      <w:del w:id="8" w:author="Comparison" w:date="2019-10-25T01:17:00Z">
        <w:r>
          <w:delText>*</w:delText>
        </w:r>
      </w:del>
      <w:r>
        <w:t>limits apply to the</w:t>
      </w:r>
      <w:r>
        <w:t xml:space="preserve"> policy as a whole.</w:t>
      </w:r>
    </w:p>
    <w:p w14:paraId="55209F2A" w14:textId="77777777" w:rsidR="00535093" w:rsidRDefault="00861252">
      <w:r>
        <w:t xml:space="preserve"> Previous page</w:t>
      </w:r>
    </w:p>
    <w:p w14:paraId="5F86FBCD" w14:textId="77777777" w:rsidR="00535093" w:rsidRDefault="00861252">
      <w:r>
        <w:t xml:space="preserve"> Next page</w:t>
      </w:r>
    </w:p>
    <w:sectPr w:rsidR="005350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5093"/>
    <w:rsid w:val="00861252"/>
    <w:rsid w:val="009E79F4"/>
    <w:rsid w:val="00AA1D8D"/>
    <w:rsid w:val="00B47730"/>
    <w:rsid w:val="00C71B52"/>
    <w:rsid w:val="00CB0664"/>
    <w:rsid w:val="00DA01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0B75B03-0715-468F-A9FA-C6B4A309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6125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1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2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C40D13-701D-421A-A689-864ABDF68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2019-10-25T00:17:00Z</dcterms:modified>
  <cp:category/>
</cp:coreProperties>
</file>