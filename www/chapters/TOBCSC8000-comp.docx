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84A22" w14:textId="77777777" w:rsidR="004C72BE" w:rsidRDefault="003A3B31">
      <w:pPr>
        <w:pStyle w:val="Title"/>
      </w:pPr>
      <w:bookmarkStart w:id="0" w:name="_GoBack"/>
      <w:bookmarkEnd w:id="0"/>
      <w:r>
        <w:t>HMRC - TOBCSC8000 - Penalty Notices: Contents</w:t>
      </w:r>
    </w:p>
    <w:p w14:paraId="0760F816" w14:textId="77777777" w:rsidR="004C72BE" w:rsidRDefault="003A3B31">
      <w:r>
        <w:t>TOBCSC8050    When should a penalty notice be issued?</w:t>
      </w:r>
    </w:p>
    <w:p w14:paraId="2E1A0F87" w14:textId="77777777" w:rsidR="004C72BE" w:rsidRDefault="003A3B31">
      <w:r>
        <w:t>TOBCSC8100    Factors to take into consideration</w:t>
      </w:r>
    </w:p>
    <w:p w14:paraId="38D275FA" w14:textId="77777777" w:rsidR="004C72BE" w:rsidRDefault="003A3B31">
      <w:r>
        <w:t>TOBCSC8150    Determining the amount of the penalty</w:t>
      </w:r>
    </w:p>
    <w:p w14:paraId="7D04B9AE" w14:textId="77777777" w:rsidR="004C72BE" w:rsidRDefault="003A3B31">
      <w:r>
        <w:t xml:space="preserve">TOBCSC8200    Factor 1 – The nature and extent of </w:t>
      </w:r>
      <w:r>
        <w:t>the breach of duty not to facilitate smuggling. Maximum score 25 points.</w:t>
      </w:r>
    </w:p>
    <w:p w14:paraId="39543B74" w14:textId="77777777" w:rsidR="004C72BE" w:rsidRDefault="003A3B31">
      <w:r>
        <w:t>TOBCSC8250    Factor 2 – What action has the manufacturer taken to ensure they have complied with their legal duty? Maximum score 10 points.</w:t>
      </w:r>
    </w:p>
    <w:p w14:paraId="6F7992B3" w14:textId="77777777" w:rsidR="004C72BE" w:rsidRDefault="003A3B31">
      <w:r>
        <w:t>TOBCSC8300    Factors 3 and 4 – The conten</w:t>
      </w:r>
      <w:r>
        <w:t>t of, and compliance with the manufacturers supply chain policy. Maximum score 15 points.</w:t>
      </w:r>
    </w:p>
    <w:p w14:paraId="25FDDAC2" w14:textId="77777777" w:rsidR="004C72BE" w:rsidRDefault="003A3B31">
      <w:r>
        <w:t>TOBCSC8350    Factor 5 – What action has the manufacturer taken in response to specified brands and countries? Maximum score 5 points.</w:t>
      </w:r>
    </w:p>
    <w:p w14:paraId="16BE1687" w14:textId="77777777" w:rsidR="004C72BE" w:rsidRDefault="003A3B31">
      <w:r>
        <w:t>TOBCSC8400    Factor 6 – Has th</w:t>
      </w:r>
      <w:r>
        <w:t>e manufacturer supplied us with the required information on specified brands and countries? Maximum score 5 points.</w:t>
      </w:r>
    </w:p>
    <w:p w14:paraId="1572E88D" w14:textId="77777777" w:rsidR="004C72BE" w:rsidRDefault="003A3B31">
      <w:r>
        <w:t>TOBCSC8450    Factor 7 – The number, size and nature of notified seizures. Maximum score 20 points.</w:t>
      </w:r>
    </w:p>
    <w:p w14:paraId="745022D7" w14:textId="77777777" w:rsidR="004C72BE" w:rsidRDefault="003A3B31">
      <w:r>
        <w:t xml:space="preserve">TOBCSC8500    Factor 8 – Potential loss </w:t>
      </w:r>
      <w:r>
        <w:t>of duty and VAT on notified seizures during the 6 month period following the issuing of an initial notice. Maximum score 20 points.</w:t>
      </w:r>
    </w:p>
    <w:p w14:paraId="41558618" w14:textId="77777777" w:rsidR="004C72BE" w:rsidRDefault="003A3B31">
      <w:r>
        <w:t>TOBCSC8550    Factor 9 – Any other factor the Commissioners think relevant</w:t>
      </w:r>
    </w:p>
    <w:p w14:paraId="09062774" w14:textId="77777777" w:rsidR="004C72BE" w:rsidRDefault="003A3B31">
      <w:r>
        <w:t>TOBCSC8600    Who will calculate the penalty?</w:t>
      </w:r>
    </w:p>
    <w:p w14:paraId="4C2453B9" w14:textId="77777777" w:rsidR="004C72BE" w:rsidRDefault="003A3B31">
      <w:r>
        <w:t>TOB</w:t>
      </w:r>
      <w:r>
        <w:t>CSC8650    Authorisation of the penalty</w:t>
      </w:r>
    </w:p>
    <w:p w14:paraId="28ACBE18" w14:textId="77777777" w:rsidR="004C72BE" w:rsidRDefault="003A3B31">
      <w:r>
        <w:t>TOBCSC8700    Restarting the clock</w:t>
      </w:r>
    </w:p>
    <w:p w14:paraId="0605690D" w14:textId="77777777" w:rsidR="004C72BE" w:rsidRDefault="003A3B31">
      <w:pPr>
        <w:rPr>
          <w:ins w:id="1" w:author="Comparison" w:date="2019-10-25T00:11:00Z"/>
        </w:rPr>
      </w:pPr>
      <w:ins w:id="2" w:author="Comparison" w:date="2019-10-25T00:11:00Z">
        <w:r>
          <w:t>TOBCSC8760    Penalty Notices: Template for penalty notice</w:t>
        </w:r>
      </w:ins>
    </w:p>
    <w:p w14:paraId="189BD265" w14:textId="77777777" w:rsidR="004C72BE" w:rsidRDefault="003A3B31">
      <w:r>
        <w:t xml:space="preserve"> Previous page</w:t>
      </w:r>
    </w:p>
    <w:p w14:paraId="2CE328C9" w14:textId="77777777" w:rsidR="004C72BE" w:rsidRDefault="003A3B31">
      <w:r>
        <w:t xml:space="preserve"> Next page</w:t>
      </w:r>
    </w:p>
    <w:sectPr w:rsidR="004C72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2B"/>
    <w:rsid w:val="0006063C"/>
    <w:rsid w:val="0015074B"/>
    <w:rsid w:val="00194D35"/>
    <w:rsid w:val="0029639D"/>
    <w:rsid w:val="00326F90"/>
    <w:rsid w:val="003A3B31"/>
    <w:rsid w:val="004C72BE"/>
    <w:rsid w:val="00AA1D8D"/>
    <w:rsid w:val="00B47730"/>
    <w:rsid w:val="00CB0664"/>
    <w:rsid w:val="00DC01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BEE734C-A45D-47EB-8BF5-59B81CE2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A3B3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3B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B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6D998B-7015-4304-9D6F-208C0BD0F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2019-10-24T23:11:00Z</dcterms:modified>
  <cp:category/>
</cp:coreProperties>
</file>