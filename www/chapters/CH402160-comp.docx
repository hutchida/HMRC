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347C" w14:textId="77777777" w:rsidR="0021268C" w:rsidRDefault="00840EF4">
      <w:pPr>
        <w:pStyle w:val="Title"/>
      </w:pPr>
      <w:bookmarkStart w:id="0" w:name="_GoBack"/>
      <w:bookmarkEnd w:id="0"/>
      <w:r>
        <w:t>HMRC - CH402160 -</w:t>
      </w:r>
      <w:ins w:id="1" w:author="Comparison" w:date="2019-10-24T23:30:00Z">
        <w:r>
          <w:t xml:space="preserve"> Charging Penalties:</w:t>
        </w:r>
      </w:ins>
      <w:r>
        <w:t xml:space="preserve"> Establishing Behaviour: Evasion: Introduction</w:t>
      </w:r>
    </w:p>
    <w:p w14:paraId="74FCACFB" w14:textId="77777777" w:rsidR="00B87484" w:rsidRDefault="00840EF4">
      <w:pPr>
        <w:rPr>
          <w:del w:id="2" w:author="Comparison" w:date="2019-10-24T23:30:00Z"/>
        </w:rPr>
      </w:pPr>
      <w:r>
        <w:t>(This content has been withheld because of exemptions in the Freedom of Information Act 2000)</w:t>
      </w:r>
    </w:p>
    <w:p w14:paraId="542B3E34" w14:textId="1C852261" w:rsidR="0021268C" w:rsidRDefault="00840EF4">
      <w:del w:id="3" w:author="Comparison" w:date="2019-10-24T23:30:00Z">
        <w:r>
          <w:delText xml:space="preserve"> Next page</w:delText>
        </w:r>
      </w:del>
    </w:p>
    <w:sectPr w:rsidR="002126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F4B"/>
    <w:rsid w:val="0015074B"/>
    <w:rsid w:val="0021268C"/>
    <w:rsid w:val="0029639D"/>
    <w:rsid w:val="00326F90"/>
    <w:rsid w:val="003712C2"/>
    <w:rsid w:val="00840EF4"/>
    <w:rsid w:val="00AA1D8D"/>
    <w:rsid w:val="00B47730"/>
    <w:rsid w:val="00B8748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65ED530-62FF-40B6-98B3-4EE06439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40EF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0E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E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BE6619-F423-4960-9E98-50226058B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2019-10-24T22:30:00Z</dcterms:modified>
  <cp:category/>
</cp:coreProperties>
</file>