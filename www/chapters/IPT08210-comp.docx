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1F5CB" w14:textId="77777777" w:rsidR="00456BBB" w:rsidRDefault="00B52E98">
      <w:pPr>
        <w:pStyle w:val="Title"/>
      </w:pPr>
      <w:bookmarkStart w:id="0" w:name="_GoBack"/>
      <w:bookmarkEnd w:id="0"/>
      <w:r>
        <w:t>HMRC - IPT08210 - The Law</w:t>
      </w:r>
    </w:p>
    <w:p w14:paraId="5A4F54D2" w14:textId="77777777" w:rsidR="00456BBB" w:rsidRDefault="00B52E98">
      <w:r>
        <w:t>This section briefly outlines what legal powers officers hold.</w:t>
      </w:r>
    </w:p>
    <w:p w14:paraId="3075E198" w14:textId="77777777" w:rsidR="00456BBB" w:rsidRDefault="00B52E98">
      <w:r>
        <w:t>Before 1 April 2010</w:t>
      </w:r>
    </w:p>
    <w:p w14:paraId="355C4DE0" w14:textId="77777777" w:rsidR="00456BBB" w:rsidRDefault="00B52E98">
      <w:r>
        <w:t>All references in this sub-section are to the Finance Act 1994, as amended.</w:t>
      </w:r>
    </w:p>
    <w:p w14:paraId="3124530F" w14:textId="77777777" w:rsidR="00456BBB" w:rsidRDefault="00B52E98">
      <w:pPr>
        <w:rPr>
          <w:ins w:id="1" w:author="Comparison" w:date="2019-10-25T01:05:00Z"/>
        </w:rPr>
      </w:pPr>
      <w:ins w:id="2" w:author="Comparison" w:date="2019-10-25T01:05:00Z">
        <w:r>
          <w:t>Top of page</w:t>
        </w:r>
      </w:ins>
    </w:p>
    <w:p w14:paraId="59932144" w14:textId="77777777" w:rsidR="00456BBB" w:rsidRDefault="00B52E98">
      <w:r>
        <w:t>From 1 April 2010</w:t>
      </w:r>
    </w:p>
    <w:p w14:paraId="7C701E18" w14:textId="77777777" w:rsidR="00456BBB" w:rsidRDefault="00B52E98">
      <w:r>
        <w:t xml:space="preserve">A new framework for </w:t>
      </w:r>
      <w:r>
        <w:t>Information and Inspection Powers was put into operation by HMRC for IPT. Please refer to Compliance Handbook (CH21060) for further details.</w:t>
      </w:r>
    </w:p>
    <w:p w14:paraId="743F6A3D" w14:textId="77777777" w:rsidR="00456BBB" w:rsidRDefault="00B52E98">
      <w:r>
        <w:t xml:space="preserve"> Next page</w:t>
      </w:r>
    </w:p>
    <w:sectPr w:rsidR="00456B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853"/>
    <w:rsid w:val="00034616"/>
    <w:rsid w:val="0006063C"/>
    <w:rsid w:val="0015074B"/>
    <w:rsid w:val="0029639D"/>
    <w:rsid w:val="00326F90"/>
    <w:rsid w:val="00456BBB"/>
    <w:rsid w:val="008262B1"/>
    <w:rsid w:val="00AA1D8D"/>
    <w:rsid w:val="00B47730"/>
    <w:rsid w:val="00B52E98"/>
    <w:rsid w:val="00BE136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F8BBCDD-F2AE-404F-BF77-2840E407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52E9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E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E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2C2CBD-C5C1-4790-9361-DBB481376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2019-10-25T00:05:00Z</dcterms:modified>
  <cp:category/>
</cp:coreProperties>
</file>