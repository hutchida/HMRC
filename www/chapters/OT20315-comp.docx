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FF549" w14:textId="22546BC8" w:rsidR="00B3645B" w:rsidRDefault="00B76FF2">
      <w:pPr>
        <w:pStyle w:val="Title"/>
      </w:pPr>
      <w:bookmarkStart w:id="0" w:name="_GoBack"/>
      <w:bookmarkEnd w:id="0"/>
      <w:r>
        <w:t xml:space="preserve">HMRC - OT20315 - Intangible Fixed Assets </w:t>
      </w:r>
      <w:del w:id="1" w:author="Comparison" w:date="2019-10-25T00:12:00Z">
        <w:r>
          <w:delText>-</w:delText>
        </w:r>
      </w:del>
      <w:ins w:id="2" w:author="Comparison" w:date="2019-10-25T00:12:00Z">
        <w:r>
          <w:t>–</w:t>
        </w:r>
      </w:ins>
      <w:r>
        <w:t xml:space="preserve"> Oil Licences </w:t>
      </w:r>
      <w:del w:id="3" w:author="Comparison" w:date="2019-10-25T00:12:00Z">
        <w:r>
          <w:delText>-</w:delText>
        </w:r>
      </w:del>
      <w:ins w:id="4" w:author="Comparison" w:date="2019-10-25T00:12:00Z">
        <w:r>
          <w:t>–</w:t>
        </w:r>
      </w:ins>
      <w:r>
        <w:t xml:space="preserve"> Exclusion From The Scheme</w:t>
      </w:r>
    </w:p>
    <w:p w14:paraId="09C1A9B8" w14:textId="77777777" w:rsidR="00B3645B" w:rsidRDefault="00B76FF2">
      <w:r>
        <w:t>FA2011\S62</w:t>
      </w:r>
    </w:p>
    <w:p w14:paraId="6598B429" w14:textId="77777777" w:rsidR="00B3645B" w:rsidRDefault="00B76FF2">
      <w:r>
        <w:t>FA2011\S62 confirms that oil licences are excluded from the IFA regime.</w:t>
      </w:r>
    </w:p>
    <w:p w14:paraId="2E446B34" w14:textId="77777777" w:rsidR="00B3645B" w:rsidRDefault="00B76FF2">
      <w:r>
        <w:t xml:space="preserve">CTA09\S809 (1A) extends the reference to ‘an oil licence or an interest in an oil </w:t>
      </w:r>
      <w:r>
        <w:t>licence’ in CTA09\S809 (1) to include all goodwill and any intangible asset which relates to, derives from or is connected with an oil licence or an interest in an oil licence.</w:t>
      </w:r>
    </w:p>
    <w:p w14:paraId="11D1695C" w14:textId="77777777" w:rsidR="00B3645B" w:rsidRDefault="00B76FF2">
      <w:r>
        <w:t>The Intangible Fixed Assets legislation and its application to oil licences was</w:t>
      </w:r>
      <w:r>
        <w:t xml:space="preserve"> clarified in FA 2011 because the Government became aware that some companies had interpreted accounting practice in such a way that, rather than recognise expenditure on an interest in the oil licence, the expenditure was recognised on goodwill instead. T</w:t>
      </w:r>
      <w:r>
        <w:t>his treatment may have brought this expenditure within the scope of the IFA regime in a way that conflicted with what was intended when the legislation was introduced by Finance Act 2002.</w:t>
      </w:r>
    </w:p>
    <w:p w14:paraId="29C39C21" w14:textId="77777777" w:rsidR="00B3645B" w:rsidRDefault="00B76FF2">
      <w:r>
        <w:t>FA2011\S62 ensures that expenditure on an oil licence or an interest</w:t>
      </w:r>
      <w:r>
        <w:t xml:space="preserve"> in an oil licence is excluded from the scope of the IFA regime, as was intended when the legislation was introduced in 2002.</w:t>
      </w:r>
    </w:p>
    <w:p w14:paraId="5049702F" w14:textId="77777777" w:rsidR="00B3645B" w:rsidRDefault="00B76FF2">
      <w:r>
        <w:t xml:space="preserve"> Previous page</w:t>
      </w:r>
    </w:p>
    <w:p w14:paraId="2C619EE1" w14:textId="77777777" w:rsidR="00B3645B" w:rsidRDefault="00B76FF2">
      <w:r>
        <w:t xml:space="preserve"> Next page</w:t>
      </w:r>
    </w:p>
    <w:sectPr w:rsidR="00B364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B45"/>
    <w:rsid w:val="00326F90"/>
    <w:rsid w:val="005C48DF"/>
    <w:rsid w:val="0093101C"/>
    <w:rsid w:val="00AA1D8D"/>
    <w:rsid w:val="00B3645B"/>
    <w:rsid w:val="00B47730"/>
    <w:rsid w:val="00B76F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B47E756-75E0-486A-A7A9-4B3E1382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76FF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B07DB6-0D7B-4B9B-B136-2DF6904E5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2019-10-24T23:12:00Z</dcterms:modified>
  <cp:category/>
</cp:coreProperties>
</file>