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5ACE7" w14:textId="77777777" w:rsidR="00A60B24" w:rsidRDefault="00AE3EAD">
      <w:pPr>
        <w:pStyle w:val="Title"/>
      </w:pPr>
      <w:bookmarkStart w:id="0" w:name="_GoBack"/>
      <w:bookmarkEnd w:id="0"/>
      <w:r>
        <w:t>HMRC - CH860100 - What Happens To Reports Of Poor Agent Behaviour</w:t>
      </w:r>
    </w:p>
    <w:p w14:paraId="3226EAEB" w14:textId="7178E9D1" w:rsidR="00A60B24" w:rsidRDefault="00AE3EAD">
      <w:r>
        <w:t xml:space="preserve">Whilst the initial report of poor agent behaviour should be made to the </w:t>
      </w:r>
      <w:del w:id="1" w:author="Comparison" w:date="2019-10-30T18:41:00Z">
        <w:r>
          <w:delText>(This content has been withheld because of exemptions in the Freedom of Information Act 2000)</w:delText>
        </w:r>
      </w:del>
      <w:ins w:id="2" w:author="Comparison" w:date="2019-10-30T18:41:00Z">
        <w:r>
          <w:t>Whilst the initial report of poor agent behaviour should be made to the</w:t>
        </w:r>
      </w:ins>
      <w:r>
        <w:t xml:space="preserve"> , see CH860000, the central point for </w:t>
      </w:r>
      <w:r>
        <w:t>gathering and risk assessing the reported data on poor agent behaviour is Risk and Intelligence Service (RIS).</w:t>
      </w:r>
    </w:p>
    <w:p w14:paraId="1A0EFA69" w14:textId="77777777" w:rsidR="00A60B24" w:rsidRDefault="00AE3EAD">
      <w:r>
        <w:t>The ACT will provide details of the referrals that they receive to RIS. As information on poor agent behaviour builds, RIS, in agreement with bus</w:t>
      </w:r>
      <w:r>
        <w:t>iness areas, will use a range of pre-determined triggers and risk rules to decide what further action may be required to address the performance of the agent, and who will be responsible for taking that action.</w:t>
      </w:r>
    </w:p>
    <w:p w14:paraId="4BA95B18" w14:textId="77777777" w:rsidR="00A60B24" w:rsidRDefault="00AE3EAD">
      <w:r>
        <w:t>(This content has been withheld because of ex</w:t>
      </w:r>
      <w:r>
        <w:t>emptions in the Freedom of Information Act 2000)</w:t>
      </w:r>
    </w:p>
    <w:p w14:paraId="3B189677" w14:textId="77777777" w:rsidR="00A60B24" w:rsidRDefault="00AE3EAD">
      <w:pPr>
        <w:rPr>
          <w:ins w:id="3" w:author="Comparison" w:date="2019-10-30T18:41:00Z"/>
        </w:rPr>
      </w:pPr>
      <w:r>
        <w:t>Any meeting with an agent will be undertaken and managed through the ACT.</w:t>
      </w:r>
    </w:p>
    <w:p w14:paraId="3951188A" w14:textId="77777777" w:rsidR="00A60B24" w:rsidRDefault="00AE3EAD">
      <w:pPr>
        <w:rPr>
          <w:ins w:id="4" w:author="Comparison" w:date="2019-10-30T18:41:00Z"/>
        </w:rPr>
      </w:pPr>
      <w:ins w:id="5" w:author="Comparison" w:date="2019-10-30T18:41:00Z">
        <w:r>
          <w:t xml:space="preserve"> Previous page</w:t>
        </w:r>
      </w:ins>
    </w:p>
    <w:p w14:paraId="772740A5" w14:textId="77777777" w:rsidR="00A60B24" w:rsidRDefault="00AE3EAD">
      <w:ins w:id="6" w:author="Comparison" w:date="2019-10-30T18:41:00Z">
        <w:r>
          <w:t xml:space="preserve"> Next page</w:t>
        </w:r>
      </w:ins>
    </w:p>
    <w:sectPr w:rsidR="00A60B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1A4E"/>
    <w:rsid w:val="00A60B24"/>
    <w:rsid w:val="00AA1D8D"/>
    <w:rsid w:val="00AE3EAD"/>
    <w:rsid w:val="00B47730"/>
    <w:rsid w:val="00CB0664"/>
    <w:rsid w:val="00DF381B"/>
    <w:rsid w:val="00F777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34AFF5-E581-4177-BE68-584A4FD3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E3E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E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97C0D3-9F14-4B15-8F4E-CA5D5EDA3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2019-10-30T18:41:00Z</dcterms:modified>
  <cp:category/>
</cp:coreProperties>
</file>