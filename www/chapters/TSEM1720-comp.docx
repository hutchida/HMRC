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A4594" w14:textId="77777777" w:rsidR="00976574" w:rsidRDefault="00AD5524">
      <w:pPr>
        <w:pStyle w:val="Title"/>
      </w:pPr>
      <w:bookmarkStart w:id="0" w:name="_GoBack"/>
      <w:bookmarkEnd w:id="0"/>
      <w:r>
        <w:t>HMRC - TSEM1720 - Trust Deeds: Commenting On A Trust Deed</w:t>
      </w:r>
    </w:p>
    <w:p w14:paraId="2D57B366" w14:textId="77777777" w:rsidR="00777DB2" w:rsidRDefault="00AD5524">
      <w:pPr>
        <w:rPr>
          <w:del w:id="1" w:author="Comparison" w:date="2019-10-24T23:21:00Z"/>
        </w:rPr>
      </w:pPr>
      <w:del w:id="2" w:author="Comparison" w:date="2019-10-24T23:21:00Z">
        <w:r>
          <w:delText>Decline any request to comment on a trust deed. Explain that it is not HMRC Trusts &amp; Estates policy.</w:delText>
        </w:r>
      </w:del>
    </w:p>
    <w:p w14:paraId="188A1118" w14:textId="77777777" w:rsidR="00777DB2" w:rsidRDefault="00AD5524">
      <w:pPr>
        <w:rPr>
          <w:del w:id="3" w:author="Comparison" w:date="2019-10-24T23:21:00Z"/>
        </w:rPr>
      </w:pPr>
      <w:del w:id="4" w:author="Comparison" w:date="2019-10-24T23:21:00Z">
        <w:r>
          <w:delText>HMRC’s ‘Clearances and approvals’ guidance states that</w:delText>
        </w:r>
      </w:del>
    </w:p>
    <w:p w14:paraId="03BE92AD" w14:textId="77777777" w:rsidR="00777DB2" w:rsidRDefault="00AD5524">
      <w:pPr>
        <w:rPr>
          <w:del w:id="5" w:author="Comparison" w:date="2019-10-24T23:21:00Z"/>
        </w:rPr>
      </w:pPr>
      <w:del w:id="6" w:author="Comparison" w:date="2019-10-24T23:21:00Z">
        <w:r>
          <w:delText xml:space="preserve">‘HMRC does not provide </w:delText>
        </w:r>
        <w:r>
          <w:delText>clearances, or advice in respect of the application of Chapter 5 Part 5 ITTOIA 2005 or the tax consequences of executing non-charitable trust deeds or settlements.’</w:delText>
        </w:r>
      </w:del>
    </w:p>
    <w:p w14:paraId="410D98DE" w14:textId="77777777" w:rsidR="00777DB2" w:rsidRDefault="00AD5524">
      <w:pPr>
        <w:rPr>
          <w:del w:id="7" w:author="Comparison" w:date="2019-10-24T23:21:00Z"/>
        </w:rPr>
      </w:pPr>
      <w:del w:id="8" w:author="Comparison" w:date="2019-10-24T23:21:00Z">
        <w:r>
          <w:delText>External customers can find this guidance at http://www.hmrc.gov.uk/cap/.</w:delText>
        </w:r>
      </w:del>
    </w:p>
    <w:p w14:paraId="114C4664" w14:textId="77777777" w:rsidR="00976574" w:rsidRDefault="00AD5524">
      <w:pPr>
        <w:rPr>
          <w:ins w:id="9" w:author="Comparison" w:date="2019-10-24T23:21:00Z"/>
        </w:rPr>
      </w:pPr>
      <w:ins w:id="10" w:author="Comparison" w:date="2019-10-24T23:21:00Z">
        <w:r>
          <w:t>Page archived as no longer relevant.</w:t>
        </w:r>
      </w:ins>
    </w:p>
    <w:p w14:paraId="3635151D" w14:textId="77777777" w:rsidR="00976574" w:rsidRDefault="00AD5524">
      <w:r>
        <w:t xml:space="preserve"> Previous page</w:t>
      </w:r>
    </w:p>
    <w:sectPr w:rsidR="009765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186"/>
    <w:rsid w:val="0029639D"/>
    <w:rsid w:val="00326F90"/>
    <w:rsid w:val="00777DB2"/>
    <w:rsid w:val="00976574"/>
    <w:rsid w:val="00AA1D8D"/>
    <w:rsid w:val="00AC3462"/>
    <w:rsid w:val="00AD552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A55CC82-806B-4505-A4D3-204E159B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D552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67B2B2-41E4-4162-8F12-D6BA6C32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2019-10-24T22:21:00Z</dcterms:modified>
  <cp:category/>
</cp:coreProperties>
</file>