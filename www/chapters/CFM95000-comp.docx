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51BED" w14:textId="77777777" w:rsidR="009150D9" w:rsidRDefault="00DB4437">
      <w:pPr>
        <w:pStyle w:val="Title"/>
      </w:pPr>
      <w:bookmarkStart w:id="0" w:name="_GoBack"/>
      <w:bookmarkEnd w:id="0"/>
      <w:r>
        <w:t>HMRC - CFM95000 - Interest Restriction</w:t>
      </w:r>
    </w:p>
    <w:p w14:paraId="169D443E" w14:textId="77777777" w:rsidR="009150D9" w:rsidRDefault="00DB4437">
      <w:r>
        <w:t xml:space="preserve">We are currently in the process of migrating the Corporate Interest Restriction (CIR) guidance to the CFM. As this is a work in progress, currently not all pages are available within the CFM. Please continue to </w:t>
      </w:r>
      <w:r>
        <w:t>use the existing CIR guidance that can be accessed at:</w:t>
      </w:r>
    </w:p>
    <w:p w14:paraId="2A4FBCCA" w14:textId="77777777" w:rsidR="009150D9" w:rsidRDefault="00DB4437">
      <w:r>
        <w:t>https://www.gov.uk/government/publications/corporate-interest-restriction-draft-guidance</w:t>
      </w:r>
    </w:p>
    <w:p w14:paraId="500A690C" w14:textId="77777777" w:rsidR="009150D9" w:rsidRDefault="00DB4437">
      <w:r>
        <w:t>We will remove this message once the CIR guidance is fully transitioned into this manual.</w:t>
      </w:r>
    </w:p>
    <w:p w14:paraId="3A6CDF21" w14:textId="77777777" w:rsidR="009150D9" w:rsidRDefault="009150D9"/>
    <w:p w14:paraId="7DB8D2CC" w14:textId="77777777" w:rsidR="009150D9" w:rsidRDefault="00DB4437">
      <w:r>
        <w:t>This guidance reflect</w:t>
      </w:r>
      <w:r>
        <w:t>s the legislation as amended by Finance (No.2) Bill 2017 -19, which at the time of publication in February 2018 has not recieved royal assent.</w:t>
      </w:r>
    </w:p>
    <w:p w14:paraId="367BC5D6" w14:textId="77777777" w:rsidR="009150D9" w:rsidRDefault="00DB4437">
      <w:r>
        <w:t>CFM95100    Overview</w:t>
      </w:r>
    </w:p>
    <w:p w14:paraId="4561619B" w14:textId="77777777" w:rsidR="009150D9" w:rsidRDefault="00DB4437">
      <w:r>
        <w:t>CFM95200    Core rules</w:t>
      </w:r>
    </w:p>
    <w:p w14:paraId="43EA605C" w14:textId="77777777" w:rsidR="009150D9" w:rsidRDefault="00DB4437">
      <w:r>
        <w:t>CFM95300    Groups, periods and financial statements</w:t>
      </w:r>
    </w:p>
    <w:p w14:paraId="117F763A" w14:textId="77777777" w:rsidR="009150D9" w:rsidRDefault="00DB4437">
      <w:r>
        <w:t>CFM95600    Tax-</w:t>
      </w:r>
      <w:r>
        <w:t xml:space="preserve"> interest</w:t>
      </w:r>
    </w:p>
    <w:p w14:paraId="61E74983" w14:textId="77777777" w:rsidR="009150D9" w:rsidRDefault="00DB4437">
      <w:r>
        <w:t>CFM95700    Tax-EBITDA</w:t>
      </w:r>
    </w:p>
    <w:p w14:paraId="00FC1A82" w14:textId="77777777" w:rsidR="009150D9" w:rsidRDefault="00DB4437">
      <w:r>
        <w:t>CFM95900    Group-interest</w:t>
      </w:r>
    </w:p>
    <w:p w14:paraId="6291A0A0" w14:textId="77777777" w:rsidR="009150D9" w:rsidRDefault="00DB4437">
      <w:r>
        <w:t>CFM96200    Related parties</w:t>
      </w:r>
    </w:p>
    <w:p w14:paraId="07CC0B32" w14:textId="77777777" w:rsidR="009150D9" w:rsidRDefault="00DB4437">
      <w:r>
        <w:t>CFM96400    Group-EBITDA</w:t>
      </w:r>
    </w:p>
    <w:p w14:paraId="39D63FC7" w14:textId="77777777" w:rsidR="009150D9" w:rsidRDefault="00DB4437">
      <w:r>
        <w:t>CFM96600    Alternative calculation</w:t>
      </w:r>
    </w:p>
    <w:p w14:paraId="6B597B20" w14:textId="77777777" w:rsidR="009150D9" w:rsidRDefault="00DB4437">
      <w:r>
        <w:t>CFM96700    Joint ventures</w:t>
      </w:r>
    </w:p>
    <w:p w14:paraId="62D55F8D" w14:textId="77777777" w:rsidR="009150D9" w:rsidRDefault="00DB4437">
      <w:r>
        <w:t>CFM97100    Public infrastructure</w:t>
      </w:r>
    </w:p>
    <w:p w14:paraId="2EBF97D7" w14:textId="77777777" w:rsidR="009150D9" w:rsidRDefault="00DB4437">
      <w:r>
        <w:t xml:space="preserve">CFM97500    Interest restriction: Banking and </w:t>
      </w:r>
      <w:r>
        <w:t>insurance groups</w:t>
      </w:r>
    </w:p>
    <w:p w14:paraId="0730D100" w14:textId="77777777" w:rsidR="009150D9" w:rsidRDefault="00DB4437">
      <w:r>
        <w:t>CFM97700    Property and REITs</w:t>
      </w:r>
    </w:p>
    <w:p w14:paraId="76CEA1D2" w14:textId="77777777" w:rsidR="009150D9" w:rsidRDefault="00DB4437">
      <w:r>
        <w:t>CFM97800    Leasing</w:t>
      </w:r>
    </w:p>
    <w:p w14:paraId="7022F7A9" w14:textId="77777777" w:rsidR="009150D9" w:rsidRDefault="00DB4437">
      <w:r>
        <w:t>CFM97900    Special regimes</w:t>
      </w:r>
    </w:p>
    <w:p w14:paraId="088410B3" w14:textId="77777777" w:rsidR="009150D9" w:rsidRDefault="00DB4437">
      <w:r>
        <w:t>CFM98000    Anti-avoidance</w:t>
      </w:r>
    </w:p>
    <w:p w14:paraId="4D8151B5" w14:textId="77777777" w:rsidR="009150D9" w:rsidRDefault="00DB4437">
      <w:r>
        <w:t>CFM98200    Carry forward rules</w:t>
      </w:r>
    </w:p>
    <w:p w14:paraId="75286CCF" w14:textId="77777777" w:rsidR="009150D9" w:rsidRDefault="00DB4437">
      <w:r>
        <w:lastRenderedPageBreak/>
        <w:t>CFM98300    Commencement rules</w:t>
      </w:r>
    </w:p>
    <w:p w14:paraId="2AE33C28" w14:textId="77777777" w:rsidR="009150D9" w:rsidRDefault="00DB4437">
      <w:r>
        <w:t>CFM98400    Administration</w:t>
      </w:r>
    </w:p>
    <w:p w14:paraId="6A87A737" w14:textId="77777777" w:rsidR="009150D9" w:rsidRDefault="00DB4437">
      <w:pPr>
        <w:rPr>
          <w:ins w:id="1" w:author="Comparison" w:date="2019-10-25T00:42:00Z"/>
        </w:rPr>
      </w:pPr>
      <w:ins w:id="2" w:author="Comparison" w:date="2019-10-25T00:42:00Z">
        <w:r>
          <w:t>CFM95190    Glossary of Terms</w:t>
        </w:r>
      </w:ins>
    </w:p>
    <w:p w14:paraId="7126DD44" w14:textId="77777777" w:rsidR="009150D9" w:rsidRDefault="00DB4437">
      <w:r>
        <w:t xml:space="preserve"> Previous pag</w:t>
      </w:r>
      <w:r>
        <w:t>e</w:t>
      </w:r>
    </w:p>
    <w:sectPr w:rsidR="009150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3C6A"/>
    <w:rsid w:val="004628B4"/>
    <w:rsid w:val="0048747E"/>
    <w:rsid w:val="009150D9"/>
    <w:rsid w:val="00AA1D8D"/>
    <w:rsid w:val="00B47730"/>
    <w:rsid w:val="00CB0664"/>
    <w:rsid w:val="00DB44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8ECFECE-212C-4F13-A53D-7B0474D7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B44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4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4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F3F63A-C661-4C46-9C58-89AD76680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2019-10-24T23:42:00Z</dcterms:modified>
  <cp:category/>
</cp:coreProperties>
</file>