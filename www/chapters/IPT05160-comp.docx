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09A93" w14:textId="77777777" w:rsidR="005530EB" w:rsidRDefault="00626190">
      <w:pPr>
        <w:pStyle w:val="Title"/>
      </w:pPr>
      <w:bookmarkStart w:id="0" w:name="_GoBack"/>
      <w:bookmarkEnd w:id="0"/>
      <w:r>
        <w:t>HMRC - IPT05160 - Separate Contracts: Contents</w:t>
      </w:r>
    </w:p>
    <w:p w14:paraId="0E769DBF" w14:textId="550160B5" w:rsidR="005530EB" w:rsidRDefault="00626190">
      <w:r>
        <w:t xml:space="preserve">IPT05165    </w:t>
      </w:r>
      <w:del w:id="1" w:author="Comparison" w:date="2019-10-30T17:58:00Z">
        <w:r>
          <w:delText>Calculating the value of the premium: separate contracts: legal</w:delText>
        </w:r>
      </w:del>
      <w:ins w:id="2" w:author="Comparison" w:date="2019-10-30T17:58:00Z">
        <w:r>
          <w:t>Legal</w:t>
        </w:r>
      </w:ins>
      <w:r>
        <w:t xml:space="preserve"> background</w:t>
      </w:r>
    </w:p>
    <w:p w14:paraId="778E5F88" w14:textId="30E7E79B" w:rsidR="005530EB" w:rsidRDefault="00626190">
      <w:r>
        <w:t xml:space="preserve">IPT05170    </w:t>
      </w:r>
      <w:del w:id="3" w:author="Comparison" w:date="2019-10-30T17:58:00Z">
        <w:r>
          <w:delText>Calculating the value of the premium: separate contracts: the</w:delText>
        </w:r>
      </w:del>
      <w:ins w:id="4" w:author="Comparison" w:date="2019-10-30T17:58:00Z">
        <w:r>
          <w:t>The</w:t>
        </w:r>
      </w:ins>
      <w:r>
        <w:t xml:space="preserve"> Homeserve case</w:t>
      </w:r>
    </w:p>
    <w:p w14:paraId="2BF3D89F" w14:textId="455AF6C6" w:rsidR="005530EB" w:rsidRDefault="00626190">
      <w:r>
        <w:t xml:space="preserve">IPT05175    </w:t>
      </w:r>
      <w:del w:id="5" w:author="Comparison" w:date="2019-10-30T17:58:00Z">
        <w:r>
          <w:delText>Calculating the value of the premium: separate contracts: avoidance</w:delText>
        </w:r>
      </w:del>
      <w:ins w:id="6" w:author="Comparison" w:date="2019-10-30T17:58:00Z">
        <w:r>
          <w:t>Avoidance</w:t>
        </w:r>
      </w:ins>
      <w:r>
        <w:t xml:space="preserve"> and </w:t>
      </w:r>
      <w:del w:id="7" w:author="Comparison" w:date="2019-10-30T17:58:00Z">
        <w:r>
          <w:delText>‘commoditised’</w:delText>
        </w:r>
      </w:del>
      <w:ins w:id="8" w:author="Comparison" w:date="2019-10-30T17:58:00Z">
        <w:r>
          <w:t>'commoditised'</w:t>
        </w:r>
      </w:ins>
      <w:r>
        <w:t xml:space="preserve"> insurance products</w:t>
      </w:r>
    </w:p>
    <w:p w14:paraId="44CA1B1C" w14:textId="4DB9D17C" w:rsidR="005530EB" w:rsidRDefault="00626190">
      <w:r>
        <w:t xml:space="preserve">IPT05180    </w:t>
      </w:r>
      <w:del w:id="9" w:author="Comparison" w:date="2019-10-30T17:58:00Z">
        <w:r>
          <w:delText>Calculating the value of the premium: separate contracts: the</w:delText>
        </w:r>
      </w:del>
      <w:ins w:id="10" w:author="Comparison" w:date="2019-10-30T17:58:00Z">
        <w:r>
          <w:t>The</w:t>
        </w:r>
      </w:ins>
      <w:r>
        <w:t xml:space="preserve"> anti-avoidance provision</w:t>
      </w:r>
    </w:p>
    <w:p w14:paraId="187EE8BA" w14:textId="6CA66DCB" w:rsidR="005530EB" w:rsidRDefault="00626190">
      <w:r>
        <w:t xml:space="preserve">IPT05185    </w:t>
      </w:r>
      <w:del w:id="11" w:author="Comparison" w:date="2019-10-30T17:58:00Z">
        <w:r>
          <w:delText>Calculating the value of the premium: s</w:delText>
        </w:r>
        <w:r>
          <w:delText>eparate contracts: how</w:delText>
        </w:r>
      </w:del>
      <w:ins w:id="12" w:author="Comparison" w:date="2019-10-30T17:58:00Z">
        <w:r>
          <w:t>How</w:t>
        </w:r>
      </w:ins>
      <w:r>
        <w:t xml:space="preserve"> the </w:t>
      </w:r>
      <w:r>
        <w:t>anti-avoidance conditions apply to amounts charged under specific separate contracts</w:t>
      </w:r>
    </w:p>
    <w:p w14:paraId="57B2DC18" w14:textId="47CEE63A" w:rsidR="005530EB" w:rsidRDefault="00626190">
      <w:r>
        <w:t xml:space="preserve">IPT05190    </w:t>
      </w:r>
      <w:del w:id="13" w:author="Comparison" w:date="2019-10-30T17:58:00Z">
        <w:r>
          <w:delText>Calculating the value of the premium: separate contracts: accounting</w:delText>
        </w:r>
      </w:del>
      <w:ins w:id="14" w:author="Comparison" w:date="2019-10-30T17:58:00Z">
        <w:r>
          <w:t>Accounting</w:t>
        </w:r>
      </w:ins>
      <w:r>
        <w:t xml:space="preserve"> for the IPT on amounts charged under separate contracts</w:t>
      </w:r>
    </w:p>
    <w:p w14:paraId="03B26B3A" w14:textId="77777777" w:rsidR="005530EB" w:rsidRDefault="00626190">
      <w:r>
        <w:t xml:space="preserve"> Previous page</w:t>
      </w:r>
    </w:p>
    <w:p w14:paraId="6EC82FC3" w14:textId="77777777" w:rsidR="005530EB" w:rsidRDefault="00626190">
      <w:r>
        <w:t xml:space="preserve"> Next page</w:t>
      </w:r>
    </w:p>
    <w:sectPr w:rsidR="005530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520"/>
    <w:rsid w:val="0029639D"/>
    <w:rsid w:val="00326F90"/>
    <w:rsid w:val="004F152A"/>
    <w:rsid w:val="005530EB"/>
    <w:rsid w:val="00626190"/>
    <w:rsid w:val="00AA1D8D"/>
    <w:rsid w:val="00B21BB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4FE2899-DB31-4163-A7B6-08AABD2C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2619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1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50123B-6707-488E-822B-18D7DAC0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2019-10-30T17:58:00Z</dcterms:modified>
  <cp:category/>
</cp:coreProperties>
</file>