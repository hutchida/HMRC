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C2ACB" w14:textId="77777777" w:rsidR="00B34569" w:rsidRDefault="00E811AE">
      <w:pPr>
        <w:pStyle w:val="Title"/>
      </w:pPr>
      <w:bookmarkStart w:id="0" w:name="_GoBack"/>
      <w:bookmarkEnd w:id="0"/>
      <w:r>
        <w:t>HMRC - STSM105000 - Collectives: Exemptions: Contents</w:t>
      </w:r>
    </w:p>
    <w:p w14:paraId="03028C89" w14:textId="77777777" w:rsidR="00B34569" w:rsidRDefault="00E811AE">
      <w:r>
        <w:t>STSM105010    Exempt collective investment schemes</w:t>
      </w:r>
    </w:p>
    <w:p w14:paraId="13D60EA2" w14:textId="77777777" w:rsidR="00B34569" w:rsidRDefault="00E811AE">
      <w:r>
        <w:t>STSM105020    Exempt investments - interests other than in collective investment schemes</w:t>
      </w:r>
    </w:p>
    <w:p w14:paraId="15FC0C70" w14:textId="77777777" w:rsidR="00B34569" w:rsidRDefault="00E811AE">
      <w:r>
        <w:t xml:space="preserve">STSM105030    Exempt investments - interests other than in </w:t>
      </w:r>
      <w:r>
        <w:t>collective investment schemes - Depositary Interests and non-UK incorporated companies</w:t>
      </w:r>
    </w:p>
    <w:p w14:paraId="0175D5EB" w14:textId="77777777" w:rsidR="00B34569" w:rsidRDefault="00E811AE">
      <w:r>
        <w:t>STSM105040    Exempt investments - interests other than in collective investment schemes - derivatives</w:t>
      </w:r>
    </w:p>
    <w:p w14:paraId="209C58D0" w14:textId="77777777" w:rsidR="00B34569" w:rsidRDefault="00E811AE">
      <w:r>
        <w:t>STSM105050    Exempt investments - interests in other collective i</w:t>
      </w:r>
      <w:r>
        <w:t>nvestment schemes</w:t>
      </w:r>
    </w:p>
    <w:p w14:paraId="2907DF22" w14:textId="77777777" w:rsidR="00B34569" w:rsidRDefault="00E811AE">
      <w:r>
        <w:t>STSM105060    Exempt investments - interests in other collective investment schemes - practicalities</w:t>
      </w:r>
    </w:p>
    <w:p w14:paraId="2E07E9D7" w14:textId="77777777" w:rsidR="00B34569" w:rsidRDefault="00E811AE">
      <w:r>
        <w:t>STSM105070    Exempt investments - interests in other collective investment schemes - chains of funds</w:t>
      </w:r>
    </w:p>
    <w:p w14:paraId="00A2AE12" w14:textId="77777777" w:rsidR="00B34569" w:rsidRDefault="00E811AE">
      <w:r>
        <w:t xml:space="preserve">STSM105080    Exempt investments - </w:t>
      </w:r>
      <w:r>
        <w:t>interests in other collective investment schemes - mistakes</w:t>
      </w:r>
    </w:p>
    <w:p w14:paraId="7BFC92E8" w14:textId="77777777" w:rsidR="00B34569" w:rsidRDefault="00E811AE">
      <w:r>
        <w:t>STSM105090    Feeder fund to a Property AIF</w:t>
      </w:r>
    </w:p>
    <w:p w14:paraId="239CD6D7" w14:textId="77777777" w:rsidR="00B34569" w:rsidRDefault="00E811AE">
      <w:r>
        <w:t>STSM105100    In specie redemptions</w:t>
      </w:r>
    </w:p>
    <w:p w14:paraId="52EAC9CD" w14:textId="77777777" w:rsidR="00B34569" w:rsidRDefault="00E811AE">
      <w:pPr>
        <w:rPr>
          <w:ins w:id="1" w:author="Comparison" w:date="2019-10-30T19:09:00Z"/>
        </w:rPr>
      </w:pPr>
      <w:ins w:id="2" w:author="Comparison" w:date="2019-10-30T19:09:00Z">
        <w:r>
          <w:t>STSM105105    In specie redemptions on or after 30 March 2014</w:t>
        </w:r>
      </w:ins>
    </w:p>
    <w:p w14:paraId="144C9332" w14:textId="77777777" w:rsidR="00B34569" w:rsidRDefault="00E811AE">
      <w:r>
        <w:t>STSM105110    Individual Pension Account</w:t>
      </w:r>
    </w:p>
    <w:p w14:paraId="58B790D9" w14:textId="77777777" w:rsidR="00B34569" w:rsidRDefault="00E811AE">
      <w:r>
        <w:t xml:space="preserve"> Previous pag</w:t>
      </w:r>
      <w:r>
        <w:t>e</w:t>
      </w:r>
    </w:p>
    <w:p w14:paraId="153CAAB4" w14:textId="77777777" w:rsidR="00B34569" w:rsidRDefault="00E811AE">
      <w:r>
        <w:t xml:space="preserve"> Next page</w:t>
      </w:r>
    </w:p>
    <w:sectPr w:rsidR="00B345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C8D"/>
    <w:rsid w:val="0015074B"/>
    <w:rsid w:val="0029639D"/>
    <w:rsid w:val="0030601A"/>
    <w:rsid w:val="00326F90"/>
    <w:rsid w:val="00AA1D8D"/>
    <w:rsid w:val="00AE2DB2"/>
    <w:rsid w:val="00B34569"/>
    <w:rsid w:val="00B47730"/>
    <w:rsid w:val="00CB0664"/>
    <w:rsid w:val="00E811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767110F-C68D-4E41-B819-141293AB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811A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1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1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41D9F0-90C6-45F8-A79B-48D99AF99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2019-10-30T19:09:00Z</dcterms:modified>
  <cp:category/>
</cp:coreProperties>
</file>