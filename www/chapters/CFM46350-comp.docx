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F7B3" w14:textId="77777777" w:rsidR="001D1D92" w:rsidRDefault="009A46BD">
      <w:pPr>
        <w:pStyle w:val="Title"/>
      </w:pPr>
      <w:bookmarkStart w:id="0" w:name="_GoBack"/>
      <w:bookmarkEnd w:id="0"/>
      <w:r>
        <w:t>HMRC - CFM46350 - Repos: Tax Rules: Debtor Repos</w:t>
      </w:r>
    </w:p>
    <w:p w14:paraId="2313791A" w14:textId="77777777" w:rsidR="001D1D92" w:rsidRDefault="009A46BD">
      <w:r>
        <w:t>Definition of a debtor repo (CTA09/S548)</w:t>
      </w:r>
    </w:p>
    <w:p w14:paraId="3D19A3A7" w14:textId="77777777" w:rsidR="001D1D92" w:rsidRDefault="009A46BD">
      <w:r>
        <w:t>A company (‘the borrower’) has a debtor repo if all of the following conditions are met:</w:t>
      </w:r>
    </w:p>
    <w:p w14:paraId="1BA802E7" w14:textId="77777777" w:rsidR="001D1D92" w:rsidRDefault="009A46BD">
      <w:r>
        <w:t xml:space="preserve">Condition A: under an arrangement the borrower receives from another </w:t>
      </w:r>
      <w:r>
        <w:t>person (‘the lender’) any money or other asset (‘the advance’).</w:t>
      </w:r>
    </w:p>
    <w:p w14:paraId="17842B77" w14:textId="77777777" w:rsidR="001D1D92" w:rsidRDefault="009A46BD">
      <w:r>
        <w:t>Condition B: in accordance with GAAP, the accounts of the borrower record for the period in which the advance is received a financial liability in respect of the advance.</w:t>
      </w:r>
    </w:p>
    <w:p w14:paraId="44843C03" w14:textId="77777777" w:rsidR="001D1D92" w:rsidRDefault="009A46BD">
      <w:r>
        <w:t>Condition C: under th</w:t>
      </w:r>
      <w:r>
        <w:t>e arrangement the borrower sells any securities to the lender.</w:t>
      </w:r>
    </w:p>
    <w:p w14:paraId="1FFF1961" w14:textId="77777777" w:rsidR="001D1D92" w:rsidRDefault="009A46BD">
      <w:r>
        <w:t>Condition D: the arrangement provides that the borrower will or may become entitled or obliged subsequently to buy those or similar securities.</w:t>
      </w:r>
    </w:p>
    <w:p w14:paraId="187D735C" w14:textId="77777777" w:rsidR="001D1D92" w:rsidRDefault="009A46BD">
      <w:r>
        <w:t>Condition E: in accordance with GAAP, the subsequ</w:t>
      </w:r>
      <w:r>
        <w:t>ent buying of the securities would extinguish the financial liability in respect of the advance that has been recorded in the borrower’s accounts.</w:t>
      </w:r>
    </w:p>
    <w:p w14:paraId="1FBF5116" w14:textId="77777777" w:rsidR="001D1D92" w:rsidRDefault="009A46BD">
      <w:r>
        <w:t>A company also has a debtor repo if it is a member of a partnership that meets these conditions.</w:t>
      </w:r>
    </w:p>
    <w:p w14:paraId="09968978" w14:textId="77777777" w:rsidR="001D1D92" w:rsidRDefault="009A46BD">
      <w:r>
        <w:t>These condit</w:t>
      </w:r>
      <w:r>
        <w:t>ions cover normal repos executed under standard market documentation. However they also go slightly wider: since Condition D does not specify from whom the borrower is entitled or obliged to buy the securities, this can be a person other than the ‘lender’.</w:t>
      </w:r>
    </w:p>
    <w:p w14:paraId="6F247737" w14:textId="77777777" w:rsidR="001D1D92" w:rsidRDefault="009A46BD">
      <w:r>
        <w:t>Debtor repo: example</w:t>
      </w:r>
    </w:p>
    <w:p w14:paraId="64FE62C7" w14:textId="77777777" w:rsidR="001D1D92" w:rsidRDefault="009A46BD">
      <w:r>
        <w:t>1/1/09: The borrower (A) sells securities to the lender (C), for which it receives an advance of 100.</w:t>
      </w:r>
    </w:p>
    <w:p w14:paraId="0E20586B" w14:textId="77777777" w:rsidR="001D1D92" w:rsidRDefault="009A46BD">
      <w:r>
        <w:t>30/6/09: A repurchases the same or similar securities from C for 103, agreed at the outset (this includes a finance charge of 3):</w:t>
      </w:r>
    </w:p>
    <w:p w14:paraId="09ECB879" w14:textId="77777777" w:rsidR="001D1D92" w:rsidRDefault="009A46BD">
      <w:r>
        <w:t xml:space="preserve">A </w:t>
      </w:r>
      <w:r>
        <w:t>has a debtor repo because all of the above conditions are met:</w:t>
      </w:r>
    </w:p>
    <w:p w14:paraId="596DA4E4" w14:textId="77777777" w:rsidR="001D1D92" w:rsidRDefault="009A46BD">
      <w:r>
        <w:t>Condition A: A receives an advance of money from C.</w:t>
      </w:r>
    </w:p>
    <w:p w14:paraId="5E5B9BBD" w14:textId="77777777" w:rsidR="001D1D92" w:rsidRDefault="009A46BD">
      <w:r>
        <w:t>Condition B: in accordance with GAAP, A records a financial liability in respect of that advance.</w:t>
      </w:r>
    </w:p>
    <w:p w14:paraId="7B72847D" w14:textId="77777777" w:rsidR="001D1D92" w:rsidRDefault="009A46BD">
      <w:r>
        <w:t>Condition C: A sells securities to C.</w:t>
      </w:r>
    </w:p>
    <w:p w14:paraId="73519FA6" w14:textId="77777777" w:rsidR="001D1D92" w:rsidRDefault="009A46BD">
      <w:r>
        <w:lastRenderedPageBreak/>
        <w:t>Condi</w:t>
      </w:r>
      <w:r>
        <w:t>tion D: A is entitled or obliged to buy those or similar securities.</w:t>
      </w:r>
    </w:p>
    <w:p w14:paraId="1D66A768" w14:textId="77777777" w:rsidR="001D1D92" w:rsidRDefault="009A46BD">
      <w:r>
        <w:t>Condition E: in accordance with GAAP, the buying of those securities extinguishes A’s financial liability in respect of the advance.</w:t>
      </w:r>
    </w:p>
    <w:p w14:paraId="0630FD41" w14:textId="77777777" w:rsidR="001D1D92" w:rsidRDefault="009A46BD">
      <w:r>
        <w:t>Further points to note</w:t>
      </w:r>
    </w:p>
    <w:p w14:paraId="20704A22" w14:textId="77777777" w:rsidR="001D1D92" w:rsidRDefault="009A46BD">
      <w:r>
        <w:t>This example corresponds to the</w:t>
      </w:r>
      <w:r>
        <w:t xml:space="preserve"> creditor repo example at CFM46230 (where C is a company).</w:t>
      </w:r>
    </w:p>
    <w:p w14:paraId="0BB41847" w14:textId="77777777" w:rsidR="009D2349" w:rsidRDefault="009A46BD">
      <w:pPr>
        <w:rPr>
          <w:del w:id="1" w:author="Comparison" w:date="2019-10-25T00:21:00Z"/>
        </w:rPr>
      </w:pPr>
      <w:r>
        <w:t>A also has a debtor repo if, under the arrangement, it purchases the securities from another person (‘D’) instead of repurchasing them from C. Such a transaction corresponds to the creditor quasi-r</w:t>
      </w:r>
      <w:r>
        <w:t>epo example at CFM46250 (where C and D are companies).</w:t>
      </w:r>
    </w:p>
    <w:p w14:paraId="17140C59" w14:textId="77777777" w:rsidR="009D2349" w:rsidRDefault="009A46BD">
      <w:pPr>
        <w:rPr>
          <w:del w:id="2" w:author="Comparison" w:date="2019-10-25T00:21:00Z"/>
        </w:rPr>
      </w:pPr>
      <w:del w:id="3" w:author="Comparison" w:date="2019-10-25T00:21:00Z">
        <w:r>
          <w:delText xml:space="preserve"> Previous page</w:delText>
        </w:r>
      </w:del>
    </w:p>
    <w:p w14:paraId="0ED8B194" w14:textId="772A80C7" w:rsidR="001D1D92" w:rsidRDefault="009A46BD">
      <w:del w:id="4" w:author="Comparison" w:date="2019-10-25T00:21:00Z">
        <w:r>
          <w:delText xml:space="preserve"> Next page</w:delText>
        </w:r>
      </w:del>
    </w:p>
    <w:sectPr w:rsidR="001D1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D92"/>
    <w:rsid w:val="0029639D"/>
    <w:rsid w:val="00326F90"/>
    <w:rsid w:val="003806DC"/>
    <w:rsid w:val="00434991"/>
    <w:rsid w:val="009A46BD"/>
    <w:rsid w:val="009D23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4348FD8-D3DB-48C7-917A-81467B38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46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AE146-540B-47B8-9C5B-0C42F779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2019-10-24T23:21:00Z</dcterms:modified>
  <cp:category/>
</cp:coreProperties>
</file>