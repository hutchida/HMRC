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E1AD5" w14:textId="77777777" w:rsidR="00EB6191" w:rsidRDefault="00CD0DDF">
      <w:pPr>
        <w:pStyle w:val="Title"/>
      </w:pPr>
      <w:bookmarkStart w:id="0" w:name="_GoBack"/>
      <w:bookmarkEnd w:id="0"/>
      <w:r>
        <w:t>HMRC - VAT-SINGLE-ENTITY-AND-DISAGGREGATION-MANUAL - VAT Single Entity And Disaggregation</w:t>
      </w:r>
    </w:p>
    <w:p w14:paraId="01419190" w14:textId="77777777" w:rsidR="002276AE" w:rsidRDefault="00CD0DDF">
      <w:pPr>
        <w:rPr>
          <w:del w:id="1" w:author="Comparison" w:date="2019-10-24T23:23:00Z"/>
        </w:rPr>
      </w:pPr>
      <w:r>
        <w:t xml:space="preserve">The purpose of this guidance is to help you to determine: whether two (or more) apparently separate businesses are, in reality, a single entity and whether they </w:t>
      </w:r>
      <w:r>
        <w:t>have been separated artificially</w:t>
      </w:r>
    </w:p>
    <w:p w14:paraId="4B79F636" w14:textId="77777777" w:rsidR="002276AE" w:rsidRDefault="00CD0DDF">
      <w:pPr>
        <w:rPr>
          <w:del w:id="2" w:author="Comparison" w:date="2019-10-24T23:23:00Z"/>
        </w:rPr>
      </w:pPr>
      <w:del w:id="3" w:author="Comparison" w:date="2019-10-24T23:23:00Z">
        <w:r>
          <w:delText>VATDSAG01000    Introduction: contents</w:delText>
        </w:r>
      </w:del>
    </w:p>
    <w:p w14:paraId="20E7589A" w14:textId="77777777" w:rsidR="002276AE" w:rsidRDefault="00CD0DDF">
      <w:pPr>
        <w:rPr>
          <w:del w:id="4" w:author="Comparison" w:date="2019-10-24T23:23:00Z"/>
        </w:rPr>
      </w:pPr>
      <w:del w:id="5" w:author="Comparison" w:date="2019-10-24T23:23:00Z">
        <w:r>
          <w:delText>VATDSAG02000    Handling business separation cases: contents</w:delText>
        </w:r>
      </w:del>
    </w:p>
    <w:p w14:paraId="663EC8DC" w14:textId="77777777" w:rsidR="002276AE" w:rsidRDefault="00CD0DDF">
      <w:pPr>
        <w:rPr>
          <w:del w:id="6" w:author="Comparison" w:date="2019-10-24T23:23:00Z"/>
        </w:rPr>
      </w:pPr>
      <w:del w:id="7" w:author="Comparison" w:date="2019-10-24T23:23:00Z">
        <w:r>
          <w:delText>VATDSAG03000    Single Entity: contents</w:delText>
        </w:r>
      </w:del>
    </w:p>
    <w:p w14:paraId="11AC939D" w14:textId="77777777" w:rsidR="002276AE" w:rsidRDefault="00CD0DDF">
      <w:pPr>
        <w:rPr>
          <w:del w:id="8" w:author="Comparison" w:date="2019-10-24T23:23:00Z"/>
        </w:rPr>
      </w:pPr>
      <w:del w:id="9" w:author="Comparison" w:date="2019-10-24T23:23:00Z">
        <w:r>
          <w:delText>VATDSAG04000    Single Entity and Partnerships: contents</w:delText>
        </w:r>
      </w:del>
    </w:p>
    <w:p w14:paraId="24A7B2E5" w14:textId="77777777" w:rsidR="002276AE" w:rsidRDefault="00CD0DDF">
      <w:pPr>
        <w:rPr>
          <w:del w:id="10" w:author="Comparison" w:date="2019-10-24T23:23:00Z"/>
        </w:rPr>
      </w:pPr>
      <w:del w:id="11" w:author="Comparison" w:date="2019-10-24T23:23:00Z">
        <w:r>
          <w:delText>VATDSAG05000    Disaggrega</w:delText>
        </w:r>
        <w:r>
          <w:delText>tion: contents</w:delText>
        </w:r>
      </w:del>
    </w:p>
    <w:p w14:paraId="5086D242" w14:textId="77777777" w:rsidR="002276AE" w:rsidRDefault="00CD0DDF">
      <w:pPr>
        <w:rPr>
          <w:del w:id="12" w:author="Comparison" w:date="2019-10-24T23:23:00Z"/>
        </w:rPr>
      </w:pPr>
      <w:del w:id="13" w:author="Comparison" w:date="2019-10-24T23:23:00Z">
        <w:r>
          <w:delText>VATDSAG06000    Determining whether disaggregation has occurred: contents</w:delText>
        </w:r>
      </w:del>
    </w:p>
    <w:p w14:paraId="5F3D0A5D" w14:textId="77777777" w:rsidR="002276AE" w:rsidRDefault="00CD0DDF">
      <w:pPr>
        <w:rPr>
          <w:del w:id="14" w:author="Comparison" w:date="2019-10-24T23:23:00Z"/>
        </w:rPr>
      </w:pPr>
      <w:del w:id="15" w:author="Comparison" w:date="2019-10-24T23:23:00Z">
        <w:r>
          <w:delText>VATDSAG07000    What to do if you have reached a conclusion of disaggregation: contents</w:delText>
        </w:r>
      </w:del>
    </w:p>
    <w:p w14:paraId="2F985C3C" w14:textId="43C36A33" w:rsidR="00EB6191" w:rsidRDefault="00CD0DDF">
      <w:del w:id="16" w:author="Comparison" w:date="2019-10-24T23:23:00Z">
        <w:r>
          <w:delText>VATDSAG08000    Useful legal decisions: contents</w:delText>
        </w:r>
      </w:del>
    </w:p>
    <w:sectPr w:rsidR="00EB61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76AE"/>
    <w:rsid w:val="0029639D"/>
    <w:rsid w:val="00326F90"/>
    <w:rsid w:val="007447D4"/>
    <w:rsid w:val="00945EC9"/>
    <w:rsid w:val="00AA1D8D"/>
    <w:rsid w:val="00B47730"/>
    <w:rsid w:val="00CB0664"/>
    <w:rsid w:val="00CD0DDF"/>
    <w:rsid w:val="00EB619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04527BC-1FAD-4893-99FD-A3FE70069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CD0DD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0D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D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98B8AA4-890C-4781-B795-609105CBF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2019-10-24T22:23:00Z</dcterms:modified>
  <cp:category/>
</cp:coreProperties>
</file>