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0157" w14:textId="77777777" w:rsidR="003D3EF9" w:rsidRDefault="004B61A0">
      <w:pPr>
        <w:pStyle w:val="Title"/>
      </w:pPr>
      <w:bookmarkStart w:id="0" w:name="_GoBack"/>
      <w:bookmarkEnd w:id="0"/>
      <w:r>
        <w:t>HMRC - INTM248100 - Alphabetic Index Of Terms Defined In Part 9A</w:t>
      </w:r>
    </w:p>
    <w:p w14:paraId="265D2579" w14:textId="77777777" w:rsidR="003D3EF9" w:rsidRDefault="003D3EF9">
      <w:pPr>
        <w:rPr>
          <w:ins w:id="1" w:author="Comparison" w:date="2019-10-24T22:58:00Z"/>
        </w:rPr>
      </w:pPr>
    </w:p>
    <w:p w14:paraId="5E7355A4" w14:textId="77777777" w:rsidR="003D3EF9" w:rsidRDefault="003D3EF9">
      <w:pPr>
        <w:rPr>
          <w:ins w:id="2" w:author="Comparison" w:date="2019-10-24T22:58:00Z"/>
        </w:rPr>
      </w:pPr>
    </w:p>
    <w:p w14:paraId="09A967BF" w14:textId="77777777" w:rsidR="003D3EF9" w:rsidRDefault="004B61A0">
      <w:pPr>
        <w:rPr>
          <w:ins w:id="3" w:author="Comparison" w:date="2019-10-24T22:58:00Z"/>
        </w:rPr>
      </w:pPr>
      <w:r>
        <w:t>Alphabetic index of terms defined in Part 9A</w:t>
      </w:r>
    </w:p>
    <w:p w14:paraId="42FDC4D5" w14:textId="77777777" w:rsidR="003D3EF9" w:rsidRDefault="003D3EF9"/>
    <w:p w14:paraId="1C74ECEF" w14:textId="77777777" w:rsidR="003D3EF9" w:rsidRDefault="004B61A0">
      <w:r>
        <w:t>“Accounting period”, in relation to a CFC, is defined at INTM248150</w:t>
      </w:r>
    </w:p>
    <w:p w14:paraId="4CB24039" w14:textId="77777777" w:rsidR="003D3EF9" w:rsidRDefault="004B61A0">
      <w:r>
        <w:t xml:space="preserve">“Accounting profits”, in relation to a CFC, is defined at </w:t>
      </w:r>
      <w:r>
        <w:t>INTM248200</w:t>
      </w:r>
    </w:p>
    <w:p w14:paraId="6D56BBC5" w14:textId="77777777" w:rsidR="003D3EF9" w:rsidRDefault="004B61A0">
      <w:r>
        <w:t>“Arrangement” is used in targeted anti-avoidance rules and includes:</w:t>
      </w:r>
    </w:p>
    <w:p w14:paraId="336E7871" w14:textId="77777777" w:rsidR="003D3EF9" w:rsidRDefault="004B61A0">
      <w:r>
        <w:t>any agreement, scheme, transaction or understanding (whether or not legally enforceable), and</w:t>
      </w:r>
    </w:p>
    <w:p w14:paraId="300F54E7" w14:textId="77777777" w:rsidR="003D3EF9" w:rsidRDefault="004B61A0">
      <w:r>
        <w:t>a series of arrangements or a part of an arrangement.</w:t>
      </w:r>
    </w:p>
    <w:p w14:paraId="5738F131" w14:textId="77777777" w:rsidR="003D3EF9" w:rsidRDefault="004B61A0">
      <w:r>
        <w:t>The definition of “arrangeme</w:t>
      </w:r>
      <w:r>
        <w:t>nt” is wide and will cover arrangements that arise from a legal agreement between parties through to arrangements that rely only on a verbal understanding. The second bullet point means that an “arrangement” includes a series of arrangements or transaction</w:t>
      </w:r>
      <w:r>
        <w:t>s making it possible to consider the overall transactions or arrangements as a whole when considering what the purpose of the arrangement is or an “arrangement” can be a part of an arrangement that exists within a wider whole and the focus can be on that p</w:t>
      </w:r>
      <w:r>
        <w:t>art of the overall arrangement when considering its purpose.</w:t>
      </w:r>
    </w:p>
    <w:p w14:paraId="3E89C562" w14:textId="77777777" w:rsidR="003D3EF9" w:rsidRDefault="004B61A0">
      <w:r>
        <w:t>“Assumed taxable total profits” and “Assumed total profits”, in relation to a CFC, are defined at INTM239200</w:t>
      </w:r>
    </w:p>
    <w:p w14:paraId="46661F9C" w14:textId="77777777" w:rsidR="003D3EF9" w:rsidRDefault="004B61A0">
      <w:r>
        <w:t>“Banking business” means the business of:-</w:t>
      </w:r>
    </w:p>
    <w:p w14:paraId="56D789CC" w14:textId="77777777" w:rsidR="003D3EF9" w:rsidRDefault="004B61A0">
      <w:r>
        <w:t>banking, deposit-taking, money-lending or d</w:t>
      </w:r>
      <w:r>
        <w:t>ebt factoring, or</w:t>
      </w:r>
    </w:p>
    <w:p w14:paraId="25CE470E" w14:textId="77777777" w:rsidR="003D3EF9" w:rsidRDefault="004B61A0">
      <w:r>
        <w:t>any activity similar to an activity falling within the above bullet point.</w:t>
      </w:r>
    </w:p>
    <w:p w14:paraId="7588A5CC" w14:textId="77777777" w:rsidR="003D3EF9" w:rsidRDefault="004B61A0">
      <w:r>
        <w:t>A “CFC” is a non-UK resident company which is controlled by a UK resident person or persons (but see INTM236100 for certain cases in which a non-UK resident compan</w:t>
      </w:r>
      <w:r>
        <w:t>y is to be taken to be a CFC even though it is not controlled by a UK resident person or persons).</w:t>
      </w:r>
    </w:p>
    <w:p w14:paraId="164D686A" w14:textId="77777777" w:rsidR="003D3EF9" w:rsidRDefault="004B61A0">
      <w:r>
        <w:t>“The CFC charge” is defined at INTM194100</w:t>
      </w:r>
    </w:p>
    <w:p w14:paraId="32AB742A" w14:textId="77777777" w:rsidR="003D3EF9" w:rsidRDefault="004B61A0">
      <w:r>
        <w:t>“Chargeable company” is defined at INTM194500</w:t>
      </w:r>
    </w:p>
    <w:p w14:paraId="769437EF" w14:textId="77777777" w:rsidR="003D3EF9" w:rsidRDefault="004B61A0">
      <w:r>
        <w:lastRenderedPageBreak/>
        <w:t>“Chargeable profits” is defined at INTM194200</w:t>
      </w:r>
    </w:p>
    <w:p w14:paraId="2F32D35F" w14:textId="77777777" w:rsidR="003D3EF9" w:rsidRDefault="004B61A0">
      <w:r>
        <w:t>“Company” is to be read</w:t>
      </w:r>
      <w:r>
        <w:t xml:space="preserve"> subject to TIOPA10/S371VE (see INTM236500) which applies Part 9A to unincorporated cells of protected cell companies or incorporated cells of incorporated cell companies as if the individual cells were non-UK resident companies. Otherwise “company” takes </w:t>
      </w:r>
      <w:r>
        <w:t>its normal Corporation Taxes Act definition at CTA10/S1121(web).</w:t>
      </w:r>
    </w:p>
    <w:p w14:paraId="4BE3AD9E" w14:textId="77777777" w:rsidR="003D3EF9" w:rsidRDefault="004B61A0">
      <w:r>
        <w:t>“Company tax return” means a return required to be made under FA98/SCH18 9web).</w:t>
      </w:r>
    </w:p>
    <w:p w14:paraId="78885286" w14:textId="77777777" w:rsidR="003D3EF9" w:rsidRDefault="004B61A0">
      <w:r>
        <w:t>“Contract of insurance” has the meaning given by Article 3(1) of the Financial Services and Markets Act 2000 (R</w:t>
      </w:r>
      <w:r>
        <w:t>egulated Activities) Order 2001(web)).</w:t>
      </w:r>
    </w:p>
    <w:p w14:paraId="20D2CD80" w14:textId="77777777" w:rsidR="003D3EF9" w:rsidRDefault="004B61A0">
      <w:r>
        <w:t>“Control” is defined at INTM236000</w:t>
      </w:r>
    </w:p>
    <w:p w14:paraId="522273DA" w14:textId="77777777" w:rsidR="003D3EF9" w:rsidRDefault="004B61A0">
      <w:r>
        <w:t>“The corporation tax assumptions” are defined at INTM239300</w:t>
      </w:r>
    </w:p>
    <w:p w14:paraId="0EC34F8F" w14:textId="77777777" w:rsidR="003D3EF9" w:rsidRDefault="004B61A0">
      <w:r>
        <w:t>“Creditable tax” is defined at INTM230000</w:t>
      </w:r>
    </w:p>
    <w:p w14:paraId="75CFE0DC" w14:textId="77777777" w:rsidR="003D3EF9" w:rsidRDefault="004B61A0">
      <w:r>
        <w:t>“The HMRC Commissioners” means the Commissioners for Her Majesty’s Revenue and C</w:t>
      </w:r>
      <w:r>
        <w:t>ustoms.</w:t>
      </w:r>
    </w:p>
    <w:p w14:paraId="42F255CD" w14:textId="77777777" w:rsidR="003D3EF9" w:rsidRDefault="004B61A0">
      <w:r>
        <w:t>“Insurance business” means the business of effecting or carrying out of contracts of insurance, including the investment of premiums received.</w:t>
      </w:r>
    </w:p>
    <w:p w14:paraId="65D2794E" w14:textId="77777777" w:rsidR="003D3EF9" w:rsidRDefault="004B61A0">
      <w:r>
        <w:t>“Intellectual property” means:</w:t>
      </w:r>
    </w:p>
    <w:p w14:paraId="56848B63" w14:textId="77777777" w:rsidR="003D3EF9" w:rsidRDefault="004B61A0">
      <w:r>
        <w:t>any patent, trade mark, registered design, copyright or design right, or</w:t>
      </w:r>
    </w:p>
    <w:p w14:paraId="35E43DF1" w14:textId="77777777" w:rsidR="003D3EF9" w:rsidRDefault="004B61A0">
      <w:r>
        <w:t>any licence or other right in relation to anything falling within the above bullet point.</w:t>
      </w:r>
    </w:p>
    <w:p w14:paraId="10290C63" w14:textId="77777777" w:rsidR="003D3EF9" w:rsidRDefault="004B61A0">
      <w:r>
        <w:t>“Interest”, as in interest in a company, is defined at INTM227000</w:t>
      </w:r>
    </w:p>
    <w:p w14:paraId="11CCF088" w14:textId="77777777" w:rsidR="003D3EF9" w:rsidRDefault="004B61A0">
      <w:r>
        <w:t>“The local tax amount”, in relation to a CFC, is defined at INTM226150</w:t>
      </w:r>
    </w:p>
    <w:p w14:paraId="7E345E94" w14:textId="77777777" w:rsidR="003D3EF9" w:rsidRDefault="004B61A0">
      <w:r>
        <w:t>“Non-trading finance profits”</w:t>
      </w:r>
      <w:r>
        <w:t xml:space="preserve"> are defined at INTM248400</w:t>
      </w:r>
    </w:p>
    <w:p w14:paraId="3A1D576A" w14:textId="77777777" w:rsidR="003D3EF9" w:rsidRDefault="004B61A0">
      <w:r>
        <w:t>“Non-trading income” means income which is not trading income (see trading income).</w:t>
      </w:r>
    </w:p>
    <w:p w14:paraId="12AF5CE5" w14:textId="77777777" w:rsidR="003D3EF9" w:rsidRDefault="004B61A0">
      <w:r>
        <w:t>“Property business profits” are defined at INTM248550</w:t>
      </w:r>
    </w:p>
    <w:p w14:paraId="6C8B796E" w14:textId="77777777" w:rsidR="003D3EF9" w:rsidRDefault="004B61A0">
      <w:r>
        <w:t>“Relevant finance lease” is defined at INTM248600 and includes any part of such a lease.</w:t>
      </w:r>
    </w:p>
    <w:p w14:paraId="3DBE72AA" w14:textId="77777777" w:rsidR="003D3EF9" w:rsidRDefault="004B61A0">
      <w:r>
        <w:t>“R</w:t>
      </w:r>
      <w:r>
        <w:t>elevant interest” is defined at INTM227000</w:t>
      </w:r>
    </w:p>
    <w:p w14:paraId="4E41A76B" w14:textId="77777777" w:rsidR="003D3EF9" w:rsidRDefault="004B61A0">
      <w:r>
        <w:t>“Tax advantage” has the meaning given by CTA10/S1139(web) and includes at CTA10/1139(2)(da) the avoidance or reduction of a CFC charge or assessment to a charge.</w:t>
      </w:r>
    </w:p>
    <w:p w14:paraId="47C08E89" w14:textId="77777777" w:rsidR="003D3EF9" w:rsidRDefault="004B61A0">
      <w:r>
        <w:t>“Trading finance profits” are defined at INTM248450</w:t>
      </w:r>
    </w:p>
    <w:p w14:paraId="4128EF5E" w14:textId="77777777" w:rsidR="003D3EF9" w:rsidRDefault="004B61A0">
      <w:r>
        <w:t>“Trading income”, in relation to a CFC, means income brought into account in determining the CFC’s trading profits for the accounting period in question.</w:t>
      </w:r>
    </w:p>
    <w:p w14:paraId="5A73BB91" w14:textId="77777777" w:rsidR="003D3EF9" w:rsidRDefault="004B61A0">
      <w:r>
        <w:t>“Trading profits”, in relation to a CFC, means any profits included in the CFC’s assumed total profit</w:t>
      </w:r>
      <w:r>
        <w:t>s for the accounting period in question on the basis that they would be chargeable to corporation tax under Part 3 of CTA 2009 (trading income)(web).</w:t>
      </w:r>
    </w:p>
    <w:p w14:paraId="24EFA263" w14:textId="77777777" w:rsidR="003D3EF9" w:rsidRDefault="004B61A0">
      <w:r>
        <w:t xml:space="preserve">“UK connected capital contribution”, in relation to a CFC, means any capital contribution to the CFC made </w:t>
      </w:r>
      <w:r>
        <w:t>(directly or indirectly) by a UK resident company connected with the CFC (whether in relation to an issue of shares in the CFC or otherwise).</w:t>
      </w:r>
    </w:p>
    <w:p w14:paraId="18357B58" w14:textId="77777777" w:rsidR="003D3EF9" w:rsidRDefault="004B61A0">
      <w:r>
        <w:t xml:space="preserve">“UK permanent establishment”, in relation to a non-UK resident company, means a permanent establishment which the </w:t>
      </w:r>
      <w:r>
        <w:t>company has in the United Kingdom and through which it carries on a trade in the United Kingdom.</w:t>
      </w:r>
    </w:p>
    <w:p w14:paraId="56C9AE77" w14:textId="77777777" w:rsidR="003D3EF9" w:rsidRDefault="004B61A0">
      <w:pPr>
        <w:rPr>
          <w:ins w:id="4" w:author="Comparison" w:date="2019-10-24T22:58:00Z"/>
        </w:rPr>
      </w:pPr>
      <w:ins w:id="5" w:author="Comparison" w:date="2019-10-24T22:58:00Z">
        <w:r>
          <w:t>INTM248150    Controlled Foreign Companies: Definitions for terms in Part 9A: Alphabetic index of terms defined in Part 9A: Accounting Periods</w:t>
        </w:r>
      </w:ins>
    </w:p>
    <w:p w14:paraId="123700B9" w14:textId="77777777" w:rsidR="003D3EF9" w:rsidRDefault="004B61A0">
      <w:pPr>
        <w:rPr>
          <w:ins w:id="6" w:author="Comparison" w:date="2019-10-24T22:58:00Z"/>
        </w:rPr>
      </w:pPr>
      <w:ins w:id="7" w:author="Comparison" w:date="2019-10-24T22:58:00Z">
        <w:r>
          <w:t>INTM248200    Co</w:t>
        </w:r>
        <w:r>
          <w:t>ntrolled Foreign Companies: Definitions for terms in Part 9A: Alphabetic index of terms defined in Part 9A: Accounting profits</w:t>
        </w:r>
      </w:ins>
    </w:p>
    <w:p w14:paraId="6323657D" w14:textId="77777777" w:rsidR="003D3EF9" w:rsidRDefault="004B61A0">
      <w:pPr>
        <w:rPr>
          <w:ins w:id="8" w:author="Comparison" w:date="2019-10-24T22:58:00Z"/>
        </w:rPr>
      </w:pPr>
      <w:ins w:id="9" w:author="Comparison" w:date="2019-10-24T22:58:00Z">
        <w:r>
          <w:t xml:space="preserve">INTM248300    Controlled Foreign Companies: Definitions for terms in Part 9A: Alphabetic index of terms defined in Part 9A: Cell </w:t>
        </w:r>
        <w:r>
          <w:t>companies</w:t>
        </w:r>
      </w:ins>
    </w:p>
    <w:p w14:paraId="5FF953A9" w14:textId="77777777" w:rsidR="003D3EF9" w:rsidRDefault="004B61A0">
      <w:pPr>
        <w:rPr>
          <w:ins w:id="10" w:author="Comparison" w:date="2019-10-24T22:58:00Z"/>
        </w:rPr>
      </w:pPr>
      <w:ins w:id="11" w:author="Comparison" w:date="2019-10-24T22:58:00Z">
        <w:r>
          <w:t>INTM248350    Controlled Foreign Companies: Definitions for terms in Part 9A: Alphabetic index of terms defined in Part 9A: Connected persons</w:t>
        </w:r>
      </w:ins>
    </w:p>
    <w:p w14:paraId="7B0B5FC5" w14:textId="77777777" w:rsidR="003D3EF9" w:rsidRDefault="004B61A0">
      <w:pPr>
        <w:rPr>
          <w:ins w:id="12" w:author="Comparison" w:date="2019-10-24T22:58:00Z"/>
        </w:rPr>
      </w:pPr>
      <w:ins w:id="13" w:author="Comparison" w:date="2019-10-24T22:58:00Z">
        <w:r>
          <w:t xml:space="preserve">INTM248400    Controlled Foreign Companies: Definitions for terms in Part 9A: Alphabetic index of terms </w:t>
        </w:r>
        <w:r>
          <w:t>defined in Part 9A: Non-trading finance profits</w:t>
        </w:r>
      </w:ins>
    </w:p>
    <w:p w14:paraId="7E65FF8D" w14:textId="77777777" w:rsidR="003D3EF9" w:rsidRDefault="004B61A0">
      <w:pPr>
        <w:rPr>
          <w:ins w:id="14" w:author="Comparison" w:date="2019-10-24T22:58:00Z"/>
        </w:rPr>
      </w:pPr>
      <w:ins w:id="15" w:author="Comparison" w:date="2019-10-24T22:58:00Z">
        <w:r>
          <w:t>INTM248450    Controlled Foreign Companies: Definitions for terms in Part 9A: Alphabetic index of terms defined in Part 9A: Trading finance profits</w:t>
        </w:r>
      </w:ins>
    </w:p>
    <w:p w14:paraId="2A09AF26" w14:textId="77777777" w:rsidR="003D3EF9" w:rsidRDefault="004B61A0">
      <w:pPr>
        <w:rPr>
          <w:ins w:id="16" w:author="Comparison" w:date="2019-10-24T22:58:00Z"/>
        </w:rPr>
      </w:pPr>
      <w:ins w:id="17" w:author="Comparison" w:date="2019-10-24T22:58:00Z">
        <w:r>
          <w:t xml:space="preserve">INTM248500    Controlled Foreign Companies: Definitions for </w:t>
        </w:r>
        <w:r>
          <w:t>terms in Part 9A: Alphabetic index of terms defined in Part 9A: Interests in companies</w:t>
        </w:r>
      </w:ins>
    </w:p>
    <w:p w14:paraId="50910013" w14:textId="77777777" w:rsidR="003D3EF9" w:rsidRDefault="004B61A0">
      <w:pPr>
        <w:rPr>
          <w:ins w:id="18" w:author="Comparison" w:date="2019-10-24T22:58:00Z"/>
        </w:rPr>
      </w:pPr>
      <w:ins w:id="19" w:author="Comparison" w:date="2019-10-24T22:58:00Z">
        <w:r>
          <w:t>INTM248550    Controlled Foreign Companies: Definitions for terms in Part 9A: Alphabetic index of terms defined in Part 9A: Property business profits</w:t>
        </w:r>
      </w:ins>
    </w:p>
    <w:p w14:paraId="65BCA660" w14:textId="77777777" w:rsidR="003D3EF9" w:rsidRDefault="004B61A0">
      <w:pPr>
        <w:rPr>
          <w:ins w:id="20" w:author="Comparison" w:date="2019-10-24T22:58:00Z"/>
        </w:rPr>
      </w:pPr>
      <w:ins w:id="21" w:author="Comparison" w:date="2019-10-24T22:58:00Z">
        <w:r>
          <w:t>INTM248600    Contr</w:t>
        </w:r>
        <w:r>
          <w:t>olled Foreign Companies: Definitions for terms in Part 9A: Alphabetic index of terms defined in Part 9A: Relevant finance lease</w:t>
        </w:r>
      </w:ins>
    </w:p>
    <w:p w14:paraId="1147AA0A" w14:textId="77777777" w:rsidR="003D3EF9" w:rsidRDefault="004B61A0">
      <w:r>
        <w:t xml:space="preserve"> Previous page</w:t>
      </w:r>
    </w:p>
    <w:sectPr w:rsidR="003D3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5E6"/>
    <w:rsid w:val="0015074B"/>
    <w:rsid w:val="0029639D"/>
    <w:rsid w:val="00326F90"/>
    <w:rsid w:val="003D3EF9"/>
    <w:rsid w:val="004B61A0"/>
    <w:rsid w:val="00986157"/>
    <w:rsid w:val="009F6D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C0F212-48D6-4D84-A24B-C6AE3539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B61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38F5D-D85C-46C8-8AD5-E39C51CC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2019-10-24T21:58:00Z</dcterms:modified>
  <cp:category/>
</cp:coreProperties>
</file>