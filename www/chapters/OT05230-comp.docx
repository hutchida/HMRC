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0AE9" w14:textId="77777777" w:rsidR="00F5155E" w:rsidRDefault="009B2636">
      <w:pPr>
        <w:pStyle w:val="Title"/>
      </w:pPr>
      <w:bookmarkStart w:id="0" w:name="_GoBack"/>
      <w:bookmarkEnd w:id="0"/>
      <w:r>
        <w:t>HMRC - OT05230</w:t>
      </w:r>
      <w:ins w:id="1" w:author="Comparison" w:date="2019-10-25T00:39:00Z">
        <w:r>
          <w:t xml:space="preserve"> - Scheme</w:t>
        </w:r>
      </w:ins>
      <w:r>
        <w:t xml:space="preserve"> - Content Of A Nomination Made During Business Hours</w:t>
      </w:r>
    </w:p>
    <w:p w14:paraId="78D58F04" w14:textId="77777777" w:rsidR="00F5155E" w:rsidRDefault="009B2636">
      <w:r>
        <w:t>Introduction</w:t>
      </w:r>
    </w:p>
    <w:p w14:paraId="33DC8EC1" w14:textId="77777777" w:rsidR="00F5155E" w:rsidRDefault="009B2636">
      <w:r>
        <w:t xml:space="preserve">To reflect the fact that the requirement to nominate within 2 hours of the TBT means that deals done outside office hours would need to be nominated by </w:t>
      </w:r>
      <w:r>
        <w:t>traders without back-office support, different nomination content requirements are made for outside business hour nominations than those made within business hours.</w:t>
      </w:r>
    </w:p>
    <w:p w14:paraId="2F5D5729" w14:textId="77777777" w:rsidR="00F5155E" w:rsidRDefault="009B2636">
      <w:r>
        <w:t>Business hours</w:t>
      </w:r>
    </w:p>
    <w:p w14:paraId="2AE57997" w14:textId="77777777" w:rsidR="00F5155E" w:rsidRDefault="009B2636">
      <w:r>
        <w:t xml:space="preserve">Business hours are defined at FA1987\Sch10\Para4(1B)(b) as being the period </w:t>
      </w:r>
      <w:r>
        <w:t>9am to 5pm (UK time) on a business a business day (Mondays to Fridays except for English public holidays).</w:t>
      </w:r>
    </w:p>
    <w:p w14:paraId="40766A73" w14:textId="77777777" w:rsidR="00F5155E" w:rsidRDefault="009B2636">
      <w:r>
        <w:t>Inside business hours nomination (FA87\Sch10Para5)</w:t>
      </w:r>
    </w:p>
    <w:p w14:paraId="19DE9A64" w14:textId="77777777" w:rsidR="00F5155E" w:rsidRDefault="009B2636">
      <w:r>
        <w:t>To be effective a nomination made within business hours must contain the following:</w:t>
      </w:r>
    </w:p>
    <w:p w14:paraId="0BD5B54A" w14:textId="77777777" w:rsidR="00F5155E" w:rsidRDefault="009B2636">
      <w:r>
        <w:t>the name of th</w:t>
      </w:r>
      <w:r>
        <w:t>e participator,</w:t>
      </w:r>
    </w:p>
    <w:p w14:paraId="20988BE3" w14:textId="77777777" w:rsidR="00F5155E" w:rsidRDefault="009B2636">
      <w:r>
        <w:t>the name of the person to whom the oil is to be sold,</w:t>
      </w:r>
    </w:p>
    <w:p w14:paraId="173B3931" w14:textId="77777777" w:rsidR="00F5155E" w:rsidRDefault="009B2636">
      <w:r>
        <w:t>the field from which the oil to be delivered (in the cases where the participator has more than one field interest in a blend, at least one of which is subject to PRT all the originating</w:t>
      </w:r>
      <w:r>
        <w:t xml:space="preserve"> fields attributable to that sale under the terminal allocation rules (see OT05840) will need to be specified on the nomination).</w:t>
      </w:r>
    </w:p>
    <w:p w14:paraId="560DC958" w14:textId="77777777" w:rsidR="00F5155E" w:rsidRDefault="009B2636">
      <w:r>
        <w:t>Given the requirements of the Attribution of Blended Oil Regulations (see OT05800), LB Oil &amp; Gas will be satisfied that a Nomi</w:t>
      </w:r>
      <w:r>
        <w:t>nation made within business hours is effective if the just the grade of oil is specified, for this part of the information requirements only.</w:t>
      </w:r>
    </w:p>
    <w:p w14:paraId="69F205D0" w14:textId="77777777" w:rsidR="00F5155E" w:rsidRDefault="009B2636">
      <w:r>
        <w:t>the nominated price of the oil to be delivered (this can be a flat price or a formula);</w:t>
      </w:r>
    </w:p>
    <w:p w14:paraId="04D5FC65" w14:textId="77777777" w:rsidR="00F5155E" w:rsidRDefault="009B2636">
      <w:r>
        <w:t xml:space="preserve">the nominal volume of the </w:t>
      </w:r>
      <w:r>
        <w:t>oil (this is the standard volume +/- 1% loading tolerance (Reg.10));</w:t>
      </w:r>
    </w:p>
    <w:p w14:paraId="20405D86" w14:textId="77777777" w:rsidR="00F5155E" w:rsidRDefault="009B2636">
      <w:r>
        <w:t>the proposed delivery month;</w:t>
      </w:r>
    </w:p>
    <w:p w14:paraId="6050A54F" w14:textId="77777777" w:rsidR="00F5155E" w:rsidRDefault="009B2636">
      <w:r>
        <w:t>the transaction base time; and</w:t>
      </w:r>
    </w:p>
    <w:p w14:paraId="10E2BA6B" w14:textId="77777777" w:rsidR="00F5155E" w:rsidRDefault="009B2636">
      <w:r>
        <w:t>such other information as may be prescribed by the Board.</w:t>
      </w:r>
    </w:p>
    <w:p w14:paraId="651651DE" w14:textId="77777777" w:rsidR="00F5155E" w:rsidRDefault="009B2636">
      <w:r>
        <w:lastRenderedPageBreak/>
        <w:t>It must also contain a declaration that it is correct and complete, p</w:t>
      </w:r>
      <w:r>
        <w:t>lus, where a nomination is made before the contract of sale in question comes into being, a declaration that, to the best knowledge and belief of the participator making the nomination, that a contract will come into being in accordance with the terms outl</w:t>
      </w:r>
      <w:r>
        <w:t>ined in the nomination.</w:t>
      </w:r>
    </w:p>
    <w:p w14:paraId="244F97ED" w14:textId="77777777" w:rsidR="00F5155E" w:rsidRDefault="009B2636">
      <w:r>
        <w:t>There is provision for penalties for fraudulent or negligent submission of incorrect information on a nomination or for making any incorrect declaration in connection with a nomination. The penalty for fraud is up to £100,000 and th</w:t>
      </w:r>
      <w:r>
        <w:t>e penalty for neglect up to £50,000. Also the nomination in question will not be effective - see FA1987\Sch10\Para5(3).</w:t>
      </w:r>
    </w:p>
    <w:p w14:paraId="1C84369E" w14:textId="77777777" w:rsidR="00F5155E" w:rsidRDefault="009B2636">
      <w:r>
        <w:t xml:space="preserve"> Previous page</w:t>
      </w:r>
    </w:p>
    <w:p w14:paraId="173004DF" w14:textId="77777777" w:rsidR="00F5155E" w:rsidRDefault="009B2636">
      <w:r>
        <w:t xml:space="preserve"> Next page</w:t>
      </w:r>
    </w:p>
    <w:sectPr w:rsidR="00F51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FF8"/>
    <w:rsid w:val="0029639D"/>
    <w:rsid w:val="002F5C53"/>
    <w:rsid w:val="00326F90"/>
    <w:rsid w:val="007C095E"/>
    <w:rsid w:val="009B2636"/>
    <w:rsid w:val="00AA1D8D"/>
    <w:rsid w:val="00B47730"/>
    <w:rsid w:val="00CB0664"/>
    <w:rsid w:val="00F515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276A73-42F6-4C30-A075-5563CDE4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B26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0A92E1-5E55-4881-9942-BC84EE3B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2019-10-24T23:39:00Z</dcterms:modified>
  <cp:category/>
</cp:coreProperties>
</file>