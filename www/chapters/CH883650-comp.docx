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CF479" w14:textId="77777777" w:rsidR="00451B4C" w:rsidRDefault="00CC28CD">
      <w:pPr>
        <w:pStyle w:val="Title"/>
      </w:pPr>
      <w:bookmarkStart w:id="0" w:name="_GoBack"/>
      <w:bookmarkEnd w:id="0"/>
      <w:r>
        <w:t>HMRC - CH883650 - Penalties: Special Reduction</w:t>
      </w:r>
    </w:p>
    <w:p w14:paraId="7DAB9B86" w14:textId="77777777" w:rsidR="00451B4C" w:rsidRDefault="00CC28CD">
      <w:r>
        <w:t>Where you decide to assess a penalty for dishonesty that is the minimum amount of £5,000 you must consider special reduction before you have the penalty authorised.</w:t>
      </w:r>
    </w:p>
    <w:p w14:paraId="3B7A4E27" w14:textId="77777777" w:rsidR="00451B4C" w:rsidRDefault="00CC28CD">
      <w:r>
        <w:t xml:space="preserve">You will not consider special </w:t>
      </w:r>
      <w:r>
        <w:t>reduction if the penalty is more than £5,000.</w:t>
      </w:r>
    </w:p>
    <w:p w14:paraId="5E150C5A" w14:textId="77777777" w:rsidR="00451B4C" w:rsidRDefault="00CC28CD">
      <w:r>
        <w:t>Technical guidance about special reduction starts at CH170000.</w:t>
      </w:r>
    </w:p>
    <w:p w14:paraId="6887BEE5" w14:textId="77777777" w:rsidR="00451B4C" w:rsidRDefault="00CC28CD">
      <w:r>
        <w:t>The individual may ask you to consider a special reduction. If they do you should</w:t>
      </w:r>
    </w:p>
    <w:p w14:paraId="3AB34E1A" w14:textId="77777777" w:rsidR="00451B4C" w:rsidRDefault="00CC28CD">
      <w:r>
        <w:t>explain that we can only give a special reduction in special circ</w:t>
      </w:r>
      <w:r>
        <w:t>umstances</w:t>
      </w:r>
    </w:p>
    <w:p w14:paraId="0BC81F67" w14:textId="77777777" w:rsidR="00451B4C" w:rsidRDefault="00CC28CD">
      <w:r>
        <w:t>get full details of why they consider that special reduction is due.</w:t>
      </w:r>
    </w:p>
    <w:p w14:paraId="176971BC" w14:textId="77777777" w:rsidR="00451B4C" w:rsidRDefault="00CC28CD">
      <w:r>
        <w:t>You must seek all information that you consider relevant to whether there are special circumstances. You can use information powers under FA08/Sch36 to do this.</w:t>
      </w:r>
    </w:p>
    <w:p w14:paraId="433CFF6E" w14:textId="77777777" w:rsidR="00451B4C" w:rsidRDefault="00CC28CD">
      <w:r>
        <w:t>When deciding wh</w:t>
      </w:r>
      <w:r>
        <w:t>ether a special reduction should be allowed you must consider</w:t>
      </w:r>
    </w:p>
    <w:p w14:paraId="161FF967" w14:textId="77777777" w:rsidR="00451B4C" w:rsidRDefault="00CC28CD">
      <w:r>
        <w:t>whether special circumstances are present, see CH170600</w:t>
      </w:r>
    </w:p>
    <w:p w14:paraId="63AFA11C" w14:textId="77777777" w:rsidR="00451B4C" w:rsidRDefault="00CC28CD">
      <w:r>
        <w:t>all circumstances which you have become aware of during your investigation</w:t>
      </w:r>
    </w:p>
    <w:p w14:paraId="63C48DF4" w14:textId="77777777" w:rsidR="00451B4C" w:rsidRDefault="00CC28CD">
      <w:r>
        <w:t>whether you need to further clarify anything to establish a spe</w:t>
      </w:r>
      <w:r>
        <w:t>cial circumstance.</w:t>
      </w:r>
    </w:p>
    <w:p w14:paraId="0686C13B" w14:textId="77777777" w:rsidR="00451B4C" w:rsidRDefault="00CC28CD">
      <w:r>
        <w:t>In most cases you will conclude that there are no special circumstances. You must make a note of the reasons for that decision on the case records and write to the individual to explain why you consider that a special reduction is not du</w:t>
      </w:r>
      <w:r>
        <w:t>e.</w:t>
      </w:r>
    </w:p>
    <w:p w14:paraId="7AAFA403" w14:textId="77777777" w:rsidR="00451B4C" w:rsidRDefault="00CC28CD">
      <w:r>
        <w:t>You must not enter into discussions regarding the amount of any special reduction.</w:t>
      </w:r>
    </w:p>
    <w:p w14:paraId="3F33EE0B" w14:textId="129D0044" w:rsidR="00451B4C" w:rsidRDefault="00CC28CD">
      <w:pPr>
        <w:rPr>
          <w:ins w:id="1" w:author="Comparison" w:date="2019-10-30T17:43:00Z"/>
        </w:rPr>
      </w:pPr>
      <w:r>
        <w:t>You must submit the case to Central Policy, You must submit the case to Central Policy</w:t>
      </w:r>
      <w:del w:id="2" w:author="Comparison" w:date="2019-10-30T17:43:00Z">
        <w:r>
          <w:delText>,(This content has been withheld because</w:delText>
        </w:r>
      </w:del>
      <w:ins w:id="3" w:author="Comparison" w:date="2019-10-30T17:43:00Z">
        <w:r>
          <w:t>,[Where you decide to assess a penalty for dishonesty that is the minimum amount</w:t>
        </w:r>
      </w:ins>
      <w:r>
        <w:t xml:space="preserve"> of </w:t>
      </w:r>
      <w:del w:id="4" w:author="Comparison" w:date="2019-10-30T17:43:00Z">
        <w:r>
          <w:delText>exemptions</w:delText>
        </w:r>
      </w:del>
      <w:ins w:id="5" w:author="Comparison" w:date="2019-10-30T17:43:00Z">
        <w:r>
          <w:t>£5,000 you must consider special reduction before you have the penalty authorised.</w:t>
        </w:r>
      </w:ins>
    </w:p>
    <w:p w14:paraId="463FE5A7" w14:textId="77777777" w:rsidR="00451B4C" w:rsidRDefault="00CC28CD">
      <w:pPr>
        <w:rPr>
          <w:ins w:id="6" w:author="Comparison" w:date="2019-10-30T17:43:00Z"/>
        </w:rPr>
      </w:pPr>
      <w:ins w:id="7" w:author="Comparison" w:date="2019-10-30T17:43:00Z">
        <w:r>
          <w:t>You will not consider special reduction if the penalty is more than £5,000.</w:t>
        </w:r>
      </w:ins>
    </w:p>
    <w:p w14:paraId="1C5A005A" w14:textId="77777777" w:rsidR="00451B4C" w:rsidRDefault="00CC28CD">
      <w:pPr>
        <w:rPr>
          <w:ins w:id="8" w:author="Comparison" w:date="2019-10-30T17:43:00Z"/>
        </w:rPr>
      </w:pPr>
      <w:ins w:id="9" w:author="Comparison" w:date="2019-10-30T17:43:00Z">
        <w:r>
          <w:t>Technical guidance about special reduction starts at CH170000.</w:t>
        </w:r>
      </w:ins>
    </w:p>
    <w:p w14:paraId="43CC3784" w14:textId="77777777" w:rsidR="00451B4C" w:rsidRDefault="00CC28CD">
      <w:pPr>
        <w:rPr>
          <w:ins w:id="10" w:author="Comparison" w:date="2019-10-30T17:43:00Z"/>
        </w:rPr>
      </w:pPr>
      <w:ins w:id="11" w:author="Comparison" w:date="2019-10-30T17:43:00Z">
        <w:r>
          <w:t>The individual may ask you to cons</w:t>
        </w:r>
        <w:r>
          <w:t>ider a special reduction. If they do you should</w:t>
        </w:r>
      </w:ins>
    </w:p>
    <w:p w14:paraId="0C7A8CFC" w14:textId="2C1FE322" w:rsidR="00451B4C" w:rsidRDefault="00CC28CD">
      <w:pPr>
        <w:rPr>
          <w:ins w:id="12" w:author="Comparison" w:date="2019-10-30T17:43:00Z"/>
        </w:rPr>
      </w:pPr>
      <w:ins w:id="13" w:author="Comparison" w:date="2019-10-30T17:43:00Z">
        <w:r>
          <w:t>explain that we can only give a special reduction</w:t>
        </w:r>
      </w:ins>
      <w:r>
        <w:t xml:space="preserve"> in </w:t>
      </w:r>
      <w:del w:id="14" w:author="Comparison" w:date="2019-10-30T17:43:00Z">
        <w:r>
          <w:delText>the Freedom</w:delText>
        </w:r>
      </w:del>
      <w:ins w:id="15" w:author="Comparison" w:date="2019-10-30T17:43:00Z">
        <w:r>
          <w:t>special circumstances</w:t>
        </w:r>
      </w:ins>
    </w:p>
    <w:p w14:paraId="547F64B4" w14:textId="5E594C31" w:rsidR="00451B4C" w:rsidRDefault="00CC28CD">
      <w:pPr>
        <w:rPr>
          <w:ins w:id="16" w:author="Comparison" w:date="2019-10-30T17:43:00Z"/>
        </w:rPr>
      </w:pPr>
      <w:ins w:id="17" w:author="Comparison" w:date="2019-10-30T17:43:00Z">
        <w:r>
          <w:t>get full details</w:t>
        </w:r>
      </w:ins>
      <w:r>
        <w:t xml:space="preserve"> of </w:t>
      </w:r>
      <w:del w:id="18" w:author="Comparison" w:date="2019-10-30T17:43:00Z">
        <w:r>
          <w:delText>Information</w:delText>
        </w:r>
        <w:r>
          <w:delText xml:space="preserve"> Act 2000) </w:delText>
        </w:r>
      </w:del>
      <w:ins w:id="19" w:author="Comparison" w:date="2019-10-30T17:43:00Z">
        <w:r>
          <w:t>why they consider that special reduction is due.</w:t>
        </w:r>
      </w:ins>
    </w:p>
    <w:p w14:paraId="36474055" w14:textId="77777777" w:rsidR="00451B4C" w:rsidRDefault="00CC28CD">
      <w:pPr>
        <w:rPr>
          <w:ins w:id="20" w:author="Comparison" w:date="2019-10-30T17:43:00Z"/>
        </w:rPr>
      </w:pPr>
      <w:ins w:id="21" w:author="Comparison" w:date="2019-10-30T17:43:00Z">
        <w:r>
          <w:lastRenderedPageBreak/>
          <w:t>You must seek all information that you consider relevant to whet</w:t>
        </w:r>
        <w:r>
          <w:t>her there are special circumstances. You can use information powers under FA08/Sch36 to do this.</w:t>
        </w:r>
      </w:ins>
    </w:p>
    <w:p w14:paraId="667BC8C7" w14:textId="77777777" w:rsidR="00451B4C" w:rsidRDefault="00CC28CD">
      <w:pPr>
        <w:rPr>
          <w:ins w:id="22" w:author="Comparison" w:date="2019-10-30T17:43:00Z"/>
        </w:rPr>
      </w:pPr>
      <w:ins w:id="23" w:author="Comparison" w:date="2019-10-30T17:43:00Z">
        <w:r>
          <w:t>When deciding whether a special reduction should be allowed you must consider</w:t>
        </w:r>
      </w:ins>
    </w:p>
    <w:p w14:paraId="35D27A92" w14:textId="77777777" w:rsidR="00451B4C" w:rsidRDefault="00CC28CD">
      <w:pPr>
        <w:rPr>
          <w:ins w:id="24" w:author="Comparison" w:date="2019-10-30T17:43:00Z"/>
        </w:rPr>
      </w:pPr>
      <w:ins w:id="25" w:author="Comparison" w:date="2019-10-30T17:43:00Z">
        <w:r>
          <w:t>whether special circumstances are present, see CH170600</w:t>
        </w:r>
      </w:ins>
    </w:p>
    <w:p w14:paraId="66B50BAD" w14:textId="77777777" w:rsidR="00451B4C" w:rsidRDefault="00CC28CD">
      <w:pPr>
        <w:rPr>
          <w:ins w:id="26" w:author="Comparison" w:date="2019-10-30T17:43:00Z"/>
        </w:rPr>
      </w:pPr>
      <w:ins w:id="27" w:author="Comparison" w:date="2019-10-30T17:43:00Z">
        <w:r>
          <w:t>all circumstances which y</w:t>
        </w:r>
        <w:r>
          <w:t>ou have become aware of during your investigation</w:t>
        </w:r>
      </w:ins>
    </w:p>
    <w:p w14:paraId="4A8DE77B" w14:textId="77777777" w:rsidR="00451B4C" w:rsidRDefault="00CC28CD">
      <w:pPr>
        <w:rPr>
          <w:ins w:id="28" w:author="Comparison" w:date="2019-10-30T17:43:00Z"/>
        </w:rPr>
      </w:pPr>
      <w:ins w:id="29" w:author="Comparison" w:date="2019-10-30T17:43:00Z">
        <w:r>
          <w:t>whether you need to further clarify anything to establish a special circumstance.</w:t>
        </w:r>
      </w:ins>
    </w:p>
    <w:p w14:paraId="40F62849" w14:textId="77777777" w:rsidR="00451B4C" w:rsidRDefault="00CC28CD">
      <w:pPr>
        <w:rPr>
          <w:ins w:id="30" w:author="Comparison" w:date="2019-10-30T17:43:00Z"/>
        </w:rPr>
      </w:pPr>
      <w:ins w:id="31" w:author="Comparison" w:date="2019-10-30T17:43:00Z">
        <w:r>
          <w:t>In most cases you will conclude that there are no special circumstances. You must make a note of the reasons for that decisi</w:t>
        </w:r>
        <w:r>
          <w:t>on on the case records and write to the individual to explain why you consider that a special reduction is not due.</w:t>
        </w:r>
      </w:ins>
    </w:p>
    <w:p w14:paraId="3E7440C0" w14:textId="77777777" w:rsidR="00451B4C" w:rsidRDefault="00CC28CD">
      <w:pPr>
        <w:rPr>
          <w:ins w:id="32" w:author="Comparison" w:date="2019-10-30T17:43:00Z"/>
        </w:rPr>
      </w:pPr>
      <w:ins w:id="33" w:author="Comparison" w:date="2019-10-30T17:43:00Z">
        <w:r>
          <w:t>You must not enter into discussions regarding the amount of any special reduction.</w:t>
        </w:r>
      </w:ins>
    </w:p>
    <w:p w14:paraId="0CE4E37D" w14:textId="77777777" w:rsidR="00451B4C" w:rsidRDefault="00CC28CD">
      <w:ins w:id="34" w:author="Comparison" w:date="2019-10-30T17:43:00Z">
        <w:r>
          <w:t>You must submit the case to Central Policy, You must subm</w:t>
        </w:r>
        <w:r>
          <w:t>it the case to Central Policy,](https://www.gov.uk/hmrc-internal-manuals/compliance-handbook/ch910000)</w:t>
        </w:r>
      </w:ins>
      <w:r>
        <w:t xml:space="preserve"> if you consider that a special reduction may be applicable, or if an individual disputes your refusal to give a special reduction. In all cases the submi</w:t>
      </w:r>
      <w:r>
        <w:t xml:space="preserve">ssion to TAA must be agreed by the authorising officer who authorises the penalty, see CH883655. if you consider that a special reduction may be applicable, or if an individual disputes your refusal to give a special reduction. In all cases the submission </w:t>
      </w:r>
      <w:r>
        <w:t>to TAA must be agreed by the authorising officer who authorises the penalty, see CH883655.</w:t>
      </w:r>
    </w:p>
    <w:p w14:paraId="43F7EECD" w14:textId="77777777" w:rsidR="00451B4C" w:rsidRDefault="00CC28CD">
      <w:r>
        <w:t>Your submission to TAA must include a summary of</w:t>
      </w:r>
    </w:p>
    <w:p w14:paraId="199117C0" w14:textId="77777777" w:rsidR="00451B4C" w:rsidRDefault="00CC28CD">
      <w:r>
        <w:t>the decisions and considerations leading to the penalty chargeable</w:t>
      </w:r>
    </w:p>
    <w:p w14:paraId="6E48DC17" w14:textId="77777777" w:rsidR="00451B4C" w:rsidRDefault="00CC28CD">
      <w:r>
        <w:t xml:space="preserve">the individual’s representations (if any) </w:t>
      </w:r>
      <w:r>
        <w:t>about special reduction</w:t>
      </w:r>
    </w:p>
    <w:p w14:paraId="7C305929" w14:textId="77777777" w:rsidR="00451B4C" w:rsidRDefault="00CC28CD">
      <w:r>
        <w:t>your considerations, decision and reasoning about whether you consider that a special reduction is appropriate.</w:t>
      </w:r>
    </w:p>
    <w:p w14:paraId="65D96F01" w14:textId="77777777" w:rsidR="00451B4C" w:rsidRDefault="00CC28CD">
      <w:r>
        <w:t xml:space="preserve"> Previous page</w:t>
      </w:r>
    </w:p>
    <w:p w14:paraId="618475F8" w14:textId="77777777" w:rsidR="00451B4C" w:rsidRDefault="00CC28CD">
      <w:r>
        <w:t xml:space="preserve"> Next page</w:t>
      </w:r>
    </w:p>
    <w:sectPr w:rsidR="00451B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1B4C"/>
    <w:rsid w:val="00611DA8"/>
    <w:rsid w:val="00672488"/>
    <w:rsid w:val="00A10604"/>
    <w:rsid w:val="00AA1D8D"/>
    <w:rsid w:val="00B47730"/>
    <w:rsid w:val="00CB0664"/>
    <w:rsid w:val="00CC28C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B7B8280-D0E4-4BF2-8D90-268FE9B90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CC28C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28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8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EABCB2-4339-4E70-A64F-709553EC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2019-10-30T17:43:00Z</dcterms:modified>
  <cp:category/>
</cp:coreProperties>
</file>