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178B" w14:textId="77777777" w:rsidR="008029A2" w:rsidRDefault="00CF407E">
      <w:pPr>
        <w:pStyle w:val="Title"/>
      </w:pPr>
      <w:bookmarkStart w:id="0" w:name="_GoBack"/>
      <w:bookmarkEnd w:id="0"/>
      <w:r>
        <w:t>HMRC - STSM042470 - Reliefs: Section 77A – Arrangements That Are Not Disqualifying Arrangements</w:t>
      </w:r>
    </w:p>
    <w:p w14:paraId="14E4EC91" w14:textId="77777777" w:rsidR="008029A2" w:rsidRDefault="00CF407E">
      <w:r>
        <w:t xml:space="preserve">FA86/S77A(3) provides that share for share exchanges mentioned in FA86/77(3) and relevant merger arrangements ( STSM042500) are not disqualifying </w:t>
      </w:r>
      <w:r>
        <w:t>arrangements.</w:t>
      </w:r>
    </w:p>
    <w:p w14:paraId="2D544294" w14:textId="77777777" w:rsidR="008029A2" w:rsidRDefault="00CF407E">
      <w:r>
        <w:t>However, FA86/S77A(5) provides that where share for share exchanges or “relevant merger arrangements” are part of a wider scheme or arrangement and that scheme or arrangement includes other arrangements which are not share for share exchanges</w:t>
      </w:r>
      <w:r>
        <w:t xml:space="preserve"> or “relevant merger arrangements” , those other arrangements are disqualifying arrangements.</w:t>
      </w:r>
    </w:p>
    <w:p w14:paraId="148B01AF" w14:textId="77777777" w:rsidR="008029A2" w:rsidRDefault="00CF407E">
      <w:r>
        <w:t>Example</w:t>
      </w:r>
    </w:p>
    <w:p w14:paraId="33CC48DA" w14:textId="77777777" w:rsidR="008029A2" w:rsidRDefault="00CF407E">
      <w:r>
        <w:t>Four shareholders own 25% each of three trading companies. A third party buyer wants to acquire 80% of the value of the 3 companies. For commercial reason</w:t>
      </w:r>
      <w:r>
        <w:t>s the third party buyer insists on purchasing 80% of a group structure rather than 80% of the individual companies. To facilitate this, the shareholders of the target companies insert a new holding company (the acquiring company). Following a share for sha</w:t>
      </w:r>
      <w:r>
        <w:t>re exchange between the acquiring company and the shareholders of the target companies, the third party buyer purchases 80% of the issued share capital in the acquiring company.</w:t>
      </w:r>
    </w:p>
    <w:p w14:paraId="3F13A877" w14:textId="77777777" w:rsidR="008029A2" w:rsidRDefault="00CF407E">
      <w:r>
        <w:t>Assuming all the other conditions for FA86/S77 relief are met the “disqualifyi</w:t>
      </w:r>
      <w:r>
        <w:t>ng arrangements” are not the share exchange itself. The “disqualifying arrangements” are the arrangements (in existence at the time of the share exchange) for the third party buyer to purchase 80% of the acquiring company.</w:t>
      </w:r>
    </w:p>
    <w:p w14:paraId="7032ABD4" w14:textId="77777777" w:rsidR="008029A2" w:rsidRDefault="00CF407E">
      <w:r>
        <w:t>In this example there is a “parti</w:t>
      </w:r>
      <w:r>
        <w:t>cular person” identified who will, under the arrangements, take control of the acquiring company. No relief under FA86/S77 is applicable in these circumstances.</w:t>
      </w:r>
    </w:p>
    <w:p w14:paraId="62F6D29C" w14:textId="1FC828C2" w:rsidR="008029A2" w:rsidRDefault="00CF407E">
      <w:del w:id="1" w:author="Comparison" w:date="2019-10-25T02:56:00Z">
        <w:r>
          <w:delText> ‘</w:delText>
        </w:r>
      </w:del>
      <w:ins w:id="2" w:author="Comparison" w:date="2019-10-25T02:56:00Z">
        <w:r>
          <w:t>_ ‘_</w:t>
        </w:r>
      </w:ins>
      <w:r>
        <w:t>Arrangements’ includes any agreement, understanding or scheme (whether or not legally enfor</w:t>
      </w:r>
      <w:r>
        <w:t>ceable).</w:t>
      </w:r>
    </w:p>
    <w:p w14:paraId="31FA8869" w14:textId="77777777" w:rsidR="008029A2" w:rsidRDefault="00CF407E">
      <w:r>
        <w:t>“Control” is to be read in accordance with CTA2010/S1124</w:t>
      </w:r>
    </w:p>
    <w:p w14:paraId="734FE089" w14:textId="77777777" w:rsidR="008029A2" w:rsidRDefault="00CF407E">
      <w:r>
        <w:t>STSM042460 provides information on what are ‘disqualifying arrangements’.</w:t>
      </w:r>
    </w:p>
    <w:p w14:paraId="5A65D10B" w14:textId="77777777" w:rsidR="008029A2" w:rsidRDefault="00CF407E">
      <w:r>
        <w:t xml:space="preserve"> Previous page</w:t>
      </w:r>
    </w:p>
    <w:p w14:paraId="0F1174C8" w14:textId="77777777" w:rsidR="008029A2" w:rsidRDefault="00CF407E">
      <w:r>
        <w:t xml:space="preserve"> Next page</w:t>
      </w:r>
    </w:p>
    <w:sectPr w:rsidR="008029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D15"/>
    <w:rsid w:val="0029639D"/>
    <w:rsid w:val="00326F90"/>
    <w:rsid w:val="008029A2"/>
    <w:rsid w:val="00814110"/>
    <w:rsid w:val="00853E9E"/>
    <w:rsid w:val="00AA1D8D"/>
    <w:rsid w:val="00B47730"/>
    <w:rsid w:val="00CB0664"/>
    <w:rsid w:val="00CF40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3A4E342-3488-46FF-B0A3-B5E61408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F40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6E86AB-0A94-4226-95E6-2BCBA44F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2019-10-25T01:56:00Z</dcterms:modified>
  <cp:category/>
</cp:coreProperties>
</file>