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B396F" w14:textId="77777777" w:rsidR="009B7AA3" w:rsidRDefault="000E5EAA">
      <w:pPr>
        <w:pStyle w:val="Title"/>
      </w:pPr>
      <w:bookmarkStart w:id="0" w:name="_GoBack"/>
      <w:bookmarkEnd w:id="0"/>
      <w:r>
        <w:t>HMRC - IPT08450 - IPT Calculations: Contents</w:t>
      </w:r>
    </w:p>
    <w:p w14:paraId="54F7543B" w14:textId="22552CCB" w:rsidR="009B7AA3" w:rsidRDefault="000E5EAA">
      <w:r>
        <w:t xml:space="preserve">IPT08455    </w:t>
      </w:r>
      <w:del w:id="1" w:author="Comparison" w:date="2019-10-24T23:25:00Z">
        <w:r>
          <w:delText>IPT audit assurance: IPT calculations: purpose</w:delText>
        </w:r>
      </w:del>
      <w:ins w:id="2" w:author="Comparison" w:date="2019-10-24T23:25:00Z">
        <w:r>
          <w:t>Purpose</w:t>
        </w:r>
      </w:ins>
      <w:r>
        <w:t xml:space="preserve"> and outline of this section</w:t>
      </w:r>
    </w:p>
    <w:p w14:paraId="2F672D68" w14:textId="38A4239D" w:rsidR="009B7AA3" w:rsidRDefault="000E5EAA">
      <w:r>
        <w:t xml:space="preserve">IPT08460    </w:t>
      </w:r>
      <w:del w:id="3" w:author="Comparison" w:date="2019-10-24T23:25:00Z">
        <w:r>
          <w:delText>IPT audit assurance: IPT calculations: liability</w:delText>
        </w:r>
      </w:del>
      <w:ins w:id="4" w:author="Comparison" w:date="2019-10-24T23:25:00Z">
        <w:r>
          <w:t>Liability</w:t>
        </w:r>
      </w:ins>
    </w:p>
    <w:p w14:paraId="2445BDAF" w14:textId="0BF71CE6" w:rsidR="009B7AA3" w:rsidRDefault="000E5EAA">
      <w:r>
        <w:t xml:space="preserve">IPT08461    </w:t>
      </w:r>
      <w:del w:id="5" w:author="Comparison" w:date="2019-10-24T23:25:00Z">
        <w:r>
          <w:delText xml:space="preserve">IPT audit assurance: IPT </w:delText>
        </w:r>
        <w:r>
          <w:delText>calculations: tax</w:delText>
        </w:r>
      </w:del>
      <w:ins w:id="6" w:author="Comparison" w:date="2019-10-24T23:25:00Z">
        <w:r>
          <w:t>Tax</w:t>
        </w:r>
      </w:ins>
      <w:r>
        <w:t xml:space="preserve"> points</w:t>
      </w:r>
    </w:p>
    <w:p w14:paraId="228AA051" w14:textId="221C5562" w:rsidR="009B7AA3" w:rsidRDefault="000E5EAA">
      <w:r>
        <w:t xml:space="preserve">IPT08465    </w:t>
      </w:r>
      <w:del w:id="7" w:author="Comparison" w:date="2019-10-24T23:25:00Z">
        <w:r>
          <w:delText>IPT audit assurance: IPT calculations: rate</w:delText>
        </w:r>
      </w:del>
      <w:ins w:id="8" w:author="Comparison" w:date="2019-10-24T23:25:00Z">
        <w:r>
          <w:t>Rate</w:t>
        </w:r>
      </w:ins>
      <w:r>
        <w:t xml:space="preserve"> of tax</w:t>
      </w:r>
    </w:p>
    <w:p w14:paraId="3B3510AD" w14:textId="3404626D" w:rsidR="009B7AA3" w:rsidRDefault="000E5EAA">
      <w:r>
        <w:t xml:space="preserve">IPT08470    </w:t>
      </w:r>
      <w:del w:id="9" w:author="Comparison" w:date="2019-10-24T23:25:00Z">
        <w:r>
          <w:delText>IPT audit assurance: IPT calculations: apportionment</w:delText>
        </w:r>
      </w:del>
      <w:ins w:id="10" w:author="Comparison" w:date="2019-10-24T23:25:00Z">
        <w:r>
          <w:t>Apportionment</w:t>
        </w:r>
      </w:ins>
    </w:p>
    <w:p w14:paraId="7DCDA119" w14:textId="2740B090" w:rsidR="009B7AA3" w:rsidRDefault="000E5EAA">
      <w:r>
        <w:t xml:space="preserve">IPT08475    </w:t>
      </w:r>
      <w:del w:id="11" w:author="Comparison" w:date="2019-10-24T23:25:00Z">
        <w:r>
          <w:delText>IPT audit assurance: IPT calculations: de</w:delText>
        </w:r>
      </w:del>
      <w:ins w:id="12" w:author="Comparison" w:date="2019-10-24T23:25:00Z">
        <w:r>
          <w:t>De</w:t>
        </w:r>
      </w:ins>
      <w:r>
        <w:t xml:space="preserve"> minimis ESC</w:t>
      </w:r>
    </w:p>
    <w:p w14:paraId="54AA3DA2" w14:textId="77C24A4B" w:rsidR="009B7AA3" w:rsidRDefault="000E5EAA">
      <w:r>
        <w:t xml:space="preserve">IPT08480    </w:t>
      </w:r>
      <w:del w:id="13" w:author="Comparison" w:date="2019-10-24T23:25:00Z">
        <w:r>
          <w:delText xml:space="preserve">IPT audit assurance: IPT </w:delText>
        </w:r>
        <w:r>
          <w:delText>calculations: add</w:delText>
        </w:r>
      </w:del>
      <w:ins w:id="14" w:author="Comparison" w:date="2019-10-24T23:25:00Z">
        <w:r>
          <w:t>Add</w:t>
        </w:r>
      </w:ins>
      <w:r>
        <w:t>-ons</w:t>
      </w:r>
    </w:p>
    <w:p w14:paraId="220B4BF1" w14:textId="73A9121C" w:rsidR="009B7AA3" w:rsidRDefault="000E5EAA">
      <w:r>
        <w:t xml:space="preserve">IPT08485    </w:t>
      </w:r>
      <w:del w:id="15" w:author="Comparison" w:date="2019-10-24T23:25:00Z">
        <w:r>
          <w:delText>IPT audit assurance: IPT calculations: tax</w:delText>
        </w:r>
      </w:del>
      <w:ins w:id="16" w:author="Comparison" w:date="2019-10-24T23:25:00Z">
        <w:r>
          <w:t>Tax</w:t>
        </w:r>
      </w:ins>
      <w:r>
        <w:t xml:space="preserve"> </w:t>
      </w:r>
      <w:r>
        <w:t>treatment of add-ons</w:t>
      </w:r>
    </w:p>
    <w:p w14:paraId="266D1918" w14:textId="3828A78C" w:rsidR="009B7AA3" w:rsidRDefault="000E5EAA">
      <w:r>
        <w:t xml:space="preserve">IPT08490    </w:t>
      </w:r>
      <w:del w:id="17" w:author="Comparison" w:date="2019-10-24T23:25:00Z">
        <w:r>
          <w:delText>IPT audit assurance: IPT calculations: special</w:delText>
        </w:r>
      </w:del>
      <w:ins w:id="18" w:author="Comparison" w:date="2019-10-24T23:25:00Z">
        <w:r>
          <w:t>Special</w:t>
        </w:r>
      </w:ins>
      <w:r>
        <w:t xml:space="preserve"> accounting scheme</w:t>
      </w:r>
    </w:p>
    <w:p w14:paraId="42687E91" w14:textId="0AB06494" w:rsidR="009B7AA3" w:rsidRDefault="000E5EAA">
      <w:r>
        <w:t xml:space="preserve">IPT08495    </w:t>
      </w:r>
      <w:del w:id="19" w:author="Comparison" w:date="2019-10-24T23:25:00Z">
        <w:r>
          <w:delText>IPT audit assurance: IPT calculations: references</w:delText>
        </w:r>
      </w:del>
      <w:ins w:id="20" w:author="Comparison" w:date="2019-10-24T23:25:00Z">
        <w:r>
          <w:t>References</w:t>
        </w:r>
      </w:ins>
    </w:p>
    <w:p w14:paraId="3DCC5A24" w14:textId="77777777" w:rsidR="009B7AA3" w:rsidRDefault="000E5EAA">
      <w:r>
        <w:t xml:space="preserve"> Previous page</w:t>
      </w:r>
    </w:p>
    <w:p w14:paraId="63AAEC45" w14:textId="77777777" w:rsidR="009B7AA3" w:rsidRDefault="000E5EAA">
      <w:r>
        <w:t xml:space="preserve"> Next page</w:t>
      </w:r>
    </w:p>
    <w:sectPr w:rsidR="009B7AA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5EAA"/>
    <w:rsid w:val="0015074B"/>
    <w:rsid w:val="0029639D"/>
    <w:rsid w:val="003236D7"/>
    <w:rsid w:val="00326F90"/>
    <w:rsid w:val="003B108D"/>
    <w:rsid w:val="009B7AA3"/>
    <w:rsid w:val="00AA1D8D"/>
    <w:rsid w:val="00B47730"/>
    <w:rsid w:val="00CB0664"/>
    <w:rsid w:val="00D728B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0C29A28-D336-4AEB-8C1E-22CB6879E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0E5EA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5E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E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C4061A6-FC81-4810-9798-0DBA47958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2019-10-24T22:25:00Z</dcterms:modified>
  <cp:category/>
</cp:coreProperties>
</file>