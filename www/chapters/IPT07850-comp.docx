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E625" w14:textId="77777777" w:rsidR="00B66CE0" w:rsidRDefault="00B22153">
      <w:pPr>
        <w:pStyle w:val="Title"/>
      </w:pPr>
      <w:bookmarkStart w:id="0" w:name="_GoBack"/>
      <w:bookmarkEnd w:id="0"/>
      <w:r>
        <w:t>HMRC - IPT07850 - Penalties On Errors Relating To The Rate Changes</w:t>
      </w:r>
    </w:p>
    <w:p w14:paraId="220ACAAC" w14:textId="77777777" w:rsidR="00B66CE0" w:rsidRDefault="00B22153">
      <w:pPr>
        <w:rPr>
          <w:ins w:id="1" w:author="Comparison" w:date="2019-10-24T23:50:00Z"/>
        </w:rPr>
      </w:pPr>
      <w:ins w:id="2" w:author="Comparison" w:date="2019-10-24T23:50:00Z">
        <w:r>
          <w:t>Penalties on errors relating to the rate changes</w:t>
        </w:r>
      </w:ins>
    </w:p>
    <w:p w14:paraId="130DE8ED" w14:textId="001C1089" w:rsidR="00B66CE0" w:rsidRDefault="00B22153">
      <w:r>
        <w:t>The tax has been in operation for a number of years and we expect insurers to be familiar with its operation</w:t>
      </w:r>
      <w:del w:id="3" w:author="Comparison" w:date="2019-10-24T23:50:00Z">
        <w:r>
          <w:delText xml:space="preserve"> and to cope with rate changes. Therefore, penalties</w:delText>
        </w:r>
      </w:del>
      <w:ins w:id="4" w:author="Comparison" w:date="2019-10-24T23:50:00Z">
        <w:r>
          <w:t>. Penalties</w:t>
        </w:r>
      </w:ins>
      <w:r>
        <w:t xml:space="preserve"> and </w:t>
      </w:r>
      <w:r>
        <w:t>interest</w:t>
      </w:r>
      <w:del w:id="5" w:author="Comparison" w:date="2019-10-24T23:50:00Z">
        <w:r>
          <w:delText xml:space="preserve"> may be </w:delText>
        </w:r>
        <w:r>
          <w:delText>imposed</w:delText>
        </w:r>
      </w:del>
      <w:r>
        <w:t xml:space="preserve"> as a result of errors made by insurers relating to changes in the rate of tax or to any extension of the higher rate</w:t>
      </w:r>
      <w:ins w:id="6" w:author="Comparison" w:date="2019-10-24T23:50:00Z">
        <w:r>
          <w:t>, will be assessed on a case by case basis</w:t>
        </w:r>
      </w:ins>
      <w:r>
        <w:t>.</w:t>
      </w:r>
    </w:p>
    <w:p w14:paraId="17AD87AB" w14:textId="77777777" w:rsidR="00B66CE0" w:rsidRDefault="00B22153">
      <w:r>
        <w:t xml:space="preserve"> Previous page</w:t>
      </w:r>
    </w:p>
    <w:p w14:paraId="773A6E1B" w14:textId="77777777" w:rsidR="00B66CE0" w:rsidRDefault="00B22153">
      <w:r>
        <w:t xml:space="preserve"> Next page</w:t>
      </w:r>
    </w:p>
    <w:sectPr w:rsidR="00B66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DDC"/>
    <w:rsid w:val="0029639D"/>
    <w:rsid w:val="00326F90"/>
    <w:rsid w:val="00AA1D8D"/>
    <w:rsid w:val="00B22153"/>
    <w:rsid w:val="00B23B3B"/>
    <w:rsid w:val="00B3726F"/>
    <w:rsid w:val="00B47730"/>
    <w:rsid w:val="00B66C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0BD177-70EA-4149-8045-013B33B1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221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AA1EBE-185C-4C09-B640-D3E1D2EA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2019-10-24T22:50:00Z</dcterms:modified>
  <cp:category/>
</cp:coreProperties>
</file>