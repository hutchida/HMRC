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D70C" w14:textId="77777777" w:rsidR="00E65E01" w:rsidRDefault="001B3BFB">
      <w:pPr>
        <w:pStyle w:val="Title"/>
      </w:pPr>
      <w:bookmarkStart w:id="0" w:name="_GoBack"/>
      <w:bookmarkEnd w:id="0"/>
      <w:r>
        <w:t>HMRC - CH81160 - Deliberate And Concealed Inaccuracy</w:t>
      </w:r>
    </w:p>
    <w:p w14:paraId="3D4BC2B3" w14:textId="376A4D15" w:rsidR="00E65E01" w:rsidRDefault="001B3BFB">
      <w:r>
        <w:t xml:space="preserve">You must check the date from which these rules apply for the tax or duty you are dealing with. </w:t>
      </w:r>
      <w:del w:id="1" w:author="Comparison" w:date="2019-10-25T00:01:00Z">
        <w:r>
          <w:delText>See CH81011</w:delText>
        </w:r>
      </w:del>
      <w:ins w:id="2" w:author="Comparison" w:date="2019-10-25T00:01:00Z">
        <w:r>
          <w:t>See You must check the date from which these rules apply for the tax or duty you are dealing with. See</w:t>
        </w:r>
      </w:ins>
      <w:r>
        <w:t xml:space="preserve"> </w:t>
      </w:r>
      <w:r>
        <w:t>for full details.</w:t>
      </w:r>
    </w:p>
    <w:p w14:paraId="1E79109D" w14:textId="77777777" w:rsidR="00E65E01" w:rsidRDefault="001B3BFB">
      <w:r>
        <w:t xml:space="preserve">A deliberate and concealed inaccuracy is the most serious level of evasion. It occurs where a document containing a deliberate inaccuracy is given to HMRC and active steps have been taken to hide the inaccuracy either before or after the </w:t>
      </w:r>
      <w:r>
        <w:t>document has been sent to us.</w:t>
      </w:r>
    </w:p>
    <w:p w14:paraId="257F2ABB" w14:textId="77777777" w:rsidR="00E65E01" w:rsidRDefault="001B3BFB">
      <w:r>
        <w:t>As well as deliberately recording an inaccuracy, the person has to take active steps to cover their tracks by making arrangements to conceal the inaccuracy.</w:t>
      </w:r>
    </w:p>
    <w:p w14:paraId="1A971DA7" w14:textId="77777777" w:rsidR="00E65E01" w:rsidRDefault="001B3BFB">
      <w:r>
        <w:t>The act of concealment may include</w:t>
      </w:r>
    </w:p>
    <w:p w14:paraId="325961B7" w14:textId="77777777" w:rsidR="00E65E01" w:rsidRDefault="001B3BFB">
      <w:r>
        <w:t>creating false invoices to support</w:t>
      </w:r>
      <w:r>
        <w:t xml:space="preserve"> inaccurate figures in the return</w:t>
      </w:r>
    </w:p>
    <w:p w14:paraId="2A067F5A" w14:textId="77777777" w:rsidR="00E65E01" w:rsidRDefault="001B3BFB">
      <w:r>
        <w:t>backdating or postdating contracts or invoices</w:t>
      </w:r>
    </w:p>
    <w:p w14:paraId="56505950" w14:textId="77777777" w:rsidR="00E65E01" w:rsidRDefault="001B3BFB">
      <w:r>
        <w:t>creating false minutes of meetings or minutes of fictitious meetings</w:t>
      </w:r>
    </w:p>
    <w:p w14:paraId="637F460D" w14:textId="77777777" w:rsidR="00E65E01" w:rsidRDefault="001B3BFB">
      <w:r>
        <w:t>destroying books and records so that they are not available</w:t>
      </w:r>
    </w:p>
    <w:p w14:paraId="24AF4175" w14:textId="77777777" w:rsidR="00E65E01" w:rsidRDefault="001B3BFB">
      <w:r>
        <w:t>systematically diverting takings into undisclo</w:t>
      </w:r>
      <w:r>
        <w:t>sed bank accounts and covering the traces</w:t>
      </w:r>
    </w:p>
    <w:p w14:paraId="726EEC15" w14:textId="77777777" w:rsidR="00E65E01" w:rsidRDefault="001B3BFB">
      <w:r>
        <w:t>invoice routing, for example the purported sale or purchase of goods through a tax haven company (with no activity undertaken by that company even though contracts exist showing the contrary) leaving profits untaxe</w:t>
      </w:r>
      <w:r>
        <w:t>d in that company</w:t>
      </w:r>
    </w:p>
    <w:p w14:paraId="2463E5E1" w14:textId="77777777" w:rsidR="00E65E01" w:rsidRDefault="001B3BFB">
      <w:r>
        <w:t>creating sales records that deliberately understate the value of the goods sold, the balance of the full price being paid separately to the person</w:t>
      </w:r>
    </w:p>
    <w:p w14:paraId="2776B325" w14:textId="77777777" w:rsidR="00E65E01" w:rsidRDefault="001B3BFB">
      <w:r>
        <w:t>describing expenditure in the business records in such a way as to make it appear to be bus</w:t>
      </w:r>
      <w:r>
        <w:t>iness related when it is in fact private (possibly with the supplier agreeing to change the description on the relevant invoices)</w:t>
      </w:r>
    </w:p>
    <w:p w14:paraId="0FC35415" w14:textId="77777777" w:rsidR="00E65E01" w:rsidRDefault="001B3BFB">
      <w:r>
        <w:t>altering genuine purchase invoices to inflate their value</w:t>
      </w:r>
    </w:p>
    <w:p w14:paraId="537D6199" w14:textId="77777777" w:rsidR="00E65E01" w:rsidRDefault="001B3BFB">
      <w:r>
        <w:t>compiling false business accounts to support the availability of agr</w:t>
      </w:r>
      <w:r>
        <w:t>icultural or business relief from IHT</w:t>
      </w:r>
    </w:p>
    <w:p w14:paraId="0C161EB9" w14:textId="77777777" w:rsidR="00E65E01" w:rsidRDefault="001B3BFB">
      <w:r>
        <w:t>mis-declaring the strength of alcoholic products on paperwork and accompanying documentation.</w:t>
      </w:r>
    </w:p>
    <w:p w14:paraId="47A56783" w14:textId="77777777" w:rsidR="00E65E01" w:rsidRDefault="001B3BFB">
      <w:r>
        <w:lastRenderedPageBreak/>
        <w:t>Although the penalties for deliberate inaccuracies are civil monetary penalties, we also have a criminal investigation polic</w:t>
      </w:r>
      <w:r>
        <w:t>y and will refer the most serious cases for consideration of criminal proceedings where appropriate.</w:t>
      </w:r>
    </w:p>
    <w:p w14:paraId="2F80F14B" w14:textId="77777777" w:rsidR="00E65E01" w:rsidRDefault="001B3BFB">
      <w:r>
        <w:t>For practical examples of deliberate and concealed inaccuracies, see CH81161.</w:t>
      </w:r>
    </w:p>
    <w:p w14:paraId="00B5A8E2" w14:textId="77777777" w:rsidR="00E65E01" w:rsidRDefault="001B3BFB">
      <w:r>
        <w:t>FA07/SCH24/PARA3 (1)(c)</w:t>
      </w:r>
    </w:p>
    <w:p w14:paraId="541CA963" w14:textId="77777777" w:rsidR="00E65E01" w:rsidRDefault="001B3BFB">
      <w:r>
        <w:t xml:space="preserve"> Previous page</w:t>
      </w:r>
    </w:p>
    <w:p w14:paraId="6A9B1926" w14:textId="77777777" w:rsidR="00E65E01" w:rsidRDefault="001B3BFB">
      <w:r>
        <w:t xml:space="preserve"> Next page</w:t>
      </w:r>
    </w:p>
    <w:sectPr w:rsidR="00E65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BFB"/>
    <w:rsid w:val="0029639D"/>
    <w:rsid w:val="002E5C81"/>
    <w:rsid w:val="00326F90"/>
    <w:rsid w:val="00963AD8"/>
    <w:rsid w:val="00AA1D8D"/>
    <w:rsid w:val="00B47730"/>
    <w:rsid w:val="00CB0664"/>
    <w:rsid w:val="00DA4B7D"/>
    <w:rsid w:val="00E65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149BAB-9244-4E69-8C89-96E6CEC9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B3B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9B01C-5E5A-4A40-BA1C-8BE02626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2019-10-24T23:01:00Z</dcterms:modified>
  <cp:category/>
</cp:coreProperties>
</file>