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F8C9B" w14:textId="77777777" w:rsidR="00D66B62" w:rsidRDefault="00CF51E6">
      <w:pPr>
        <w:pStyle w:val="Title"/>
      </w:pPr>
      <w:bookmarkStart w:id="0" w:name="_GoBack"/>
      <w:bookmarkEnd w:id="0"/>
      <w:r>
        <w:t xml:space="preserve">HMRC - VATSC30000 - </w:t>
      </w:r>
      <w:ins w:id="1" w:author="Comparison" w:date="2019-10-30T18:24:00Z">
        <w:r>
          <w:t xml:space="preserve">VATSC Supply And </w:t>
        </w:r>
      </w:ins>
      <w:r>
        <w:t>Consideration</w:t>
      </w:r>
      <w:ins w:id="2" w:author="Comparison" w:date="2019-10-30T18:24:00Z">
        <w:r>
          <w:t xml:space="preserve"> VATSC30000</w:t>
        </w:r>
      </w:ins>
    </w:p>
    <w:p w14:paraId="4F41BDCC" w14:textId="77777777" w:rsidR="00D66B62" w:rsidRDefault="00CF51E6">
      <w:r>
        <w:t>VATSC30500    Definition of consideration</w:t>
      </w:r>
    </w:p>
    <w:p w14:paraId="281B0A63" w14:textId="77777777" w:rsidR="00D66B62" w:rsidRDefault="00CF51E6">
      <w:r>
        <w:t>VATSC31000    Other indicators to establish whether there is consideration</w:t>
      </w:r>
    </w:p>
    <w:p w14:paraId="306A322F" w14:textId="77777777" w:rsidR="00D66B62" w:rsidRDefault="00CF51E6">
      <w:r>
        <w:t>VATSC32000    What is the consideration?</w:t>
      </w:r>
    </w:p>
    <w:p w14:paraId="75141415" w14:textId="77777777" w:rsidR="00D66B62" w:rsidRDefault="00CF51E6">
      <w:r>
        <w:t xml:space="preserve">VATSC33000    </w:t>
      </w:r>
      <w:r>
        <w:t>Off-setting charges</w:t>
      </w:r>
    </w:p>
    <w:p w14:paraId="1E534FC2" w14:textId="77777777" w:rsidR="00D66B62" w:rsidRDefault="00CF51E6">
      <w:r>
        <w:t>VATSC33500    Price deductions from agricultural produce</w:t>
      </w:r>
    </w:p>
    <w:p w14:paraId="7D278F21" w14:textId="77777777" w:rsidR="00D66B62" w:rsidRDefault="00CF51E6">
      <w:r>
        <w:t>VATSC34000    Compensation payments</w:t>
      </w:r>
    </w:p>
    <w:p w14:paraId="71AAD408" w14:textId="77777777" w:rsidR="00D66B62" w:rsidRDefault="00CF51E6">
      <w:r>
        <w:t>VATSC36000    Settlement of Disputes</w:t>
      </w:r>
    </w:p>
    <w:p w14:paraId="4195183D" w14:textId="77777777" w:rsidR="00D66B62" w:rsidRDefault="00CF51E6">
      <w:r>
        <w:t>VATSC40000    Payments that are consideration</w:t>
      </w:r>
    </w:p>
    <w:p w14:paraId="0FCFB434" w14:textId="77777777" w:rsidR="00D66B62" w:rsidRDefault="00CF51E6">
      <w:r>
        <w:t>VATSC50000    Payments that are not consideration</w:t>
      </w:r>
    </w:p>
    <w:p w14:paraId="2E40F2C7" w14:textId="77777777" w:rsidR="00D66B62" w:rsidRDefault="00CF51E6">
      <w:r>
        <w:t>VATSC66000</w:t>
      </w:r>
      <w:r>
        <w:t xml:space="preserve">    Consideration other than money</w:t>
      </w:r>
    </w:p>
    <w:p w14:paraId="5B6201CA" w14:textId="77777777" w:rsidR="001D39FF" w:rsidRDefault="00CF51E6">
      <w:pPr>
        <w:rPr>
          <w:del w:id="3" w:author="Comparison" w:date="2019-10-30T18:24:00Z"/>
        </w:rPr>
      </w:pPr>
      <w:r>
        <w:t>VATSC68000    Partnership contributions</w:t>
      </w:r>
    </w:p>
    <w:p w14:paraId="59EB8044" w14:textId="77777777" w:rsidR="001D39FF" w:rsidRDefault="00CF51E6">
      <w:pPr>
        <w:rPr>
          <w:del w:id="4" w:author="Comparison" w:date="2019-10-30T18:24:00Z"/>
        </w:rPr>
      </w:pPr>
      <w:del w:id="5" w:author="Comparison" w:date="2019-10-30T18:24:00Z">
        <w:r>
          <w:delText xml:space="preserve"> Previous page</w:delText>
        </w:r>
      </w:del>
    </w:p>
    <w:p w14:paraId="0CAE8580" w14:textId="3AA4A165" w:rsidR="00D66B62" w:rsidRDefault="00CF51E6">
      <w:del w:id="6" w:author="Comparison" w:date="2019-10-30T18:24:00Z">
        <w:r>
          <w:delText xml:space="preserve"> Next page</w:delText>
        </w:r>
      </w:del>
    </w:p>
    <w:sectPr w:rsidR="00D66B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7FA"/>
    <w:rsid w:val="001D39FF"/>
    <w:rsid w:val="0029639D"/>
    <w:rsid w:val="00326F90"/>
    <w:rsid w:val="00454436"/>
    <w:rsid w:val="00AA1D8D"/>
    <w:rsid w:val="00B47730"/>
    <w:rsid w:val="00CB0664"/>
    <w:rsid w:val="00CF51E6"/>
    <w:rsid w:val="00D66B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4122ED8-DB56-4826-92B6-20F9047E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F51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1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82D388-0771-41B2-8ACC-B23A61E9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2019-10-30T18:24:00Z</dcterms:modified>
  <cp:category/>
</cp:coreProperties>
</file>