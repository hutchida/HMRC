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20E7" w14:textId="77777777" w:rsidR="00D93500" w:rsidRDefault="00DA5425">
      <w:pPr>
        <w:pStyle w:val="Title"/>
      </w:pPr>
      <w:bookmarkStart w:id="0" w:name="_GoBack"/>
      <w:bookmarkEnd w:id="0"/>
      <w:r>
        <w:t>HMRC - IPT04200 - Reinsurance: Contents</w:t>
      </w:r>
    </w:p>
    <w:p w14:paraId="6C233101" w14:textId="04618A9C" w:rsidR="00D93500" w:rsidRDefault="00DA5425">
      <w:r>
        <w:t xml:space="preserve">IPT04210    </w:t>
      </w:r>
      <w:del w:id="1" w:author="Comparison" w:date="2019-10-24T23:30:00Z">
        <w:r>
          <w:delText xml:space="preserve">Liability of insurance contracts: Reinsurance: </w:delText>
        </w:r>
      </w:del>
      <w:r>
        <w:t>Outline and legal provisions</w:t>
      </w:r>
    </w:p>
    <w:p w14:paraId="1D1BF391" w14:textId="2D0F3B9E" w:rsidR="00D93500" w:rsidRDefault="00DA5425">
      <w:r>
        <w:t xml:space="preserve">IPT04220    </w:t>
      </w:r>
      <w:del w:id="2" w:author="Comparison" w:date="2019-10-24T23:30:00Z">
        <w:r>
          <w:delText xml:space="preserve">Liability of insurance contracts: Reinsurance: </w:delText>
        </w:r>
      </w:del>
      <w:r>
        <w:t>Contracts of reinsurance</w:t>
      </w:r>
    </w:p>
    <w:p w14:paraId="545BD36C" w14:textId="3C6EF809" w:rsidR="00D93500" w:rsidRDefault="00DA5425">
      <w:r>
        <w:t xml:space="preserve">IPT04230    </w:t>
      </w:r>
      <w:del w:id="3" w:author="Comparison" w:date="2019-10-24T23:30:00Z">
        <w:r>
          <w:delText xml:space="preserve">Liability of insurance </w:delText>
        </w:r>
        <w:r>
          <w:delText xml:space="preserve">contracts: Reinsurance: </w:delText>
        </w:r>
      </w:del>
      <w:r>
        <w:t>What is not regarded as a contract of reinsurance?</w:t>
      </w:r>
    </w:p>
    <w:p w14:paraId="61CAB697" w14:textId="082E50BB" w:rsidR="00D93500" w:rsidRDefault="00DA5425">
      <w:r>
        <w:t xml:space="preserve">IPT04240    </w:t>
      </w:r>
      <w:del w:id="4" w:author="Comparison" w:date="2019-10-24T23:30:00Z">
        <w:r>
          <w:delText xml:space="preserve">Liability of insurance contracts: Reinsurance: </w:delText>
        </w:r>
      </w:del>
      <w:r>
        <w:t>Reinsurance of surety bonds or similar products</w:t>
      </w:r>
    </w:p>
    <w:p w14:paraId="38CBAF53" w14:textId="77777777" w:rsidR="00D93500" w:rsidRDefault="00DA5425">
      <w:r>
        <w:t xml:space="preserve"> Previous page</w:t>
      </w:r>
    </w:p>
    <w:p w14:paraId="7911CF47" w14:textId="77777777" w:rsidR="00D93500" w:rsidRDefault="00DA5425">
      <w:r>
        <w:t xml:space="preserve"> Next page</w:t>
      </w:r>
    </w:p>
    <w:sectPr w:rsidR="00D93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227"/>
    <w:rsid w:val="007D56FE"/>
    <w:rsid w:val="00AA1D8D"/>
    <w:rsid w:val="00B47730"/>
    <w:rsid w:val="00B47FDB"/>
    <w:rsid w:val="00CB0664"/>
    <w:rsid w:val="00D93500"/>
    <w:rsid w:val="00DA54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726680-3DB2-481E-A531-14106E5B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A54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C0684C-5765-407C-88FA-98E151E9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2019-10-24T22:30:00Z</dcterms:modified>
  <cp:category/>
</cp:coreProperties>
</file>