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4942F8" w14:textId="77777777" w:rsidR="00BE7F43" w:rsidRDefault="0024233F">
      <w:pPr>
        <w:pStyle w:val="Title"/>
      </w:pPr>
      <w:bookmarkStart w:id="0" w:name="_GoBack"/>
      <w:bookmarkEnd w:id="0"/>
      <w:r>
        <w:t>HMRC - CTM20160 - ACT: Set-Off Against CT On Profits: Surplus ACT</w:t>
      </w:r>
    </w:p>
    <w:p w14:paraId="629AEA99" w14:textId="77777777" w:rsidR="00BE7F43" w:rsidRDefault="0024233F">
      <w:r>
        <w:t xml:space="preserve">As a result of ICTA88/S239 (2) the whole of the ACT available may not have been set-off against the CT chargeable for the accounting period in which the distributions were made. The </w:t>
      </w:r>
      <w:r>
        <w:t>unused ACT was described as surplus ACT for that accounting period.</w:t>
      </w:r>
    </w:p>
    <w:p w14:paraId="6C26ECDC" w14:textId="71B216E4" w:rsidR="00BE7F43" w:rsidRDefault="0024233F">
      <w:r>
        <w:t xml:space="preserve">Surplus ACT resulting from an FID paid could be set-off or repaid in certain circumstances(CTM21010). Surplus ACT was otherwise dealt with as described in </w:t>
      </w:r>
      <w:del w:id="1" w:author="Comparison" w:date="2019-10-30T18:18:00Z">
        <w:r>
          <w:delText>CTM20170 onwards.</w:delText>
        </w:r>
      </w:del>
      <w:ins w:id="2" w:author="Comparison" w:date="2019-10-30T18:18:00Z">
        <w:r>
          <w:t>[</w:t>
        </w:r>
      </w:ins>
    </w:p>
    <w:p w14:paraId="2C59A8BD" w14:textId="77777777" w:rsidR="00BE7F43" w:rsidRDefault="0024233F">
      <w:pPr>
        <w:rPr>
          <w:ins w:id="3" w:author="Comparison" w:date="2019-10-30T18:18:00Z"/>
        </w:rPr>
      </w:pPr>
      <w:ins w:id="4" w:author="Comparison" w:date="2019-10-30T18:18:00Z">
        <w:r>
          <w:t xml:space="preserve">As a result of ICTA88/S239 (2) </w:t>
        </w:r>
        <w:r>
          <w:t>the whole of the ACT available may not have been set-off against the CT chargeable for the accounting period in which the distributions were made. The unused ACT was described as surplus ACT for that accounting period.</w:t>
        </w:r>
      </w:ins>
    </w:p>
    <w:p w14:paraId="06AB1508" w14:textId="77777777" w:rsidR="00BE7F43" w:rsidRDefault="0024233F">
      <w:pPr>
        <w:rPr>
          <w:ins w:id="5" w:author="Comparison" w:date="2019-10-30T18:18:00Z"/>
        </w:rPr>
      </w:pPr>
      <w:ins w:id="6" w:author="Comparison" w:date="2019-10-30T18:18:00Z">
        <w:r>
          <w:t>Surplus ACT resulting from an FID pai</w:t>
        </w:r>
        <w:r>
          <w:t>d could be set-off or repaid in certain circumstances(CTM21010). Surplus ACT was otherwise dealt with as described in](https://www.gov.uk/hmrc-internal-manuals/company-taxation-manual/ctm20170) onwards.</w:t>
        </w:r>
      </w:ins>
    </w:p>
    <w:p w14:paraId="6C529A7C" w14:textId="77777777" w:rsidR="00BE7F43" w:rsidRDefault="0024233F">
      <w:r>
        <w:t xml:space="preserve"> Previous page</w:t>
      </w:r>
    </w:p>
    <w:p w14:paraId="37FD8B4C" w14:textId="77777777" w:rsidR="00BE7F43" w:rsidRDefault="0024233F">
      <w:r>
        <w:t xml:space="preserve"> Next page</w:t>
      </w:r>
    </w:p>
    <w:sectPr w:rsidR="00BE7F4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3C0B"/>
    <w:rsid w:val="0015074B"/>
    <w:rsid w:val="0024233F"/>
    <w:rsid w:val="0029639D"/>
    <w:rsid w:val="00326F90"/>
    <w:rsid w:val="00AA1D8D"/>
    <w:rsid w:val="00B45B9E"/>
    <w:rsid w:val="00B47730"/>
    <w:rsid w:val="00BE7F43"/>
    <w:rsid w:val="00CB0664"/>
    <w:rsid w:val="00E70C8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C6F1DB22-E472-470A-93D3-1F8A7F308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24233F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423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233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AB11FC3-A20D-4FE8-97A1-175945DFF6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2019-10-30T18:18:00Z</dcterms:modified>
  <cp:category/>
</cp:coreProperties>
</file>