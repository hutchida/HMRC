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B1C3A" w14:textId="77777777" w:rsidR="0027146D" w:rsidRDefault="00E744E4">
      <w:pPr>
        <w:pStyle w:val="Title"/>
      </w:pPr>
      <w:bookmarkStart w:id="0" w:name="_GoBack"/>
      <w:bookmarkEnd w:id="0"/>
      <w:r>
        <w:t>HMRC - OT26105 - Ring Fence Expenditure Supplement: Contents</w:t>
      </w:r>
    </w:p>
    <w:p w14:paraId="0FD6B8DC" w14:textId="709DB0E3" w:rsidR="0027146D" w:rsidRDefault="00E744E4">
      <w:r>
        <w:t xml:space="preserve">OT26106    </w:t>
      </w:r>
      <w:del w:id="1" w:author="Comparison" w:date="2019-10-30T17:28:00Z">
        <w:r>
          <w:delText>Capital allowances: ring fence expenditure supplement: introduction</w:delText>
        </w:r>
      </w:del>
      <w:ins w:id="2" w:author="Comparison" w:date="2019-10-30T17:28:00Z">
        <w:r>
          <w:t>Introduction</w:t>
        </w:r>
      </w:ins>
    </w:p>
    <w:p w14:paraId="3B7E96F4" w14:textId="6C97E681" w:rsidR="0027146D" w:rsidRDefault="00E744E4">
      <w:r>
        <w:t xml:space="preserve">OT26106    </w:t>
      </w:r>
      <w:del w:id="3" w:author="Comparison" w:date="2019-10-30T17:28:00Z">
        <w:r>
          <w:delText>Capital allowances: ring fence expenditure supplement: introduction</w:delText>
        </w:r>
      </w:del>
      <w:ins w:id="4" w:author="Comparison" w:date="2019-10-30T17:28:00Z">
        <w:r>
          <w:t>Introduction</w:t>
        </w:r>
      </w:ins>
    </w:p>
    <w:p w14:paraId="0271EFFA" w14:textId="4164789E" w:rsidR="0027146D" w:rsidRDefault="00E744E4">
      <w:r>
        <w:t xml:space="preserve">OT26108    </w:t>
      </w:r>
      <w:del w:id="5" w:author="Comparison" w:date="2019-10-30T17:28:00Z">
        <w:r>
          <w:delText xml:space="preserve">Capital </w:delText>
        </w:r>
        <w:r>
          <w:delText>allowances: ring fence expenditure supplement: conditions</w:delText>
        </w:r>
      </w:del>
      <w:ins w:id="6" w:author="Comparison" w:date="2019-10-30T17:28:00Z">
        <w:r>
          <w:t>Conditions</w:t>
        </w:r>
      </w:ins>
      <w:r>
        <w:t xml:space="preserve"> for relief</w:t>
      </w:r>
      <w:del w:id="7" w:author="Comparison" w:date="2019-10-30T17:28:00Z">
        <w:r>
          <w:delText xml:space="preserve"> -</w:delText>
        </w:r>
      </w:del>
      <w:ins w:id="8" w:author="Comparison" w:date="2019-10-30T17:28:00Z">
        <w:r>
          <w:t>:</w:t>
        </w:r>
      </w:ins>
      <w:r>
        <w:t xml:space="preserve"> outline</w:t>
      </w:r>
    </w:p>
    <w:p w14:paraId="680FFB6C" w14:textId="6ED3E4DB" w:rsidR="0027146D" w:rsidRDefault="00E744E4">
      <w:r>
        <w:t xml:space="preserve">OT26108    </w:t>
      </w:r>
      <w:del w:id="9" w:author="Comparison" w:date="2019-10-30T17:28:00Z">
        <w:r>
          <w:delText>Capital allowances: ring fence expenditure supplement: conditions</w:delText>
        </w:r>
      </w:del>
      <w:ins w:id="10" w:author="Comparison" w:date="2019-10-30T17:28:00Z">
        <w:r>
          <w:t>Conditions</w:t>
        </w:r>
      </w:ins>
      <w:r>
        <w:t xml:space="preserve"> for relief</w:t>
      </w:r>
      <w:del w:id="11" w:author="Comparison" w:date="2019-10-30T17:28:00Z">
        <w:r>
          <w:delText xml:space="preserve"> -</w:delText>
        </w:r>
      </w:del>
      <w:ins w:id="12" w:author="Comparison" w:date="2019-10-30T17:28:00Z">
        <w:r>
          <w:t>:</w:t>
        </w:r>
      </w:ins>
      <w:r>
        <w:t xml:space="preserve"> outline</w:t>
      </w:r>
    </w:p>
    <w:p w14:paraId="482D4184" w14:textId="57675CEF" w:rsidR="0027146D" w:rsidRDefault="00E744E4">
      <w:r>
        <w:t xml:space="preserve">OT26110    </w:t>
      </w:r>
      <w:del w:id="13" w:author="Comparison" w:date="2019-10-30T17:28:00Z">
        <w:r>
          <w:delText>Capital allowances: ring fence expenditure supplement: relevant</w:delText>
        </w:r>
      </w:del>
      <w:ins w:id="14" w:author="Comparison" w:date="2019-10-30T17:28:00Z">
        <w:r>
          <w:t>Relevant</w:t>
        </w:r>
      </w:ins>
      <w:r>
        <w:t xml:space="preserve"> percentage for calculating the </w:t>
      </w:r>
      <w:del w:id="15" w:author="Comparison" w:date="2019-10-30T17:28:00Z">
        <w:r>
          <w:delText>supplement</w:delText>
        </w:r>
      </w:del>
      <w:ins w:id="16" w:author="Comparison" w:date="2019-10-30T17:28:00Z">
        <w:r>
          <w:t>Supplement</w:t>
        </w:r>
      </w:ins>
    </w:p>
    <w:p w14:paraId="0B374949" w14:textId="491D5E2E" w:rsidR="0027146D" w:rsidRDefault="00E744E4">
      <w:r>
        <w:t xml:space="preserve">OT26110    </w:t>
      </w:r>
      <w:del w:id="17" w:author="Comparison" w:date="2019-10-30T17:28:00Z">
        <w:r>
          <w:delText>Capital allowances: ring fence expenditure supplement: relevant</w:delText>
        </w:r>
      </w:del>
      <w:ins w:id="18" w:author="Comparison" w:date="2019-10-30T17:28:00Z">
        <w:r>
          <w:t>Relevant</w:t>
        </w:r>
      </w:ins>
      <w:r>
        <w:t xml:space="preserve"> percentage for calculating the </w:t>
      </w:r>
      <w:del w:id="19" w:author="Comparison" w:date="2019-10-30T17:28:00Z">
        <w:r>
          <w:delText>supplement</w:delText>
        </w:r>
      </w:del>
      <w:ins w:id="20" w:author="Comparison" w:date="2019-10-30T17:28:00Z">
        <w:r>
          <w:t>Supplement</w:t>
        </w:r>
      </w:ins>
    </w:p>
    <w:p w14:paraId="06B2D6D8" w14:textId="77777777" w:rsidR="0034257E" w:rsidRDefault="00E744E4">
      <w:pPr>
        <w:rPr>
          <w:del w:id="21" w:author="Comparison" w:date="2019-10-30T17:28:00Z"/>
        </w:rPr>
      </w:pPr>
      <w:del w:id="22" w:author="Comparison" w:date="2019-10-30T17:28:00Z">
        <w:r>
          <w:delText>OT26115    Capital allowances: ring fence expenditure supplement: accounting periods</w:delText>
        </w:r>
      </w:del>
    </w:p>
    <w:p w14:paraId="15E8BE90" w14:textId="77777777" w:rsidR="0034257E" w:rsidRDefault="00E744E4">
      <w:pPr>
        <w:rPr>
          <w:del w:id="23" w:author="Comparison" w:date="2019-10-30T17:28:00Z"/>
        </w:rPr>
      </w:pPr>
      <w:del w:id="24" w:author="Comparison" w:date="2019-10-30T17:28:00Z">
        <w:r>
          <w:delText>OT26115    Capit</w:delText>
        </w:r>
        <w:r>
          <w:delText>al allowances: ring fence expenditure supplement: accounting periods</w:delText>
        </w:r>
      </w:del>
    </w:p>
    <w:p w14:paraId="6303314F" w14:textId="77777777" w:rsidR="0027146D" w:rsidRDefault="00E744E4">
      <w:pPr>
        <w:rPr>
          <w:ins w:id="25" w:author="Comparison" w:date="2019-10-30T17:28:00Z"/>
        </w:rPr>
      </w:pPr>
      <w:ins w:id="26" w:author="Comparison" w:date="2019-10-30T17:28:00Z">
        <w:r>
          <w:t>OT26115    Accounting Periods</w:t>
        </w:r>
      </w:ins>
    </w:p>
    <w:p w14:paraId="0C87A1F5" w14:textId="77777777" w:rsidR="0027146D" w:rsidRDefault="00E744E4">
      <w:pPr>
        <w:rPr>
          <w:ins w:id="27" w:author="Comparison" w:date="2019-10-30T17:28:00Z"/>
        </w:rPr>
      </w:pPr>
      <w:ins w:id="28" w:author="Comparison" w:date="2019-10-30T17:28:00Z">
        <w:r>
          <w:t>OT26115    Accounting Periods</w:t>
        </w:r>
      </w:ins>
    </w:p>
    <w:p w14:paraId="4A5CE9F4" w14:textId="1CE36698" w:rsidR="0027146D" w:rsidRDefault="00E744E4">
      <w:r>
        <w:t xml:space="preserve">OT26120    </w:t>
      </w:r>
      <w:del w:id="29" w:author="Comparison" w:date="2019-10-30T17:28:00Z">
        <w:r>
          <w:delText>Capital allowances: ring fence expenditure supplement: limit</w:delText>
        </w:r>
      </w:del>
      <w:ins w:id="30" w:author="Comparison" w:date="2019-10-30T17:28:00Z">
        <w:r>
          <w:t>Limit</w:t>
        </w:r>
      </w:ins>
      <w:r>
        <w:t xml:space="preserve"> on number of accounting periods for which supplement may be claimed</w:t>
      </w:r>
    </w:p>
    <w:p w14:paraId="69880716" w14:textId="5AE3853F" w:rsidR="0027146D" w:rsidRDefault="00E744E4">
      <w:r>
        <w:t xml:space="preserve">OT26120    </w:t>
      </w:r>
      <w:del w:id="31" w:author="Comparison" w:date="2019-10-30T17:28:00Z">
        <w:r>
          <w:delText>Capital allowances: ring fence expen</w:delText>
        </w:r>
        <w:r>
          <w:delText>diture supplement: limit</w:delText>
        </w:r>
      </w:del>
      <w:ins w:id="32" w:author="Comparison" w:date="2019-10-30T17:28:00Z">
        <w:r>
          <w:t>Limit</w:t>
        </w:r>
      </w:ins>
      <w:r>
        <w:t xml:space="preserve"> on number of accounti</w:t>
      </w:r>
      <w:r>
        <w:t>ng periods for which supplement may be claimed</w:t>
      </w:r>
    </w:p>
    <w:p w14:paraId="657BAC48" w14:textId="77777777" w:rsidR="0034257E" w:rsidRDefault="00E744E4">
      <w:pPr>
        <w:rPr>
          <w:del w:id="33" w:author="Comparison" w:date="2019-10-30T17:28:00Z"/>
        </w:rPr>
      </w:pPr>
      <w:del w:id="34" w:author="Comparison" w:date="2019-10-30T17:28:00Z">
        <w:r>
          <w:delText>OT26125    Capital allowances: ring fence expenditure supplement: unrelieved group ring fence profits</w:delText>
        </w:r>
      </w:del>
    </w:p>
    <w:p w14:paraId="548D43A9" w14:textId="77777777" w:rsidR="0034257E" w:rsidRDefault="00E744E4">
      <w:pPr>
        <w:rPr>
          <w:del w:id="35" w:author="Comparison" w:date="2019-10-30T17:28:00Z"/>
        </w:rPr>
      </w:pPr>
      <w:del w:id="36" w:author="Comparison" w:date="2019-10-30T17:28:00Z">
        <w:r>
          <w:delText>OT26125    Capital allowances: ring fence expenditure supplem</w:delText>
        </w:r>
        <w:r>
          <w:delText>ent: unrelieved group ring fence profits</w:delText>
        </w:r>
      </w:del>
    </w:p>
    <w:p w14:paraId="2284C1D8" w14:textId="77777777" w:rsidR="0027146D" w:rsidRDefault="00E744E4">
      <w:pPr>
        <w:rPr>
          <w:ins w:id="37" w:author="Comparison" w:date="2019-10-30T17:28:00Z"/>
        </w:rPr>
      </w:pPr>
      <w:ins w:id="38" w:author="Comparison" w:date="2019-10-30T17:28:00Z">
        <w:r>
          <w:t>OT26125    Unrelieved Group Ring Fence Profits</w:t>
        </w:r>
      </w:ins>
    </w:p>
    <w:p w14:paraId="5A0D2FB1" w14:textId="77777777" w:rsidR="0027146D" w:rsidRDefault="00E744E4">
      <w:pPr>
        <w:rPr>
          <w:ins w:id="39" w:author="Comparison" w:date="2019-10-30T17:28:00Z"/>
        </w:rPr>
      </w:pPr>
      <w:ins w:id="40" w:author="Comparison" w:date="2019-10-30T17:28:00Z">
        <w:r>
          <w:t>OT26125    Unrelieved Group Ring Fence Profits</w:t>
        </w:r>
      </w:ins>
    </w:p>
    <w:p w14:paraId="46EB8A4B" w14:textId="4E6FD30B" w:rsidR="0027146D" w:rsidRDefault="00E744E4">
      <w:r>
        <w:lastRenderedPageBreak/>
        <w:t xml:space="preserve">OT26130    </w:t>
      </w:r>
      <w:del w:id="41" w:author="Comparison" w:date="2019-10-30T17:28:00Z">
        <w:r>
          <w:delText>Capital allowances: ring fence expenditure supplement: pre</w:delText>
        </w:r>
      </w:del>
      <w:ins w:id="42" w:author="Comparison" w:date="2019-10-30T17:28:00Z">
        <w:r>
          <w:t>Pre</w:t>
        </w:r>
      </w:ins>
      <w:r>
        <w:t xml:space="preserve">-commencement </w:t>
      </w:r>
      <w:del w:id="43" w:author="Comparison" w:date="2019-10-30T17:28:00Z">
        <w:r>
          <w:delText>supplement</w:delText>
        </w:r>
      </w:del>
      <w:ins w:id="44" w:author="Comparison" w:date="2019-10-30T17:28:00Z">
        <w:r>
          <w:t>Supplement</w:t>
        </w:r>
      </w:ins>
    </w:p>
    <w:p w14:paraId="552535CA" w14:textId="29DB7A86" w:rsidR="0027146D" w:rsidRDefault="00E744E4">
      <w:r>
        <w:t xml:space="preserve">OT26130    </w:t>
      </w:r>
      <w:del w:id="45" w:author="Comparison" w:date="2019-10-30T17:28:00Z">
        <w:r>
          <w:delText>Capital allowances: ring fence expenditure supplement: pre</w:delText>
        </w:r>
      </w:del>
      <w:ins w:id="46" w:author="Comparison" w:date="2019-10-30T17:28:00Z">
        <w:r>
          <w:t>Pre</w:t>
        </w:r>
      </w:ins>
      <w:r>
        <w:t xml:space="preserve">-commencement </w:t>
      </w:r>
      <w:del w:id="47" w:author="Comparison" w:date="2019-10-30T17:28:00Z">
        <w:r>
          <w:delText>supplement</w:delText>
        </w:r>
      </w:del>
      <w:ins w:id="48" w:author="Comparison" w:date="2019-10-30T17:28:00Z">
        <w:r>
          <w:t>Supplement</w:t>
        </w:r>
      </w:ins>
    </w:p>
    <w:p w14:paraId="0F8D585C" w14:textId="63F83F8B" w:rsidR="0027146D" w:rsidRDefault="00E744E4">
      <w:r>
        <w:t xml:space="preserve">OT26135    </w:t>
      </w:r>
      <w:del w:id="49" w:author="Comparison" w:date="2019-10-30T17:28:00Z">
        <w:r>
          <w:delText>Capital allowanc</w:delText>
        </w:r>
        <w:r>
          <w:delText>es: ring fence expenditure supplement: qualifying</w:delText>
        </w:r>
      </w:del>
      <w:ins w:id="50" w:author="Comparison" w:date="2019-10-30T17:28:00Z">
        <w:r>
          <w:t>Qualifying</w:t>
        </w:r>
      </w:ins>
      <w:r>
        <w:t xml:space="preserve"> pre-commencemen</w:t>
      </w:r>
      <w:r>
        <w:t>t expenditure</w:t>
      </w:r>
    </w:p>
    <w:p w14:paraId="3C8369F5" w14:textId="45AAA1AB" w:rsidR="0027146D" w:rsidRDefault="00E744E4">
      <w:r>
        <w:t xml:space="preserve">OT26135    </w:t>
      </w:r>
      <w:del w:id="51" w:author="Comparison" w:date="2019-10-30T17:28:00Z">
        <w:r>
          <w:delText>Capital allowances: ring fence expenditure supplement: qualifying</w:delText>
        </w:r>
      </w:del>
      <w:ins w:id="52" w:author="Comparison" w:date="2019-10-30T17:28:00Z">
        <w:r>
          <w:t>Qualifying</w:t>
        </w:r>
      </w:ins>
      <w:r>
        <w:t xml:space="preserve"> pre-commencement expenditure</w:t>
      </w:r>
    </w:p>
    <w:p w14:paraId="1884C01C" w14:textId="3E0905B9" w:rsidR="0027146D" w:rsidRDefault="00E744E4">
      <w:r>
        <w:t xml:space="preserve">OT26140    </w:t>
      </w:r>
      <w:del w:id="53" w:author="Comparison" w:date="2019-10-30T17:28:00Z">
        <w:r>
          <w:delText>Capital allowances: ring fence expenditure supplement: the</w:delText>
        </w:r>
      </w:del>
      <w:ins w:id="54" w:author="Comparison" w:date="2019-10-30T17:28:00Z">
        <w:r>
          <w:t>The</w:t>
        </w:r>
      </w:ins>
      <w:r>
        <w:t xml:space="preserve"> mixed pool of qualifying pre-commencement expenditure and supplement</w:t>
      </w:r>
    </w:p>
    <w:p w14:paraId="37CABF6C" w14:textId="7B2D538F" w:rsidR="0027146D" w:rsidRDefault="00E744E4">
      <w:r>
        <w:t xml:space="preserve">OT26140    </w:t>
      </w:r>
      <w:del w:id="55" w:author="Comparison" w:date="2019-10-30T17:28:00Z">
        <w:r>
          <w:delText>Capital allowances: ring fence expenditure supplement: the</w:delText>
        </w:r>
      </w:del>
      <w:ins w:id="56" w:author="Comparison" w:date="2019-10-30T17:28:00Z">
        <w:r>
          <w:t>The</w:t>
        </w:r>
      </w:ins>
      <w:r>
        <w:t xml:space="preserve"> mixed pool of qualifying pre-commencement expenditure and supplement</w:t>
      </w:r>
    </w:p>
    <w:p w14:paraId="781E767C" w14:textId="45778F19" w:rsidR="0027146D" w:rsidRDefault="00E744E4">
      <w:r>
        <w:t xml:space="preserve">OT26145    </w:t>
      </w:r>
      <w:del w:id="57" w:author="Comparison" w:date="2019-10-30T17:28:00Z">
        <w:r>
          <w:delText>Capital allowances: ring fence expendi</w:delText>
        </w:r>
        <w:r>
          <w:delText>ture supplement: pre</w:delText>
        </w:r>
      </w:del>
      <w:ins w:id="58" w:author="Comparison" w:date="2019-10-30T17:28:00Z">
        <w:r>
          <w:t>Pre</w:t>
        </w:r>
      </w:ins>
      <w:r>
        <w:t>-commence</w:t>
      </w:r>
      <w:r>
        <w:t xml:space="preserve">ment mixed pool </w:t>
      </w:r>
      <w:del w:id="59" w:author="Comparison" w:date="2019-10-30T17:28:00Z">
        <w:r>
          <w:delText>- reduction</w:delText>
        </w:r>
      </w:del>
      <w:ins w:id="60" w:author="Comparison" w:date="2019-10-30T17:28:00Z">
        <w:r>
          <w:t>: Reduction</w:t>
        </w:r>
      </w:ins>
      <w:r>
        <w:t xml:space="preserve"> in respect of disposal proceeds under the </w:t>
      </w:r>
      <w:del w:id="61" w:author="Comparison" w:date="2019-10-30T17:28:00Z">
        <w:r>
          <w:delText>capital</w:delText>
        </w:r>
      </w:del>
      <w:ins w:id="62" w:author="Comparison" w:date="2019-10-30T17:28:00Z">
        <w:r>
          <w:t>Capital</w:t>
        </w:r>
      </w:ins>
      <w:r>
        <w:t xml:space="preserve"> allowance </w:t>
      </w:r>
      <w:del w:id="63" w:author="Comparison" w:date="2019-10-30T17:28:00Z">
        <w:r>
          <w:delText>act</w:delText>
        </w:r>
      </w:del>
      <w:ins w:id="64" w:author="Comparison" w:date="2019-10-30T17:28:00Z">
        <w:r>
          <w:t>Act</w:t>
        </w:r>
      </w:ins>
    </w:p>
    <w:p w14:paraId="43B47499" w14:textId="7480D4C1" w:rsidR="0027146D" w:rsidRDefault="00E744E4">
      <w:r>
        <w:t xml:space="preserve">OT26145    </w:t>
      </w:r>
      <w:del w:id="65" w:author="Comparison" w:date="2019-10-30T17:28:00Z">
        <w:r>
          <w:delText>Capital allowances: ring fence expenditure supplement: pre</w:delText>
        </w:r>
      </w:del>
      <w:ins w:id="66" w:author="Comparison" w:date="2019-10-30T17:28:00Z">
        <w:r>
          <w:t>Pre</w:t>
        </w:r>
      </w:ins>
      <w:r>
        <w:t xml:space="preserve">-commencement mixed pool </w:t>
      </w:r>
      <w:del w:id="67" w:author="Comparison" w:date="2019-10-30T17:28:00Z">
        <w:r>
          <w:delText>- reduction</w:delText>
        </w:r>
      </w:del>
      <w:ins w:id="68" w:author="Comparison" w:date="2019-10-30T17:28:00Z">
        <w:r>
          <w:t>: Reduction</w:t>
        </w:r>
      </w:ins>
      <w:r>
        <w:t xml:space="preserve"> in respect of disposal proceeds under the </w:t>
      </w:r>
      <w:del w:id="69" w:author="Comparison" w:date="2019-10-30T17:28:00Z">
        <w:r>
          <w:delText>capital</w:delText>
        </w:r>
      </w:del>
      <w:ins w:id="70" w:author="Comparison" w:date="2019-10-30T17:28:00Z">
        <w:r>
          <w:t>Capital</w:t>
        </w:r>
      </w:ins>
      <w:r>
        <w:t xml:space="preserve"> allowance </w:t>
      </w:r>
      <w:del w:id="71" w:author="Comparison" w:date="2019-10-30T17:28:00Z">
        <w:r>
          <w:delText>act</w:delText>
        </w:r>
      </w:del>
      <w:ins w:id="72" w:author="Comparison" w:date="2019-10-30T17:28:00Z">
        <w:r>
          <w:t>Act</w:t>
        </w:r>
      </w:ins>
    </w:p>
    <w:p w14:paraId="7CE9EDAA" w14:textId="73F4E5F2" w:rsidR="0027146D" w:rsidRDefault="00E744E4">
      <w:r>
        <w:t xml:space="preserve">OT26150    </w:t>
      </w:r>
      <w:del w:id="73" w:author="Comparison" w:date="2019-10-30T17:28:00Z">
        <w:r>
          <w:delText>Capital allowances: ring fence expenditure supplement: pre-</w:delText>
        </w:r>
      </w:del>
      <w:ins w:id="74" w:author="Comparison" w:date="2019-10-30T17:28:00Z">
        <w:r>
          <w:t xml:space="preserve">Pre </w:t>
        </w:r>
      </w:ins>
      <w:r>
        <w:t xml:space="preserve">commencement </w:t>
      </w:r>
      <w:ins w:id="75" w:author="Comparison" w:date="2019-10-30T17:28:00Z">
        <w:r>
          <w:t xml:space="preserve">mixed </w:t>
        </w:r>
      </w:ins>
      <w:r>
        <w:t>pool</w:t>
      </w:r>
      <w:del w:id="76" w:author="Comparison" w:date="2019-10-30T17:28:00Z">
        <w:r>
          <w:delText xml:space="preserve"> - reduction</w:delText>
        </w:r>
      </w:del>
      <w:ins w:id="77" w:author="Comparison" w:date="2019-10-30T17:28:00Z">
        <w:r>
          <w:t>: Reduction</w:t>
        </w:r>
      </w:ins>
      <w:r>
        <w:t xml:space="preserve"> in respect of unrelieved group ring fence profits</w:t>
      </w:r>
    </w:p>
    <w:p w14:paraId="354F9C07" w14:textId="7E56BDDA" w:rsidR="0027146D" w:rsidRDefault="00E744E4">
      <w:r>
        <w:t xml:space="preserve">OT26150    </w:t>
      </w:r>
      <w:del w:id="78" w:author="Comparison" w:date="2019-10-30T17:28:00Z">
        <w:r>
          <w:delText>Capital allowances: ring fence expenditure supplement: pre-</w:delText>
        </w:r>
      </w:del>
      <w:ins w:id="79" w:author="Comparison" w:date="2019-10-30T17:28:00Z">
        <w:r>
          <w:t xml:space="preserve">Pre </w:t>
        </w:r>
      </w:ins>
      <w:r>
        <w:t xml:space="preserve">commencement </w:t>
      </w:r>
      <w:ins w:id="80" w:author="Comparison" w:date="2019-10-30T17:28:00Z">
        <w:r>
          <w:t xml:space="preserve">mixed </w:t>
        </w:r>
      </w:ins>
      <w:r>
        <w:t>pool</w:t>
      </w:r>
      <w:del w:id="81" w:author="Comparison" w:date="2019-10-30T17:28:00Z">
        <w:r>
          <w:delText xml:space="preserve"> - reduction</w:delText>
        </w:r>
      </w:del>
      <w:ins w:id="82" w:author="Comparison" w:date="2019-10-30T17:28:00Z">
        <w:r>
          <w:t>: Reduction</w:t>
        </w:r>
      </w:ins>
      <w:r>
        <w:t xml:space="preserve"> in respect of unrelieved group ring fence profits</w:t>
      </w:r>
    </w:p>
    <w:p w14:paraId="4A218964" w14:textId="60BE5BD0" w:rsidR="0027146D" w:rsidRDefault="00E744E4">
      <w:r>
        <w:t xml:space="preserve">OT26155    </w:t>
      </w:r>
      <w:del w:id="83" w:author="Comparison" w:date="2019-10-30T17:28:00Z">
        <w:r>
          <w:delText>Capital allowances: ring fence expenditure supplement: supplement</w:delText>
        </w:r>
      </w:del>
      <w:ins w:id="84" w:author="Comparison" w:date="2019-10-30T17:28:00Z">
        <w:r>
          <w:t>Supplement</w:t>
        </w:r>
      </w:ins>
      <w:r>
        <w:t xml:space="preserve"> in respect of a post-commencement period</w:t>
      </w:r>
    </w:p>
    <w:p w14:paraId="03A09ACC" w14:textId="01D53214" w:rsidR="0027146D" w:rsidRDefault="00E744E4">
      <w:r>
        <w:t xml:space="preserve">OT26155    </w:t>
      </w:r>
      <w:del w:id="85" w:author="Comparison" w:date="2019-10-30T17:28:00Z">
        <w:r>
          <w:delText>Capital allowances: ring fence expenditure suppl</w:delText>
        </w:r>
        <w:r>
          <w:delText>ement: supplement</w:delText>
        </w:r>
      </w:del>
      <w:ins w:id="86" w:author="Comparison" w:date="2019-10-30T17:28:00Z">
        <w:r>
          <w:t>Supplement</w:t>
        </w:r>
      </w:ins>
      <w:r>
        <w:t xml:space="preserve"> in respect of a post</w:t>
      </w:r>
      <w:r>
        <w:t>-commencement period</w:t>
      </w:r>
    </w:p>
    <w:p w14:paraId="435F32F1" w14:textId="6AEED1E0" w:rsidR="0027146D" w:rsidRDefault="00E744E4">
      <w:pPr>
        <w:rPr>
          <w:ins w:id="87" w:author="Comparison" w:date="2019-10-30T17:28:00Z"/>
        </w:rPr>
      </w:pPr>
      <w:r>
        <w:t xml:space="preserve">OT26160    </w:t>
      </w:r>
      <w:del w:id="88" w:author="Comparison" w:date="2019-10-30T17:28:00Z">
        <w:r>
          <w:delText>Capital allowances: ring fence expenditure supplement: ring</w:delText>
        </w:r>
      </w:del>
      <w:ins w:id="89" w:author="Comparison" w:date="2019-10-30T17:28:00Z">
        <w:r>
          <w:t>Ring fence losses and qualifying and non-qualifying E&amp;A losses</w:t>
        </w:r>
      </w:ins>
    </w:p>
    <w:p w14:paraId="36320F2F" w14:textId="77777777" w:rsidR="0027146D" w:rsidRDefault="00E744E4">
      <w:ins w:id="90" w:author="Comparison" w:date="2019-10-30T17:28:00Z">
        <w:r>
          <w:t>OT26160    Ring</w:t>
        </w:r>
      </w:ins>
      <w:r>
        <w:t xml:space="preserve"> fence losses and qualifying and non-qualifying E&amp;A losses</w:t>
      </w:r>
    </w:p>
    <w:p w14:paraId="66F66973" w14:textId="77777777" w:rsidR="0034257E" w:rsidRDefault="00E744E4">
      <w:pPr>
        <w:rPr>
          <w:del w:id="91" w:author="Comparison" w:date="2019-10-30T17:28:00Z"/>
        </w:rPr>
      </w:pPr>
      <w:del w:id="92" w:author="Comparison" w:date="2019-10-30T17:28:00Z">
        <w:r>
          <w:delText>OT26160    Capital allowances: ring fence expenditure supplement: ri</w:delText>
        </w:r>
        <w:r>
          <w:delText>ng fence losses and qualifying and non-qualifying E&amp;A losses</w:delText>
        </w:r>
      </w:del>
    </w:p>
    <w:p w14:paraId="397D4A6D" w14:textId="071F0636" w:rsidR="0027146D" w:rsidRDefault="00E744E4">
      <w:r>
        <w:t xml:space="preserve">OT26165    </w:t>
      </w:r>
      <w:del w:id="93" w:author="Comparison" w:date="2019-10-30T17:28:00Z">
        <w:r>
          <w:delText>Capital allowances: ring fence expenditure supplement: ring</w:delText>
        </w:r>
      </w:del>
      <w:ins w:id="94" w:author="Comparison" w:date="2019-10-30T17:28:00Z">
        <w:r>
          <w:t>Ring</w:t>
        </w:r>
      </w:ins>
      <w:r>
        <w:t xml:space="preserve"> fence loss </w:t>
      </w:r>
      <w:del w:id="95" w:author="Comparison" w:date="2019-10-30T17:28:00Z">
        <w:r>
          <w:delText>-</w:delText>
        </w:r>
      </w:del>
      <w:ins w:id="96" w:author="Comparison" w:date="2019-10-30T17:28:00Z">
        <w:r>
          <w:t>–</w:t>
        </w:r>
      </w:ins>
      <w:r>
        <w:t xml:space="preserve"> the special rule for straddling periods</w:t>
      </w:r>
    </w:p>
    <w:p w14:paraId="169D14F6" w14:textId="005621B9" w:rsidR="0027146D" w:rsidRDefault="00E744E4">
      <w:r>
        <w:t xml:space="preserve">OT26165    </w:t>
      </w:r>
      <w:del w:id="97" w:author="Comparison" w:date="2019-10-30T17:28:00Z">
        <w:r>
          <w:delText>Capital allowances: ring fence expenditure supplement: ring</w:delText>
        </w:r>
      </w:del>
      <w:ins w:id="98" w:author="Comparison" w:date="2019-10-30T17:28:00Z">
        <w:r>
          <w:t>Ring</w:t>
        </w:r>
      </w:ins>
      <w:r>
        <w:t xml:space="preserve"> fe</w:t>
      </w:r>
      <w:r>
        <w:t xml:space="preserve">nce loss </w:t>
      </w:r>
      <w:del w:id="99" w:author="Comparison" w:date="2019-10-30T17:28:00Z">
        <w:r>
          <w:delText>-</w:delText>
        </w:r>
      </w:del>
      <w:ins w:id="100" w:author="Comparison" w:date="2019-10-30T17:28:00Z">
        <w:r>
          <w:t>–</w:t>
        </w:r>
      </w:ins>
      <w:r>
        <w:t xml:space="preserve"> the special rule for straddling periods</w:t>
      </w:r>
    </w:p>
    <w:p w14:paraId="2339E148" w14:textId="7168356B" w:rsidR="0027146D" w:rsidRDefault="00E744E4">
      <w:r>
        <w:t xml:space="preserve">OT26170    </w:t>
      </w:r>
      <w:del w:id="101" w:author="Comparison" w:date="2019-10-30T17:28:00Z">
        <w:r>
          <w:delText>Capital allowances: ring fence expenditure supplement: ring</w:delText>
        </w:r>
      </w:del>
      <w:ins w:id="102" w:author="Comparison" w:date="2019-10-30T17:28:00Z">
        <w:r>
          <w:t>Ring</w:t>
        </w:r>
      </w:ins>
      <w:r>
        <w:t xml:space="preserve"> fence losses - </w:t>
      </w:r>
      <w:del w:id="103" w:author="Comparison" w:date="2019-10-30T17:28:00Z">
        <w:r>
          <w:delText>post</w:delText>
        </w:r>
      </w:del>
      <w:ins w:id="104" w:author="Comparison" w:date="2019-10-30T17:28:00Z">
        <w:r>
          <w:t>Post</w:t>
        </w:r>
      </w:ins>
      <w:r>
        <w:t>-commencement pools of losses</w:t>
      </w:r>
    </w:p>
    <w:p w14:paraId="7E845EAB" w14:textId="46EFD922" w:rsidR="0027146D" w:rsidRDefault="00E744E4">
      <w:r>
        <w:t xml:space="preserve">OT26170    </w:t>
      </w:r>
      <w:del w:id="105" w:author="Comparison" w:date="2019-10-30T17:28:00Z">
        <w:r>
          <w:delText>Capital allowances: ring fence expenditure supplement: ring</w:delText>
        </w:r>
      </w:del>
      <w:ins w:id="106" w:author="Comparison" w:date="2019-10-30T17:28:00Z">
        <w:r>
          <w:t>Ring</w:t>
        </w:r>
      </w:ins>
      <w:r>
        <w:t xml:space="preserve"> fence losses - </w:t>
      </w:r>
      <w:del w:id="107" w:author="Comparison" w:date="2019-10-30T17:28:00Z">
        <w:r>
          <w:delText>post</w:delText>
        </w:r>
      </w:del>
      <w:ins w:id="108" w:author="Comparison" w:date="2019-10-30T17:28:00Z">
        <w:r>
          <w:t>Post</w:t>
        </w:r>
      </w:ins>
      <w:r>
        <w:t>-commencement pools of losses</w:t>
      </w:r>
    </w:p>
    <w:p w14:paraId="3730CC52" w14:textId="7A69D1E7" w:rsidR="0027146D" w:rsidRDefault="00E744E4">
      <w:r>
        <w:t xml:space="preserve">OT26175    </w:t>
      </w:r>
      <w:del w:id="109" w:author="Comparison" w:date="2019-10-30T17:28:00Z">
        <w:r>
          <w:delText>Capital allowances: ring fence expenditure supplement: the</w:delText>
        </w:r>
      </w:del>
      <w:ins w:id="110" w:author="Comparison" w:date="2019-10-30T17:28:00Z">
        <w:r>
          <w:t>The</w:t>
        </w:r>
      </w:ins>
      <w:r>
        <w:t xml:space="preserve"> reference amount for a post-commencement period</w:t>
      </w:r>
    </w:p>
    <w:p w14:paraId="661B258D" w14:textId="48A681FB" w:rsidR="0027146D" w:rsidRDefault="00E744E4">
      <w:r>
        <w:t xml:space="preserve">OT26175    </w:t>
      </w:r>
      <w:del w:id="111" w:author="Comparison" w:date="2019-10-30T17:28:00Z">
        <w:r>
          <w:delText>Capital allowances: ring fence expenditure supplement: the</w:delText>
        </w:r>
      </w:del>
      <w:ins w:id="112" w:author="Comparison" w:date="2019-10-30T17:28:00Z">
        <w:r>
          <w:t>The</w:t>
        </w:r>
      </w:ins>
      <w:r>
        <w:t xml:space="preserve"> reference amount for a post-commencement period</w:t>
      </w:r>
    </w:p>
    <w:p w14:paraId="3A7C822B" w14:textId="2EE3146D" w:rsidR="0027146D" w:rsidRDefault="00E744E4">
      <w:r>
        <w:t xml:space="preserve">OT26180    </w:t>
      </w:r>
      <w:del w:id="113" w:author="Comparison" w:date="2019-10-30T17:28:00Z">
        <w:r>
          <w:delText>Capital allowances: ring fence expenditure supplement: post</w:delText>
        </w:r>
      </w:del>
      <w:ins w:id="114" w:author="Comparison" w:date="2019-10-30T17:28:00Z">
        <w:r>
          <w:t>Post</w:t>
        </w:r>
      </w:ins>
      <w:r>
        <w:t xml:space="preserve">-commencement </w:t>
      </w:r>
      <w:del w:id="115" w:author="Comparison" w:date="2019-10-30T17:28:00Z">
        <w:r>
          <w:delText>pools - reductions</w:delText>
        </w:r>
      </w:del>
      <w:ins w:id="116" w:author="Comparison" w:date="2019-10-30T17:28:00Z">
        <w:r>
          <w:t>pool: Reduction</w:t>
        </w:r>
      </w:ins>
      <w:r>
        <w:t xml:space="preserve"> in respect of utilised ring fence losses</w:t>
      </w:r>
    </w:p>
    <w:p w14:paraId="559A6D55" w14:textId="284B0932" w:rsidR="0027146D" w:rsidRDefault="00E744E4">
      <w:r>
        <w:t xml:space="preserve">OT26180    </w:t>
      </w:r>
      <w:del w:id="117" w:author="Comparison" w:date="2019-10-30T17:28:00Z">
        <w:r>
          <w:delText>Capital allowances: ring fence expenditure supplement: post</w:delText>
        </w:r>
      </w:del>
      <w:ins w:id="118" w:author="Comparison" w:date="2019-10-30T17:28:00Z">
        <w:r>
          <w:t>Post</w:t>
        </w:r>
      </w:ins>
      <w:r>
        <w:t xml:space="preserve">-commencement </w:t>
      </w:r>
      <w:del w:id="119" w:author="Comparison" w:date="2019-10-30T17:28:00Z">
        <w:r>
          <w:delText>pools</w:delText>
        </w:r>
        <w:r>
          <w:delText xml:space="preserve"> - reductions</w:delText>
        </w:r>
      </w:del>
      <w:ins w:id="120" w:author="Comparison" w:date="2019-10-30T17:28:00Z">
        <w:r>
          <w:t>pool: Reduction</w:t>
        </w:r>
      </w:ins>
      <w:r>
        <w:t xml:space="preserve"> in respect of utilised ring fence losses</w:t>
      </w:r>
    </w:p>
    <w:p w14:paraId="20613B2F" w14:textId="30BD7E56" w:rsidR="0027146D" w:rsidRDefault="00E744E4">
      <w:r>
        <w:t xml:space="preserve">OT26185    </w:t>
      </w:r>
      <w:del w:id="121" w:author="Comparison" w:date="2019-10-30T17:28:00Z">
        <w:r>
          <w:delText>Capital allowances: ring fence expenditure supplement: post</w:delText>
        </w:r>
      </w:del>
      <w:ins w:id="122" w:author="Comparison" w:date="2019-10-30T17:28:00Z">
        <w:r>
          <w:t>Post</w:t>
        </w:r>
      </w:ins>
      <w:r>
        <w:t>-comme</w:t>
      </w:r>
      <w:r>
        <w:t xml:space="preserve">ncement </w:t>
      </w:r>
      <w:del w:id="123" w:author="Comparison" w:date="2019-10-30T17:28:00Z">
        <w:r>
          <w:delText>pools - reductions</w:delText>
        </w:r>
      </w:del>
      <w:ins w:id="124" w:author="Comparison" w:date="2019-10-30T17:28:00Z">
        <w:r>
          <w:t>pool: Reductions</w:t>
        </w:r>
      </w:ins>
      <w:r>
        <w:t xml:space="preserve"> in respect of unrelieved group ring fence profits</w:t>
      </w:r>
    </w:p>
    <w:p w14:paraId="4D2843BA" w14:textId="71BB9481" w:rsidR="0027146D" w:rsidRDefault="00E744E4">
      <w:r>
        <w:t xml:space="preserve">OT26185    </w:t>
      </w:r>
      <w:del w:id="125" w:author="Comparison" w:date="2019-10-30T17:28:00Z">
        <w:r>
          <w:delText>Capital allowances: ring fence expend</w:delText>
        </w:r>
        <w:r>
          <w:delText>iture supplement: post</w:delText>
        </w:r>
      </w:del>
      <w:ins w:id="126" w:author="Comparison" w:date="2019-10-30T17:28:00Z">
        <w:r>
          <w:t>Post</w:t>
        </w:r>
      </w:ins>
      <w:r>
        <w:t xml:space="preserve">-commencement </w:t>
      </w:r>
      <w:del w:id="127" w:author="Comparison" w:date="2019-10-30T17:28:00Z">
        <w:r>
          <w:delText>pools - reductions</w:delText>
        </w:r>
      </w:del>
      <w:ins w:id="128" w:author="Comparison" w:date="2019-10-30T17:28:00Z">
        <w:r>
          <w:t>pool: Reductions</w:t>
        </w:r>
      </w:ins>
      <w:r>
        <w:t xml:space="preserve"> in respect of unrelieved group ring fence profits</w:t>
      </w:r>
    </w:p>
    <w:p w14:paraId="1CBB259E" w14:textId="443D1EC3" w:rsidR="0027146D" w:rsidRDefault="00E744E4">
      <w:r>
        <w:t xml:space="preserve">OT26190    </w:t>
      </w:r>
      <w:del w:id="129" w:author="Comparison" w:date="2019-10-30T17:28:00Z">
        <w:r>
          <w:delText>Capital allowances: ring fence expenditure supplement: calculating</w:delText>
        </w:r>
      </w:del>
      <w:ins w:id="130" w:author="Comparison" w:date="2019-10-30T17:28:00Z">
        <w:r>
          <w:t>Calculating</w:t>
        </w:r>
      </w:ins>
      <w:r>
        <w:t xml:space="preserve"> the supplement due</w:t>
      </w:r>
    </w:p>
    <w:p w14:paraId="529ED937" w14:textId="77D1E917" w:rsidR="0027146D" w:rsidRDefault="00E744E4">
      <w:r>
        <w:t xml:space="preserve">OT26190    </w:t>
      </w:r>
      <w:del w:id="131" w:author="Comparison" w:date="2019-10-30T17:28:00Z">
        <w:r>
          <w:delText xml:space="preserve">Capital allowances: ring fence expenditure </w:delText>
        </w:r>
        <w:r>
          <w:delText>supplement: calculating</w:delText>
        </w:r>
      </w:del>
      <w:ins w:id="132" w:author="Comparison" w:date="2019-10-30T17:28:00Z">
        <w:r>
          <w:t>Calculating</w:t>
        </w:r>
      </w:ins>
      <w:r>
        <w:t xml:space="preserve"> the supplement due</w:t>
      </w:r>
    </w:p>
    <w:p w14:paraId="33000360" w14:textId="77777777" w:rsidR="0027146D" w:rsidRDefault="00E744E4">
      <w:r>
        <w:t xml:space="preserve"> </w:t>
      </w:r>
      <w:r>
        <w:t>Previous page</w:t>
      </w:r>
    </w:p>
    <w:sectPr w:rsidR="002714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46D"/>
    <w:rsid w:val="0029639D"/>
    <w:rsid w:val="00326F90"/>
    <w:rsid w:val="0034257E"/>
    <w:rsid w:val="005D6B67"/>
    <w:rsid w:val="00AA1D8D"/>
    <w:rsid w:val="00B47730"/>
    <w:rsid w:val="00CB0664"/>
    <w:rsid w:val="00D30BF8"/>
    <w:rsid w:val="00E744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0395C04-4ADD-4517-AF6D-23B8F921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744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4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4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5986FF-42DA-43D6-B855-0D5E41332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2019-10-30T17:28:00Z</dcterms:modified>
  <cp:category/>
</cp:coreProperties>
</file>