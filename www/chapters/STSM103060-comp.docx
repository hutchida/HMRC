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14C98" w14:textId="1A1CE8EA" w:rsidR="003D6791" w:rsidRDefault="001F0620">
      <w:pPr>
        <w:pStyle w:val="Title"/>
      </w:pPr>
      <w:bookmarkStart w:id="0" w:name="_GoBack"/>
      <w:bookmarkEnd w:id="0"/>
      <w:r>
        <w:t>HMRC - STSM103060 -</w:t>
      </w:r>
      <w:del w:id="1" w:author="Comparison" w:date="2019-10-30T18:39:00Z">
        <w:r>
          <w:delText xml:space="preserve"> Collectives: The Schedule 19 Charge:</w:delText>
        </w:r>
      </w:del>
      <w:r>
        <w:t xml:space="preserve"> Accountable Date</w:t>
      </w:r>
    </w:p>
    <w:p w14:paraId="720437A9" w14:textId="77777777" w:rsidR="003D6791" w:rsidRDefault="001F0620">
      <w:r>
        <w:t xml:space="preserve">Each month, a unit trust manager or an Authorised Corporate Director of an Open-Ended Investment Company (OEIC) is required, as an ‘accountable person’, to fsubmit to HM Revenue &amp; Customs, on, or before, the </w:t>
      </w:r>
      <w:r>
        <w:t>‘accountable date’ a notice in writing under Regulation 4B of the Stamp Duty Reserve Tax Regulations 1986 (SI 1986/1711).</w:t>
      </w:r>
    </w:p>
    <w:p w14:paraId="26D8436F" w14:textId="77777777" w:rsidR="003D6791" w:rsidRDefault="001F0620">
      <w:r>
        <w:t>A notice must give details of the number and value or surrendered units/OEIC shares undertaken in the ‘relevant two-week periods’ of t</w:t>
      </w:r>
      <w:r>
        <w:t>he previous month, together with any payment of any Stamp Duty Reserve Tax (SDRT) due.</w:t>
      </w:r>
    </w:p>
    <w:p w14:paraId="519FC8AC" w14:textId="77777777" w:rsidR="003D6791" w:rsidRDefault="001F0620">
      <w:r>
        <w:t>The ‘accountable date’ is defined as the fourteenth day following the month in which the relevant ‘two-week’ period ends, where units in a unit trust or shares in an OEI</w:t>
      </w:r>
      <w:r>
        <w:t>C are surrendered to the unit trust manager/Authorised Corporate Director of the OEIC (Regulation 2 SI 1986/1711).</w:t>
      </w:r>
    </w:p>
    <w:p w14:paraId="79E25608" w14:textId="77777777" w:rsidR="003D6791" w:rsidRDefault="001F0620">
      <w:r>
        <w:t>The FA99/SCH19 charge applies only to units and OEIC shares which are surrendered and transferred prior to 30 March 2014. See STSM103005</w:t>
      </w:r>
    </w:p>
    <w:p w14:paraId="7B0B7227" w14:textId="77777777" w:rsidR="003D6791" w:rsidRDefault="001F0620">
      <w:r>
        <w:t xml:space="preserve">See </w:t>
      </w:r>
      <w:r>
        <w:t>STSM103070 for the meaning of a ‘relevant two-week period’.</w:t>
      </w:r>
    </w:p>
    <w:p w14:paraId="01274F1D" w14:textId="77777777" w:rsidR="003D6791" w:rsidRDefault="001F0620">
      <w:r>
        <w:t>See STSM101020 for the meaning of a unit trust.</w:t>
      </w:r>
    </w:p>
    <w:p w14:paraId="5C12B246" w14:textId="77777777" w:rsidR="003D6791" w:rsidRDefault="001F0620">
      <w:r>
        <w:t>See STSM101050 for the meaning of an Open-Ended Investment Company (OEIC).</w:t>
      </w:r>
    </w:p>
    <w:p w14:paraId="544DFDBF" w14:textId="77777777" w:rsidR="003D6791" w:rsidRDefault="001F0620">
      <w:r>
        <w:t>See STSM103050 for the meaning of an ‘accountable person’.</w:t>
      </w:r>
    </w:p>
    <w:p w14:paraId="4F0C7748" w14:textId="77777777" w:rsidR="003D6791" w:rsidRDefault="001F0620">
      <w:r>
        <w:t>See STSM104080</w:t>
      </w:r>
      <w:r>
        <w:t xml:space="preserve"> for information on details to be included in a SDRT notice.</w:t>
      </w:r>
    </w:p>
    <w:p w14:paraId="2C48D867" w14:textId="77777777" w:rsidR="003D6791" w:rsidRDefault="001F0620">
      <w:r>
        <w:t xml:space="preserve"> Previous page</w:t>
      </w:r>
    </w:p>
    <w:p w14:paraId="01A2B9B2" w14:textId="77777777" w:rsidR="003D6791" w:rsidRDefault="001F0620">
      <w:r>
        <w:t xml:space="preserve"> Next page</w:t>
      </w:r>
    </w:p>
    <w:sectPr w:rsidR="003D67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0620"/>
    <w:rsid w:val="002951B4"/>
    <w:rsid w:val="0029639D"/>
    <w:rsid w:val="00326F90"/>
    <w:rsid w:val="003D6791"/>
    <w:rsid w:val="007A3F58"/>
    <w:rsid w:val="0089236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CFB5BE6-1E74-422D-AA5C-07D78D781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1F062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0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6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2520D0-966B-40ED-A591-956339C1F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2019-10-30T18:39:00Z</dcterms:modified>
  <cp:category/>
</cp:coreProperties>
</file>