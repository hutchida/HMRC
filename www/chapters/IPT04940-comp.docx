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D8A782" w14:textId="77777777" w:rsidR="005E0FEC" w:rsidRDefault="005230FD">
      <w:pPr>
        <w:pStyle w:val="Title"/>
      </w:pPr>
      <w:bookmarkStart w:id="0" w:name="_GoBack"/>
      <w:bookmarkEnd w:id="0"/>
      <w:r>
        <w:t>HMRC - IPT04940 - Travel Insurance: Contents</w:t>
      </w:r>
    </w:p>
    <w:p w14:paraId="249EEC70" w14:textId="434F44C8" w:rsidR="005E0FEC" w:rsidRDefault="005230FD">
      <w:r>
        <w:t xml:space="preserve">IPT04945    </w:t>
      </w:r>
      <w:del w:id="1" w:author="Comparison" w:date="2019-10-24T23:21:00Z">
        <w:r>
          <w:delText xml:space="preserve">Liability of insurance contracts: Higher rate of IPT: Travel insurance: </w:delText>
        </w:r>
      </w:del>
      <w:r>
        <w:t>Purpose and outline of the section</w:t>
      </w:r>
    </w:p>
    <w:p w14:paraId="7FE13FBA" w14:textId="530E8200" w:rsidR="005E0FEC" w:rsidRDefault="005230FD">
      <w:r>
        <w:t xml:space="preserve">IPT04950    </w:t>
      </w:r>
      <w:del w:id="2" w:author="Comparison" w:date="2019-10-24T23:21:00Z">
        <w:r>
          <w:delText xml:space="preserve">Liability of insurance contracts: Higher rate of IPT: Travel </w:delText>
        </w:r>
        <w:r>
          <w:delText xml:space="preserve">insurance: </w:delText>
        </w:r>
      </w:del>
      <w:r>
        <w:t>De minimis provisions for travel</w:t>
      </w:r>
    </w:p>
    <w:p w14:paraId="7F56C7DD" w14:textId="6E9E0F91" w:rsidR="005E0FEC" w:rsidRDefault="005230FD">
      <w:r>
        <w:t xml:space="preserve">IPT04955    </w:t>
      </w:r>
      <w:del w:id="3" w:author="Comparison" w:date="2019-10-24T23:21:00Z">
        <w:r>
          <w:delText xml:space="preserve">Liability of insurance contracts: Higher rate of IPT: Travel insurance: </w:delText>
        </w:r>
      </w:del>
      <w:r>
        <w:t>Corporate travel policies</w:t>
      </w:r>
    </w:p>
    <w:p w14:paraId="3F3E6EE2" w14:textId="40C81826" w:rsidR="005E0FEC" w:rsidRDefault="005230FD">
      <w:r>
        <w:t xml:space="preserve">IPT04960    </w:t>
      </w:r>
      <w:del w:id="4" w:author="Comparison" w:date="2019-10-24T23:21:00Z">
        <w:r>
          <w:delText xml:space="preserve">Liability of insurance contracts: Higher rate of IPT: Travel insurance: </w:delText>
        </w:r>
      </w:del>
      <w:r>
        <w:t>Free and discounted insurance</w:t>
      </w:r>
    </w:p>
    <w:p w14:paraId="5930A8D8" w14:textId="77777777" w:rsidR="005E0FEC" w:rsidRDefault="005230FD">
      <w:r>
        <w:t xml:space="preserve"> Previous page</w:t>
      </w:r>
    </w:p>
    <w:p w14:paraId="3ACA5104" w14:textId="77777777" w:rsidR="005E0FEC" w:rsidRDefault="005230FD">
      <w:r>
        <w:t xml:space="preserve"> Next page</w:t>
      </w:r>
    </w:p>
    <w:sectPr w:rsidR="005E0F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7653"/>
    <w:rsid w:val="005230FD"/>
    <w:rsid w:val="005E0FEC"/>
    <w:rsid w:val="005F3D06"/>
    <w:rsid w:val="0090656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D05D2C2-B139-43CF-98B7-623806346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230F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0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0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3F61EAD-58FD-43BF-A8DD-0138029687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2019-10-24T22:21:00Z</dcterms:modified>
  <cp:category/>
</cp:coreProperties>
</file>