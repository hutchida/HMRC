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91FD4" w14:textId="02F5062E" w:rsidR="002B1AFD" w:rsidRDefault="00FA0E01">
      <w:pPr>
        <w:pStyle w:val="Title"/>
      </w:pPr>
      <w:bookmarkStart w:id="0" w:name="_GoBack"/>
      <w:bookmarkEnd w:id="0"/>
      <w:r>
        <w:t>HMRC - OT13140 -</w:t>
      </w:r>
      <w:del w:id="1" w:author="Comparison" w:date="2019-10-24T23:59:00Z">
        <w:r>
          <w:delText xml:space="preserve"> Spreading Elections</w:delText>
        </w:r>
      </w:del>
      <w:r>
        <w:t xml:space="preserve"> - Method Of Spreading</w:t>
      </w:r>
    </w:p>
    <w:p w14:paraId="7926EBAB" w14:textId="77777777" w:rsidR="002B1AFD" w:rsidRDefault="00FA0E01">
      <w:r>
        <w:t>The legislation covering spreading elections ceased to have effect in relation to chargeable periods beginning after 30 June 2009.</w:t>
      </w:r>
    </w:p>
    <w:p w14:paraId="652BEF49" w14:textId="77777777" w:rsidR="002B1AFD" w:rsidRDefault="00FA0E01">
      <w:r>
        <w:t>OTA75\Sch3\Para9 &amp; Para10</w:t>
      </w:r>
    </w:p>
    <w:p w14:paraId="6187C093" w14:textId="77777777" w:rsidR="002B1AFD" w:rsidRDefault="00FA0E01">
      <w:r>
        <w:t>A participator may elect that</w:t>
      </w:r>
    </w:p>
    <w:p w14:paraId="2FF3A750" w14:textId="77777777" w:rsidR="002B1AFD" w:rsidRDefault="00FA0E01">
      <w:r>
        <w:t xml:space="preserve">relief for </w:t>
      </w:r>
      <w:r>
        <w:t>expenditure which has qualified for supplement, plus the related supplement, shall not exceed an amount it specifies for the chargeable period and</w:t>
      </w:r>
    </w:p>
    <w:p w14:paraId="31666EB9" w14:textId="77777777" w:rsidR="002B1AFD" w:rsidRDefault="00FA0E01">
      <w:r>
        <w:t>that the excess be dealt with for subsequent chargeable periods in equal amounts over a specified period, OTA</w:t>
      </w:r>
      <w:r>
        <w:t>75\Sch3\Para9(1).</w:t>
      </w:r>
    </w:p>
    <w:p w14:paraId="41B26DB3" w14:textId="77777777" w:rsidR="002B1AFD" w:rsidRDefault="00FA0E01">
      <w:r>
        <w:t>The amount not relieved is then written off in equal amounts over the next twenty periods, OTA75\Sch3\Para9(2).</w:t>
      </w:r>
    </w:p>
    <w:p w14:paraId="7527323B" w14:textId="77777777" w:rsidR="002B1AFD" w:rsidRDefault="00FA0E01">
      <w:r>
        <w:t xml:space="preserve">At the time it makes the election however, the participator can specify that instead of twenty periods, the unrelieved amount </w:t>
      </w:r>
      <w:r>
        <w:t>can be spread over three, five, ten or fifteen periods, OTA75\Sch3\Para9(3). In addition, at any time during the ‘write-off period’ the participator can elect to have any unused expenditure written off in a particular period rather than partly in that peri</w:t>
      </w:r>
      <w:r>
        <w:t>od and partly in subsequent periods, OTA75\Sch3\Para9(4).</w:t>
      </w:r>
    </w:p>
    <w:p w14:paraId="7BBF0933" w14:textId="77777777" w:rsidR="002B1AFD" w:rsidRDefault="00FA0E01">
      <w:r>
        <w:t xml:space="preserve"> Previous page</w:t>
      </w:r>
    </w:p>
    <w:p w14:paraId="6AD0EED3" w14:textId="77777777" w:rsidR="002B1AFD" w:rsidRDefault="00FA0E01">
      <w:r>
        <w:t xml:space="preserve"> Next page</w:t>
      </w:r>
    </w:p>
    <w:sectPr w:rsidR="002B1A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AFD"/>
    <w:rsid w:val="002C10F3"/>
    <w:rsid w:val="00326F90"/>
    <w:rsid w:val="003D10FE"/>
    <w:rsid w:val="008C0453"/>
    <w:rsid w:val="00AA1D8D"/>
    <w:rsid w:val="00B47730"/>
    <w:rsid w:val="00CB0664"/>
    <w:rsid w:val="00FA0E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6B30324-BCBB-4183-AF5D-C2AB7D92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A0E0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37D7F9-E3A6-4F56-9486-A6B1FCDBE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2019-10-24T22:59:00Z</dcterms:modified>
  <cp:category/>
</cp:coreProperties>
</file>