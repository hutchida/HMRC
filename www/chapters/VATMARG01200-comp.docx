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11B0D" w14:textId="77777777" w:rsidR="003D3677" w:rsidRDefault="00674469">
      <w:pPr>
        <w:pStyle w:val="Title"/>
      </w:pPr>
      <w:bookmarkStart w:id="0" w:name="_GoBack"/>
      <w:bookmarkEnd w:id="0"/>
      <w:r>
        <w:t>HMRC - VATMARG01200 - Introduction: Roles And Responsibilities</w:t>
      </w:r>
    </w:p>
    <w:p w14:paraId="60C7835C" w14:textId="77777777" w:rsidR="003D3677" w:rsidRDefault="00674469">
      <w:r>
        <w:t>VAT:general enquiries</w:t>
      </w:r>
    </w:p>
    <w:p w14:paraId="61073EC1" w14:textId="77777777" w:rsidR="003D3677" w:rsidRDefault="00674469">
      <w:r>
        <w:t>VAT: general enquiries deals with telephone and written enquiries from businesses about VAT and excise matters. For example</w:t>
      </w:r>
    </w:p>
    <w:p w14:paraId="6DFF6640" w14:textId="77777777" w:rsidR="003D3677" w:rsidRDefault="00674469">
      <w:r>
        <w:t>requests for copies of public notices</w:t>
      </w:r>
    </w:p>
    <w:p w14:paraId="7A0293EA" w14:textId="77777777" w:rsidR="003D3677" w:rsidRDefault="00674469">
      <w:r>
        <w:t>routine enquiries concerning the VAT treatment of goods intended for export from the EU or removal to another Member State.</w:t>
      </w:r>
    </w:p>
    <w:p w14:paraId="4FF18326" w14:textId="77777777" w:rsidR="003D3677" w:rsidRDefault="00674469">
      <w:r>
        <w:t>Contact details for VAT: general enquiries are available on the following link http://www.gov.uk/government/organisations/hm-revenue</w:t>
      </w:r>
      <w:r>
        <w:t>-customs/contact/vat-enquiries</w:t>
      </w:r>
    </w:p>
    <w:p w14:paraId="7F412E7B" w14:textId="77777777" w:rsidR="003D3677" w:rsidRDefault="00674469">
      <w:r>
        <w:t>VAT Policy Team</w:t>
      </w:r>
    </w:p>
    <w:p w14:paraId="02A1112F" w14:textId="77777777" w:rsidR="003D3677" w:rsidRDefault="00674469">
      <w:r>
        <w:t>The VAT Supply Policy Team in Customs and Indirect Tax Directorate has policy responsibility for the margin schemes.</w:t>
      </w:r>
    </w:p>
    <w:p w14:paraId="781CEC25" w14:textId="77777777" w:rsidR="003D3677" w:rsidRDefault="00674469">
      <w:r>
        <w:t>Together with the more detailed guidance in notices, leaflets and other guidance, this guida</w:t>
      </w:r>
      <w:r>
        <w:t>nce should help you to take decisions without referring to policy. Any points of difficulty should, in the first instance, be referred to line management.</w:t>
      </w:r>
    </w:p>
    <w:p w14:paraId="089C50DE" w14:textId="77777777" w:rsidR="003D3677" w:rsidRDefault="00674469">
      <w:r>
        <w:t>Before referring an enquiry to policy, you must be sure that you have consulted:</w:t>
      </w:r>
    </w:p>
    <w:p w14:paraId="6FD6FDC8" w14:textId="77777777" w:rsidR="003D3677" w:rsidRDefault="00674469">
      <w:r>
        <w:t>the relevant books o</w:t>
      </w:r>
      <w:r>
        <w:t>f guidance / public notices (including those mentioned at VATMARG01050);and</w:t>
      </w:r>
    </w:p>
    <w:p w14:paraId="25D2D725" w14:textId="77777777" w:rsidR="003D3677" w:rsidRDefault="00674469">
      <w:r>
        <w:t>local resources (including line management) or local specialists</w:t>
      </w:r>
    </w:p>
    <w:p w14:paraId="24947917" w14:textId="77777777" w:rsidR="003D3677" w:rsidRDefault="00674469">
      <w:r>
        <w:t>to help you find the answer.</w:t>
      </w:r>
    </w:p>
    <w:p w14:paraId="6EF6283E" w14:textId="4006BEF2" w:rsidR="003D3677" w:rsidRDefault="00674469">
      <w:r>
        <w:t xml:space="preserve">If you cannot resolve the case and need to refer to the </w:t>
      </w:r>
      <w:del w:id="1" w:author="Comparison" w:date="2019-10-24T23:20:00Z">
        <w:r>
          <w:delText>Supply Policy</w:delText>
        </w:r>
      </w:del>
      <w:ins w:id="2" w:author="Comparison" w:date="2019-10-24T23:20:00Z">
        <w:r>
          <w:t>VAT Advisory policy</w:t>
        </w:r>
      </w:ins>
      <w:r>
        <w:t xml:space="preserve"> team with </w:t>
      </w:r>
      <w:r>
        <w:t>a written submission, you need to put them in a position to make their decision based upon a full understanding of the facts.</w:t>
      </w:r>
    </w:p>
    <w:p w14:paraId="5DD81344" w14:textId="77777777" w:rsidR="006C7005" w:rsidRDefault="00674469">
      <w:pPr>
        <w:rPr>
          <w:del w:id="3" w:author="Comparison" w:date="2019-10-24T23:20:00Z"/>
        </w:rPr>
      </w:pPr>
      <w:del w:id="4" w:author="Comparison" w:date="2019-10-24T23:20:00Z">
        <w:r>
          <w:delText>You should submit the case following the guidance on the Indirect Tax Directorate Intranet site Getting Advice</w:delText>
        </w:r>
      </w:del>
    </w:p>
    <w:p w14:paraId="7472B7E6" w14:textId="77777777" w:rsidR="003D3677" w:rsidRDefault="00674469">
      <w:pPr>
        <w:rPr>
          <w:ins w:id="5" w:author="Comparison" w:date="2019-10-24T23:20:00Z"/>
        </w:rPr>
      </w:pPr>
      <w:ins w:id="6" w:author="Comparison" w:date="2019-10-24T23:20:00Z">
        <w:r>
          <w:t>Guidance about the process for submitting requests to the VAT Advisory policy team can be found in VPOLADV.</w:t>
        </w:r>
      </w:ins>
    </w:p>
    <w:p w14:paraId="7005E99D" w14:textId="77777777" w:rsidR="003D3677" w:rsidRDefault="00674469">
      <w:r>
        <w:t xml:space="preserve"> Previous page</w:t>
      </w:r>
    </w:p>
    <w:sectPr w:rsidR="003D36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67AC"/>
    <w:rsid w:val="0015074B"/>
    <w:rsid w:val="0029639D"/>
    <w:rsid w:val="00326F90"/>
    <w:rsid w:val="003B3024"/>
    <w:rsid w:val="003D3677"/>
    <w:rsid w:val="00674469"/>
    <w:rsid w:val="006C700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2EA573D-AF89-4527-8361-A04E09442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67446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4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4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56F762-CBD8-4190-9240-051F2DB76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2019-10-24T22:20:00Z</dcterms:modified>
  <cp:category/>
</cp:coreProperties>
</file>