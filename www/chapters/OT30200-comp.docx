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A718C" w14:textId="77777777" w:rsidR="004A799D" w:rsidRDefault="00502A32">
      <w:pPr>
        <w:pStyle w:val="Title"/>
      </w:pPr>
      <w:bookmarkStart w:id="0" w:name="_GoBack"/>
      <w:bookmarkEnd w:id="0"/>
      <w:r>
        <w:t>HMRC - OT30200 - Rebasing Of Assets Held At 31 March 1982: Contents</w:t>
      </w:r>
    </w:p>
    <w:p w14:paraId="6562DE1A" w14:textId="6A2C55F2" w:rsidR="004A799D" w:rsidRDefault="00502A32">
      <w:r>
        <w:t xml:space="preserve">OT30201    </w:t>
      </w:r>
      <w:del w:id="1" w:author="Comparison" w:date="2019-10-24T23:13:00Z">
        <w:r>
          <w:delText xml:space="preserve">Capital Gains: Rebasing of Assets Held at 31 March 1982 - </w:delText>
        </w:r>
      </w:del>
      <w:r>
        <w:t>Introduction</w:t>
      </w:r>
    </w:p>
    <w:p w14:paraId="1CEF67E9" w14:textId="41EA063F" w:rsidR="004A799D" w:rsidRDefault="00502A32">
      <w:r>
        <w:t xml:space="preserve">OT30205    </w:t>
      </w:r>
      <w:del w:id="2" w:author="Comparison" w:date="2019-10-24T23:13:00Z">
        <w:r>
          <w:delText xml:space="preserve">Capital Gains: Rebasing of Assets Held at 31 March 1982 - </w:delText>
        </w:r>
      </w:del>
      <w:r>
        <w:t>Disposals excluded from an election for universal rebasing</w:t>
      </w:r>
    </w:p>
    <w:p w14:paraId="27720EAB" w14:textId="49FE76DA" w:rsidR="004A799D" w:rsidRDefault="00502A32">
      <w:r>
        <w:t xml:space="preserve">OT30210    </w:t>
      </w:r>
      <w:del w:id="3" w:author="Comparison" w:date="2019-10-24T23:13:00Z">
        <w:r>
          <w:delText xml:space="preserve">Capital Gains: Rebasing of Assets Held at 31 March 1982 - </w:delText>
        </w:r>
      </w:del>
      <w:r>
        <w:t>Revoking an election for universal rebasing</w:t>
      </w:r>
    </w:p>
    <w:p w14:paraId="5DA9725D" w14:textId="42226C7A" w:rsidR="004A799D" w:rsidRDefault="00502A32">
      <w:r>
        <w:t xml:space="preserve">OT30215    </w:t>
      </w:r>
      <w:del w:id="4" w:author="Comparison" w:date="2019-10-24T23:13:00Z">
        <w:r>
          <w:delText xml:space="preserve">Capital Gains: Rebasing of Assets Held at 31 March 1982 - </w:delText>
        </w:r>
      </w:del>
      <w:r>
        <w:t>Excluded shares</w:t>
      </w:r>
    </w:p>
    <w:p w14:paraId="4895351F" w14:textId="3DA851A6" w:rsidR="004A799D" w:rsidRDefault="00502A32">
      <w:r>
        <w:t xml:space="preserve">OT30220    </w:t>
      </w:r>
      <w:del w:id="5" w:author="Comparison" w:date="2019-10-24T23:13:00Z">
        <w:r>
          <w:delText xml:space="preserve">Capital Gains: </w:delText>
        </w:r>
        <w:r>
          <w:delText xml:space="preserve">Rebasing of Assets Held at 31 March 1982 - </w:delText>
        </w:r>
      </w:del>
      <w:r>
        <w:t>Definitions</w:t>
      </w:r>
    </w:p>
    <w:p w14:paraId="1F23D036" w14:textId="77777777" w:rsidR="004A799D" w:rsidRDefault="00502A32">
      <w:r>
        <w:t xml:space="preserve"> Previous page</w:t>
      </w:r>
    </w:p>
    <w:p w14:paraId="3BF77B50" w14:textId="77777777" w:rsidR="004A799D" w:rsidRDefault="00502A32">
      <w:r>
        <w:t xml:space="preserve"> Next page</w:t>
      </w:r>
    </w:p>
    <w:sectPr w:rsidR="004A79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99D"/>
    <w:rsid w:val="004F0916"/>
    <w:rsid w:val="00502A32"/>
    <w:rsid w:val="006C4921"/>
    <w:rsid w:val="00A226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E244443-94BD-41C3-9406-0D845D6B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02A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B222D9-3518-4DAE-B816-AD83E482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2019-10-24T22:13:00Z</dcterms:modified>
  <cp:category/>
</cp:coreProperties>
</file>