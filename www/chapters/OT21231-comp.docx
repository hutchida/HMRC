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4342" w14:textId="5DD2BF35" w:rsidR="00F35FE5" w:rsidRDefault="00FD4B70">
      <w:pPr>
        <w:pStyle w:val="Title"/>
      </w:pPr>
      <w:bookmarkStart w:id="0" w:name="_GoBack"/>
      <w:bookmarkEnd w:id="0"/>
      <w:r>
        <w:t xml:space="preserve">HMRC - OT21231 - </w:t>
      </w:r>
      <w:ins w:id="1" w:author="Comparison" w:date="2019-10-24T23:51:00Z">
        <w:r>
          <w:t xml:space="preserve">The Supplementary Charge - </w:t>
        </w:r>
      </w:ins>
      <w:r>
        <w:t xml:space="preserve">Increase Of Relief </w:t>
      </w:r>
      <w:del w:id="2" w:author="Comparison" w:date="2019-10-24T23:51:00Z">
        <w:r>
          <w:delText>For</w:delText>
        </w:r>
      </w:del>
      <w:ins w:id="3" w:author="Comparison" w:date="2019-10-24T23:51:00Z">
        <w:r>
          <w:t>In Respect Of</w:t>
        </w:r>
      </w:ins>
      <w:r>
        <w:t xml:space="preserve"> Decommissioning Expenditure Where </w:t>
      </w:r>
      <w:del w:id="4" w:author="Comparison" w:date="2019-10-24T23:51:00Z">
        <w:r>
          <w:delText>It</w:delText>
        </w:r>
      </w:del>
      <w:ins w:id="5" w:author="Comparison" w:date="2019-10-24T23:51:00Z">
        <w:r>
          <w:t>The Expenditure</w:t>
        </w:r>
      </w:ins>
      <w:r>
        <w:t xml:space="preserve"> Is Taken Into Account For PRT Purposes: Overview</w:t>
      </w:r>
    </w:p>
    <w:p w14:paraId="24A70229" w14:textId="77777777" w:rsidR="00F35FE5" w:rsidRDefault="00FD4B70">
      <w:r>
        <w:t xml:space="preserve">The restriction to relief imposed by CTA2010\S330A could result in relief </w:t>
      </w:r>
      <w:r>
        <w:t>for decommissioning expenditure being due at less than 75% where profits are subject to PRT. This is as a consequence of PRT being deductible for the purposes of computing profits chargeable to corporation tax and supplementary charge.</w:t>
      </w:r>
    </w:p>
    <w:p w14:paraId="360AA7CD" w14:textId="77777777" w:rsidR="00F35FE5" w:rsidRDefault="00FD4B70">
      <w:r>
        <w:t>This outcome is prev</w:t>
      </w:r>
      <w:r>
        <w:t>ented by decreasing the adjusted ring fence profits of a company for an accounting period under CTA2010\S330B.</w:t>
      </w:r>
    </w:p>
    <w:p w14:paraId="51D43332" w14:textId="77777777" w:rsidR="00F35FE5" w:rsidRDefault="00FD4B70">
      <w:r>
        <w:t xml:space="preserve">The additional deduction is available where any decommissioning expenditure is taken into account for PRT purposes in any chargeable period, and </w:t>
      </w:r>
      <w:r>
        <w:t>if that expenditure were not so taken into account the amount of PRT due for the chargeable period would exceed nil.</w:t>
      </w:r>
    </w:p>
    <w:p w14:paraId="54BCE931" w14:textId="77777777" w:rsidR="00F35FE5" w:rsidRDefault="00FD4B70">
      <w:r>
        <w:t xml:space="preserve"> Previous page</w:t>
      </w:r>
    </w:p>
    <w:p w14:paraId="6E4AE972" w14:textId="77777777" w:rsidR="00F35FE5" w:rsidRDefault="00FD4B70">
      <w:r>
        <w:t xml:space="preserve"> Next page</w:t>
      </w:r>
    </w:p>
    <w:sectPr w:rsidR="00F35F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4C45"/>
    <w:rsid w:val="00B47730"/>
    <w:rsid w:val="00B52E69"/>
    <w:rsid w:val="00CB0664"/>
    <w:rsid w:val="00F01271"/>
    <w:rsid w:val="00F35FE5"/>
    <w:rsid w:val="00FC693F"/>
    <w:rsid w:val="00F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2895244-74F3-4A95-A69E-0E3FCBB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D4B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7244C-5CA2-4FA8-B581-717C3115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2019-10-24T22:51:00Z</dcterms:modified>
  <cp:category/>
</cp:coreProperties>
</file>