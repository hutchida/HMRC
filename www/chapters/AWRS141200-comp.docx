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239A" w14:textId="77777777" w:rsidR="003C5D0E" w:rsidRDefault="001E7000">
      <w:pPr>
        <w:pStyle w:val="Title"/>
      </w:pPr>
      <w:bookmarkStart w:id="0" w:name="_GoBack"/>
      <w:bookmarkEnd w:id="0"/>
      <w:r>
        <w:t>HMRC - AWRS141200 - How To Process A Fixed Penalty</w:t>
      </w:r>
    </w:p>
    <w:p w14:paraId="7060941C" w14:textId="77777777" w:rsidR="00022FD4" w:rsidRDefault="001E7000">
      <w:pPr>
        <w:rPr>
          <w:del w:id="1" w:author="Comparison" w:date="2019-10-30T17:41:00Z"/>
        </w:rPr>
      </w:pPr>
      <w:del w:id="2" w:author="Comparison" w:date="2019-10-30T17:41:00Z">
        <w:r>
          <w:delText>Guidance on how to process a fixed penalty will be published here in due course.</w:delText>
        </w:r>
      </w:del>
    </w:p>
    <w:p w14:paraId="4DDDA2C3" w14:textId="77777777" w:rsidR="003C5D0E" w:rsidRDefault="001E7000">
      <w:pPr>
        <w:rPr>
          <w:ins w:id="3" w:author="Comparison" w:date="2019-10-30T17:41:00Z"/>
        </w:rPr>
      </w:pPr>
      <w:ins w:id="4" w:author="Comparison" w:date="2019-10-30T17:41:00Z">
        <w:r>
          <w:t>(This content has been withheld because of exemptions in the Freedom of Information Act 2000)</w:t>
        </w:r>
      </w:ins>
    </w:p>
    <w:p w14:paraId="4AB9E82F" w14:textId="77777777" w:rsidR="003C5D0E" w:rsidRDefault="001E7000">
      <w:pPr>
        <w:rPr>
          <w:ins w:id="5" w:author="Comparison" w:date="2019-10-30T17:41:00Z"/>
        </w:rPr>
      </w:pPr>
      <w:ins w:id="6" w:author="Comparison" w:date="2019-10-30T17:41:00Z">
        <w:r>
          <w:t>(This content has been withheld because of exemptions in the Freedom of Information Act 2000)</w:t>
        </w:r>
      </w:ins>
    </w:p>
    <w:p w14:paraId="590D28A4" w14:textId="77777777" w:rsidR="003C5D0E" w:rsidRDefault="001E7000">
      <w:pPr>
        <w:rPr>
          <w:ins w:id="7" w:author="Comparison" w:date="2019-10-30T17:41:00Z"/>
        </w:rPr>
      </w:pPr>
      <w:ins w:id="8" w:author="Comparison" w:date="2019-10-30T17:41:00Z">
        <w:r>
          <w:t>(This content has been withheld because of exemptions in the Freedom of Information Act 2000)</w:t>
        </w:r>
      </w:ins>
    </w:p>
    <w:p w14:paraId="68DD060D" w14:textId="77777777" w:rsidR="003C5D0E" w:rsidRDefault="001E7000">
      <w:pPr>
        <w:rPr>
          <w:ins w:id="9" w:author="Comparison" w:date="2019-10-30T17:41:00Z"/>
        </w:rPr>
      </w:pPr>
      <w:ins w:id="10" w:author="Comparison" w:date="2019-10-30T17:41:00Z">
        <w:r>
          <w:t>(This content has been withheld because of exemptions in the Freedom of Information Act 2000)</w:t>
        </w:r>
      </w:ins>
    </w:p>
    <w:p w14:paraId="023DFED6" w14:textId="77777777" w:rsidR="003C5D0E" w:rsidRDefault="001E7000">
      <w:pPr>
        <w:rPr>
          <w:ins w:id="11" w:author="Comparison" w:date="2019-10-30T17:41:00Z"/>
        </w:rPr>
      </w:pPr>
      <w:ins w:id="12" w:author="Comparison" w:date="2019-10-30T17:41:00Z">
        <w:r>
          <w:t>(This content has been withheld because of exemptions in the Freedom</w:t>
        </w:r>
        <w:r>
          <w:t xml:space="preserve"> of Information Act 2000)</w:t>
        </w:r>
      </w:ins>
    </w:p>
    <w:p w14:paraId="1F66109D" w14:textId="77777777" w:rsidR="003C5D0E" w:rsidRDefault="001E7000">
      <w:pPr>
        <w:rPr>
          <w:ins w:id="13" w:author="Comparison" w:date="2019-10-30T17:41:00Z"/>
        </w:rPr>
      </w:pPr>
      <w:ins w:id="14" w:author="Comparison" w:date="2019-10-30T17:41:00Z">
        <w:r>
          <w:t>(This content has been withheld because of exemptions in the Freedom of Information Act 2000)</w:t>
        </w:r>
      </w:ins>
    </w:p>
    <w:p w14:paraId="29982BB5" w14:textId="77777777" w:rsidR="003C5D0E" w:rsidRDefault="001E7000">
      <w:pPr>
        <w:rPr>
          <w:ins w:id="15" w:author="Comparison" w:date="2019-10-30T17:41:00Z"/>
        </w:rPr>
      </w:pPr>
      <w:ins w:id="16" w:author="Comparison" w:date="2019-10-30T17:41:00Z">
        <w:r>
          <w:t>(This content has been withheld because of exemptions in the Freedom of Information Act 2000)</w:t>
        </w:r>
      </w:ins>
    </w:p>
    <w:p w14:paraId="4DD192F9" w14:textId="77777777" w:rsidR="003C5D0E" w:rsidRDefault="001E7000">
      <w:pPr>
        <w:rPr>
          <w:ins w:id="17" w:author="Comparison" w:date="2019-10-30T17:41:00Z"/>
        </w:rPr>
      </w:pPr>
      <w:ins w:id="18" w:author="Comparison" w:date="2019-10-30T17:41:00Z">
        <w:r>
          <w:t>(This content has been withheld because of</w:t>
        </w:r>
        <w:r>
          <w:t xml:space="preserve"> exemptions in the Freedom of Information Act 2000)</w:t>
        </w:r>
      </w:ins>
    </w:p>
    <w:p w14:paraId="7C003A96" w14:textId="77777777" w:rsidR="003C5D0E" w:rsidRDefault="001E7000">
      <w:pPr>
        <w:rPr>
          <w:ins w:id="19" w:author="Comparison" w:date="2019-10-30T17:41:00Z"/>
        </w:rPr>
      </w:pPr>
      <w:ins w:id="20" w:author="Comparison" w:date="2019-10-30T17:41:00Z">
        <w:r>
          <w:t>(This content has been withheld because of exemptions in the Freedom of Information Act 2000)</w:t>
        </w:r>
      </w:ins>
    </w:p>
    <w:p w14:paraId="2FD48E6B" w14:textId="77777777" w:rsidR="003C5D0E" w:rsidRDefault="001E7000">
      <w:pPr>
        <w:rPr>
          <w:ins w:id="21" w:author="Comparison" w:date="2019-10-30T17:41:00Z"/>
        </w:rPr>
      </w:pPr>
      <w:ins w:id="22" w:author="Comparison" w:date="2019-10-30T17:41:00Z">
        <w:r>
          <w:t>(This content has been withheld because of exemptions in the Freedom of Information Act 2000)</w:t>
        </w:r>
      </w:ins>
    </w:p>
    <w:p w14:paraId="08687784" w14:textId="77777777" w:rsidR="003C5D0E" w:rsidRDefault="001E7000">
      <w:pPr>
        <w:rPr>
          <w:ins w:id="23" w:author="Comparison" w:date="2019-10-30T17:41:00Z"/>
        </w:rPr>
      </w:pPr>
      <w:ins w:id="24" w:author="Comparison" w:date="2019-10-30T17:41:00Z">
        <w:r>
          <w:t>(This content ha</w:t>
        </w:r>
        <w:r>
          <w:t>s been withheld because of exemptions in the Freedom of Information Act 2000)</w:t>
        </w:r>
      </w:ins>
    </w:p>
    <w:p w14:paraId="2ABDB1DC" w14:textId="77777777" w:rsidR="003C5D0E" w:rsidRDefault="001E7000">
      <w:pPr>
        <w:rPr>
          <w:ins w:id="25" w:author="Comparison" w:date="2019-10-30T17:41:00Z"/>
        </w:rPr>
      </w:pPr>
      <w:ins w:id="26" w:author="Comparison" w:date="2019-10-30T17:41:00Z">
        <w:r>
          <w:t>(This content has been withheld because of exemptions in the Freedom of Information Act 2000)</w:t>
        </w:r>
      </w:ins>
    </w:p>
    <w:p w14:paraId="4A5D1385" w14:textId="77777777" w:rsidR="003C5D0E" w:rsidRDefault="001E7000">
      <w:pPr>
        <w:rPr>
          <w:ins w:id="27" w:author="Comparison" w:date="2019-10-30T17:41:00Z"/>
        </w:rPr>
      </w:pPr>
      <w:ins w:id="28" w:author="Comparison" w:date="2019-10-30T17:41:00Z">
        <w:r>
          <w:t xml:space="preserve">(This content has been withheld because of exemptions in the Freedom of Information </w:t>
        </w:r>
        <w:r>
          <w:t>Act 2000)</w:t>
        </w:r>
      </w:ins>
    </w:p>
    <w:p w14:paraId="6FC2C3E8" w14:textId="77777777" w:rsidR="003C5D0E" w:rsidRDefault="001E7000">
      <w:pPr>
        <w:rPr>
          <w:ins w:id="29" w:author="Comparison" w:date="2019-10-30T17:41:00Z"/>
        </w:rPr>
      </w:pPr>
      <w:ins w:id="30" w:author="Comparison" w:date="2019-10-30T17:41:00Z">
        <w:r>
          <w:lastRenderedPageBreak/>
          <w:t>(This content has been withheld because of exemptions in the Freedom of Information Act 2000) (This content has been withheld because of exemptions in the Freedom of Information Act 2000)</w:t>
        </w:r>
      </w:ins>
    </w:p>
    <w:p w14:paraId="1DE29F62" w14:textId="77777777" w:rsidR="003C5D0E" w:rsidRDefault="001E7000">
      <w:pPr>
        <w:rPr>
          <w:ins w:id="31" w:author="Comparison" w:date="2019-10-30T17:41:00Z"/>
        </w:rPr>
      </w:pPr>
      <w:ins w:id="32" w:author="Comparison" w:date="2019-10-30T17:41:00Z">
        <w:r>
          <w:t>(This content has been withheld because of exemptions in t</w:t>
        </w:r>
        <w:r>
          <w:t>he Freedom of Information Act 2000)</w:t>
        </w:r>
      </w:ins>
    </w:p>
    <w:p w14:paraId="1A092F12" w14:textId="77777777" w:rsidR="003C5D0E" w:rsidRDefault="001E7000">
      <w:pPr>
        <w:rPr>
          <w:ins w:id="33" w:author="Comparison" w:date="2019-10-30T17:41:00Z"/>
        </w:rPr>
      </w:pPr>
      <w:ins w:id="34" w:author="Comparison" w:date="2019-10-30T17:41:00Z">
        <w:r>
          <w:t>(This content has been withheld because of exemptions in the Freedom of Information Act 2000)</w:t>
        </w:r>
      </w:ins>
    </w:p>
    <w:p w14:paraId="6D5F8F6A" w14:textId="77777777" w:rsidR="003C5D0E" w:rsidRDefault="001E7000">
      <w:r>
        <w:t xml:space="preserve"> Previous page</w:t>
      </w:r>
    </w:p>
    <w:p w14:paraId="060DD976" w14:textId="77777777" w:rsidR="003C5D0E" w:rsidRDefault="001E7000">
      <w:r>
        <w:t xml:space="preserve"> Next page</w:t>
      </w:r>
    </w:p>
    <w:sectPr w:rsidR="003C5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FD4"/>
    <w:rsid w:val="00034616"/>
    <w:rsid w:val="0006063C"/>
    <w:rsid w:val="0015074B"/>
    <w:rsid w:val="001E7000"/>
    <w:rsid w:val="0029639D"/>
    <w:rsid w:val="00326F90"/>
    <w:rsid w:val="003C5D0E"/>
    <w:rsid w:val="004C31D1"/>
    <w:rsid w:val="00AA1D8D"/>
    <w:rsid w:val="00B47730"/>
    <w:rsid w:val="00C71F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527FE0A-A9BC-437F-93D7-90FDFF69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E70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7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72DD48-B3D2-4BB2-819A-AA15BBA3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2019-10-30T17:41:00Z</dcterms:modified>
  <cp:category/>
</cp:coreProperties>
</file>