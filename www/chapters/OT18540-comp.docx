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06D31" w14:textId="77777777" w:rsidR="000C2DB4" w:rsidRDefault="00380089">
      <w:pPr>
        <w:pStyle w:val="Title"/>
      </w:pPr>
      <w:bookmarkStart w:id="0" w:name="_GoBack"/>
      <w:bookmarkEnd w:id="0"/>
      <w:r>
        <w:t>HMRC - OT18540 -</w:t>
      </w:r>
      <w:ins w:id="1" w:author="Comparison" w:date="2019-10-25T00:26:00Z">
        <w:r>
          <w:t xml:space="preserve"> PRT Compliance:</w:t>
        </w:r>
      </w:ins>
      <w:r>
        <w:t xml:space="preserve"> Tax Compliance Risk Management Process Guidance</w:t>
      </w:r>
    </w:p>
    <w:p w14:paraId="0B09B297" w14:textId="77777777" w:rsidR="000C2DB4" w:rsidRDefault="00380089">
      <w:r>
        <w:t xml:space="preserve">In March 2011 the LB published revised Tax Compliance Risk Management Guidance (TCRM) which outlined its approach to compliance in respect of all of tax streams </w:t>
      </w:r>
      <w:r>
        <w:t>including PRT.</w:t>
      </w:r>
    </w:p>
    <w:p w14:paraId="0E1510C4" w14:textId="77777777" w:rsidR="000C2DB4" w:rsidRDefault="00380089">
      <w:r>
        <w:t>Key features are:</w:t>
      </w:r>
    </w:p>
    <w:p w14:paraId="5930F4BC" w14:textId="77777777" w:rsidR="000C2DB4" w:rsidRDefault="00380089">
      <w:r>
        <w:t>A New Approach to Governance and Delivery [OT18550 below and TCRM1000]</w:t>
      </w:r>
    </w:p>
    <w:p w14:paraId="4629BFB7" w14:textId="77777777" w:rsidR="000C2DB4" w:rsidRDefault="00380089">
      <w:r>
        <w:t>The distinction between Low Risk customers and non Low Risk customers and how HMRC will interact with each category [OT18570 below and TCRM2000]</w:t>
      </w:r>
    </w:p>
    <w:p w14:paraId="4AACAD24" w14:textId="77777777" w:rsidR="000C2DB4" w:rsidRDefault="00380089">
      <w:r>
        <w:t>Specifi</w:t>
      </w:r>
      <w:r>
        <w:t>c compliance issues: clear errors, voluntary disclosures, [OT18590, TCRM2460]</w:t>
      </w:r>
    </w:p>
    <w:p w14:paraId="5D7B19DD" w14:textId="77777777" w:rsidR="000C2DB4" w:rsidRDefault="00380089">
      <w:r>
        <w:t>The risk assessment process, [OT18600, OT18610 and TCRM4000]</w:t>
      </w:r>
    </w:p>
    <w:p w14:paraId="569C20AE" w14:textId="77777777" w:rsidR="000C2DB4" w:rsidRDefault="00380089">
      <w:r>
        <w:t>Mandatory work, projects, campaigns [OT18620 and TCRM2450]</w:t>
      </w:r>
    </w:p>
    <w:p w14:paraId="3E9E948B" w14:textId="77777777" w:rsidR="000C2DB4" w:rsidRDefault="00380089">
      <w:r>
        <w:t>Regime integrity work [OT18630]</w:t>
      </w:r>
    </w:p>
    <w:p w14:paraId="64B57076" w14:textId="77777777" w:rsidR="000C2DB4" w:rsidRDefault="00380089">
      <w:r>
        <w:t>The Risk Review Process [O</w:t>
      </w:r>
      <w:r>
        <w:t>T18640, TCRM3000]</w:t>
      </w:r>
    </w:p>
    <w:p w14:paraId="1FA84226" w14:textId="77777777" w:rsidR="000C2DB4" w:rsidRDefault="00380089">
      <w:r>
        <w:t>The approach outlined in TCRM applies in full to PRT. However because PRT has distinctive features OT18550 to OT18670 will show how it applies to PRT.</w:t>
      </w:r>
    </w:p>
    <w:p w14:paraId="14FE7922" w14:textId="77777777" w:rsidR="000C2DB4" w:rsidRDefault="00380089">
      <w:r>
        <w:t xml:space="preserve"> Previous page</w:t>
      </w:r>
    </w:p>
    <w:p w14:paraId="0179D237" w14:textId="77777777" w:rsidR="000C2DB4" w:rsidRDefault="00380089">
      <w:r>
        <w:t xml:space="preserve"> Next page</w:t>
      </w:r>
    </w:p>
    <w:sectPr w:rsidR="000C2D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DB4"/>
    <w:rsid w:val="0015074B"/>
    <w:rsid w:val="0029639D"/>
    <w:rsid w:val="00326F90"/>
    <w:rsid w:val="00380089"/>
    <w:rsid w:val="00AA1D8D"/>
    <w:rsid w:val="00AB69EF"/>
    <w:rsid w:val="00B47730"/>
    <w:rsid w:val="00BF0F9F"/>
    <w:rsid w:val="00CB0664"/>
    <w:rsid w:val="00EC0C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06CEB70-8436-4D8E-82C0-DD6F4B02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00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0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BDAB61-B707-49DF-9033-2C9713626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2019-10-24T23:26:00Z</dcterms:modified>
  <cp:category/>
</cp:coreProperties>
</file>