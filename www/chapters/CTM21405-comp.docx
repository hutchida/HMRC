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44AB" w14:textId="77777777" w:rsidR="004B1ACC" w:rsidRDefault="00C259A7">
      <w:pPr>
        <w:pStyle w:val="Title"/>
      </w:pPr>
      <w:bookmarkStart w:id="0" w:name="_GoBack"/>
      <w:bookmarkEnd w:id="0"/>
      <w:r>
        <w:t>HMRC - CTM21405 - Outline</w:t>
      </w:r>
    </w:p>
    <w:p w14:paraId="10DE4677" w14:textId="77777777" w:rsidR="004B1ACC" w:rsidRDefault="00C259A7">
      <w:r>
        <w:t>ICTA88/S246N - R, ICTA88/S246N (1), (2), (3) (4), &amp; (7)</w:t>
      </w:r>
    </w:p>
    <w:p w14:paraId="3A41FDE6" w14:textId="77777777" w:rsidR="004B1ACC" w:rsidRDefault="00C259A7">
      <w:r>
        <w:t>Once a company had matched an FID paid with a distributable foreign profit (CTM21310), the amount of ACT which could be repaid or set off had to be calculated.</w:t>
      </w:r>
    </w:p>
    <w:p w14:paraId="10B64304" w14:textId="527258BB" w:rsidR="004B1ACC" w:rsidRDefault="00C259A7">
      <w:pPr>
        <w:rPr>
          <w:ins w:id="1" w:author="Comparison" w:date="2019-10-24T23:32:00Z"/>
        </w:rPr>
      </w:pPr>
      <w:r>
        <w:t xml:space="preserve">The </w:t>
      </w:r>
      <w:r>
        <w:t xml:space="preserve">guidance up to </w:t>
      </w:r>
      <w:del w:id="2" w:author="Comparison" w:date="2019-10-24T23:32:00Z">
        <w:r>
          <w:delText>CTM21460</w:delText>
        </w:r>
      </w:del>
      <w:ins w:id="3" w:author="Comparison" w:date="2019-10-24T23:32:00Z">
        <w:r>
          <w:t>[## ICTA88/S246N - R, ICTA88/S246N (1), (2), (3) (4), &amp; (7)</w:t>
        </w:r>
      </w:ins>
    </w:p>
    <w:p w14:paraId="3B35977E" w14:textId="77777777" w:rsidR="004B1ACC" w:rsidRDefault="00C259A7">
      <w:pPr>
        <w:rPr>
          <w:ins w:id="4" w:author="Comparison" w:date="2019-10-24T23:32:00Z"/>
        </w:rPr>
      </w:pPr>
      <w:ins w:id="5" w:author="Comparison" w:date="2019-10-24T23:32:00Z">
        <w:r>
          <w:t>Once a company had matched an FID paid with a distributable foreign profit (CTM21310), the amount of ACT which could be repaid or set off had to be calculated.</w:t>
        </w:r>
      </w:ins>
    </w:p>
    <w:p w14:paraId="1201889B" w14:textId="77777777" w:rsidR="004B1ACC" w:rsidRDefault="00C259A7">
      <w:ins w:id="6" w:author="Comparison" w:date="2019-10-24T23:32:00Z">
        <w:r>
          <w:t>The guidance up to](h</w:t>
        </w:r>
        <w:r>
          <w:t>ttps://www.gov.uk/hmrc-internal-manuals/company-taxation-manual/ctm21460)</w:t>
        </w:r>
      </w:ins>
      <w:r>
        <w:t xml:space="preserve"> only applied where a company did not treat itself as an international headquarters company at any time in the accounting period in which the FID was paid (the ‘relevant period’). Whe</w:t>
      </w:r>
      <w:r>
        <w:t>re a company did treat itself as an international headquarters company at any time in that accounting period see CTM21505.</w:t>
      </w:r>
    </w:p>
    <w:p w14:paraId="5FE24EE4" w14:textId="77777777" w:rsidR="004B1ACC" w:rsidRDefault="00C259A7">
      <w:r>
        <w:t>Where a company had paid ACT - the ‘relevant ACT’ - in respect of qualifying distributions made by it in the relevant period, see CTM</w:t>
      </w:r>
      <w:r>
        <w:t>21340, an amount of ACT was repaid or set off. The amount was the smaller of the ACT which:</w:t>
      </w:r>
    </w:p>
    <w:p w14:paraId="07F95D98" w14:textId="77777777" w:rsidR="004B1ACC" w:rsidRDefault="00C259A7">
      <w:r>
        <w:t>had not already been dealt with (used in some way, CTM21410),</w:t>
      </w:r>
    </w:p>
    <w:p w14:paraId="04883EC1" w14:textId="77777777" w:rsidR="004B1ACC" w:rsidRDefault="00C259A7">
      <w:r>
        <w:t>would be surplus if certain assumptions were made (CTM21420).</w:t>
      </w:r>
    </w:p>
    <w:p w14:paraId="79DC1DDE" w14:textId="77777777" w:rsidR="004B1ACC" w:rsidRDefault="00C259A7">
      <w:r>
        <w:t>No amount was repaid or set off unless t</w:t>
      </w:r>
      <w:r>
        <w:t>he company made a claim. See also CTM21450 regarding claims on returns.</w:t>
      </w:r>
    </w:p>
    <w:p w14:paraId="0C72D0DA" w14:textId="77777777" w:rsidR="004B1ACC" w:rsidRDefault="00C259A7">
      <w:r>
        <w:t xml:space="preserve"> Next page</w:t>
      </w:r>
    </w:p>
    <w:sectPr w:rsidR="004B1A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F64"/>
    <w:rsid w:val="0029639D"/>
    <w:rsid w:val="00326F90"/>
    <w:rsid w:val="004B1ACC"/>
    <w:rsid w:val="00611F3C"/>
    <w:rsid w:val="006B1C23"/>
    <w:rsid w:val="00AA1D8D"/>
    <w:rsid w:val="00B47730"/>
    <w:rsid w:val="00C259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4C6A9B-9E4D-43DB-A6A1-5B94BF73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259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785304-5710-4B41-BC0B-B47F69C7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2019-10-24T22:32:00Z</dcterms:modified>
  <cp:category/>
</cp:coreProperties>
</file>