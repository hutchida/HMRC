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2D1F" w14:textId="77777777" w:rsidR="00BE1680" w:rsidRDefault="00FB2D87">
      <w:pPr>
        <w:pStyle w:val="Title"/>
      </w:pPr>
      <w:bookmarkStart w:id="0" w:name="_GoBack"/>
      <w:bookmarkEnd w:id="0"/>
      <w:r>
        <w:t>HMRC - CTM36505 - Introduction</w:t>
      </w:r>
    </w:p>
    <w:p w14:paraId="55A7A885" w14:textId="77777777" w:rsidR="00BE1680" w:rsidRDefault="00FB2D87">
      <w:r>
        <w:t> Companies may form partnerships with other legal persons including individuals, other companies and trustees. For tax purposes, a ‘company partnership’ is a partnership in which at least one member is a company.</w:t>
      </w:r>
    </w:p>
    <w:p w14:paraId="1BF8E13E" w14:textId="77777777" w:rsidR="00BE1680" w:rsidRDefault="00FB2D87">
      <w:r>
        <w:t>Each company member liable to UK CT is requ</w:t>
      </w:r>
      <w:r>
        <w:t>ired to include in its CTSA return the share of profits it derives from the partnership.</w:t>
      </w:r>
    </w:p>
    <w:p w14:paraId="35E5C2B8" w14:textId="77777777" w:rsidR="00BE1680" w:rsidRDefault="00FB2D87">
      <w:r>
        <w:t>In partnership return context the term ‘CT partnership’ is used to describe a partnership all of whose members are within the charge to CT.</w:t>
      </w:r>
    </w:p>
    <w:p w14:paraId="4A6BD35A" w14:textId="77777777" w:rsidR="00BE1680" w:rsidRDefault="00FB2D87">
      <w:r>
        <w:t>For guidance on:</w:t>
      </w:r>
    </w:p>
    <w:p w14:paraId="2597FA9D" w14:textId="77777777" w:rsidR="00BE1680" w:rsidRDefault="00FB2D87">
      <w:r>
        <w:t>the nature</w:t>
      </w:r>
      <w:r>
        <w:t xml:space="preserve"> and conduct of partnerships generally: see BIM82000 onwards;</w:t>
      </w:r>
    </w:p>
    <w:p w14:paraId="5276277C" w14:textId="66F45330" w:rsidR="00BE1680" w:rsidRDefault="00FB2D87">
      <w:pPr>
        <w:rPr>
          <w:ins w:id="1" w:author="Comparison" w:date="2019-10-24T22:38:00Z"/>
        </w:rPr>
      </w:pPr>
      <w:r>
        <w:t xml:space="preserve">computation of tax liability of company members (CTA09/PART17): see </w:t>
      </w:r>
      <w:del w:id="2" w:author="Comparison" w:date="2019-10-24T22:38:00Z">
        <w:r>
          <w:delText>CTM36510</w:delText>
        </w:r>
      </w:del>
      <w:ins w:id="3" w:author="Comparison" w:date="2019-10-24T22:38:00Z">
        <w:r>
          <w:t>[ Companies may form partnerships with other legal persons including individuals, other companies and trustees. For tax purpos</w:t>
        </w:r>
        <w:r>
          <w:t>es, a ‘company partnership’ is a partnership in which at least one member is a company.</w:t>
        </w:r>
      </w:ins>
    </w:p>
    <w:p w14:paraId="19D5A0B5" w14:textId="77777777" w:rsidR="00BE1680" w:rsidRDefault="00FB2D87">
      <w:pPr>
        <w:rPr>
          <w:ins w:id="4" w:author="Comparison" w:date="2019-10-24T22:38:00Z"/>
        </w:rPr>
      </w:pPr>
      <w:ins w:id="5" w:author="Comparison" w:date="2019-10-24T22:38:00Z">
        <w:r>
          <w:t>Each company member liable to UK CT is required to include in its CTSA return the share of profits it derives from the partnership.</w:t>
        </w:r>
      </w:ins>
    </w:p>
    <w:p w14:paraId="3382FF5E" w14:textId="77777777" w:rsidR="00BE1680" w:rsidRDefault="00FB2D87">
      <w:pPr>
        <w:rPr>
          <w:ins w:id="6" w:author="Comparison" w:date="2019-10-24T22:38:00Z"/>
        </w:rPr>
      </w:pPr>
      <w:ins w:id="7" w:author="Comparison" w:date="2019-10-24T22:38:00Z">
        <w:r>
          <w:t>In partnership return context the te</w:t>
        </w:r>
        <w:r>
          <w:t>rm ‘CT partnership’ is used to describe a partnership all of whose members are within the charge to CT.</w:t>
        </w:r>
      </w:ins>
    </w:p>
    <w:p w14:paraId="438B9B28" w14:textId="77777777" w:rsidR="00BE1680" w:rsidRDefault="00FB2D87">
      <w:pPr>
        <w:rPr>
          <w:ins w:id="8" w:author="Comparison" w:date="2019-10-24T22:38:00Z"/>
        </w:rPr>
      </w:pPr>
      <w:ins w:id="9" w:author="Comparison" w:date="2019-10-24T22:38:00Z">
        <w:r>
          <w:t>For guidance on:</w:t>
        </w:r>
      </w:ins>
    </w:p>
    <w:p w14:paraId="5DCC177C" w14:textId="77777777" w:rsidR="00BE1680" w:rsidRDefault="00FB2D87">
      <w:pPr>
        <w:rPr>
          <w:ins w:id="10" w:author="Comparison" w:date="2019-10-24T22:38:00Z"/>
        </w:rPr>
      </w:pPr>
      <w:ins w:id="11" w:author="Comparison" w:date="2019-10-24T22:38:00Z">
        <w:r>
          <w:t>the nature and conduct of partnerships generally: see BIM82000 onwards;</w:t>
        </w:r>
      </w:ins>
    </w:p>
    <w:p w14:paraId="79ADD499" w14:textId="77777777" w:rsidR="00BE1680" w:rsidRDefault="00FB2D87">
      <w:ins w:id="12" w:author="Comparison" w:date="2019-10-24T22:38:00Z">
        <w:r>
          <w:t>computation of tax liability of company members (CTA09/PART17):</w:t>
        </w:r>
        <w:r>
          <w:t xml:space="preserve"> see](https://www.gov.uk/hmrc-internal-manuals/company-taxation-manual/ctm36510)</w:t>
        </w:r>
      </w:ins>
      <w:r>
        <w:t xml:space="preserve"> to CTM36540;</w:t>
      </w:r>
    </w:p>
    <w:p w14:paraId="1CC1E8A5" w14:textId="77777777" w:rsidR="00BE1680" w:rsidRDefault="00FB2D87">
      <w:r>
        <w:t>computation of tax liability of members who are individuals: see BIM72200 onwards;</w:t>
      </w:r>
    </w:p>
    <w:p w14:paraId="5606CD8B" w14:textId="462856EB" w:rsidR="00BE1680" w:rsidRDefault="00FB2D87">
      <w:pPr>
        <w:rPr>
          <w:ins w:id="13" w:author="Comparison" w:date="2019-10-24T22:38:00Z"/>
        </w:rPr>
      </w:pPr>
      <w:r>
        <w:t xml:space="preserve">limited partnerships: see </w:t>
      </w:r>
      <w:del w:id="14" w:author="Comparison" w:date="2019-10-24T22:38:00Z">
        <w:r>
          <w:delText>CTM36550</w:delText>
        </w:r>
      </w:del>
      <w:ins w:id="15" w:author="Comparison" w:date="2019-10-24T22:38:00Z">
        <w:r>
          <w:t>[ Companies may form partnerships with other legal pe</w:t>
        </w:r>
        <w:r>
          <w:t>rsons including individuals, other companies and trustees. For tax purposes, a ‘company partnership’ is a partnership in which at least one member is a company.</w:t>
        </w:r>
      </w:ins>
    </w:p>
    <w:p w14:paraId="5E0831E6" w14:textId="77777777" w:rsidR="00BE1680" w:rsidRDefault="00FB2D87">
      <w:pPr>
        <w:rPr>
          <w:ins w:id="16" w:author="Comparison" w:date="2019-10-24T22:38:00Z"/>
        </w:rPr>
      </w:pPr>
      <w:ins w:id="17" w:author="Comparison" w:date="2019-10-24T22:38:00Z">
        <w:r>
          <w:t>Each company member liable to UK CT is required to include in its CTSA return the share of prof</w:t>
        </w:r>
        <w:r>
          <w:t>its it derives from the partnership.</w:t>
        </w:r>
      </w:ins>
    </w:p>
    <w:p w14:paraId="7B6F2DAD" w14:textId="77777777" w:rsidR="00BE1680" w:rsidRDefault="00FB2D87">
      <w:pPr>
        <w:rPr>
          <w:ins w:id="18" w:author="Comparison" w:date="2019-10-24T22:38:00Z"/>
        </w:rPr>
      </w:pPr>
      <w:ins w:id="19" w:author="Comparison" w:date="2019-10-24T22:38:00Z">
        <w:r>
          <w:t>In partnership return context the term ‘CT partnership’ is used to describe a partnership all of whose members are within the charge to CT.</w:t>
        </w:r>
      </w:ins>
    </w:p>
    <w:p w14:paraId="73383FFA" w14:textId="77777777" w:rsidR="00BE1680" w:rsidRDefault="00FB2D87">
      <w:pPr>
        <w:rPr>
          <w:ins w:id="20" w:author="Comparison" w:date="2019-10-24T22:38:00Z"/>
        </w:rPr>
      </w:pPr>
      <w:ins w:id="21" w:author="Comparison" w:date="2019-10-24T22:38:00Z">
        <w:r>
          <w:lastRenderedPageBreak/>
          <w:t>For guidance on:</w:t>
        </w:r>
      </w:ins>
    </w:p>
    <w:p w14:paraId="4FFB5D05" w14:textId="77777777" w:rsidR="00BE1680" w:rsidRDefault="00FB2D87">
      <w:pPr>
        <w:rPr>
          <w:ins w:id="22" w:author="Comparison" w:date="2019-10-24T22:38:00Z"/>
        </w:rPr>
      </w:pPr>
      <w:ins w:id="23" w:author="Comparison" w:date="2019-10-24T22:38:00Z">
        <w:r>
          <w:t>the nature and conduct of partnerships generally: see BIM82000</w:t>
        </w:r>
        <w:r>
          <w:t xml:space="preserve"> onwards;</w:t>
        </w:r>
      </w:ins>
    </w:p>
    <w:p w14:paraId="792C64C0" w14:textId="77777777" w:rsidR="00BE1680" w:rsidRDefault="00FB2D87">
      <w:pPr>
        <w:rPr>
          <w:ins w:id="24" w:author="Comparison" w:date="2019-10-24T22:38:00Z"/>
        </w:rPr>
      </w:pPr>
      <w:ins w:id="25" w:author="Comparison" w:date="2019-10-24T22:38:00Z">
        <w:r>
          <w:t>computation of tax liability of company members (CTA09/PART17): see [ Companies may form partnerships with other legal persons including individuals, other companies and trustees. For tax purposes, a ‘company partnership’ is a partnership in whic</w:t>
        </w:r>
        <w:r>
          <w:t>h at least one member is a company.</w:t>
        </w:r>
      </w:ins>
    </w:p>
    <w:p w14:paraId="37221515" w14:textId="77777777" w:rsidR="00BE1680" w:rsidRDefault="00FB2D87">
      <w:pPr>
        <w:rPr>
          <w:ins w:id="26" w:author="Comparison" w:date="2019-10-24T22:38:00Z"/>
        </w:rPr>
      </w:pPr>
      <w:ins w:id="27" w:author="Comparison" w:date="2019-10-24T22:38:00Z">
        <w:r>
          <w:t>Each company member liable to UK CT is required to include in its CTSA return the share of profits it derives from the partnership.</w:t>
        </w:r>
      </w:ins>
    </w:p>
    <w:p w14:paraId="318F9FDF" w14:textId="77777777" w:rsidR="00BE1680" w:rsidRDefault="00FB2D87">
      <w:pPr>
        <w:rPr>
          <w:ins w:id="28" w:author="Comparison" w:date="2019-10-24T22:38:00Z"/>
        </w:rPr>
      </w:pPr>
      <w:ins w:id="29" w:author="Comparison" w:date="2019-10-24T22:38:00Z">
        <w:r>
          <w:t>In partnership return context the term ‘CT partnership’ is used to describe a partnershi</w:t>
        </w:r>
        <w:r>
          <w:t>p all of whose members are within the charge to CT.</w:t>
        </w:r>
      </w:ins>
    </w:p>
    <w:p w14:paraId="6DF4EE4C" w14:textId="77777777" w:rsidR="00BE1680" w:rsidRDefault="00FB2D87">
      <w:pPr>
        <w:rPr>
          <w:ins w:id="30" w:author="Comparison" w:date="2019-10-24T22:38:00Z"/>
        </w:rPr>
      </w:pPr>
      <w:ins w:id="31" w:author="Comparison" w:date="2019-10-24T22:38:00Z">
        <w:r>
          <w:t>For guidance on:</w:t>
        </w:r>
      </w:ins>
    </w:p>
    <w:p w14:paraId="6866D3F7" w14:textId="77777777" w:rsidR="00BE1680" w:rsidRDefault="00FB2D87">
      <w:pPr>
        <w:rPr>
          <w:ins w:id="32" w:author="Comparison" w:date="2019-10-24T22:38:00Z"/>
        </w:rPr>
      </w:pPr>
      <w:ins w:id="33" w:author="Comparison" w:date="2019-10-24T22:38:00Z">
        <w:r>
          <w:t>the nature and conduct of partnerships generally: see BIM82000 onwards;</w:t>
        </w:r>
      </w:ins>
    </w:p>
    <w:p w14:paraId="4BDE9C65" w14:textId="77777777" w:rsidR="00BE1680" w:rsidRDefault="00FB2D87">
      <w:pPr>
        <w:rPr>
          <w:ins w:id="34" w:author="Comparison" w:date="2019-10-24T22:38:00Z"/>
        </w:rPr>
      </w:pPr>
      <w:ins w:id="35" w:author="Comparison" w:date="2019-10-24T22:38:00Z">
        <w:r>
          <w:t>computation of tax liability of company members (CTA09/PART17): see](https://www.gov.uk/hmrc-internal-manuals/compa</w:t>
        </w:r>
        <w:r>
          <w:t>ny-taxation-manual/ctm36510) to CTM36540;</w:t>
        </w:r>
      </w:ins>
    </w:p>
    <w:p w14:paraId="3622BD96" w14:textId="77777777" w:rsidR="00BE1680" w:rsidRDefault="00FB2D87">
      <w:pPr>
        <w:rPr>
          <w:ins w:id="36" w:author="Comparison" w:date="2019-10-24T22:38:00Z"/>
        </w:rPr>
      </w:pPr>
      <w:ins w:id="37" w:author="Comparison" w:date="2019-10-24T22:38:00Z">
        <w:r>
          <w:t>computation of tax liability of members who are individuals: see BIM72200 onwards;</w:t>
        </w:r>
      </w:ins>
    </w:p>
    <w:p w14:paraId="6DCFF6BC" w14:textId="77777777" w:rsidR="00BE1680" w:rsidRDefault="00FB2D87">
      <w:ins w:id="38" w:author="Comparison" w:date="2019-10-24T22:38:00Z">
        <w:r>
          <w:t>limited partnerships: see](https://www.gov.uk/hmrc-internal-manuals/company-taxation-manual/ctm36550)</w:t>
        </w:r>
      </w:ins>
      <w:r>
        <w:t xml:space="preserve"> and BIM82101;</w:t>
      </w:r>
    </w:p>
    <w:p w14:paraId="5E3982EE" w14:textId="77777777" w:rsidR="00BE1680" w:rsidRDefault="00FB2D87">
      <w:r>
        <w:t>limited liabili</w:t>
      </w:r>
      <w:r>
        <w:t>ty partnerships: see CTM36550 and BIM82110;</w:t>
      </w:r>
    </w:p>
    <w:p w14:paraId="5F60CF62" w14:textId="77777777" w:rsidR="00BE1680" w:rsidRDefault="00FB2D87">
      <w:r>
        <w:t>restriction of the losses of limited partners and LLP partners (ITA07/S117 and CTA10/S56CTA10): CTM36550, BIM82105 and BIM82135;</w:t>
      </w:r>
    </w:p>
    <w:p w14:paraId="2000C429" w14:textId="149B403A" w:rsidR="00BE1680" w:rsidRDefault="00FB2D87">
      <w:pPr>
        <w:rPr>
          <w:ins w:id="39" w:author="Comparison" w:date="2019-10-24T22:38:00Z"/>
        </w:rPr>
      </w:pPr>
      <w:r>
        <w:t xml:space="preserve">investment partnerships: see </w:t>
      </w:r>
      <w:del w:id="40" w:author="Comparison" w:date="2019-10-24T22:38:00Z">
        <w:r>
          <w:delText>CTM36560</w:delText>
        </w:r>
      </w:del>
      <w:ins w:id="41" w:author="Comparison" w:date="2019-10-24T22:38:00Z">
        <w:r>
          <w:t>[ Companies may form partnerships with other legal per</w:t>
        </w:r>
        <w:r>
          <w:t>sons including individuals, other companies and trustees. For tax purposes, a ‘company partnership’ is a partnership in which at least one member is a company.</w:t>
        </w:r>
      </w:ins>
    </w:p>
    <w:p w14:paraId="58721F67" w14:textId="77777777" w:rsidR="00BE1680" w:rsidRDefault="00FB2D87">
      <w:pPr>
        <w:rPr>
          <w:ins w:id="42" w:author="Comparison" w:date="2019-10-24T22:38:00Z"/>
        </w:rPr>
      </w:pPr>
      <w:ins w:id="43" w:author="Comparison" w:date="2019-10-24T22:38:00Z">
        <w:r>
          <w:t xml:space="preserve">Each company member liable to UK CT is required to include in its CTSA return the share of </w:t>
        </w:r>
        <w:r>
          <w:t>profits it derives from the partnership.</w:t>
        </w:r>
      </w:ins>
    </w:p>
    <w:p w14:paraId="2D2B8956" w14:textId="77777777" w:rsidR="00BE1680" w:rsidRDefault="00FB2D87">
      <w:pPr>
        <w:rPr>
          <w:ins w:id="44" w:author="Comparison" w:date="2019-10-24T22:38:00Z"/>
        </w:rPr>
      </w:pPr>
      <w:ins w:id="45" w:author="Comparison" w:date="2019-10-24T22:38:00Z">
        <w:r>
          <w:t>In partnership return context the term ‘CT partnership’ is used to describe a partnership all of whose members are within the charge to CT.</w:t>
        </w:r>
      </w:ins>
    </w:p>
    <w:p w14:paraId="7A4076B0" w14:textId="77777777" w:rsidR="00BE1680" w:rsidRDefault="00FB2D87">
      <w:pPr>
        <w:rPr>
          <w:ins w:id="46" w:author="Comparison" w:date="2019-10-24T22:38:00Z"/>
        </w:rPr>
      </w:pPr>
      <w:ins w:id="47" w:author="Comparison" w:date="2019-10-24T22:38:00Z">
        <w:r>
          <w:t>For guidance on:</w:t>
        </w:r>
      </w:ins>
    </w:p>
    <w:p w14:paraId="161644F6" w14:textId="77777777" w:rsidR="00BE1680" w:rsidRDefault="00FB2D87">
      <w:pPr>
        <w:rPr>
          <w:ins w:id="48" w:author="Comparison" w:date="2019-10-24T22:38:00Z"/>
        </w:rPr>
      </w:pPr>
      <w:ins w:id="49" w:author="Comparison" w:date="2019-10-24T22:38:00Z">
        <w:r>
          <w:t>the nature and conduct of partnerships generally: see BIM8</w:t>
        </w:r>
        <w:r>
          <w:t>2000 onwards;</w:t>
        </w:r>
      </w:ins>
    </w:p>
    <w:p w14:paraId="6F605121" w14:textId="77777777" w:rsidR="00BE1680" w:rsidRDefault="00FB2D87">
      <w:pPr>
        <w:rPr>
          <w:ins w:id="50" w:author="Comparison" w:date="2019-10-24T22:38:00Z"/>
        </w:rPr>
      </w:pPr>
      <w:ins w:id="51" w:author="Comparison" w:date="2019-10-24T22:38:00Z">
        <w:r>
          <w:t xml:space="preserve">computation of tax liability of company members (CTA09/PART17): see [ Companies may form partnerships with other legal persons including individuals, other companies and trustees. For tax purposes, a ‘company partnership’ is a partnership in </w:t>
        </w:r>
        <w:r>
          <w:t>which at least one member is a company.</w:t>
        </w:r>
      </w:ins>
    </w:p>
    <w:p w14:paraId="5D154EEE" w14:textId="77777777" w:rsidR="00BE1680" w:rsidRDefault="00FB2D87">
      <w:pPr>
        <w:rPr>
          <w:ins w:id="52" w:author="Comparison" w:date="2019-10-24T22:38:00Z"/>
        </w:rPr>
      </w:pPr>
      <w:ins w:id="53" w:author="Comparison" w:date="2019-10-24T22:38:00Z">
        <w:r>
          <w:t>Each company member liable to UK CT is required to include in its CTSA return the share of profits it derives from the partnership.</w:t>
        </w:r>
      </w:ins>
    </w:p>
    <w:p w14:paraId="1581E8B0" w14:textId="77777777" w:rsidR="00BE1680" w:rsidRDefault="00FB2D87">
      <w:pPr>
        <w:rPr>
          <w:ins w:id="54" w:author="Comparison" w:date="2019-10-24T22:38:00Z"/>
        </w:rPr>
      </w:pPr>
      <w:ins w:id="55" w:author="Comparison" w:date="2019-10-24T22:38:00Z">
        <w:r>
          <w:t>In partnership return context the term ‘CT partnership’ is used to describe a partne</w:t>
        </w:r>
        <w:r>
          <w:t>rship all of whose members are within the charge to CT.</w:t>
        </w:r>
      </w:ins>
    </w:p>
    <w:p w14:paraId="33C874D1" w14:textId="77777777" w:rsidR="00BE1680" w:rsidRDefault="00FB2D87">
      <w:pPr>
        <w:rPr>
          <w:ins w:id="56" w:author="Comparison" w:date="2019-10-24T22:38:00Z"/>
        </w:rPr>
      </w:pPr>
      <w:ins w:id="57" w:author="Comparison" w:date="2019-10-24T22:38:00Z">
        <w:r>
          <w:t>For guidance on:</w:t>
        </w:r>
      </w:ins>
    </w:p>
    <w:p w14:paraId="2C363757" w14:textId="77777777" w:rsidR="00BE1680" w:rsidRDefault="00FB2D87">
      <w:pPr>
        <w:rPr>
          <w:ins w:id="58" w:author="Comparison" w:date="2019-10-24T22:38:00Z"/>
        </w:rPr>
      </w:pPr>
      <w:ins w:id="59" w:author="Comparison" w:date="2019-10-24T22:38:00Z">
        <w:r>
          <w:t>the nature and conduct of partnerships generally: see BIM82000 onwards;</w:t>
        </w:r>
      </w:ins>
    </w:p>
    <w:p w14:paraId="36F5CE09" w14:textId="77777777" w:rsidR="00BE1680" w:rsidRDefault="00FB2D87">
      <w:pPr>
        <w:rPr>
          <w:ins w:id="60" w:author="Comparison" w:date="2019-10-24T22:38:00Z"/>
        </w:rPr>
      </w:pPr>
      <w:ins w:id="61" w:author="Comparison" w:date="2019-10-24T22:38:00Z">
        <w:r>
          <w:t>computation of tax liability of company members (CTA09/PART17): see](https://www.gov.uk/hmrc-internal-manuals/c</w:t>
        </w:r>
        <w:r>
          <w:t>ompany-taxation-manual/ctm36510) to CTM36540;</w:t>
        </w:r>
      </w:ins>
    </w:p>
    <w:p w14:paraId="0EEE0969" w14:textId="77777777" w:rsidR="00BE1680" w:rsidRDefault="00FB2D87">
      <w:pPr>
        <w:rPr>
          <w:ins w:id="62" w:author="Comparison" w:date="2019-10-24T22:38:00Z"/>
        </w:rPr>
      </w:pPr>
      <w:ins w:id="63" w:author="Comparison" w:date="2019-10-24T22:38:00Z">
        <w:r>
          <w:t>computation of tax liability of members who are individuals: see BIM72200 onwards;</w:t>
        </w:r>
      </w:ins>
    </w:p>
    <w:p w14:paraId="5CEBC853" w14:textId="77777777" w:rsidR="00BE1680" w:rsidRDefault="00FB2D87">
      <w:pPr>
        <w:rPr>
          <w:ins w:id="64" w:author="Comparison" w:date="2019-10-24T22:38:00Z"/>
        </w:rPr>
      </w:pPr>
      <w:ins w:id="65" w:author="Comparison" w:date="2019-10-24T22:38:00Z">
        <w:r>
          <w:t>limited partnerships: see [ Companies may form partnerships with other legal persons including individuals, other companies and</w:t>
        </w:r>
        <w:r>
          <w:t xml:space="preserve"> trustees. For tax purposes, a ‘company partnership’ is a partnership in which at least one member is a company.</w:t>
        </w:r>
      </w:ins>
    </w:p>
    <w:p w14:paraId="5C71076B" w14:textId="77777777" w:rsidR="00BE1680" w:rsidRDefault="00FB2D87">
      <w:pPr>
        <w:rPr>
          <w:ins w:id="66" w:author="Comparison" w:date="2019-10-24T22:38:00Z"/>
        </w:rPr>
      </w:pPr>
      <w:ins w:id="67" w:author="Comparison" w:date="2019-10-24T22:38:00Z">
        <w:r>
          <w:t>Each company member liable to UK CT is required to include in its CTSA return the share of profits it derives from the partnership.</w:t>
        </w:r>
      </w:ins>
    </w:p>
    <w:p w14:paraId="773689F4" w14:textId="77777777" w:rsidR="00BE1680" w:rsidRDefault="00FB2D87">
      <w:pPr>
        <w:rPr>
          <w:ins w:id="68" w:author="Comparison" w:date="2019-10-24T22:38:00Z"/>
        </w:rPr>
      </w:pPr>
      <w:ins w:id="69" w:author="Comparison" w:date="2019-10-24T22:38:00Z">
        <w:r>
          <w:t>In partners</w:t>
        </w:r>
        <w:r>
          <w:t>hip return context the term ‘CT partnership’ is used to describe a partnership all of whose members are within the charge to CT.</w:t>
        </w:r>
      </w:ins>
    </w:p>
    <w:p w14:paraId="0257600A" w14:textId="77777777" w:rsidR="00BE1680" w:rsidRDefault="00FB2D87">
      <w:pPr>
        <w:rPr>
          <w:ins w:id="70" w:author="Comparison" w:date="2019-10-24T22:38:00Z"/>
        </w:rPr>
      </w:pPr>
      <w:ins w:id="71" w:author="Comparison" w:date="2019-10-24T22:38:00Z">
        <w:r>
          <w:t>For guidance on:</w:t>
        </w:r>
      </w:ins>
    </w:p>
    <w:p w14:paraId="6D0BFFA0" w14:textId="77777777" w:rsidR="00BE1680" w:rsidRDefault="00FB2D87">
      <w:pPr>
        <w:rPr>
          <w:ins w:id="72" w:author="Comparison" w:date="2019-10-24T22:38:00Z"/>
        </w:rPr>
      </w:pPr>
      <w:ins w:id="73" w:author="Comparison" w:date="2019-10-24T22:38:00Z">
        <w:r>
          <w:t>the nature and conduct of partnerships generally: see BIM82000 onwards;</w:t>
        </w:r>
      </w:ins>
    </w:p>
    <w:p w14:paraId="005A8C7A" w14:textId="77777777" w:rsidR="00BE1680" w:rsidRDefault="00FB2D87">
      <w:pPr>
        <w:rPr>
          <w:ins w:id="74" w:author="Comparison" w:date="2019-10-24T22:38:00Z"/>
        </w:rPr>
      </w:pPr>
      <w:ins w:id="75" w:author="Comparison" w:date="2019-10-24T22:38:00Z">
        <w:r>
          <w:t>computation of tax liability of compan</w:t>
        </w:r>
        <w:r>
          <w:t>y members (CTA09/PART17): see [ Companies may form partnerships with other legal persons including individuals, other companies and trustees. For tax purposes, a ‘company partnership’ is a partnership in which at least one member is a company.</w:t>
        </w:r>
      </w:ins>
    </w:p>
    <w:p w14:paraId="2CCBC55D" w14:textId="77777777" w:rsidR="00BE1680" w:rsidRDefault="00FB2D87">
      <w:pPr>
        <w:rPr>
          <w:ins w:id="76" w:author="Comparison" w:date="2019-10-24T22:38:00Z"/>
        </w:rPr>
      </w:pPr>
      <w:ins w:id="77" w:author="Comparison" w:date="2019-10-24T22:38:00Z">
        <w:r>
          <w:t>Each company</w:t>
        </w:r>
        <w:r>
          <w:t xml:space="preserve"> member liable to UK CT is required to include in its CTSA return the share of profits it derives from the partnership.</w:t>
        </w:r>
      </w:ins>
    </w:p>
    <w:p w14:paraId="205F5E99" w14:textId="77777777" w:rsidR="00BE1680" w:rsidRDefault="00FB2D87">
      <w:pPr>
        <w:rPr>
          <w:ins w:id="78" w:author="Comparison" w:date="2019-10-24T22:38:00Z"/>
        </w:rPr>
      </w:pPr>
      <w:ins w:id="79" w:author="Comparison" w:date="2019-10-24T22:38:00Z">
        <w:r>
          <w:t xml:space="preserve">In partnership return context the term ‘CT partnership’ is used to describe a partnership all of whose members are within the charge to </w:t>
        </w:r>
        <w:r>
          <w:t>CT.</w:t>
        </w:r>
      </w:ins>
    </w:p>
    <w:p w14:paraId="05BCE555" w14:textId="77777777" w:rsidR="00BE1680" w:rsidRDefault="00FB2D87">
      <w:pPr>
        <w:rPr>
          <w:ins w:id="80" w:author="Comparison" w:date="2019-10-24T22:38:00Z"/>
        </w:rPr>
      </w:pPr>
      <w:ins w:id="81" w:author="Comparison" w:date="2019-10-24T22:38:00Z">
        <w:r>
          <w:t>For guidance on:</w:t>
        </w:r>
      </w:ins>
    </w:p>
    <w:p w14:paraId="3AB6A7E0" w14:textId="77777777" w:rsidR="00BE1680" w:rsidRDefault="00FB2D87">
      <w:pPr>
        <w:rPr>
          <w:ins w:id="82" w:author="Comparison" w:date="2019-10-24T22:38:00Z"/>
        </w:rPr>
      </w:pPr>
      <w:ins w:id="83" w:author="Comparison" w:date="2019-10-24T22:38:00Z">
        <w:r>
          <w:t>the nature and conduct of partnerships generally: see BIM82000 onwards;</w:t>
        </w:r>
      </w:ins>
    </w:p>
    <w:p w14:paraId="0C53067C" w14:textId="77777777" w:rsidR="00BE1680" w:rsidRDefault="00FB2D87">
      <w:pPr>
        <w:rPr>
          <w:ins w:id="84" w:author="Comparison" w:date="2019-10-24T22:38:00Z"/>
        </w:rPr>
      </w:pPr>
      <w:ins w:id="85" w:author="Comparison" w:date="2019-10-24T22:38:00Z">
        <w:r>
          <w:t xml:space="preserve">computation of tax liability of company members (CTA09/PART17): </w:t>
        </w:r>
        <w:r>
          <w:t>see](https://www.gov.uk/hmrc-internal-manuals/company-taxation-manual/ctm36510) to CTM36540;</w:t>
        </w:r>
      </w:ins>
    </w:p>
    <w:p w14:paraId="682C68CF" w14:textId="77777777" w:rsidR="00BE1680" w:rsidRDefault="00FB2D87">
      <w:pPr>
        <w:rPr>
          <w:ins w:id="86" w:author="Comparison" w:date="2019-10-24T22:38:00Z"/>
        </w:rPr>
      </w:pPr>
      <w:ins w:id="87" w:author="Comparison" w:date="2019-10-24T22:38:00Z">
        <w:r>
          <w:t>computation of tax liability of members who are individuals: see BIM72200 onwards;</w:t>
        </w:r>
      </w:ins>
    </w:p>
    <w:p w14:paraId="0ABDBC06" w14:textId="77777777" w:rsidR="00BE1680" w:rsidRDefault="00FB2D87">
      <w:pPr>
        <w:rPr>
          <w:ins w:id="88" w:author="Comparison" w:date="2019-10-24T22:38:00Z"/>
        </w:rPr>
      </w:pPr>
      <w:ins w:id="89" w:author="Comparison" w:date="2019-10-24T22:38:00Z">
        <w:r>
          <w:t>limited partnerships: see](https://www.gov.uk/hmrc-internal-manuals/company-taxa</w:t>
        </w:r>
        <w:r>
          <w:t>tion-manual/ctm36550) and BIM82101;</w:t>
        </w:r>
      </w:ins>
    </w:p>
    <w:p w14:paraId="2BE2D818" w14:textId="77777777" w:rsidR="00BE1680" w:rsidRDefault="00FB2D87">
      <w:pPr>
        <w:rPr>
          <w:ins w:id="90" w:author="Comparison" w:date="2019-10-24T22:38:00Z"/>
        </w:rPr>
      </w:pPr>
      <w:ins w:id="91" w:author="Comparison" w:date="2019-10-24T22:38:00Z">
        <w:r>
          <w:t>limited liability partnerships: see CTM36550 and BIM82110;</w:t>
        </w:r>
      </w:ins>
    </w:p>
    <w:p w14:paraId="3888E71D" w14:textId="77777777" w:rsidR="00BE1680" w:rsidRDefault="00FB2D87">
      <w:pPr>
        <w:rPr>
          <w:ins w:id="92" w:author="Comparison" w:date="2019-10-24T22:38:00Z"/>
        </w:rPr>
      </w:pPr>
      <w:ins w:id="93" w:author="Comparison" w:date="2019-10-24T22:38:00Z">
        <w:r>
          <w:t>restriction of the losses of limited partners and LLP partners (ITA07/S117 and CTA10/S56CTA10): CTM36550, BIM82105 and BIM82135;</w:t>
        </w:r>
      </w:ins>
    </w:p>
    <w:p w14:paraId="77170791" w14:textId="77777777" w:rsidR="00BE1680" w:rsidRDefault="00FB2D87">
      <w:ins w:id="94" w:author="Comparison" w:date="2019-10-24T22:38:00Z">
        <w:r>
          <w:t>investment partnerships: see](ht</w:t>
        </w:r>
        <w:r>
          <w:t>tps://www.gov.uk/hmrc-internal-manuals/company-taxation-manual/ctm36560)</w:t>
        </w:r>
      </w:ins>
      <w:r>
        <w:t xml:space="preserve"> and CTM36570;</w:t>
      </w:r>
    </w:p>
    <w:p w14:paraId="498A432E" w14:textId="77777777" w:rsidR="00BE1680" w:rsidRDefault="00FB2D87">
      <w:r>
        <w:t>CG of partners (TCGA92/S59): see CG27000 onwards;</w:t>
      </w:r>
    </w:p>
    <w:p w14:paraId="58401F24" w14:textId="77777777" w:rsidR="00BE1680" w:rsidRDefault="00FB2D87">
      <w:r>
        <w:t>foreign partnerships with company members: see CTM02130;</w:t>
      </w:r>
    </w:p>
    <w:p w14:paraId="2EF78358" w14:textId="77777777" w:rsidR="00BE1680" w:rsidRDefault="00FB2D87">
      <w:r>
        <w:t xml:space="preserve">arrangements for transferring relief between partners </w:t>
      </w:r>
      <w:r>
        <w:t>(ICTA88/S116): see CTM36590;</w:t>
      </w:r>
    </w:p>
    <w:p w14:paraId="68768395" w14:textId="77777777" w:rsidR="00BE1680" w:rsidRDefault="00FB2D87">
      <w:r>
        <w:t xml:space="preserve"> Next page</w:t>
      </w:r>
    </w:p>
    <w:sectPr w:rsidR="00BE1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772"/>
    <w:rsid w:val="0015074B"/>
    <w:rsid w:val="0029639D"/>
    <w:rsid w:val="00326F90"/>
    <w:rsid w:val="00A11C8B"/>
    <w:rsid w:val="00AA1D8D"/>
    <w:rsid w:val="00B47730"/>
    <w:rsid w:val="00BE1680"/>
    <w:rsid w:val="00CB0664"/>
    <w:rsid w:val="00EE66C2"/>
    <w:rsid w:val="00FB2D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DC6FDC0-AD1C-4CA9-95F5-8C8B17B1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B2D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F433AF-F4F1-46D9-9CA4-96CF20CE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2019-10-24T21:38:00Z</dcterms:modified>
  <cp:category/>
</cp:coreProperties>
</file>