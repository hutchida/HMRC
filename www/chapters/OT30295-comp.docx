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55E98" w14:textId="77777777" w:rsidR="00C15567" w:rsidRDefault="004D4767">
      <w:pPr>
        <w:pStyle w:val="Title"/>
      </w:pPr>
      <w:bookmarkStart w:id="0" w:name="_GoBack"/>
      <w:bookmarkEnd w:id="0"/>
      <w:r>
        <w:t>HMRC - OT30295 - Valuation Of Oil Assets Including Shares: Contents</w:t>
      </w:r>
    </w:p>
    <w:p w14:paraId="55734618" w14:textId="77777777" w:rsidR="00EF7B2A" w:rsidRDefault="004D4767">
      <w:pPr>
        <w:rPr>
          <w:del w:id="1" w:author="Comparison" w:date="2019-10-24T22:50:00Z"/>
        </w:rPr>
      </w:pPr>
      <w:del w:id="2" w:author="Comparison" w:date="2019-10-24T22:50:00Z">
        <w:r>
          <w:delText>OT30300    Capital gains: valuation of oil assets including shares: introduction</w:delText>
        </w:r>
      </w:del>
    </w:p>
    <w:p w14:paraId="228AA8CA" w14:textId="77777777" w:rsidR="00C15567" w:rsidRDefault="004D4767">
      <w:pPr>
        <w:rPr>
          <w:ins w:id="3" w:author="Comparison" w:date="2019-10-24T22:50:00Z"/>
        </w:rPr>
      </w:pPr>
      <w:ins w:id="4" w:author="Comparison" w:date="2019-10-24T22:50:00Z">
        <w:r>
          <w:t>OT30300    Introduction</w:t>
        </w:r>
      </w:ins>
    </w:p>
    <w:p w14:paraId="3C7A105F" w14:textId="4254D71E" w:rsidR="00C15567" w:rsidRDefault="004D4767">
      <w:r>
        <w:t xml:space="preserve">OT30301    </w:t>
      </w:r>
      <w:del w:id="5" w:author="Comparison" w:date="2019-10-24T22:50:00Z">
        <w:r>
          <w:delText>Capital gains: valuation of oil assets including shares: post</w:delText>
        </w:r>
      </w:del>
      <w:ins w:id="6" w:author="Comparison" w:date="2019-10-24T22:50:00Z">
        <w:r>
          <w:t>Post</w:t>
        </w:r>
      </w:ins>
      <w:r>
        <w:t xml:space="preserve"> transaction valuations</w:t>
      </w:r>
    </w:p>
    <w:p w14:paraId="31D2CED3" w14:textId="4BCD6FEA" w:rsidR="00C15567" w:rsidRDefault="004D4767">
      <w:r>
        <w:t xml:space="preserve">OT30302    </w:t>
      </w:r>
      <w:del w:id="7" w:author="Comparison" w:date="2019-10-24T22:50:00Z">
        <w:r>
          <w:delText>Capital gains: valuation of oil assets including shares: other</w:delText>
        </w:r>
      </w:del>
      <w:ins w:id="8" w:author="Comparison" w:date="2019-10-24T22:50:00Z">
        <w:r>
          <w:t>Other</w:t>
        </w:r>
      </w:ins>
      <w:r>
        <w:t xml:space="preserve"> clearances</w:t>
      </w:r>
    </w:p>
    <w:p w14:paraId="7F5544F9" w14:textId="234B51EE" w:rsidR="00C15567" w:rsidRDefault="004D4767">
      <w:r>
        <w:t xml:space="preserve">OT30305    </w:t>
      </w:r>
      <w:del w:id="9" w:author="Comparison" w:date="2019-10-24T22:50:00Z">
        <w:r>
          <w:delText>Capital gains: valuation of oil assets including shares: general</w:delText>
        </w:r>
      </w:del>
      <w:ins w:id="10" w:author="Comparison" w:date="2019-10-24T22:50:00Z">
        <w:r>
          <w:t>General</w:t>
        </w:r>
      </w:ins>
      <w:r>
        <w:t xml:space="preserve"> principles of valuation</w:t>
      </w:r>
    </w:p>
    <w:p w14:paraId="0543F9E0" w14:textId="6C2F2BF3" w:rsidR="00C15567" w:rsidRDefault="004D4767">
      <w:r>
        <w:t xml:space="preserve">OT30320    </w:t>
      </w:r>
      <w:del w:id="11" w:author="Comparison" w:date="2019-10-24T22:50:00Z">
        <w:r>
          <w:delText>Capital gains: valuation of oil assets including shares: the</w:delText>
        </w:r>
      </w:del>
      <w:ins w:id="12" w:author="Comparison" w:date="2019-10-24T22:50:00Z">
        <w:r>
          <w:t>The</w:t>
        </w:r>
      </w:ins>
      <w:r>
        <w:t xml:space="preserve"> discounted cash flow </w:t>
      </w:r>
      <w:r>
        <w:t xml:space="preserve">methodology of valuing fields - </w:t>
      </w:r>
      <w:del w:id="13" w:author="Comparison" w:date="2019-10-24T22:50:00Z">
        <w:r>
          <w:delText>the</w:delText>
        </w:r>
      </w:del>
      <w:ins w:id="14" w:author="Comparison" w:date="2019-10-24T22:50:00Z">
        <w:r>
          <w:t>The</w:t>
        </w:r>
      </w:ins>
      <w:r>
        <w:t xml:space="preserve"> process</w:t>
      </w:r>
    </w:p>
    <w:p w14:paraId="1BD5ABC4" w14:textId="26A592C0" w:rsidR="00C15567" w:rsidRDefault="004D4767">
      <w:r>
        <w:t xml:space="preserve">OT30322    </w:t>
      </w:r>
      <w:del w:id="15" w:author="Comparison" w:date="2019-10-24T22:50:00Z">
        <w:r>
          <w:delText>Capital gains: valuation of oil assets including shares: the</w:delText>
        </w:r>
      </w:del>
      <w:ins w:id="16" w:author="Comparison" w:date="2019-10-24T22:50:00Z">
        <w:r>
          <w:t>The</w:t>
        </w:r>
      </w:ins>
      <w:r>
        <w:t xml:space="preserve"> discounted cash flow methodology of valuing fields - </w:t>
      </w:r>
      <w:del w:id="17" w:author="Comparison" w:date="2019-10-24T22:50:00Z">
        <w:r>
          <w:delText>inputs</w:delText>
        </w:r>
      </w:del>
      <w:ins w:id="18" w:author="Comparison" w:date="2019-10-24T22:50:00Z">
        <w:r>
          <w:t>Inputs</w:t>
        </w:r>
      </w:ins>
    </w:p>
    <w:p w14:paraId="6F2B4A2E" w14:textId="27E28BD5" w:rsidR="00C15567" w:rsidRDefault="004D4767">
      <w:r>
        <w:t xml:space="preserve">OT30324    </w:t>
      </w:r>
      <w:del w:id="19" w:author="Comparison" w:date="2019-10-24T22:50:00Z">
        <w:r>
          <w:delText>Capital gains: valuation of oil assets includin</w:delText>
        </w:r>
        <w:r>
          <w:delText>g shares: the</w:delText>
        </w:r>
      </w:del>
      <w:ins w:id="20" w:author="Comparison" w:date="2019-10-24T22:50:00Z">
        <w:r>
          <w:t>The</w:t>
        </w:r>
      </w:ins>
      <w:r>
        <w:t xml:space="preserve"> discounted cash flow methodology of valuing fields - </w:t>
      </w:r>
      <w:del w:id="21" w:author="Comparison" w:date="2019-10-24T22:50:00Z">
        <w:r>
          <w:delText>input</w:delText>
        </w:r>
      </w:del>
      <w:ins w:id="22" w:author="Comparison" w:date="2019-10-24T22:50:00Z">
        <w:r>
          <w:t>Input</w:t>
        </w:r>
      </w:ins>
      <w:r>
        <w:t xml:space="preserve"> assumptions</w:t>
      </w:r>
    </w:p>
    <w:p w14:paraId="6AC9A797" w14:textId="391B3E99" w:rsidR="00C15567" w:rsidRDefault="004D4767">
      <w:r>
        <w:t xml:space="preserve">OT30326    </w:t>
      </w:r>
      <w:del w:id="23" w:author="Comparison" w:date="2019-10-24T22:50:00Z">
        <w:r>
          <w:delText>Capital gains: valuation of oil assets including shares: the</w:delText>
        </w:r>
      </w:del>
      <w:ins w:id="24" w:author="Comparison" w:date="2019-10-24T22:50:00Z">
        <w:r>
          <w:t>The</w:t>
        </w:r>
      </w:ins>
      <w:r>
        <w:t xml:space="preserve"> discount rate and risking</w:t>
      </w:r>
    </w:p>
    <w:p w14:paraId="552F46D0" w14:textId="653D53B7" w:rsidR="00C15567" w:rsidRDefault="004D4767">
      <w:r>
        <w:t xml:space="preserve">OT30328   </w:t>
      </w:r>
      <w:r>
        <w:t xml:space="preserve"> </w:t>
      </w:r>
      <w:del w:id="25" w:author="Comparison" w:date="2019-10-24T22:50:00Z">
        <w:r>
          <w:delText>Capital gains: valuation of oil assets including shares: the</w:delText>
        </w:r>
      </w:del>
      <w:ins w:id="26" w:author="Comparison" w:date="2019-10-24T22:50:00Z">
        <w:r>
          <w:t>The</w:t>
        </w:r>
      </w:ins>
      <w:r>
        <w:t xml:space="preserve"> discount rate and risking - additional factors</w:t>
      </w:r>
    </w:p>
    <w:p w14:paraId="11BC7640" w14:textId="7CC16F0A" w:rsidR="00C15567" w:rsidRDefault="004D4767">
      <w:r>
        <w:t xml:space="preserve">OT30330    </w:t>
      </w:r>
      <w:del w:id="27" w:author="Comparison" w:date="2019-10-24T22:50:00Z">
        <w:r>
          <w:delText>Capital gains: valuation of oil assets including shares: the</w:delText>
        </w:r>
      </w:del>
      <w:ins w:id="28" w:author="Comparison" w:date="2019-10-24T22:50:00Z">
        <w:r>
          <w:t>The</w:t>
        </w:r>
      </w:ins>
      <w:r>
        <w:t xml:space="preserve"> discount rate and risking - other methods of risking</w:t>
      </w:r>
    </w:p>
    <w:p w14:paraId="0611432E" w14:textId="23CDD17D" w:rsidR="00C15567" w:rsidRDefault="004D4767">
      <w:r>
        <w:t xml:space="preserve">OT30350    </w:t>
      </w:r>
      <w:del w:id="29" w:author="Comparison" w:date="2019-10-24T22:50:00Z">
        <w:r>
          <w:delText>Capital gains: valuation of oil assets including shares: methodology</w:delText>
        </w:r>
      </w:del>
      <w:ins w:id="30" w:author="Comparison" w:date="2019-10-24T22:50:00Z">
        <w:r>
          <w:t>Methodology</w:t>
        </w:r>
      </w:ins>
      <w:r>
        <w:t xml:space="preserve"> of valuing prospects</w:t>
      </w:r>
    </w:p>
    <w:p w14:paraId="5F4AEB97" w14:textId="29EA6FD2" w:rsidR="00C15567" w:rsidRDefault="004D4767">
      <w:r>
        <w:t xml:space="preserve">OT30360    </w:t>
      </w:r>
      <w:del w:id="31" w:author="Comparison" w:date="2019-10-24T22:50:00Z">
        <w:r>
          <w:delText>Capital gains: valuation of oil assets including shares: methodology</w:delText>
        </w:r>
      </w:del>
      <w:ins w:id="32" w:author="Comparison" w:date="2019-10-24T22:50:00Z">
        <w:r>
          <w:t>Methodology</w:t>
        </w:r>
      </w:ins>
      <w:r>
        <w:t xml:space="preserve"> of valuing exploration acreage</w:t>
      </w:r>
    </w:p>
    <w:p w14:paraId="583CDC51" w14:textId="21D082BD" w:rsidR="00C15567" w:rsidRDefault="004D4767">
      <w:r>
        <w:t xml:space="preserve">OT30370    </w:t>
      </w:r>
      <w:del w:id="33" w:author="Comparison" w:date="2019-10-24T22:50:00Z">
        <w:r>
          <w:delText>Capital gains: valuation of oil assets including shares: unquoted</w:delText>
        </w:r>
      </w:del>
      <w:ins w:id="34" w:author="Comparison" w:date="2019-10-24T22:50:00Z">
        <w:r>
          <w:t>Unquoted</w:t>
        </w:r>
      </w:ins>
      <w:r>
        <w:t xml:space="preserve"> shares</w:t>
      </w:r>
    </w:p>
    <w:p w14:paraId="31DCEED0" w14:textId="57345005" w:rsidR="00C15567" w:rsidRDefault="004D4767">
      <w:r>
        <w:t xml:space="preserve">OT30380    </w:t>
      </w:r>
      <w:del w:id="35" w:author="Comparison" w:date="2019-10-24T22:50:00Z">
        <w:r>
          <w:delText>Capital gains: valuation of oil as</w:delText>
        </w:r>
        <w:r>
          <w:delText>sets including shares: rebasing</w:delText>
        </w:r>
      </w:del>
      <w:ins w:id="36" w:author="Comparison" w:date="2019-10-24T22:50:00Z">
        <w:r>
          <w:t>Rebasing</w:t>
        </w:r>
      </w:ins>
      <w:r>
        <w:t xml:space="preserve"> to 31 March 1982</w:t>
      </w:r>
    </w:p>
    <w:p w14:paraId="03C25DCF" w14:textId="0CEEB4F9" w:rsidR="00C15567" w:rsidRDefault="004D4767">
      <w:r>
        <w:t xml:space="preserve">OT30382    </w:t>
      </w:r>
      <w:del w:id="37" w:author="Comparison" w:date="2019-10-24T22:50:00Z">
        <w:r>
          <w:delText>Capital gains: valuation of oil assets including shares: cash</w:delText>
        </w:r>
      </w:del>
      <w:ins w:id="38" w:author="Comparison" w:date="2019-10-24T22:50:00Z">
        <w:r>
          <w:t>Cash</w:t>
        </w:r>
      </w:ins>
      <w:r>
        <w:t xml:space="preserve"> flow assumptions for rebasing to 31 March 1982</w:t>
      </w:r>
    </w:p>
    <w:p w14:paraId="5295832C" w14:textId="3CA1702D" w:rsidR="00C15567" w:rsidRDefault="004D4767">
      <w:r>
        <w:lastRenderedPageBreak/>
        <w:t xml:space="preserve">OT30384    </w:t>
      </w:r>
      <w:del w:id="39" w:author="Comparison" w:date="2019-10-24T22:50:00Z">
        <w:r>
          <w:delText>Capital gains: valuation of oil assets including shares: rebasing</w:delText>
        </w:r>
      </w:del>
      <w:ins w:id="40" w:author="Comparison" w:date="2019-10-24T22:50:00Z">
        <w:r>
          <w:t>Rebasing</w:t>
        </w:r>
      </w:ins>
      <w:r>
        <w:t xml:space="preserve"> to 31 March 1982 for unexplored areas</w:t>
      </w:r>
    </w:p>
    <w:p w14:paraId="4CD618EF" w14:textId="18593F46" w:rsidR="00C15567" w:rsidRDefault="004D4767">
      <w:r>
        <w:t xml:space="preserve">OT30386    </w:t>
      </w:r>
      <w:del w:id="41" w:author="Comparison" w:date="2019-10-24T22:50:00Z">
        <w:r>
          <w:delText>Capital gains: valuation of oil assets including shares: rebasing</w:delText>
        </w:r>
      </w:del>
      <w:ins w:id="42" w:author="Comparison" w:date="2019-10-24T22:50:00Z">
        <w:r>
          <w:t>Rebasing</w:t>
        </w:r>
      </w:ins>
      <w:r>
        <w:t xml:space="preserve"> to 31 March 1982 for prospects</w:t>
      </w:r>
    </w:p>
    <w:p w14:paraId="4C875C85" w14:textId="32DD1A80" w:rsidR="00C15567" w:rsidRDefault="004D4767">
      <w:r>
        <w:t xml:space="preserve">OT30390    </w:t>
      </w:r>
      <w:del w:id="43" w:author="Comparison" w:date="2019-10-24T22:50:00Z">
        <w:r>
          <w:delText>Capital gains: valuation of oil assets including shares: third</w:delText>
        </w:r>
      </w:del>
      <w:ins w:id="44" w:author="Comparison" w:date="2019-10-24T22:50:00Z">
        <w:r>
          <w:t>Third</w:t>
        </w:r>
      </w:ins>
      <w:r>
        <w:t xml:space="preserve"> party information and information sources</w:t>
      </w:r>
    </w:p>
    <w:p w14:paraId="7FF53008" w14:textId="77777777" w:rsidR="00C15567" w:rsidRDefault="004D4767">
      <w:r>
        <w:t xml:space="preserve"> Previous page</w:t>
      </w:r>
    </w:p>
    <w:p w14:paraId="7C409B50" w14:textId="77777777" w:rsidR="00C15567" w:rsidRDefault="004D4767">
      <w:r>
        <w:t xml:space="preserve"> Next page</w:t>
      </w:r>
    </w:p>
    <w:sectPr w:rsidR="00C155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B6D"/>
    <w:rsid w:val="0029639D"/>
    <w:rsid w:val="002B67EF"/>
    <w:rsid w:val="00326F90"/>
    <w:rsid w:val="004D4767"/>
    <w:rsid w:val="00AA1D8D"/>
    <w:rsid w:val="00B47730"/>
    <w:rsid w:val="00C15567"/>
    <w:rsid w:val="00CB0664"/>
    <w:rsid w:val="00EF7B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C3DD7FE-AF31-4AF5-960B-70F64409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D47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69F243-784C-4BEE-983F-DA02EC57C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2019-10-24T21:50:00Z</dcterms:modified>
  <cp:category/>
</cp:coreProperties>
</file>