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BA3EE" w14:textId="77777777" w:rsidR="002F1466" w:rsidRDefault="00962DB3">
      <w:pPr>
        <w:pStyle w:val="Title"/>
      </w:pPr>
      <w:bookmarkStart w:id="0" w:name="_GoBack"/>
      <w:bookmarkEnd w:id="0"/>
      <w:r>
        <w:t>HMRC - IPT07900 - Unjust Enrichment: Contents</w:t>
      </w:r>
    </w:p>
    <w:p w14:paraId="37ECB78E" w14:textId="21276A9E" w:rsidR="002F1466" w:rsidRDefault="00962DB3">
      <w:r>
        <w:t xml:space="preserve">IPT07905    </w:t>
      </w:r>
      <w:del w:id="1" w:author="Comparison" w:date="2019-10-24T23:53:00Z">
        <w:r>
          <w:delText xml:space="preserve">Accounting for Insurance Premium Tax: Unjust enrichment: </w:delText>
        </w:r>
      </w:del>
      <w:r>
        <w:t>Purpose and outline of this section</w:t>
      </w:r>
    </w:p>
    <w:p w14:paraId="0F4A911D" w14:textId="19180C2A" w:rsidR="002F1466" w:rsidRDefault="00962DB3">
      <w:r>
        <w:t xml:space="preserve">IPT07910    </w:t>
      </w:r>
      <w:del w:id="2" w:author="Comparison" w:date="2019-10-24T23:53:00Z">
        <w:r>
          <w:delText>Accounting for Insurance Premium Tax: unjust enrichment: the</w:delText>
        </w:r>
      </w:del>
      <w:ins w:id="3" w:author="Comparison" w:date="2019-10-24T23:53:00Z">
        <w:r>
          <w:t>The</w:t>
        </w:r>
      </w:ins>
      <w:r>
        <w:t xml:space="preserve"> reimbursement scheme</w:t>
      </w:r>
      <w:del w:id="4" w:author="Comparison" w:date="2019-10-24T23:53:00Z">
        <w:r>
          <w:delText xml:space="preserve">: </w:delText>
        </w:r>
        <w:r>
          <w:delText>contents</w:delText>
        </w:r>
      </w:del>
    </w:p>
    <w:p w14:paraId="3AADC6CC" w14:textId="77777777" w:rsidR="002F1466" w:rsidRDefault="00962DB3">
      <w:r>
        <w:t xml:space="preserve"> Previous page</w:t>
      </w:r>
    </w:p>
    <w:sectPr w:rsidR="002F14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1466"/>
    <w:rsid w:val="00326F90"/>
    <w:rsid w:val="00466FE6"/>
    <w:rsid w:val="00933E0C"/>
    <w:rsid w:val="00962DB3"/>
    <w:rsid w:val="00AA1D8D"/>
    <w:rsid w:val="00B47730"/>
    <w:rsid w:val="00CB0664"/>
    <w:rsid w:val="00E541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DF7D252-33A8-40F6-B482-0C76AC4B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62DB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D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D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9FE644-47BD-4A20-B39E-19000A41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2019-10-24T22:53:00Z</dcterms:modified>
  <cp:category/>
</cp:coreProperties>
</file>