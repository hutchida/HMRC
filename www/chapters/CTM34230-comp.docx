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E66D" w14:textId="77777777" w:rsidR="003F5809" w:rsidRDefault="008F0B75">
      <w:pPr>
        <w:pStyle w:val="Title"/>
      </w:pPr>
      <w:bookmarkStart w:id="0" w:name="_GoBack"/>
      <w:bookmarkEnd w:id="0"/>
      <w:r>
        <w:t>HMRC - CTM34230 - Residence: Non-Resident Companies: Differences In Treatment Compared With Resident Companies</w:t>
      </w:r>
    </w:p>
    <w:p w14:paraId="4EDDA9F4" w14:textId="77777777" w:rsidR="003F5809" w:rsidRDefault="008F0B75">
      <w:r>
        <w:t xml:space="preserve">The other main areas in which the taxation of non-resident companies differs from that of resident companies are listed below. Most of </w:t>
      </w:r>
      <w:r>
        <w:t>these are no longer in force, but they are listed for completeness.</w:t>
      </w:r>
    </w:p>
    <w:p w14:paraId="28CDE4FC" w14:textId="77777777" w:rsidR="003F5809" w:rsidRDefault="008F0B75">
      <w:r>
        <w:t>A non-resident company cannot:</w:t>
      </w:r>
    </w:p>
    <w:p w14:paraId="7DD66E3C" w14:textId="77777777" w:rsidR="003F5809" w:rsidRDefault="008F0B75">
      <w:r>
        <w:t>join in an election under ICTA88/S247 (1) for distributions made before to 6 April 1999, CTM80085.</w:t>
      </w:r>
    </w:p>
    <w:p w14:paraId="264FFA12" w14:textId="77777777" w:rsidR="003F5809" w:rsidRDefault="008F0B75">
      <w:r>
        <w:t>join in an election under ICTA88/S247 (4) for payments mad</w:t>
      </w:r>
      <w:r>
        <w:t>e before 11 May 2001, CTM80085.</w:t>
      </w:r>
    </w:p>
    <w:p w14:paraId="65394B32" w14:textId="77777777" w:rsidR="003F5809" w:rsidRDefault="008F0B75">
      <w:r>
        <w:t>receive a surrender of ACT, CTM81200 onwards.</w:t>
      </w:r>
    </w:p>
    <w:p w14:paraId="6206A204" w14:textId="77777777" w:rsidR="003F5809" w:rsidRDefault="008F0B75">
      <w:r>
        <w:t>be a close company (but may be treated as close for the purpose of establishing the close company status of a resident company).</w:t>
      </w:r>
    </w:p>
    <w:p w14:paraId="33826006" w14:textId="77777777" w:rsidR="003F5809" w:rsidRDefault="008F0B75">
      <w:r>
        <w:t>receive small profits relief under CTA10/S18 (CTM</w:t>
      </w:r>
      <w:r>
        <w:t>03500 onwards) for any accounting period in which it is non-resident (see DT1954 for foreign companies with a permanent establishment in the UK).</w:t>
      </w:r>
    </w:p>
    <w:p w14:paraId="2BAAA797" w14:textId="77777777" w:rsidR="003F5809" w:rsidRDefault="008F0B75">
      <w:r>
        <w:t>This means a non-resident company:</w:t>
      </w:r>
    </w:p>
    <w:p w14:paraId="4CEC046D" w14:textId="77777777" w:rsidR="003F5809" w:rsidRDefault="008F0B75">
      <w:r>
        <w:t>is not liable to account for ACT on distributions made before to 6 April 19</w:t>
      </w:r>
      <w:r>
        <w:t>99,</w:t>
      </w:r>
    </w:p>
    <w:p w14:paraId="1572A8C2" w14:textId="77777777" w:rsidR="003F5809" w:rsidRDefault="008F0B75">
      <w:r>
        <w:t>cannot have ‘franked investment income’,</w:t>
      </w:r>
    </w:p>
    <w:p w14:paraId="6AC0E82D" w14:textId="77777777" w:rsidR="003F5809" w:rsidRDefault="008F0B75">
      <w:r>
        <w:t>cannot have surplus franked investment income for the purposes of ICTA88/S242,</w:t>
      </w:r>
    </w:p>
    <w:p w14:paraId="0597EE0D" w14:textId="77777777" w:rsidR="003F5809" w:rsidRDefault="008F0B75">
      <w:r>
        <w:t>cannot set trading losses against dividend income to augment its trading income for the purposes of absorbing losses brought forward</w:t>
      </w:r>
      <w:r>
        <w:t>.</w:t>
      </w:r>
    </w:p>
    <w:p w14:paraId="30942B2F" w14:textId="77777777" w:rsidR="003F5809" w:rsidRDefault="008F0B75">
      <w:r>
        <w:t>Distributions received by a non-resident company from UK companies remain outside the charge to CT. See CTM34270 regarding income tax liability.</w:t>
      </w:r>
    </w:p>
    <w:p w14:paraId="3F498856" w14:textId="77777777" w:rsidR="003F5809" w:rsidRDefault="008F0B75">
      <w:pPr>
        <w:rPr>
          <w:ins w:id="1" w:author="Comparison" w:date="2019-10-30T19:18:00Z"/>
        </w:rPr>
      </w:pPr>
      <w:r>
        <w:t>Distributions made by a non-resident company do not carry tax credit and are not franked investment income wh</w:t>
      </w:r>
      <w:r>
        <w:t>en received by a resident company. This applies even if the non-resident company trades in the UK.</w:t>
      </w:r>
    </w:p>
    <w:p w14:paraId="0300120E" w14:textId="77777777" w:rsidR="003F5809" w:rsidRDefault="008F0B75">
      <w:pPr>
        <w:rPr>
          <w:ins w:id="2" w:author="Comparison" w:date="2019-10-30T19:18:00Z"/>
        </w:rPr>
      </w:pPr>
      <w:ins w:id="3" w:author="Comparison" w:date="2019-10-30T19:18:00Z">
        <w:r>
          <w:lastRenderedPageBreak/>
          <w:t xml:space="preserve"> Previous page</w:t>
        </w:r>
      </w:ins>
    </w:p>
    <w:p w14:paraId="34C14927" w14:textId="77777777" w:rsidR="003F5809" w:rsidRDefault="008F0B75">
      <w:ins w:id="4" w:author="Comparison" w:date="2019-10-30T19:18:00Z">
        <w:r>
          <w:t xml:space="preserve"> Next page</w:t>
        </w:r>
      </w:ins>
    </w:p>
    <w:sectPr w:rsidR="003F5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809"/>
    <w:rsid w:val="00626A24"/>
    <w:rsid w:val="008F0B75"/>
    <w:rsid w:val="00A16F52"/>
    <w:rsid w:val="00AA1D8D"/>
    <w:rsid w:val="00B47730"/>
    <w:rsid w:val="00CB0664"/>
    <w:rsid w:val="00DF3D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1C27C69-A1E9-495B-9704-C60CD156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F0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EA51C-84CD-40DA-BD5D-178FF5C4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2019-10-30T19:18:00Z</dcterms:modified>
  <cp:category/>
</cp:coreProperties>
</file>