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2FBF" w14:textId="77777777" w:rsidR="001A1182" w:rsidRDefault="00FE3DD8">
      <w:pPr>
        <w:pStyle w:val="Title"/>
      </w:pPr>
      <w:bookmarkStart w:id="0" w:name="_GoBack"/>
      <w:bookmarkEnd w:id="0"/>
      <w:r>
        <w:t>HMRC - CH81130 - Inaccuracy Despite Taking Reasonable Care</w:t>
      </w:r>
    </w:p>
    <w:p w14:paraId="52607CA4" w14:textId="0A8F8C1F" w:rsidR="001A1182" w:rsidRDefault="00FE3DD8">
      <w:pPr>
        <w:rPr>
          <w:ins w:id="1" w:author="Comparison" w:date="2019-10-24T23:50:00Z"/>
        </w:rPr>
      </w:pPr>
      <w:r>
        <w:t xml:space="preserve">You must check the date from which these rules apply for the tax or duty you are dealing with. See </w:t>
      </w:r>
      <w:del w:id="2" w:author="Comparison" w:date="2019-10-24T23:50:00Z">
        <w:r>
          <w:delText>CH81011</w:delText>
        </w:r>
      </w:del>
      <w:ins w:id="3" w:author="Comparison" w:date="2019-10-24T23:50:00Z">
        <w:r>
          <w:t>[</w:t>
        </w:r>
      </w:ins>
    </w:p>
    <w:p w14:paraId="5A9A79A4" w14:textId="77777777" w:rsidR="001A1182" w:rsidRDefault="00FE3DD8">
      <w:ins w:id="4" w:author="Comparison" w:date="2019-10-24T23:50:00Z">
        <w:r>
          <w:t xml:space="preserve">You must check the date from which these rules apply for the tax or duty you are dealing </w:t>
        </w:r>
        <w:r>
          <w:t>with. See](https://www.gov.uk/hmrc-internal-manuals/compliance-handbook/ch81011)</w:t>
        </w:r>
      </w:ins>
      <w:r>
        <w:t xml:space="preserve"> for full details.</w:t>
      </w:r>
    </w:p>
    <w:p w14:paraId="73396F27" w14:textId="77777777" w:rsidR="001A1182" w:rsidRDefault="00FE3DD8">
      <w:r>
        <w:t>Where an inaccuracy in a document has been made despite the person having taken reasonable care to get things right, no penalty will be due. Examples of when</w:t>
      </w:r>
      <w:r>
        <w:t xml:space="preserve"> a penalty would not be due include</w:t>
      </w:r>
    </w:p>
    <w:p w14:paraId="7D6A1E8E" w14:textId="77777777" w:rsidR="001A1182" w:rsidRDefault="00FE3DD8">
      <w:r>
        <w:t>a reasonably arguable view of situations that is subsequently not upheld</w:t>
      </w:r>
    </w:p>
    <w:p w14:paraId="6B23234C" w14:textId="77777777" w:rsidR="001A1182" w:rsidRDefault="00FE3DD8">
      <w:r>
        <w:t>an arithmetical or transposition inaccuracy that is not so large either in absolute terms or relative to overall liability, as to produce an obviou</w:t>
      </w:r>
      <w:r>
        <w:t>sly odd result or be picked up by a quality check</w:t>
      </w:r>
    </w:p>
    <w:p w14:paraId="3E0E023C" w14:textId="77777777" w:rsidR="001A1182" w:rsidRDefault="00FE3DD8">
      <w:r>
        <w:t>following advice from HMRC that later proves to be wrong, provided that all the details and circumstances were given when the advice was sought</w:t>
      </w:r>
    </w:p>
    <w:p w14:paraId="3A7899BB" w14:textId="77777777" w:rsidR="001A1182" w:rsidRDefault="00FE3DD8">
      <w:r>
        <w:t>acting on advice from a competent adviser which proves to be w</w:t>
      </w:r>
      <w:r>
        <w:t>rong despite the fact that the adviser was given a full set of accurate facts, see CH84530</w:t>
      </w:r>
    </w:p>
    <w:p w14:paraId="3FAE5DEB" w14:textId="77777777" w:rsidR="001A1182" w:rsidRDefault="00FE3DD8">
      <w:r>
        <w:t>accepting and using information from another person where it is not possible to check that the information is accurate and complete. However, see CH81125.</w:t>
      </w:r>
    </w:p>
    <w:p w14:paraId="1F55E90C" w14:textId="77777777" w:rsidR="001A1182" w:rsidRDefault="00FE3DD8">
      <w:r>
        <w:t>You should</w:t>
      </w:r>
      <w:r>
        <w:t xml:space="preserve"> treat a person as taking reasonable care if</w:t>
      </w:r>
    </w:p>
    <w:p w14:paraId="3DDA41AF" w14:textId="77777777" w:rsidR="001A1182" w:rsidRDefault="00FE3DD8">
      <w:r>
        <w:t>arrangements or systems (such as comprehensive internal accounting systems and controls with specific reference to tax sensitive areas) exist that, if followed, could reasonably be expected to produce an accurat</w:t>
      </w:r>
      <w:r>
        <w:t>e basis for the calculation of tax due by the internal tax department, or external agent, and</w:t>
      </w:r>
    </w:p>
    <w:p w14:paraId="7916A59F" w14:textId="77777777" w:rsidR="001A1182" w:rsidRDefault="00FE3DD8">
      <w:r>
        <w:t>despite the above, inaccuracies arise in processing or coding items through the person’s accounting system which result in a mis-statement of tax liability, and</w:t>
      </w:r>
    </w:p>
    <w:p w14:paraId="74DCB6CD" w14:textId="77777777" w:rsidR="001A1182" w:rsidRDefault="00FE3DD8">
      <w:r>
        <w:t>t</w:t>
      </w:r>
      <w:r>
        <w:t>he effect of the inaccuracies is not significant in relation to the person’s overall tax liability for the relevant tax period.</w:t>
      </w:r>
    </w:p>
    <w:p w14:paraId="525DC1FE" w14:textId="77777777" w:rsidR="001A1182" w:rsidRDefault="00FE3DD8">
      <w:r>
        <w:t>For practical examples of an inaccuracy despite taking reasonable care, see CH81131.</w:t>
      </w:r>
    </w:p>
    <w:p w14:paraId="71E82049" w14:textId="77777777" w:rsidR="001A1182" w:rsidRDefault="00FE3DD8">
      <w:r>
        <w:t xml:space="preserve"> Previous page</w:t>
      </w:r>
    </w:p>
    <w:p w14:paraId="712B89C0" w14:textId="77777777" w:rsidR="001A1182" w:rsidRDefault="00FE3DD8">
      <w:r>
        <w:lastRenderedPageBreak/>
        <w:t xml:space="preserve"> Next page</w:t>
      </w:r>
    </w:p>
    <w:sectPr w:rsidR="001A11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182"/>
    <w:rsid w:val="0029639D"/>
    <w:rsid w:val="00326F90"/>
    <w:rsid w:val="00472169"/>
    <w:rsid w:val="008E1A21"/>
    <w:rsid w:val="00AA1D8D"/>
    <w:rsid w:val="00B47730"/>
    <w:rsid w:val="00BE2104"/>
    <w:rsid w:val="00CB0664"/>
    <w:rsid w:val="00FC693F"/>
    <w:rsid w:val="00F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0BED174-215A-46C7-954F-83E64802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E3D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D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4A4730-96E5-46C7-B528-8720EB32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2019-10-24T22:50:00Z</dcterms:modified>
  <cp:category/>
</cp:coreProperties>
</file>