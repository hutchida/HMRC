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328E1" w14:textId="77777777" w:rsidR="00C4283F" w:rsidRDefault="005238F5">
      <w:pPr>
        <w:pStyle w:val="Title"/>
      </w:pPr>
      <w:bookmarkStart w:id="0" w:name="_GoBack"/>
      <w:bookmarkEnd w:id="0"/>
      <w:r>
        <w:t>HMRC - CRG1050 - Introduction: The Role Of CPST And CCAST</w:t>
      </w:r>
    </w:p>
    <w:p w14:paraId="3914177B" w14:textId="7B3F7409" w:rsidR="00C4283F" w:rsidRDefault="005238F5">
      <w:r>
        <w:t xml:space="preserve">Throughout this guidance you will find reference to two HQ teams: the Complaints Policy and Strategy Team (CPST) and the Central Complaints Advice and Support Team (CCAST). CPST is housed in </w:t>
      </w:r>
      <w:r>
        <w:t xml:space="preserve">Central Customer &amp; Strategy Directorate, while CCAST is housed in </w:t>
      </w:r>
      <w:del w:id="1" w:author="Comparison" w:date="2019-10-30T19:06:00Z">
        <w:r>
          <w:delText>PT Operations.</w:delText>
        </w:r>
      </w:del>
      <w:ins w:id="2" w:author="Comparison" w:date="2019-10-30T19:06:00Z">
        <w:r>
          <w:t>Customer Directorate.</w:t>
        </w:r>
      </w:ins>
      <w:r>
        <w:t xml:space="preserve"> The two teams work closely together and their roles are complementary.</w:t>
      </w:r>
    </w:p>
    <w:p w14:paraId="52D5980F" w14:textId="77777777" w:rsidR="00C4283F" w:rsidRDefault="005238F5">
      <w:r>
        <w:t>CPST is responsible for:</w:t>
      </w:r>
    </w:p>
    <w:p w14:paraId="67375123" w14:textId="77777777" w:rsidR="00C4283F" w:rsidRDefault="005238F5">
      <w:r>
        <w:t>HMRC policy and guidance on complaints (including financial redress) and</w:t>
      </w:r>
      <w:r>
        <w:t xml:space="preserve"> how they are handled</w:t>
      </w:r>
    </w:p>
    <w:p w14:paraId="503095D0" w14:textId="77777777" w:rsidR="00C4283F" w:rsidRDefault="005238F5">
      <w:r>
        <w:t>monitoring changes in customer needs and government/departmental policy, making sure our complaints policy and guidance keep pace</w:t>
      </w:r>
    </w:p>
    <w:p w14:paraId="72F02E31" w14:textId="77777777" w:rsidR="00C4283F" w:rsidRDefault="005238F5">
      <w:r>
        <w:t xml:space="preserve">measuring and reporting on complaints handling performance across HMRC, highlighting where managers can </w:t>
      </w:r>
      <w:r>
        <w:t>make business improvements</w:t>
      </w:r>
    </w:p>
    <w:p w14:paraId="032901A5" w14:textId="77777777" w:rsidR="00C4283F" w:rsidRDefault="005238F5">
      <w:r>
        <w:t>providing statistics and commentary for HMRC’s annual report and for monthly reports to HMRC’s Performance Committee</w:t>
      </w:r>
    </w:p>
    <w:p w14:paraId="5730C386" w14:textId="77777777" w:rsidR="00C4283F" w:rsidRDefault="005238F5">
      <w:r>
        <w:t xml:space="preserve">the Enterprise Complaints and Correspondence System (ECCS) and, through it, collecting, analysing and reporting </w:t>
      </w:r>
      <w:r>
        <w:t>on information about complaints and customers to help HMRC learn lessons and improve its services</w:t>
      </w:r>
    </w:p>
    <w:p w14:paraId="04C9C872" w14:textId="77777777" w:rsidR="00C4283F" w:rsidRDefault="005238F5">
      <w:r>
        <w:t>maintaining relationships with the Adjudicator (including the Service Level Agreement), the Parliamentary Ombudsman, other government departments and third se</w:t>
      </w:r>
      <w:r>
        <w:t>ctor organisations</w:t>
      </w:r>
    </w:p>
    <w:p w14:paraId="4C1B82F2" w14:textId="77777777" w:rsidR="00C4283F" w:rsidRDefault="005238F5">
      <w:r>
        <w:t>acting as a resource for policy makers and process developers to help ensure they identify and address issues that may give rise to complaints</w:t>
      </w:r>
    </w:p>
    <w:p w14:paraId="567B6D55" w14:textId="77777777" w:rsidR="00C4283F" w:rsidRDefault="005238F5">
      <w:r>
        <w:t>providing briefing for Ministers and those involved in parliamentary business.</w:t>
      </w:r>
    </w:p>
    <w:p w14:paraId="581E338A" w14:textId="77777777" w:rsidR="00C4283F" w:rsidRDefault="005238F5">
      <w:r>
        <w:t>CCAST is respon</w:t>
      </w:r>
      <w:r>
        <w:t>sible for:</w:t>
      </w:r>
    </w:p>
    <w:p w14:paraId="19AC10EC" w14:textId="77777777" w:rsidR="00C4283F" w:rsidRDefault="005238F5">
      <w:r>
        <w:t>giving advice on specific cases, including issues concerning financial redress, to business areas across the department</w:t>
      </w:r>
      <w:ins w:id="3" w:author="Comparison" w:date="2019-10-30T19:06:00Z">
        <w:r>
          <w:t>, aiming to respond within 5 working days.</w:t>
        </w:r>
      </w:ins>
    </w:p>
    <w:p w14:paraId="7911F4C3" w14:textId="77777777" w:rsidR="00C4283F" w:rsidRDefault="005238F5">
      <w:r>
        <w:t>helping with complex or contentious cases to ensure decisions are robust and reflec</w:t>
      </w:r>
      <w:r>
        <w:t>t policy intention</w:t>
      </w:r>
    </w:p>
    <w:p w14:paraId="40E7E489" w14:textId="77777777" w:rsidR="00C4283F" w:rsidRDefault="005238F5">
      <w:r>
        <w:t>providing the link between operational complaints handling teams and CPST by feeding operational issues and experiences into the policy making process</w:t>
      </w:r>
    </w:p>
    <w:p w14:paraId="1B3733D0" w14:textId="77777777" w:rsidR="00C4283F" w:rsidRDefault="005238F5">
      <w:r>
        <w:lastRenderedPageBreak/>
        <w:t>supporting robust complaints handling within business areas</w:t>
      </w:r>
    </w:p>
    <w:p w14:paraId="2FCB7673" w14:textId="77777777" w:rsidR="00C4283F" w:rsidRDefault="005238F5">
      <w:r>
        <w:t>supporting the Adjudicator</w:t>
      </w:r>
      <w:r>
        <w:t>’s and Ombudsman’s handling of case enquiries, giving advice and helping to achieve an agreed outcome</w:t>
      </w:r>
    </w:p>
    <w:p w14:paraId="2B8BE2FC" w14:textId="77777777" w:rsidR="00C4283F" w:rsidRDefault="005238F5">
      <w:r>
        <w:t>supporting the Processing business in developing a system for learning lessons from complaints</w:t>
      </w:r>
    </w:p>
    <w:p w14:paraId="308FA2C8" w14:textId="77777777" w:rsidR="00C4283F" w:rsidRDefault="005238F5">
      <w:r>
        <w:t>devising and delivering workshops on improving complaints h</w:t>
      </w:r>
      <w:r>
        <w:t>andling, including financial redress issues and letter writing</w:t>
      </w:r>
    </w:p>
    <w:p w14:paraId="1164A634" w14:textId="77777777" w:rsidR="00C4283F" w:rsidRDefault="005238F5">
      <w:r>
        <w:t>providing assurance to CPST that policy is fit for purpose and is being implemented reasonably and consistently across HMRC.</w:t>
      </w:r>
    </w:p>
    <w:p w14:paraId="5D48E0AC" w14:textId="77777777" w:rsidR="00C4283F" w:rsidRDefault="005238F5">
      <w:r>
        <w:t xml:space="preserve"> Previous page</w:t>
      </w:r>
    </w:p>
    <w:p w14:paraId="4FE000C6" w14:textId="77777777" w:rsidR="00C4283F" w:rsidRDefault="005238F5">
      <w:r>
        <w:t xml:space="preserve"> Next page</w:t>
      </w:r>
    </w:p>
    <w:sectPr w:rsidR="00C428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38F5"/>
    <w:rsid w:val="00815646"/>
    <w:rsid w:val="00AA1D8D"/>
    <w:rsid w:val="00B47730"/>
    <w:rsid w:val="00BB60B3"/>
    <w:rsid w:val="00C4283F"/>
    <w:rsid w:val="00CB0664"/>
    <w:rsid w:val="00E977F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3BB3EF4-AFCE-4D2A-9135-D8A0A43B5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5238F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38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8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577752-0121-414B-835D-8A1D06EFC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2019-10-30T19:06:00Z</dcterms:modified>
  <cp:category/>
</cp:coreProperties>
</file>