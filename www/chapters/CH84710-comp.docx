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5620" w14:textId="77777777" w:rsidR="009C16BB" w:rsidRDefault="00D14F29">
      <w:pPr>
        <w:pStyle w:val="Title"/>
      </w:pPr>
      <w:bookmarkStart w:id="0" w:name="_GoBack"/>
      <w:bookmarkEnd w:id="0"/>
      <w:r>
        <w:t>HMRC - CH84710 - Introduction</w:t>
      </w:r>
    </w:p>
    <w:p w14:paraId="2646CCB0" w14:textId="72763AAB" w:rsidR="009C16BB" w:rsidRDefault="00D14F29">
      <w:r>
        <w:t xml:space="preserve">You must check the date from which these rules apply for the tax or duty you are dealing with. </w:t>
      </w:r>
      <w:del w:id="1" w:author="Comparison" w:date="2019-10-24T23:04:00Z">
        <w:r>
          <w:delText>See CH81011</w:delText>
        </w:r>
      </w:del>
      <w:ins w:id="2" w:author="Comparison" w:date="2019-10-24T23:04:00Z">
        <w:r>
          <w:t>See  You must check the date from which these rules apply for the tax or duty you are dealing with. See</w:t>
        </w:r>
      </w:ins>
      <w:r>
        <w:t xml:space="preserve"> for full details.</w:t>
      </w:r>
    </w:p>
    <w:p w14:paraId="05274539" w14:textId="3CB5A117" w:rsidR="009C16BB" w:rsidRDefault="00D14F29">
      <w:pPr>
        <w:rPr>
          <w:ins w:id="3" w:author="Comparison" w:date="2019-10-24T23:04:00Z"/>
        </w:rPr>
      </w:pPr>
      <w:r>
        <w:t xml:space="preserve">The </w:t>
      </w:r>
      <w:r>
        <w:t xml:space="preserve">following guidance at </w:t>
      </w:r>
      <w:del w:id="4" w:author="Comparison" w:date="2019-10-24T23:04:00Z">
        <w:r>
          <w:delText>CH84720</w:delText>
        </w:r>
      </w:del>
      <w:ins w:id="5" w:author="Comparison" w:date="2019-10-24T23:04:00Z">
        <w:r>
          <w:t>[</w:t>
        </w:r>
      </w:ins>
    </w:p>
    <w:p w14:paraId="4E97418C" w14:textId="1EF1C9A5" w:rsidR="009C16BB" w:rsidRDefault="00D14F29">
      <w:pPr>
        <w:rPr>
          <w:ins w:id="6" w:author="Comparison" w:date="2019-10-24T23:04:00Z"/>
        </w:rPr>
      </w:pPr>
      <w:ins w:id="7" w:author="Comparison" w:date="2019-10-24T23:04:00Z">
        <w:r>
          <w:t>The following guidance at](https://www.gov.uk/hmrc-internal-manuals/compliance-handbook/ch84720)</w:t>
        </w:r>
      </w:ins>
      <w:r>
        <w:t xml:space="preserve"> to </w:t>
      </w:r>
      <w:del w:id="8" w:author="Comparison" w:date="2019-10-24T23:04:00Z">
        <w:r>
          <w:delText>CH84760</w:delText>
        </w:r>
      </w:del>
      <w:ins w:id="9" w:author="Comparison" w:date="2019-10-24T23:04:00Z">
        <w:r>
          <w:t>[</w:t>
        </w:r>
      </w:ins>
    </w:p>
    <w:p w14:paraId="1BBA6749" w14:textId="77777777" w:rsidR="009C16BB" w:rsidRDefault="00D14F29">
      <w:pPr>
        <w:rPr>
          <w:ins w:id="10" w:author="Comparison" w:date="2019-10-24T23:04:00Z"/>
        </w:rPr>
      </w:pPr>
      <w:ins w:id="11" w:author="Comparison" w:date="2019-10-24T23:04:00Z">
        <w:r>
          <w:t>The following guidance at [</w:t>
        </w:r>
      </w:ins>
    </w:p>
    <w:p w14:paraId="591923AD" w14:textId="77777777" w:rsidR="009C16BB" w:rsidRDefault="00D14F29">
      <w:ins w:id="12" w:author="Comparison" w:date="2019-10-24T23:04:00Z">
        <w:r>
          <w:t>The following guidance at](https://www.gov.uk/hmrc-internal-manuals/compliance-handbook/ch84720) to](h</w:t>
        </w:r>
        <w:r>
          <w:t>ttps://www.gov.uk/hmrc-internal-manuals/compliance-handbook/ch84760)</w:t>
        </w:r>
      </w:ins>
      <w:r>
        <w:t xml:space="preserve"> is only concerned with a return made by a partnership under TMA70/S12AA.</w:t>
      </w:r>
    </w:p>
    <w:p w14:paraId="347A7A9E" w14:textId="77777777" w:rsidR="009C16BB" w:rsidRDefault="00D14F29">
      <w:r>
        <w:t>For more information about the taxation of partnerships see EM7000.</w:t>
      </w:r>
    </w:p>
    <w:p w14:paraId="59BEBFE9" w14:textId="77777777" w:rsidR="009C16BB" w:rsidRDefault="00D14F29">
      <w:r>
        <w:t>The partnership may send other returns to you,</w:t>
      </w:r>
      <w:r>
        <w:t xml:space="preserve"> such as PAYE or VAT. Penalties for inaccuracies will be chargeable on those other returns as outlined in CH81060.</w:t>
      </w:r>
    </w:p>
    <w:p w14:paraId="05D5368C" w14:textId="77777777" w:rsidR="009C16BB" w:rsidRDefault="00D14F29">
      <w:r>
        <w:t>FA07/SCH24/PARA20</w:t>
      </w:r>
    </w:p>
    <w:p w14:paraId="5F9A57B9" w14:textId="77777777" w:rsidR="009C16BB" w:rsidRDefault="00D14F29">
      <w:r>
        <w:t xml:space="preserve"> Next page</w:t>
      </w:r>
    </w:p>
    <w:sectPr w:rsidR="009C1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8DB"/>
    <w:rsid w:val="0015074B"/>
    <w:rsid w:val="0029639D"/>
    <w:rsid w:val="00326F90"/>
    <w:rsid w:val="00526F1B"/>
    <w:rsid w:val="009C16BB"/>
    <w:rsid w:val="00AA1D8D"/>
    <w:rsid w:val="00B47730"/>
    <w:rsid w:val="00C76F01"/>
    <w:rsid w:val="00CB0664"/>
    <w:rsid w:val="00D14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3D2758-48B8-4F7A-BB78-EB1C664E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14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8592B-A903-4181-9E50-E628A9A6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2019-10-24T22:04:00Z</dcterms:modified>
  <cp:category/>
</cp:coreProperties>
</file>