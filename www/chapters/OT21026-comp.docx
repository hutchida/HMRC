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40DF" w14:textId="77777777" w:rsidR="008D4BA5" w:rsidRDefault="00D432E1">
      <w:pPr>
        <w:pStyle w:val="Title"/>
      </w:pPr>
      <w:bookmarkStart w:id="0" w:name="_GoBack"/>
      <w:bookmarkEnd w:id="0"/>
      <w:r>
        <w:t>HMRC - OT21026 - The Valuation Of Oil: Contents</w:t>
      </w:r>
    </w:p>
    <w:p w14:paraId="1F705739" w14:textId="5159FB79" w:rsidR="008D4BA5" w:rsidRDefault="00D432E1">
      <w:r>
        <w:t xml:space="preserve">OT21027    </w:t>
      </w:r>
      <w:del w:id="1" w:author="Comparison" w:date="2019-10-30T17:58:00Z">
        <w:r>
          <w:delText xml:space="preserve">Corporation Tax Ring Fence: </w:delText>
        </w:r>
      </w:del>
      <w:r>
        <w:t>The valuation of oil</w:t>
      </w:r>
      <w:del w:id="2" w:author="Comparison" w:date="2019-10-30T17:58:00Z">
        <w:r>
          <w:delText>: Disposed</w:delText>
        </w:r>
      </w:del>
      <w:ins w:id="3" w:author="Comparison" w:date="2019-10-30T17:58:00Z">
        <w:r>
          <w:t xml:space="preserve"> disposed</w:t>
        </w:r>
      </w:ins>
      <w:r>
        <w:t xml:space="preserve"> of or appropriated</w:t>
      </w:r>
    </w:p>
    <w:p w14:paraId="33CEDFA1" w14:textId="7C5140AC" w:rsidR="008D4BA5" w:rsidRDefault="00D432E1">
      <w:r>
        <w:t xml:space="preserve">OT21028    </w:t>
      </w:r>
      <w:del w:id="4" w:author="Comparison" w:date="2019-10-30T17:58:00Z">
        <w:r>
          <w:delText xml:space="preserve">Corporation Tax Ring Fence: </w:delText>
        </w:r>
      </w:del>
      <w:r>
        <w:t>The valuation of oil</w:t>
      </w:r>
      <w:del w:id="5" w:author="Comparison" w:date="2019-10-30T17:58:00Z">
        <w:r>
          <w:delText>:</w:delText>
        </w:r>
      </w:del>
      <w:ins w:id="6" w:author="Comparison" w:date="2019-10-30T17:58:00Z">
        <w:r>
          <w:t xml:space="preserve"> –</w:t>
        </w:r>
      </w:ins>
      <w:r>
        <w:t xml:space="preserve"> Arm’s length sales </w:t>
      </w:r>
      <w:del w:id="7" w:author="Comparison" w:date="2019-10-30T17:58:00Z">
        <w:r>
          <w:delText>and</w:delText>
        </w:r>
      </w:del>
      <w:ins w:id="8" w:author="Comparison" w:date="2019-10-30T17:58:00Z">
        <w:r>
          <w:t>&amp;</w:t>
        </w:r>
      </w:ins>
      <w:r>
        <w:t xml:space="preserve"> transportation costs</w:t>
      </w:r>
    </w:p>
    <w:p w14:paraId="2265E6A0" w14:textId="139DA93D" w:rsidR="008D4BA5" w:rsidRDefault="00D432E1">
      <w:r>
        <w:t xml:space="preserve">OT21029    </w:t>
      </w:r>
      <w:del w:id="9" w:author="Comparison" w:date="2019-10-30T17:58:00Z">
        <w:r>
          <w:delText xml:space="preserve">Corporation Tax Ring Fence: </w:delText>
        </w:r>
      </w:del>
      <w:r>
        <w:t>The valuation of oil</w:t>
      </w:r>
      <w:del w:id="10" w:author="Comparison" w:date="2019-10-30T17:58:00Z">
        <w:r>
          <w:delText>:</w:delText>
        </w:r>
      </w:del>
      <w:ins w:id="11" w:author="Comparison" w:date="2019-10-30T17:58:00Z">
        <w:r>
          <w:t xml:space="preserve"> –</w:t>
        </w:r>
      </w:ins>
      <w:r>
        <w:t xml:space="preserve"> Non-arm’s length disposals</w:t>
      </w:r>
    </w:p>
    <w:p w14:paraId="3A4D5860" w14:textId="15E0101E" w:rsidR="008D4BA5" w:rsidRDefault="00D432E1">
      <w:r>
        <w:t xml:space="preserve">OT21030    </w:t>
      </w:r>
      <w:del w:id="12" w:author="Comparison" w:date="2019-10-30T17:58:00Z">
        <w:r>
          <w:delText xml:space="preserve">Corporation Tax Ring Fence: </w:delText>
        </w:r>
      </w:del>
      <w:r>
        <w:t>The valuation of oil</w:t>
      </w:r>
      <w:del w:id="13" w:author="Comparison" w:date="2019-10-30T17:58:00Z">
        <w:r>
          <w:delText>: Appropriations of oil</w:delText>
        </w:r>
      </w:del>
      <w:ins w:id="14" w:author="Comparison" w:date="2019-10-30T17:58:00Z">
        <w:r>
          <w:t xml:space="preserve"> – Non-arm’s length disposals</w:t>
        </w:r>
      </w:ins>
    </w:p>
    <w:p w14:paraId="444422F5" w14:textId="3FEB8A28" w:rsidR="008D4BA5" w:rsidRDefault="00D432E1">
      <w:r>
        <w:t xml:space="preserve">OT21031    </w:t>
      </w:r>
      <w:del w:id="15" w:author="Comparison" w:date="2019-10-30T17:58:00Z">
        <w:r>
          <w:delText xml:space="preserve">Corporation Tax Ring Fence: </w:delText>
        </w:r>
      </w:del>
      <w:r>
        <w:t>The valuation of oil</w:t>
      </w:r>
      <w:del w:id="16" w:author="Comparison" w:date="2019-10-30T17:58:00Z">
        <w:r>
          <w:delText>:</w:delText>
        </w:r>
      </w:del>
      <w:ins w:id="17" w:author="Comparison" w:date="2019-10-30T17:58:00Z">
        <w:r>
          <w:t xml:space="preserve"> –</w:t>
        </w:r>
      </w:ins>
      <w:r>
        <w:t xml:space="preserve"> Other non</w:t>
      </w:r>
      <w:del w:id="18" w:author="Comparison" w:date="2019-10-30T17:58:00Z">
        <w:r>
          <w:delText>-</w:delText>
        </w:r>
      </w:del>
      <w:ins w:id="19" w:author="Comparison" w:date="2019-10-30T17:58:00Z">
        <w:r>
          <w:t>–</w:t>
        </w:r>
      </w:ins>
      <w:r>
        <w:t>arm’s length transactions</w:t>
      </w:r>
    </w:p>
    <w:p w14:paraId="04FDE0CE" w14:textId="0C3246DD" w:rsidR="008D4BA5" w:rsidRDefault="00D432E1">
      <w:r>
        <w:t xml:space="preserve">OT21032    </w:t>
      </w:r>
      <w:del w:id="20" w:author="Comparison" w:date="2019-10-30T17:58:00Z">
        <w:r>
          <w:delText xml:space="preserve">Corporation Tax Ring Fence: </w:delText>
        </w:r>
      </w:del>
      <w:r>
        <w:t xml:space="preserve">The valuation of oil </w:t>
      </w:r>
      <w:del w:id="21" w:author="Comparison" w:date="2019-10-30T17:58:00Z">
        <w:r>
          <w:delText>-</w:delText>
        </w:r>
      </w:del>
      <w:ins w:id="22" w:author="Comparison" w:date="2019-10-30T17:58:00Z">
        <w:r>
          <w:t>–</w:t>
        </w:r>
      </w:ins>
      <w:r>
        <w:t xml:space="preserve"> Nomination </w:t>
      </w:r>
      <w:del w:id="23" w:author="Comparison" w:date="2019-10-30T17:58:00Z">
        <w:r>
          <w:delText>Scheme</w:delText>
        </w:r>
      </w:del>
      <w:ins w:id="24" w:author="Comparison" w:date="2019-10-30T17:58:00Z">
        <w:r>
          <w:t>scheme</w:t>
        </w:r>
      </w:ins>
      <w:r>
        <w:t xml:space="preserve"> excesses</w:t>
      </w:r>
    </w:p>
    <w:p w14:paraId="1AA60379" w14:textId="77777777" w:rsidR="008D4BA5" w:rsidRDefault="00D432E1">
      <w:r>
        <w:t xml:space="preserve"> Previous page</w:t>
      </w:r>
    </w:p>
    <w:p w14:paraId="6DDFFB1E" w14:textId="77777777" w:rsidR="008D4BA5" w:rsidRDefault="00D432E1">
      <w:r>
        <w:t xml:space="preserve"> Next page</w:t>
      </w:r>
    </w:p>
    <w:sectPr w:rsidR="008D4B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DA7"/>
    <w:rsid w:val="00326F90"/>
    <w:rsid w:val="008D4BA5"/>
    <w:rsid w:val="00944A94"/>
    <w:rsid w:val="00AA1D8D"/>
    <w:rsid w:val="00B47730"/>
    <w:rsid w:val="00C36E50"/>
    <w:rsid w:val="00CB0664"/>
    <w:rsid w:val="00D432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753EDD-FD72-4CC0-9275-443021A4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432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358EC3-4143-4D23-BDC4-9064FB50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2019-10-30T17:58:00Z</dcterms:modified>
  <cp:category/>
</cp:coreProperties>
</file>