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05C9" w14:textId="77777777" w:rsidR="00F24304" w:rsidRDefault="00DD4B1A">
      <w:pPr>
        <w:pStyle w:val="Title"/>
      </w:pPr>
      <w:bookmarkStart w:id="0" w:name="_GoBack"/>
      <w:bookmarkEnd w:id="0"/>
      <w:r>
        <w:t>HMRC - CTM03592 - Whether Trade Or Business Carried On - Investment And Holding Companies</w:t>
      </w:r>
    </w:p>
    <w:p w14:paraId="71F1D339" w14:textId="77777777" w:rsidR="00F24304" w:rsidRDefault="00DD4B1A">
      <w:r>
        <w:t>Close Investment Holding Companies</w:t>
      </w:r>
    </w:p>
    <w:p w14:paraId="65411E6D" w14:textId="77777777" w:rsidR="00F24304" w:rsidRDefault="00DD4B1A">
      <w:r>
        <w:t xml:space="preserve">For accounting periods beginning on or after 1 April 1989 until 31 March 2015, regardless of whether it is in business a </w:t>
      </w:r>
      <w:r>
        <w:t>close company that simply holds investments such as a bank deposit account will fall within the definition of a close investment holding company at CTA10/S34, and will be liable at the full rate of CT (see CTM60700 onwards).</w:t>
      </w:r>
    </w:p>
    <w:p w14:paraId="0E392B05" w14:textId="77777777" w:rsidR="00F24304" w:rsidRDefault="00DD4B1A">
      <w:r>
        <w:t>Company with investment busines</w:t>
      </w:r>
      <w:r>
        <w:t>s</w:t>
      </w:r>
    </w:p>
    <w:p w14:paraId="4234161D" w14:textId="77777777" w:rsidR="00F24304" w:rsidRDefault="00DD4B1A">
      <w:r>
        <w:t>Some companies will seek relief for management expenses under CTA09/S1219, which requires that the company carry on ‘investment business’, defined without much further enlightenment at CTA09/1218 as making investments. In such cases, it is a reasonable i</w:t>
      </w:r>
      <w:r>
        <w:t>nference that the company is also carrying on a business for the purposes of CTA10/S25 (3).</w:t>
      </w:r>
    </w:p>
    <w:p w14:paraId="63413252" w14:textId="77777777" w:rsidR="00F24304" w:rsidRDefault="00DD4B1A">
      <w:r>
        <w:t>Reorganisations</w:t>
      </w:r>
    </w:p>
    <w:p w14:paraId="5734612F" w14:textId="77777777" w:rsidR="00F24304" w:rsidRDefault="00DD4B1A">
      <w:r>
        <w:t>A company wishing to take over the trade of another may do so by first acquiring the target company’s shares and then transferring the trade to itse</w:t>
      </w:r>
      <w:r>
        <w:t>lf. This is commonly known as a hive up. In some cases the transfer of the trade takes place on the same day as the acquisition of the shares.</w:t>
      </w:r>
    </w:p>
    <w:p w14:paraId="0F812969" w14:textId="77777777" w:rsidR="00F24304" w:rsidRDefault="00DD4B1A">
      <w:r>
        <w:t>Whether the acquired company carries on a trade or business during the period after acquisition of the shares and</w:t>
      </w:r>
      <w:r>
        <w:t xml:space="preserve"> before transfer of the trade is a question of fact. But the normal sequence of events in a hive up is that the predecessor must carry on the trade (even if only for a few minutes) while it is in common ownership with the successor. There is no reason to o</w:t>
      </w:r>
      <w:r>
        <w:t>verlook such very short periods of trading.</w:t>
      </w:r>
    </w:p>
    <w:p w14:paraId="691E52BF" w14:textId="77777777" w:rsidR="00F24304" w:rsidRDefault="00DD4B1A">
      <w:r>
        <w:t>Non-Trading Holding Companies</w:t>
      </w:r>
    </w:p>
    <w:p w14:paraId="4B594CAB" w14:textId="77777777" w:rsidR="00F24304" w:rsidRDefault="00DD4B1A">
      <w:r>
        <w:t>CTA10/S26 provides that a non-trading holding company is not treated as carrying on a business, and is therefore excluded from the count of associated companies for an accounting per</w:t>
      </w:r>
      <w:r>
        <w:t>iod, provided that in relation to or throughout the period:</w:t>
      </w:r>
    </w:p>
    <w:p w14:paraId="3BDF0973" w14:textId="77777777" w:rsidR="00F24304" w:rsidRDefault="00DD4B1A">
      <w:r>
        <w:t>it carries on no trade</w:t>
      </w:r>
    </w:p>
    <w:p w14:paraId="767A45A2" w14:textId="77777777" w:rsidR="00F24304" w:rsidRDefault="00DD4B1A">
      <w:r>
        <w:t>it has one or more 51% subsidiaries, and</w:t>
      </w:r>
    </w:p>
    <w:p w14:paraId="4BCE5548" w14:textId="77777777" w:rsidR="00F24304" w:rsidRDefault="00DD4B1A">
      <w:r>
        <w:t>it is a ‘passive company’, that is to say</w:t>
      </w:r>
    </w:p>
    <w:p w14:paraId="45AA87B1" w14:textId="77777777" w:rsidR="00F24304" w:rsidRDefault="00DD4B1A">
      <w:r>
        <w:lastRenderedPageBreak/>
        <w:t>it has no assets other than shares in companies which are its 51% subsidiaries</w:t>
      </w:r>
    </w:p>
    <w:p w14:paraId="3A2477A7" w14:textId="77777777" w:rsidR="00F24304" w:rsidRDefault="00DD4B1A">
      <w:r>
        <w:t>no income a</w:t>
      </w:r>
      <w:r>
        <w:t>rises to it other than dividends</w:t>
      </w:r>
    </w:p>
    <w:p w14:paraId="240F2028" w14:textId="77777777" w:rsidR="00F24304" w:rsidRDefault="00DD4B1A">
      <w:r>
        <w:t>if income arises to it in the form of dividends, they are passed through to shareholders (‘redistribution condition’), and those dividends are franked investment income in its hands</w:t>
      </w:r>
    </w:p>
    <w:p w14:paraId="735153E1" w14:textId="77777777" w:rsidR="00F24304" w:rsidRDefault="00DD4B1A">
      <w:r>
        <w:t>no chargeable gains accrue to it</w:t>
      </w:r>
    </w:p>
    <w:p w14:paraId="120BC52B" w14:textId="77777777" w:rsidR="00F24304" w:rsidRDefault="00DD4B1A">
      <w:r>
        <w:t>no manag</w:t>
      </w:r>
      <w:r>
        <w:t>ement expenses within CTA09/S1219 are incurred, and</w:t>
      </w:r>
    </w:p>
    <w:p w14:paraId="6897C1C9" w14:textId="77777777" w:rsidR="00F24304" w:rsidRDefault="00DD4B1A">
      <w:r>
        <w:t>no qualifying charitable donations are deductible from profits.</w:t>
      </w:r>
    </w:p>
    <w:p w14:paraId="20F21A95" w14:textId="77777777" w:rsidR="00F24304" w:rsidRDefault="00DD4B1A">
      <w:pPr>
        <w:rPr>
          <w:ins w:id="1" w:author="Comparison" w:date="2019-10-30T19:20:00Z"/>
        </w:rPr>
      </w:pPr>
      <w:r>
        <w:t>These conditions are broadly similar to those in SP5/94, which CTA10/S26 replaced. If one or more of them is not met, it does not necessaril</w:t>
      </w:r>
      <w:r>
        <w:t>y follow that the company must be regarded as an associated company; the company might still be able to establish that it is not carrying on a business, in line with the principles discussed above.</w:t>
      </w:r>
    </w:p>
    <w:p w14:paraId="02F28273" w14:textId="77777777" w:rsidR="00F24304" w:rsidRDefault="00DD4B1A">
      <w:pPr>
        <w:rPr>
          <w:ins w:id="2" w:author="Comparison" w:date="2019-10-30T19:20:00Z"/>
        </w:rPr>
      </w:pPr>
      <w:ins w:id="3" w:author="Comparison" w:date="2019-10-30T19:20:00Z">
        <w:r>
          <w:t xml:space="preserve"> Previous page</w:t>
        </w:r>
      </w:ins>
    </w:p>
    <w:p w14:paraId="2C8331B9" w14:textId="77777777" w:rsidR="00F24304" w:rsidRDefault="00DD4B1A">
      <w:ins w:id="4" w:author="Comparison" w:date="2019-10-30T19:20:00Z">
        <w:r>
          <w:t xml:space="preserve"> Next page</w:t>
        </w:r>
      </w:ins>
    </w:p>
    <w:sectPr w:rsidR="00F24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5730"/>
    <w:rsid w:val="00CB0664"/>
    <w:rsid w:val="00DD4B1A"/>
    <w:rsid w:val="00E533F5"/>
    <w:rsid w:val="00ED4103"/>
    <w:rsid w:val="00F24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5EE1BB-F2C5-487A-8887-FA6B2790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4B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11F283-6CAD-4439-832D-196E7DDD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2019-10-30T19:20:00Z</dcterms:modified>
  <cp:category/>
</cp:coreProperties>
</file>