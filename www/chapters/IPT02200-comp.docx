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CBEF45" w14:textId="77777777" w:rsidR="004E0751" w:rsidRDefault="00267501">
      <w:pPr>
        <w:pStyle w:val="Title"/>
      </w:pPr>
      <w:bookmarkStart w:id="0" w:name="_GoBack"/>
      <w:bookmarkEnd w:id="0"/>
      <w:r>
        <w:t>HMRC - IPT02200 - What Is Insurance?: Contents</w:t>
      </w:r>
    </w:p>
    <w:p w14:paraId="7DA711B0" w14:textId="3698F575" w:rsidR="004E0751" w:rsidRDefault="00267501">
      <w:r>
        <w:t xml:space="preserve">IPT02220    </w:t>
      </w:r>
      <w:del w:id="1" w:author="Comparison" w:date="2019-10-30T18:52:00Z">
        <w:r>
          <w:delText xml:space="preserve">The Insurance Industry: What is insurance? </w:delText>
        </w:r>
      </w:del>
      <w:r>
        <w:t>Spreading the risk</w:t>
      </w:r>
    </w:p>
    <w:p w14:paraId="0D5E953C" w14:textId="250D4E97" w:rsidR="004E0751" w:rsidRDefault="00267501">
      <w:r>
        <w:t xml:space="preserve">IPT02240    </w:t>
      </w:r>
      <w:del w:id="2" w:author="Comparison" w:date="2019-10-30T18:52:00Z">
        <w:r>
          <w:delText xml:space="preserve">The Insurance Industry: What is insurance? </w:delText>
        </w:r>
      </w:del>
      <w:r>
        <w:t>Long term practices</w:t>
      </w:r>
    </w:p>
    <w:p w14:paraId="008FE1DD" w14:textId="0A8CBC78" w:rsidR="004E0751" w:rsidRDefault="00267501">
      <w:r>
        <w:t xml:space="preserve">IPT02260    </w:t>
      </w:r>
      <w:del w:id="3" w:author="Comparison" w:date="2019-10-30T18:52:00Z">
        <w:r>
          <w:delText xml:space="preserve">The Insurance Industry: What is </w:delText>
        </w:r>
        <w:r>
          <w:delText xml:space="preserve">insurance? </w:delText>
        </w:r>
      </w:del>
      <w:r>
        <w:t>Reinsurance</w:t>
      </w:r>
    </w:p>
    <w:p w14:paraId="2AD87E34" w14:textId="77777777" w:rsidR="004E0751" w:rsidRDefault="00267501">
      <w:r>
        <w:t xml:space="preserve"> Previous page</w:t>
      </w:r>
    </w:p>
    <w:p w14:paraId="4E6E5D18" w14:textId="77777777" w:rsidR="004E0751" w:rsidRDefault="00267501">
      <w:r>
        <w:t xml:space="preserve"> Next page</w:t>
      </w:r>
    </w:p>
    <w:sectPr w:rsidR="004E075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67501"/>
    <w:rsid w:val="0029639D"/>
    <w:rsid w:val="00326F90"/>
    <w:rsid w:val="00376B72"/>
    <w:rsid w:val="004E0751"/>
    <w:rsid w:val="00A41617"/>
    <w:rsid w:val="00AA1D8D"/>
    <w:rsid w:val="00B47730"/>
    <w:rsid w:val="00BA2DD3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FB6F5176-679B-415D-9CA8-C3DEF10C1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26750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75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750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37DE719-7ED7-4B6A-B943-43C45BA3DA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2019-10-30T18:52:00Z</dcterms:modified>
  <cp:category/>
</cp:coreProperties>
</file>