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144E0" w14:textId="77777777" w:rsidR="006111C7" w:rsidRDefault="00181279">
      <w:pPr>
        <w:pStyle w:val="Title"/>
      </w:pPr>
      <w:bookmarkStart w:id="0" w:name="_GoBack"/>
      <w:bookmarkEnd w:id="0"/>
      <w:r>
        <w:t>HMRC - IHTM11222 - Gifts For National Purposes: Procedure</w:t>
      </w:r>
    </w:p>
    <w:p w14:paraId="740BFACC" w14:textId="77777777" w:rsidR="006111C7" w:rsidRDefault="00181279">
      <w:r>
        <w:t xml:space="preserve">If exemption for a gift for national purposes is claimed on a transfer of value you should check that none of the exclusions (IHTM11221) from exemption apply. If not you should accept the </w:t>
      </w:r>
      <w:r>
        <w:t>exemption if the value transferred is attributable to a body listed (IHTM11224) at IHTA1984 Sch 3.</w:t>
      </w:r>
    </w:p>
    <w:p w14:paraId="0AA15182" w14:textId="77777777" w:rsidR="006111C7" w:rsidRDefault="00181279">
      <w:r>
        <w:t>You should refer the case to Heritage if:</w:t>
      </w:r>
    </w:p>
    <w:p w14:paraId="69C0A331" w14:textId="77777777" w:rsidR="006111C7" w:rsidRDefault="00181279">
      <w:r>
        <w:t>it is doubtful whether a recipient body is within Sch 3 (examples are museums not specifically named in the schedul</w:t>
      </w:r>
      <w:r>
        <w:t>e or a ‘National Trust Centre’), or</w:t>
      </w:r>
    </w:p>
    <w:p w14:paraId="1E418D22" w14:textId="4675ED2E" w:rsidR="006111C7" w:rsidRDefault="00181279">
      <w:r>
        <w:t>there is any question of approval by the</w:t>
      </w:r>
      <w:del w:id="1" w:author="Comparison" w:date="2019-10-25T01:03:00Z">
        <w:r>
          <w:delText xml:space="preserve"> Board</w:delText>
        </w:r>
      </w:del>
      <w:ins w:id="2" w:author="Comparison" w:date="2019-10-25T01:03:00Z">
        <w:r>
          <w:t> Treasury</w:t>
        </w:r>
      </w:ins>
      <w:r>
        <w:t xml:space="preserve"> of a body for the purposes of Sch 3</w:t>
      </w:r>
      <w:ins w:id="3" w:author="Comparison" w:date="2019-10-25T01:03:00Z">
        <w:r>
          <w:t>.</w:t>
        </w:r>
      </w:ins>
    </w:p>
    <w:p w14:paraId="53D00E44" w14:textId="77777777" w:rsidR="006111C7" w:rsidRDefault="00181279">
      <w:r>
        <w:t xml:space="preserve"> Previous page</w:t>
      </w:r>
    </w:p>
    <w:p w14:paraId="6FC03A64" w14:textId="77777777" w:rsidR="006111C7" w:rsidRDefault="00181279">
      <w:r>
        <w:t xml:space="preserve"> Next page</w:t>
      </w:r>
    </w:p>
    <w:sectPr w:rsidR="006111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279"/>
    <w:rsid w:val="0029639D"/>
    <w:rsid w:val="00326F90"/>
    <w:rsid w:val="00334012"/>
    <w:rsid w:val="006111C7"/>
    <w:rsid w:val="008848B1"/>
    <w:rsid w:val="00AA1D8D"/>
    <w:rsid w:val="00B47730"/>
    <w:rsid w:val="00CB0664"/>
    <w:rsid w:val="00E400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37D13F7-7BD6-4537-8586-527108B5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812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EBF9E3-E574-48E0-90CC-668ED52D5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2019-10-25T00:03:00Z</dcterms:modified>
  <cp:category/>
</cp:coreProperties>
</file>