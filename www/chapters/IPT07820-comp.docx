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1A3FB" w14:textId="77777777" w:rsidR="00D7794C" w:rsidRDefault="007C2D15">
      <w:pPr>
        <w:pStyle w:val="Title"/>
      </w:pPr>
      <w:bookmarkStart w:id="0" w:name="_GoBack"/>
      <w:bookmarkEnd w:id="0"/>
      <w:r>
        <w:t>HMRC - IPT07820 - Additional Premiums</w:t>
      </w:r>
    </w:p>
    <w:p w14:paraId="443CB5DC" w14:textId="77777777" w:rsidR="00EE3A3B" w:rsidRDefault="007C2D15">
      <w:pPr>
        <w:rPr>
          <w:del w:id="1" w:author="Comparison" w:date="2019-10-24T22:37:00Z"/>
        </w:rPr>
      </w:pPr>
      <w:del w:id="2" w:author="Comparison" w:date="2019-10-24T22:37:00Z">
        <w:r>
          <w:delText xml:space="preserve">Where an insurer is using a cash receipts method, any additional premiums that relate to a taxable insurance contract which are received on or after the implementation date will be subject to tax at the new rate </w:delText>
        </w:r>
        <w:r>
          <w:delText>regardless of the contract inception date.</w:delText>
        </w:r>
      </w:del>
    </w:p>
    <w:p w14:paraId="6819832C" w14:textId="77777777" w:rsidR="00EE3A3B" w:rsidRDefault="007C2D15">
      <w:pPr>
        <w:rPr>
          <w:del w:id="3" w:author="Comparison" w:date="2019-10-24T22:37:00Z"/>
        </w:rPr>
      </w:pPr>
      <w:del w:id="4" w:author="Comparison" w:date="2019-10-24T22:37:00Z">
        <w:r>
          <w:delText>Where an insurer is using the special accounting scheme, and a concessionary period has not been granted, the new rate of tax will apply to any additional premiums with tax points under the special accounting sche</w:delText>
        </w:r>
        <w:r>
          <w:delText>me falling on or after the implementation date regardless of the inception date of the contract.</w:delText>
        </w:r>
      </w:del>
    </w:p>
    <w:p w14:paraId="35CA2F6A" w14:textId="77777777" w:rsidR="00EE3A3B" w:rsidRDefault="007C2D15">
      <w:pPr>
        <w:rPr>
          <w:del w:id="5" w:author="Comparison" w:date="2019-10-24T22:37:00Z"/>
        </w:rPr>
      </w:pPr>
      <w:del w:id="6" w:author="Comparison" w:date="2019-10-24T22:37:00Z">
        <w:r>
          <w:delText>Where an insurer is using the special accounting scheme, and the concessionary period has been granted, any additional premiums written on or after the impleme</w:delText>
        </w:r>
        <w:r>
          <w:delText>ntation date, but relating to contracts incepting before that date, are liable to tax at the old rate provided that:</w:delText>
        </w:r>
      </w:del>
    </w:p>
    <w:p w14:paraId="2889B5B9" w14:textId="77777777" w:rsidR="00EE3A3B" w:rsidRDefault="007C2D15">
      <w:pPr>
        <w:rPr>
          <w:del w:id="7" w:author="Comparison" w:date="2019-10-24T22:37:00Z"/>
        </w:rPr>
      </w:pPr>
      <w:del w:id="8" w:author="Comparison" w:date="2019-10-24T22:37:00Z">
        <w:r>
          <w:delText>the tax point relating to that instalment occurs before the end of the transitional period, and</w:delText>
        </w:r>
      </w:del>
    </w:p>
    <w:p w14:paraId="460D473C" w14:textId="77777777" w:rsidR="00EE3A3B" w:rsidRDefault="007C2D15">
      <w:pPr>
        <w:rPr>
          <w:del w:id="9" w:author="Comparison" w:date="2019-10-24T22:37:00Z"/>
        </w:rPr>
      </w:pPr>
      <w:del w:id="10" w:author="Comparison" w:date="2019-10-24T22:37:00Z">
        <w:r>
          <w:delText>the additional premium written does not rel</w:delText>
        </w:r>
        <w:r>
          <w:delText>ate to a new risk.</w:delText>
        </w:r>
      </w:del>
    </w:p>
    <w:p w14:paraId="06729826" w14:textId="77777777" w:rsidR="00EE3A3B" w:rsidRDefault="007C2D15">
      <w:pPr>
        <w:rPr>
          <w:del w:id="11" w:author="Comparison" w:date="2019-10-24T22:37:00Z"/>
        </w:rPr>
      </w:pPr>
      <w:del w:id="12" w:author="Comparison" w:date="2019-10-24T22:37:00Z">
        <w:r>
          <w:delText>This is essentially an anti-avoidance measure, known as anti-forestalling, to help prevent abuse of the transitional arrangements. The intention is to prevent new risks, which would normally be the subject of a new policy, being added to</w:delText>
        </w:r>
        <w:r>
          <w:delText xml:space="preserve"> a pre-rate change contract and therefore benefiting from a lower tax rate. The following examples illustrate this.</w:delText>
        </w:r>
      </w:del>
    </w:p>
    <w:p w14:paraId="7543AAFD" w14:textId="77777777" w:rsidR="00EE3A3B" w:rsidRDefault="007C2D15">
      <w:pPr>
        <w:rPr>
          <w:del w:id="13" w:author="Comparison" w:date="2019-10-24T22:37:00Z"/>
        </w:rPr>
      </w:pPr>
      <w:del w:id="14" w:author="Comparison" w:date="2019-10-24T22:37:00Z">
        <w:r>
          <w:delText>Example 10 (1997)</w:delText>
        </w:r>
      </w:del>
    </w:p>
    <w:p w14:paraId="4003AD29" w14:textId="77777777" w:rsidR="00EE3A3B" w:rsidRDefault="007C2D15">
      <w:pPr>
        <w:rPr>
          <w:del w:id="15" w:author="Comparison" w:date="2019-10-24T22:37:00Z"/>
        </w:rPr>
      </w:pPr>
      <w:del w:id="16" w:author="Comparison" w:date="2019-10-24T22:37:00Z">
        <w:r>
          <w:delText>An insurer underwrites a policy covering a company’s fleet of cars and assumes the risk before 1 April 1997.</w:delText>
        </w:r>
      </w:del>
    </w:p>
    <w:p w14:paraId="6816E478" w14:textId="77777777" w:rsidR="00EE3A3B" w:rsidRDefault="007C2D15">
      <w:pPr>
        <w:rPr>
          <w:del w:id="17" w:author="Comparison" w:date="2019-10-24T22:37:00Z"/>
        </w:rPr>
      </w:pPr>
      <w:del w:id="18" w:author="Comparison" w:date="2019-10-24T22:37:00Z">
        <w:r>
          <w:delText>During the tr</w:delText>
        </w:r>
        <w:r>
          <w:delText>ansitional period the company sells some vehicles and replaces them with other, more expensive, vehicles.</w:delText>
        </w:r>
      </w:del>
    </w:p>
    <w:p w14:paraId="5147C2FC" w14:textId="77777777" w:rsidR="00EE3A3B" w:rsidRDefault="007C2D15">
      <w:pPr>
        <w:rPr>
          <w:del w:id="19" w:author="Comparison" w:date="2019-10-24T22:37:00Z"/>
        </w:rPr>
      </w:pPr>
      <w:del w:id="20" w:author="Comparison" w:date="2019-10-24T22:37:00Z">
        <w:r>
          <w:delText>Following their normal practice the insurer does not create a new policy but simply extends the cover under the existing policy and calls for an addit</w:delText>
        </w:r>
        <w:r>
          <w:delText>ional premium, which they receive or write before 1 October 1997. The additional premium will be liable to IPT at 2.5 per cent (i.e. the old rate).</w:delText>
        </w:r>
      </w:del>
    </w:p>
    <w:p w14:paraId="49100CE5" w14:textId="77777777" w:rsidR="00EE3A3B" w:rsidRDefault="00EE3A3B">
      <w:pPr>
        <w:rPr>
          <w:del w:id="21" w:author="Comparison" w:date="2019-10-24T22:37:00Z"/>
        </w:rPr>
      </w:pPr>
    </w:p>
    <w:p w14:paraId="07CB94BF" w14:textId="77777777" w:rsidR="00EE3A3B" w:rsidRDefault="007C2D15">
      <w:pPr>
        <w:rPr>
          <w:del w:id="22" w:author="Comparison" w:date="2019-10-24T22:37:00Z"/>
        </w:rPr>
      </w:pPr>
      <w:del w:id="23" w:author="Comparison" w:date="2019-10-24T22:37:00Z">
        <w:r>
          <w:delText>Example 11 (1999)</w:delText>
        </w:r>
      </w:del>
    </w:p>
    <w:p w14:paraId="281617EA" w14:textId="77777777" w:rsidR="00EE3A3B" w:rsidRDefault="007C2D15">
      <w:pPr>
        <w:rPr>
          <w:del w:id="24" w:author="Comparison" w:date="2019-10-24T22:37:00Z"/>
        </w:rPr>
      </w:pPr>
      <w:del w:id="25" w:author="Comparison" w:date="2019-10-24T22:37:00Z">
        <w:r>
          <w:delText>An insurer underwrites a policy - made before 1 July 1999, which covers a building in Som</w:delText>
        </w:r>
        <w:r>
          <w:delText>erset.</w:delText>
        </w:r>
      </w:del>
    </w:p>
    <w:p w14:paraId="72A02C25" w14:textId="77777777" w:rsidR="00EE3A3B" w:rsidRDefault="007C2D15">
      <w:pPr>
        <w:rPr>
          <w:del w:id="26" w:author="Comparison" w:date="2019-10-24T22:37:00Z"/>
        </w:rPr>
      </w:pPr>
      <w:del w:id="27" w:author="Comparison" w:date="2019-10-24T22:37:00Z">
        <w:r>
          <w:lastRenderedPageBreak/>
          <w:delText>In August 1999 the owner of the building purchases a second building in central London and, to avoid IPT at the new rate, he asks for it to be covered under the policy which covers the building in Somerset. If it would be the insurer’s normal practi</w:delText>
        </w:r>
        <w:r>
          <w:delText>ce to create a new policy for the second building this building constitutes a new risk.</w:delText>
        </w:r>
      </w:del>
    </w:p>
    <w:p w14:paraId="05CA73DE" w14:textId="77777777" w:rsidR="00EE3A3B" w:rsidRDefault="007C2D15">
      <w:pPr>
        <w:rPr>
          <w:del w:id="28" w:author="Comparison" w:date="2019-10-24T22:37:00Z"/>
        </w:rPr>
      </w:pPr>
      <w:del w:id="29" w:author="Comparison" w:date="2019-10-24T22:37:00Z">
        <w:r>
          <w:delText>If the insurer agrees to add it to the original policy the related additional premium will be liable to IPT at 5 per cent, even if the insurer receives or writes it bef</w:delText>
        </w:r>
        <w:r>
          <w:delText>ore 1 December 1999 because it is not the insurer’s normal practice to add new risks to existing policies.</w:delText>
        </w:r>
      </w:del>
    </w:p>
    <w:p w14:paraId="42CBB8D5" w14:textId="77777777" w:rsidR="00EE3A3B" w:rsidRDefault="00EE3A3B">
      <w:pPr>
        <w:rPr>
          <w:del w:id="30" w:author="Comparison" w:date="2019-10-24T22:37:00Z"/>
        </w:rPr>
      </w:pPr>
    </w:p>
    <w:p w14:paraId="1C7E8B2A" w14:textId="77777777" w:rsidR="00EE3A3B" w:rsidRDefault="007C2D15">
      <w:pPr>
        <w:rPr>
          <w:del w:id="31" w:author="Comparison" w:date="2019-10-24T22:37:00Z"/>
        </w:rPr>
      </w:pPr>
      <w:del w:id="32" w:author="Comparison" w:date="2019-10-24T22:37:00Z">
        <w:r>
          <w:delText>Example 12 (1999)</w:delText>
        </w:r>
      </w:del>
    </w:p>
    <w:p w14:paraId="3DAD7E2F" w14:textId="77777777" w:rsidR="00EE3A3B" w:rsidRDefault="007C2D15">
      <w:pPr>
        <w:rPr>
          <w:del w:id="33" w:author="Comparison" w:date="2019-10-24T22:37:00Z"/>
        </w:rPr>
      </w:pPr>
      <w:del w:id="34" w:author="Comparison" w:date="2019-10-24T22:37:00Z">
        <w:r>
          <w:delText>The insurer underwrites a policy - before 1 July 1999. This covers four shops in a small arcade, with identical terms of cover.</w:delText>
        </w:r>
      </w:del>
    </w:p>
    <w:p w14:paraId="43CEA631" w14:textId="77777777" w:rsidR="00EE3A3B" w:rsidRDefault="007C2D15">
      <w:pPr>
        <w:rPr>
          <w:del w:id="35" w:author="Comparison" w:date="2019-10-24T22:37:00Z"/>
        </w:rPr>
      </w:pPr>
      <w:del w:id="36" w:author="Comparison" w:date="2019-10-24T22:37:00Z">
        <w:r>
          <w:delText>Th</w:delText>
        </w:r>
        <w:r>
          <w:delText>e owner of the shops buys another one in the same arcade, and requires exactly the same cover. Following their normal practice, the insurer adds the fifth shop to the existing policy and calls for an additional premium, which they receive or write before 3</w:delText>
        </w:r>
        <w:r>
          <w:delText>1 December 1999.</w:delText>
        </w:r>
      </w:del>
    </w:p>
    <w:p w14:paraId="69CA8CD3" w14:textId="77777777" w:rsidR="00EE3A3B" w:rsidRDefault="007C2D15">
      <w:pPr>
        <w:rPr>
          <w:del w:id="37" w:author="Comparison" w:date="2019-10-24T22:37:00Z"/>
        </w:rPr>
      </w:pPr>
      <w:del w:id="38" w:author="Comparison" w:date="2019-10-24T22:37:00Z">
        <w:r>
          <w:delText>The additional premium will be liable to IPT at 4 per cent (the old rate).</w:delText>
        </w:r>
      </w:del>
    </w:p>
    <w:p w14:paraId="1A89717E" w14:textId="77777777" w:rsidR="00EE3A3B" w:rsidRDefault="007C2D15">
      <w:pPr>
        <w:rPr>
          <w:del w:id="39" w:author="Comparison" w:date="2019-10-24T22:37:00Z"/>
        </w:rPr>
      </w:pPr>
      <w:del w:id="40" w:author="Comparison" w:date="2019-10-24T22:37:00Z">
        <w:r>
          <w:delText>This concept of normal practice is the insurer’s normal practice and not the market’s normal practice. Therefore a risk is ‘new’ if it would be the insurer’s normal</w:delText>
        </w:r>
        <w:r>
          <w:delText xml:space="preserve"> practice to create a new contract or policy to cover that risk. Thus policing the transitional arrangements and making sure there is no abuse is very much down to the discretion of local officers and your knowledge of your insurer. If there is any attempt</w:delText>
        </w:r>
        <w:r>
          <w:delText xml:space="preserve"> by an insurer to misrepresent his normal practice so as to benefit from this approach outlined here, you should consider assessing for the amount of tax which is under-declared.</w:delText>
        </w:r>
      </w:del>
    </w:p>
    <w:p w14:paraId="2F7CC1CE" w14:textId="77777777" w:rsidR="00D7794C" w:rsidRDefault="007C2D15">
      <w:pPr>
        <w:rPr>
          <w:ins w:id="41" w:author="Comparison" w:date="2019-10-24T22:37:00Z"/>
        </w:rPr>
      </w:pPr>
      <w:ins w:id="42" w:author="Comparison" w:date="2019-10-24T22:37:00Z">
        <w:r>
          <w:t>Additional premiums</w:t>
        </w:r>
      </w:ins>
    </w:p>
    <w:p w14:paraId="6023CBB5" w14:textId="77777777" w:rsidR="00D7794C" w:rsidRDefault="007C2D15">
      <w:pPr>
        <w:rPr>
          <w:ins w:id="43" w:author="Comparison" w:date="2019-10-24T22:37:00Z"/>
        </w:rPr>
      </w:pPr>
      <w:ins w:id="44" w:author="Comparison" w:date="2019-10-24T22:37:00Z">
        <w:r>
          <w:t>Please note this guidance is for rate rises from 1 June 2017. Please see IPT07865 for guidance relating to rate rises before 1 June 2017.</w:t>
        </w:r>
      </w:ins>
    </w:p>
    <w:p w14:paraId="584AD0B8" w14:textId="77777777" w:rsidR="00D7794C" w:rsidRDefault="007C2D15">
      <w:pPr>
        <w:rPr>
          <w:ins w:id="45" w:author="Comparison" w:date="2019-10-24T22:37:00Z"/>
        </w:rPr>
      </w:pPr>
      <w:ins w:id="46" w:author="Comparison" w:date="2019-10-24T22:37:00Z">
        <w:r>
          <w:t xml:space="preserve">Where an insurer receives an additional premium on or </w:t>
        </w:r>
        <w:r>
          <w:t>after the rate change date for a policy incepting before the change date, but for cover commencing after the change date it must regard that additional premium (or a proportion of it) as relating to a new policy.</w:t>
        </w:r>
      </w:ins>
    </w:p>
    <w:p w14:paraId="4936073F" w14:textId="77777777" w:rsidR="00D7794C" w:rsidRDefault="007C2D15">
      <w:pPr>
        <w:rPr>
          <w:ins w:id="47" w:author="Comparison" w:date="2019-10-24T22:37:00Z"/>
        </w:rPr>
      </w:pPr>
      <w:ins w:id="48" w:author="Comparison" w:date="2019-10-24T22:37:00Z">
        <w:r>
          <w:t>This rule requires consideration of whether</w:t>
        </w:r>
        <w:r>
          <w:t xml:space="preserve"> the additional premium is for a new risk or simply reflects a change to an existing risk. This will normally be clear, but some cases may require more detailed investigation and consideration of how the industry works and what the normal commercial approa</w:t>
        </w:r>
        <w:r>
          <w:t>ch is to the way certain risks are written.</w:t>
        </w:r>
      </w:ins>
    </w:p>
    <w:p w14:paraId="38C0E503" w14:textId="25D3A566" w:rsidR="00D7794C" w:rsidRDefault="007C2D15">
      <w:r>
        <w:t>All additional premiums written on or after the implementation date, in respect of taxable risks, are subject to the new rate, where the cover under the policy incepts on or after the implementation date. All add</w:t>
      </w:r>
      <w:r>
        <w:t xml:space="preserve">itional premiums written on or after the </w:t>
      </w:r>
      <w:del w:id="49" w:author="Comparison" w:date="2019-10-24T22:37:00Z">
        <w:r>
          <w:delText>concessionary</w:delText>
        </w:r>
      </w:del>
      <w:ins w:id="50" w:author="Comparison" w:date="2019-10-24T22:37:00Z">
        <w:r>
          <w:t>back-stop date of the first anniversary of the rate rise</w:t>
        </w:r>
      </w:ins>
      <w:r>
        <w:t xml:space="preserve"> date are subject to the new rate, regardless of when the policy incepted.</w:t>
      </w:r>
    </w:p>
    <w:p w14:paraId="5B1E77DC" w14:textId="77777777" w:rsidR="00D7794C" w:rsidRDefault="007C2D15">
      <w:pPr>
        <w:rPr>
          <w:ins w:id="51" w:author="Comparison" w:date="2019-10-24T22:37:00Z"/>
        </w:rPr>
      </w:pPr>
      <w:ins w:id="52" w:author="Comparison" w:date="2019-10-24T22:37:00Z">
        <w:r>
          <w:t>This continues the effect of the anti-forestalling rules for previous rate rises. Th</w:t>
        </w:r>
        <w:r>
          <w:t>e intention being to prevent new risks, which would normally be the subject of a new policy, being added to a pre-rate change contract and therefore benefitting from a lower tax rate.</w:t>
        </w:r>
      </w:ins>
    </w:p>
    <w:p w14:paraId="3AE90F9C" w14:textId="77777777" w:rsidR="00D7794C" w:rsidRDefault="007C2D15">
      <w:pPr>
        <w:rPr>
          <w:ins w:id="53" w:author="Comparison" w:date="2019-10-24T22:37:00Z"/>
        </w:rPr>
      </w:pPr>
      <w:ins w:id="54" w:author="Comparison" w:date="2019-10-24T22:37:00Z">
        <w:r>
          <w:t>A new risk occurs when cover not previously included in a policy is adde</w:t>
        </w:r>
        <w:r>
          <w:t>d to an existing contract of Insurance or a new policy is taken out to provide that cover. To help decide whether such an addition (also known as a mid-term adjustment or “MTA”) constitutes a new risk the following definition was agreed with HMRC and Indus</w:t>
        </w:r>
        <w:r>
          <w:t>try representatives:</w:t>
        </w:r>
      </w:ins>
    </w:p>
    <w:p w14:paraId="1A08A19A" w14:textId="77777777" w:rsidR="00D7794C" w:rsidRDefault="007C2D15">
      <w:pPr>
        <w:rPr>
          <w:ins w:id="55" w:author="Comparison" w:date="2019-10-24T22:37:00Z"/>
        </w:rPr>
      </w:pPr>
      <w:ins w:id="56" w:author="Comparison" w:date="2019-10-24T22:37:00Z">
        <w:r>
          <w:t>“ A MTA will not be in respect of a new risk if it relates to cover under the policy at the time the policy commenced , so that if cover has not yet commenced the insurer is able to provide that cover if and when it is requested at any</w:t>
        </w:r>
        <w:r>
          <w:t xml:space="preserve"> time during the life of the policy . Subject to it meeting any conditions required by the insurer and payment of any additional premium due.”</w:t>
        </w:r>
      </w:ins>
    </w:p>
    <w:p w14:paraId="582C40D3" w14:textId="77777777" w:rsidR="00D7794C" w:rsidRDefault="007C2D15">
      <w:pPr>
        <w:rPr>
          <w:ins w:id="57" w:author="Comparison" w:date="2019-10-24T22:37:00Z"/>
        </w:rPr>
      </w:pPr>
      <w:ins w:id="58" w:author="Comparison" w:date="2019-10-24T22:37:00Z">
        <w:r>
          <w:t>The following examples illustrate this and assume the Insurance contract has been finalised and agreed by the und</w:t>
        </w:r>
        <w:r>
          <w:t>erwriter on or before the policy inception date.</w:t>
        </w:r>
      </w:ins>
    </w:p>
    <w:p w14:paraId="34BFBB1D" w14:textId="77777777" w:rsidR="00D7794C" w:rsidRDefault="007C2D15">
      <w:pPr>
        <w:rPr>
          <w:ins w:id="59" w:author="Comparison" w:date="2019-10-24T22:37:00Z"/>
        </w:rPr>
      </w:pPr>
      <w:ins w:id="60" w:author="Comparison" w:date="2019-10-24T22:37:00Z">
        <w:r>
          <w:t>Example 1</w:t>
        </w:r>
      </w:ins>
    </w:p>
    <w:p w14:paraId="3A7A26EB" w14:textId="77777777" w:rsidR="00D7794C" w:rsidRDefault="007C2D15">
      <w:pPr>
        <w:rPr>
          <w:ins w:id="61" w:author="Comparison" w:date="2019-10-24T22:37:00Z"/>
        </w:rPr>
      </w:pPr>
      <w:ins w:id="62" w:author="Comparison" w:date="2019-10-24T22:37:00Z">
        <w:r>
          <w:t>An insurer underwrites a policy covering a company’s fleet of cars and assumes the risk before 1 June 2017.</w:t>
        </w:r>
      </w:ins>
    </w:p>
    <w:p w14:paraId="7B33E7F9" w14:textId="77777777" w:rsidR="00D7794C" w:rsidRDefault="007C2D15">
      <w:pPr>
        <w:rPr>
          <w:ins w:id="63" w:author="Comparison" w:date="2019-10-24T22:37:00Z"/>
        </w:rPr>
      </w:pPr>
      <w:ins w:id="64" w:author="Comparison" w:date="2019-10-24T22:37:00Z">
        <w:r>
          <w:t>After 1 June 2017 the company sells some vehicles and replaces them with other, more expe</w:t>
        </w:r>
        <w:r>
          <w:t>nsive, vehicles.</w:t>
        </w:r>
      </w:ins>
    </w:p>
    <w:p w14:paraId="11573D29" w14:textId="77777777" w:rsidR="00D7794C" w:rsidRDefault="007C2D15">
      <w:pPr>
        <w:rPr>
          <w:ins w:id="65" w:author="Comparison" w:date="2019-10-24T22:37:00Z"/>
        </w:rPr>
      </w:pPr>
      <w:ins w:id="66" w:author="Comparison" w:date="2019-10-24T22:37:00Z">
        <w:r>
          <w:t xml:space="preserve">The insurer does not create a new policy but simply calls for an additional premium now that the profile of the fleet has changed, which they receive or write before 1 June 2018. The additional premium will be liable to IPT at 10 per cent </w:t>
        </w:r>
        <w:r>
          <w:t>(i.e. the old rate) because cover (i.e. for the company’s fleet of vehicles) commenced before the rate change.</w:t>
        </w:r>
      </w:ins>
    </w:p>
    <w:p w14:paraId="5AD2118E" w14:textId="77777777" w:rsidR="00D7794C" w:rsidRDefault="007C2D15">
      <w:pPr>
        <w:rPr>
          <w:ins w:id="67" w:author="Comparison" w:date="2019-10-24T22:37:00Z"/>
        </w:rPr>
      </w:pPr>
      <w:ins w:id="68" w:author="Comparison" w:date="2019-10-24T22:37:00Z">
        <w:r>
          <w:t>Example 2</w:t>
        </w:r>
      </w:ins>
    </w:p>
    <w:p w14:paraId="47F84F40" w14:textId="77777777" w:rsidR="00D7794C" w:rsidRDefault="007C2D15">
      <w:pPr>
        <w:rPr>
          <w:ins w:id="69" w:author="Comparison" w:date="2019-10-24T22:37:00Z"/>
        </w:rPr>
      </w:pPr>
      <w:ins w:id="70" w:author="Comparison" w:date="2019-10-24T22:37:00Z">
        <w:r>
          <w:t>An insurer underwrites a policy - made before 1 June 2017, which covers a single building in Somerset.</w:t>
        </w:r>
      </w:ins>
    </w:p>
    <w:p w14:paraId="1C051BD9" w14:textId="77777777" w:rsidR="00D7794C" w:rsidRDefault="007C2D15">
      <w:pPr>
        <w:rPr>
          <w:ins w:id="71" w:author="Comparison" w:date="2019-10-24T22:37:00Z"/>
        </w:rPr>
      </w:pPr>
      <w:ins w:id="72" w:author="Comparison" w:date="2019-10-24T22:37:00Z">
        <w:r>
          <w:t xml:space="preserve">In August 2017 the owner of the </w:t>
        </w:r>
        <w:r>
          <w:t>building purchases a second building in central London and he asks for it to be covered under the policy which covers the building in Somerset. If the insurer agrees to add it to the original policy the related additional premium will be liable to IPT at 1</w:t>
        </w:r>
        <w:r>
          <w:t>2 per cent because the original policy did not provide cover for the second building at the time it incepted prior to the rate change.</w:t>
        </w:r>
      </w:ins>
    </w:p>
    <w:p w14:paraId="0B0A2642" w14:textId="77777777" w:rsidR="00D7794C" w:rsidRDefault="007C2D15">
      <w:pPr>
        <w:rPr>
          <w:ins w:id="73" w:author="Comparison" w:date="2019-10-24T22:37:00Z"/>
        </w:rPr>
      </w:pPr>
      <w:ins w:id="74" w:author="Comparison" w:date="2019-10-24T22:37:00Z">
        <w:r>
          <w:t>Example 3</w:t>
        </w:r>
      </w:ins>
    </w:p>
    <w:p w14:paraId="1F6A5DF6" w14:textId="77777777" w:rsidR="00D7794C" w:rsidRDefault="007C2D15">
      <w:pPr>
        <w:rPr>
          <w:ins w:id="75" w:author="Comparison" w:date="2019-10-24T22:37:00Z"/>
        </w:rPr>
      </w:pPr>
      <w:ins w:id="76" w:author="Comparison" w:date="2019-10-24T22:37:00Z">
        <w:r>
          <w:t>Personal lines annual household policy incepting on 1 January 2017. The policyholder advises the underwriter th</w:t>
        </w:r>
        <w:r>
          <w:t>at an extension is being built attaching to the existing house in August 2017. It is a condition of the insurance contract that the underwriter is advised of any material changes to the property. An additional premium is charged effective from 23 August 20</w:t>
        </w:r>
        <w:r>
          <w:t>17 and is subject to the 10% rate of tax as it is permitted in the contract that such changes could take place within the existing policy.</w:t>
        </w:r>
      </w:ins>
    </w:p>
    <w:p w14:paraId="4EA371BF" w14:textId="77777777" w:rsidR="00D7794C" w:rsidRDefault="007C2D15">
      <w:pPr>
        <w:rPr>
          <w:ins w:id="77" w:author="Comparison" w:date="2019-10-24T22:37:00Z"/>
        </w:rPr>
      </w:pPr>
      <w:ins w:id="78" w:author="Comparison" w:date="2019-10-24T22:37:00Z">
        <w:r>
          <w:t>Example 4</w:t>
        </w:r>
      </w:ins>
    </w:p>
    <w:p w14:paraId="6F4F7BE2" w14:textId="77777777" w:rsidR="00D7794C" w:rsidRDefault="007C2D15">
      <w:pPr>
        <w:rPr>
          <w:ins w:id="79" w:author="Comparison" w:date="2019-10-24T22:37:00Z"/>
        </w:rPr>
      </w:pPr>
      <w:ins w:id="80" w:author="Comparison" w:date="2019-10-24T22:37:00Z">
        <w:r>
          <w:t>Commercial domestic cargo (open cover) policy incepting on 1 January 2017. A deposit premium was charged at</w:t>
        </w:r>
        <w:r>
          <w:t xml:space="preserve"> inception, at the end of the period of cover on 31 December 2017 the actual premium is established and an additional premium is charged. The risk is identified at the start of the policy period and it is only the quantum of the risk that is the unknown. T</w:t>
        </w:r>
        <w:r>
          <w:t>herefore the original rate applied to the contract applies to the additional premium.</w:t>
        </w:r>
      </w:ins>
    </w:p>
    <w:p w14:paraId="57508297" w14:textId="77777777" w:rsidR="00D7794C" w:rsidRDefault="007C2D15">
      <w:pPr>
        <w:rPr>
          <w:ins w:id="81" w:author="Comparison" w:date="2019-10-24T22:37:00Z"/>
        </w:rPr>
      </w:pPr>
      <w:ins w:id="82" w:author="Comparison" w:date="2019-10-24T22:37:00Z">
        <w:r>
          <w:t>Example 5</w:t>
        </w:r>
      </w:ins>
    </w:p>
    <w:p w14:paraId="46AEAD80" w14:textId="77777777" w:rsidR="00D7794C" w:rsidRDefault="007C2D15">
      <w:pPr>
        <w:rPr>
          <w:ins w:id="83" w:author="Comparison" w:date="2019-10-24T22:37:00Z"/>
        </w:rPr>
      </w:pPr>
      <w:ins w:id="84" w:author="Comparison" w:date="2019-10-24T22:37:00Z">
        <w:r>
          <w:t>Contractor’s all risk policy incepting on the 1 March 2017. The contract covers a development due to be completed in scheduled stages. The exact dates for compl</w:t>
        </w:r>
        <w:r>
          <w:t>etion are initially unknown as is the premium that will be due. A deposit premium is initially charged and at pre-determined points, additional premiums are charged to reflect where the development has got to. Any additional premium charged under the contr</w:t>
        </w:r>
        <w:r>
          <w:t>act before 1 June 2018 will be subject to the 10% rate of tax.</w:t>
        </w:r>
      </w:ins>
    </w:p>
    <w:p w14:paraId="3642EEC1" w14:textId="77777777" w:rsidR="00D7794C" w:rsidRDefault="007C2D15">
      <w:pPr>
        <w:rPr>
          <w:ins w:id="85" w:author="Comparison" w:date="2019-10-24T22:37:00Z"/>
        </w:rPr>
      </w:pPr>
      <w:ins w:id="86" w:author="Comparison" w:date="2019-10-24T22:37:00Z">
        <w:r>
          <w:t>Please note that the above examples apply as described unless the anti- forestalling rules explained in IPT07840 take effect.</w:t>
        </w:r>
      </w:ins>
    </w:p>
    <w:p w14:paraId="40CE2121" w14:textId="77777777" w:rsidR="00D7794C" w:rsidRDefault="007C2D15">
      <w:r>
        <w:t xml:space="preserve"> Previous page</w:t>
      </w:r>
    </w:p>
    <w:p w14:paraId="3ED9BF9D" w14:textId="77777777" w:rsidR="00D7794C" w:rsidRDefault="007C2D15">
      <w:r>
        <w:t xml:space="preserve"> Next page</w:t>
      </w:r>
    </w:p>
    <w:sectPr w:rsidR="00D779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D15"/>
    <w:rsid w:val="00830D7F"/>
    <w:rsid w:val="00AA1D8D"/>
    <w:rsid w:val="00B47730"/>
    <w:rsid w:val="00CB0664"/>
    <w:rsid w:val="00D7794C"/>
    <w:rsid w:val="00E43194"/>
    <w:rsid w:val="00EE3A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242032-B22C-42F5-9036-ED20DB96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C2D15"/>
    <w:pPr>
      <w:spacing w:after="0" w:line="240" w:lineRule="auto"/>
    </w:pPr>
  </w:style>
  <w:style w:type="paragraph" w:styleId="BalloonText">
    <w:name w:val="Balloon Text"/>
    <w:basedOn w:val="Normal"/>
    <w:link w:val="BalloonTextChar"/>
    <w:uiPriority w:val="99"/>
    <w:semiHidden/>
    <w:unhideWhenUsed/>
    <w:rsid w:val="007C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51601-38B0-435B-8077-9ED11B22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2019-10-24T21:37:00Z</dcterms:modified>
  <cp:category/>
</cp:coreProperties>
</file>