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1BB0B" w14:textId="77777777" w:rsidR="00E33273" w:rsidRDefault="006B0B84">
      <w:pPr>
        <w:pStyle w:val="Title"/>
      </w:pPr>
      <w:bookmarkStart w:id="0" w:name="_GoBack"/>
      <w:bookmarkEnd w:id="0"/>
      <w:r>
        <w:t>HMRC - OT21000 - Corporation Tax Ring Fence: Contents</w:t>
      </w:r>
    </w:p>
    <w:p w14:paraId="4BE18E3B" w14:textId="3210404D" w:rsidR="00E33273" w:rsidRDefault="006B0B84">
      <w:r>
        <w:t xml:space="preserve">OT21001    </w:t>
      </w:r>
      <w:del w:id="1" w:author="Comparison" w:date="2019-10-24T22:49:00Z">
        <w:r>
          <w:delText xml:space="preserve">Corporation Tax Ring Fence: </w:delText>
        </w:r>
      </w:del>
      <w:r>
        <w:t>Introduction to the Ring Fence</w:t>
      </w:r>
    </w:p>
    <w:p w14:paraId="271A433A" w14:textId="347FA5B0" w:rsidR="00E33273" w:rsidRDefault="006B0B84">
      <w:r>
        <w:t xml:space="preserve">OT21002    </w:t>
      </w:r>
      <w:del w:id="2" w:author="Comparison" w:date="2019-10-24T22:49:00Z">
        <w:r>
          <w:delText xml:space="preserve">Corporation Tax Ring Fence: </w:delText>
        </w:r>
      </w:del>
      <w:r>
        <w:t>Oil Extraction as a Separate Trade</w:t>
      </w:r>
    </w:p>
    <w:p w14:paraId="3591E116" w14:textId="20041101" w:rsidR="00E33273" w:rsidRDefault="006B0B84">
      <w:r>
        <w:t xml:space="preserve">OT21003    </w:t>
      </w:r>
      <w:del w:id="3" w:author="Comparison" w:date="2019-10-24T22:49:00Z">
        <w:r>
          <w:delText xml:space="preserve">Corporation Tax Ring Fence: </w:delText>
        </w:r>
        <w:r>
          <w:delText xml:space="preserve">Definition of </w:delText>
        </w:r>
      </w:del>
      <w:ins w:id="4" w:author="Comparison" w:date="2019-10-24T22:49:00Z">
        <w:r>
          <w:t xml:space="preserve">Definitions of </w:t>
        </w:r>
      </w:ins>
      <w:r>
        <w:t>Oil Extraction Activities</w:t>
      </w:r>
    </w:p>
    <w:p w14:paraId="3874DABD" w14:textId="570D1274" w:rsidR="00E33273" w:rsidRDefault="006B0B84">
      <w:r>
        <w:t xml:space="preserve">OT21004    </w:t>
      </w:r>
      <w:del w:id="5" w:author="Comparison" w:date="2019-10-24T22:49:00Z">
        <w:r>
          <w:delText>Corporation Tax Ring Fence: Definition</w:delText>
        </w:r>
      </w:del>
      <w:ins w:id="6" w:author="Comparison" w:date="2019-10-24T22:49:00Z">
        <w:r>
          <w:t>Definitions</w:t>
        </w:r>
      </w:ins>
      <w:r>
        <w:t xml:space="preserve"> of Oil Rights</w:t>
      </w:r>
    </w:p>
    <w:p w14:paraId="75F86504" w14:textId="2B89C3BC" w:rsidR="00E33273" w:rsidRDefault="006B0B84">
      <w:r>
        <w:t xml:space="preserve">OT21005    </w:t>
      </w:r>
      <w:del w:id="7" w:author="Comparison" w:date="2019-10-24T22:49:00Z">
        <w:r>
          <w:delText xml:space="preserve">Corporation Tax Ring Fence: </w:delText>
        </w:r>
      </w:del>
      <w:r>
        <w:t>Definition of Oil</w:t>
      </w:r>
    </w:p>
    <w:p w14:paraId="55483AEB" w14:textId="5F26C3BC" w:rsidR="00E33273" w:rsidRDefault="006B0B84">
      <w:r>
        <w:t xml:space="preserve">OT21006    </w:t>
      </w:r>
      <w:del w:id="8" w:author="Comparison" w:date="2019-10-24T22:49:00Z">
        <w:r>
          <w:delText xml:space="preserve">Corporation Tax Ring Fence: </w:delText>
        </w:r>
      </w:del>
      <w:r>
        <w:t>The Practical Scope of the Ring Fence</w:t>
      </w:r>
    </w:p>
    <w:p w14:paraId="4F093BF0" w14:textId="6D2FE53A" w:rsidR="00E33273" w:rsidRDefault="006B0B84">
      <w:r>
        <w:t xml:space="preserve">OT21010    </w:t>
      </w:r>
      <w:del w:id="9" w:author="Comparison" w:date="2019-10-24T22:49:00Z">
        <w:r>
          <w:delText>Corpora</w:delText>
        </w:r>
        <w:r>
          <w:delText xml:space="preserve">tion Tax Ring Fence: </w:delText>
        </w:r>
      </w:del>
      <w:r>
        <w:t>Associated Companies</w:t>
      </w:r>
    </w:p>
    <w:p w14:paraId="304D359D" w14:textId="6179CB6B" w:rsidR="00E33273" w:rsidRDefault="006B0B84">
      <w:r>
        <w:t xml:space="preserve">OT21015    </w:t>
      </w:r>
      <w:del w:id="10" w:author="Comparison" w:date="2019-10-24T22:49:00Z">
        <w:r>
          <w:delText xml:space="preserve">Corporation Tax Ring Fence: </w:delText>
        </w:r>
      </w:del>
      <w:r>
        <w:t>Delivery Outwith the UK</w:t>
      </w:r>
    </w:p>
    <w:p w14:paraId="1D0E9032" w14:textId="187DB0B3" w:rsidR="00E33273" w:rsidRDefault="006B0B84">
      <w:r>
        <w:t xml:space="preserve">OT21017    </w:t>
      </w:r>
      <w:del w:id="11" w:author="Comparison" w:date="2019-10-24T22:49:00Z">
        <w:r>
          <w:delText xml:space="preserve">Corporation Tax Ring Fence: </w:delText>
        </w:r>
      </w:del>
      <w:r>
        <w:t>Definitions of Ring Fence Income and Ring Fence Profits</w:t>
      </w:r>
    </w:p>
    <w:p w14:paraId="52BE7E91" w14:textId="28F07AED" w:rsidR="00E33273" w:rsidRDefault="006B0B84">
      <w:r>
        <w:t xml:space="preserve">OT21020    </w:t>
      </w:r>
      <w:del w:id="12" w:author="Comparison" w:date="2019-10-24T22:49:00Z">
        <w:r>
          <w:delText xml:space="preserve">Corporation Tax Ring Fence: </w:delText>
        </w:r>
      </w:del>
      <w:r>
        <w:t>Separate Notional Ring Fence and Non-Ring Fe</w:t>
      </w:r>
      <w:r>
        <w:t>nce Trades</w:t>
      </w:r>
    </w:p>
    <w:p w14:paraId="710A678D" w14:textId="5B983CB5" w:rsidR="00E33273" w:rsidRDefault="006B0B84">
      <w:r>
        <w:t xml:space="preserve">OT21021    </w:t>
      </w:r>
      <w:del w:id="13" w:author="Comparison" w:date="2019-10-24T22:49:00Z">
        <w:r>
          <w:delText xml:space="preserve">Corporation Tax Ring Fence: </w:delText>
        </w:r>
      </w:del>
      <w:r>
        <w:t xml:space="preserve">The Extension of the Ring Fence Extension Beyond Case </w:t>
      </w:r>
      <w:del w:id="14" w:author="Comparison" w:date="2019-10-24T22:49:00Z">
        <w:r>
          <w:delText>1</w:delText>
        </w:r>
      </w:del>
      <w:ins w:id="15" w:author="Comparison" w:date="2019-10-24T22:49:00Z">
        <w:r>
          <w:t>I</w:t>
        </w:r>
      </w:ins>
    </w:p>
    <w:p w14:paraId="37337520" w14:textId="7C0497C8" w:rsidR="00E33273" w:rsidRDefault="006B0B84">
      <w:r>
        <w:t xml:space="preserve">OT21023    </w:t>
      </w:r>
      <w:del w:id="16" w:author="Comparison" w:date="2019-10-24T22:49:00Z">
        <w:r>
          <w:delText xml:space="preserve">Corporation Tax Ring Fence: </w:delText>
        </w:r>
      </w:del>
      <w:r>
        <w:t xml:space="preserve">Interest Received by </w:t>
      </w:r>
      <w:del w:id="17" w:author="Comparison" w:date="2019-10-24T22:49:00Z">
        <w:r>
          <w:delText>Ring Fence Companies</w:delText>
        </w:r>
      </w:del>
      <w:ins w:id="18" w:author="Comparison" w:date="2019-10-24T22:49:00Z">
        <w:r>
          <w:t>ring fence companies</w:t>
        </w:r>
      </w:ins>
    </w:p>
    <w:p w14:paraId="4C210B7D" w14:textId="573FD20F" w:rsidR="00E33273" w:rsidRDefault="006B0B84">
      <w:r>
        <w:t xml:space="preserve">OT21025    </w:t>
      </w:r>
      <w:del w:id="19" w:author="Comparison" w:date="2019-10-24T22:49:00Z">
        <w:r>
          <w:delText xml:space="preserve">Corporation Tax Ring Fence: </w:delText>
        </w:r>
      </w:del>
      <w:r>
        <w:t>Unitisation and Re-determination Interest</w:t>
      </w:r>
    </w:p>
    <w:p w14:paraId="2AC2A376" w14:textId="466A73C6" w:rsidR="00E33273" w:rsidRDefault="006B0B84">
      <w:r>
        <w:t xml:space="preserve">OT21026    </w:t>
      </w:r>
      <w:del w:id="20" w:author="Comparison" w:date="2019-10-24T22:49:00Z">
        <w:r>
          <w:delText xml:space="preserve">Corporation Tax Ring Fence: </w:delText>
        </w:r>
      </w:del>
      <w:r>
        <w:t>The valuation of oil: contents</w:t>
      </w:r>
    </w:p>
    <w:p w14:paraId="0805B2AC" w14:textId="7CE84319" w:rsidR="00E33273" w:rsidRDefault="006B0B84">
      <w:r>
        <w:t xml:space="preserve">OT21033    </w:t>
      </w:r>
      <w:del w:id="21" w:author="Comparison" w:date="2019-10-24T22:49:00Z">
        <w:r>
          <w:delText xml:space="preserve">Corporation Tax Ring Fence: </w:delText>
        </w:r>
      </w:del>
      <w:r>
        <w:t>Seismic Survey Data</w:t>
      </w:r>
    </w:p>
    <w:p w14:paraId="5DA42AED" w14:textId="7765E8BA" w:rsidR="00E33273" w:rsidRDefault="006B0B84">
      <w:r>
        <w:t xml:space="preserve">OT21035    </w:t>
      </w:r>
      <w:del w:id="22" w:author="Comparison" w:date="2019-10-24T22:49:00Z">
        <w:r>
          <w:delText xml:space="preserve">Corporation Tax Ring Fence: </w:delText>
        </w:r>
      </w:del>
      <w:r>
        <w:t xml:space="preserve">Other </w:t>
      </w:r>
      <w:del w:id="23" w:author="Comparison" w:date="2019-10-24T22:49:00Z">
        <w:r>
          <w:delText>Income</w:delText>
        </w:r>
      </w:del>
      <w:ins w:id="24" w:author="Comparison" w:date="2019-10-24T22:49:00Z">
        <w:r>
          <w:t>income</w:t>
        </w:r>
      </w:ins>
    </w:p>
    <w:p w14:paraId="7E0FBA02" w14:textId="1B9E193D" w:rsidR="00E33273" w:rsidRDefault="006B0B84">
      <w:r>
        <w:t xml:space="preserve">OT21040    </w:t>
      </w:r>
      <w:del w:id="25" w:author="Comparison" w:date="2019-10-24T22:49:00Z">
        <w:r>
          <w:delText>Corporation Tax Ring Fenc</w:delText>
        </w:r>
        <w:r>
          <w:delText xml:space="preserve">e: </w:delText>
        </w:r>
      </w:del>
      <w:r>
        <w:t>Tariff Receipts and Tax-Exempt Tariffing Receipts</w:t>
      </w:r>
    </w:p>
    <w:p w14:paraId="3C5FDEDB" w14:textId="41BF966B" w:rsidR="00E33273" w:rsidRDefault="006B0B84">
      <w:r>
        <w:t xml:space="preserve">OT21045    </w:t>
      </w:r>
      <w:del w:id="26" w:author="Comparison" w:date="2019-10-24T22:49:00Z">
        <w:r>
          <w:delText xml:space="preserve">Corporation Tax Ring Fence: </w:delText>
        </w:r>
      </w:del>
      <w:r>
        <w:t xml:space="preserve">Losses and </w:t>
      </w:r>
      <w:del w:id="27" w:author="Comparison" w:date="2019-10-24T22:49:00Z">
        <w:r>
          <w:delText>Group Relief</w:delText>
        </w:r>
      </w:del>
      <w:ins w:id="28" w:author="Comparison" w:date="2019-10-24T22:49:00Z">
        <w:r>
          <w:t>group relief</w:t>
        </w:r>
      </w:ins>
      <w:r>
        <w:t>: contents</w:t>
      </w:r>
    </w:p>
    <w:p w14:paraId="44F54269" w14:textId="379C8BF7" w:rsidR="00E33273" w:rsidRDefault="006B0B84">
      <w:r>
        <w:t xml:space="preserve">OT21070    </w:t>
      </w:r>
      <w:del w:id="29" w:author="Comparison" w:date="2019-10-24T22:49:00Z">
        <w:r>
          <w:delText xml:space="preserve">Corporation Tax Ring Fence: </w:delText>
        </w:r>
      </w:del>
      <w:r>
        <w:t xml:space="preserve">Expenses of </w:t>
      </w:r>
      <w:del w:id="30" w:author="Comparison" w:date="2019-10-24T22:49:00Z">
        <w:r>
          <w:delText>Management</w:delText>
        </w:r>
      </w:del>
      <w:ins w:id="31" w:author="Comparison" w:date="2019-10-24T22:49:00Z">
        <w:r>
          <w:t>management</w:t>
        </w:r>
      </w:ins>
    </w:p>
    <w:p w14:paraId="1001A198" w14:textId="53262F44" w:rsidR="00E33273" w:rsidRDefault="006B0B84">
      <w:r>
        <w:t xml:space="preserve">OT21071    </w:t>
      </w:r>
      <w:del w:id="32" w:author="Comparison" w:date="2019-10-24T22:49:00Z">
        <w:r>
          <w:delText xml:space="preserve">Corporation Tax Ring Fence: </w:delText>
        </w:r>
      </w:del>
      <w:r>
        <w:t xml:space="preserve">Expenses of </w:t>
      </w:r>
      <w:del w:id="33" w:author="Comparison" w:date="2019-10-24T22:49:00Z">
        <w:r>
          <w:delText>Management</w:delText>
        </w:r>
      </w:del>
      <w:ins w:id="34" w:author="Comparison" w:date="2019-10-24T22:49:00Z">
        <w:r>
          <w:t>management</w:t>
        </w:r>
      </w:ins>
      <w:r>
        <w:t xml:space="preserve"> - Transitional Provisions</w:t>
      </w:r>
    </w:p>
    <w:p w14:paraId="29A109D4" w14:textId="7AF01380" w:rsidR="00E33273" w:rsidRDefault="006B0B84">
      <w:r>
        <w:lastRenderedPageBreak/>
        <w:t xml:space="preserve">OT21075    </w:t>
      </w:r>
      <w:del w:id="35" w:author="Comparison" w:date="2019-10-24T22:49:00Z">
        <w:r>
          <w:delText xml:space="preserve">Corporation Tax Ring Fence: </w:delText>
        </w:r>
      </w:del>
      <w:r>
        <w:t xml:space="preserve">Deduction of PRT in </w:t>
      </w:r>
      <w:r>
        <w:t>computing income for CT purposes</w:t>
      </w:r>
    </w:p>
    <w:p w14:paraId="2202DA0B" w14:textId="6729007F" w:rsidR="00E33273" w:rsidRDefault="006B0B84">
      <w:r>
        <w:t xml:space="preserve">OT21076    </w:t>
      </w:r>
      <w:del w:id="36" w:author="Comparison" w:date="2019-10-24T22:49:00Z">
        <w:r>
          <w:delText xml:space="preserve">Corporation Tax Ring Fence: </w:delText>
        </w:r>
      </w:del>
      <w:r>
        <w:t>The treatment of repayments of PRT arising from the carry back of PRT losses</w:t>
      </w:r>
    </w:p>
    <w:p w14:paraId="62738B2C" w14:textId="2B04F0AA" w:rsidR="00E33273" w:rsidRDefault="006B0B84">
      <w:r>
        <w:t xml:space="preserve">OT21077    </w:t>
      </w:r>
      <w:del w:id="37" w:author="Comparison" w:date="2019-10-24T22:49:00Z">
        <w:r>
          <w:delText>Corporation Tax R</w:delText>
        </w:r>
        <w:r>
          <w:delText xml:space="preserve">ing Fence: </w:delText>
        </w:r>
      </w:del>
      <w:r>
        <w:t>The treatment of repayments of PRT</w:t>
      </w:r>
    </w:p>
    <w:p w14:paraId="05AEF326" w14:textId="77916C24" w:rsidR="00E33273" w:rsidRDefault="006B0B84">
      <w:r>
        <w:t xml:space="preserve">OT21078    </w:t>
      </w:r>
      <w:del w:id="38" w:author="Comparison" w:date="2019-10-24T22:49:00Z">
        <w:r>
          <w:delText xml:space="preserve">Corporation Tax Ring Fence: </w:delText>
        </w:r>
      </w:del>
      <w:r>
        <w:t>The treatment of interest paid on repayments of PRT</w:t>
      </w:r>
    </w:p>
    <w:p w14:paraId="23B2BC51" w14:textId="7D4C5D4C" w:rsidR="00E33273" w:rsidRDefault="006B0B84">
      <w:r>
        <w:t xml:space="preserve">OT21080    </w:t>
      </w:r>
      <w:del w:id="39" w:author="Comparison" w:date="2019-10-24T22:49:00Z">
        <w:r>
          <w:delText xml:space="preserve">Corporation Tax Ring Fence: </w:delText>
        </w:r>
      </w:del>
      <w:r>
        <w:t xml:space="preserve">PRT </w:t>
      </w:r>
      <w:del w:id="40" w:author="Comparison" w:date="2019-10-24T22:49:00Z">
        <w:r>
          <w:delText>paid</w:delText>
        </w:r>
      </w:del>
      <w:ins w:id="41" w:author="Comparison" w:date="2019-10-24T22:49:00Z">
        <w:r>
          <w:t>Paid</w:t>
        </w:r>
      </w:ins>
      <w:r>
        <w:t xml:space="preserve"> by For</w:t>
      </w:r>
      <w:r>
        <w:t>eign Field Participators</w:t>
      </w:r>
    </w:p>
    <w:p w14:paraId="1AEF3C28" w14:textId="35526501" w:rsidR="00E33273" w:rsidRDefault="006B0B84">
      <w:r>
        <w:t xml:space="preserve">OT21083    </w:t>
      </w:r>
      <w:del w:id="42" w:author="Comparison" w:date="2019-10-24T22:49:00Z">
        <w:r>
          <w:delText xml:space="preserve">Corporation Tax Ring Fence: </w:delText>
        </w:r>
      </w:del>
      <w:r>
        <w:t xml:space="preserve">Sale and </w:t>
      </w:r>
      <w:del w:id="43" w:author="Comparison" w:date="2019-10-24T22:49:00Z">
        <w:r>
          <w:delText>Leaseback</w:delText>
        </w:r>
      </w:del>
      <w:ins w:id="44" w:author="Comparison" w:date="2019-10-24T22:49:00Z">
        <w:r>
          <w:t>leaseback</w:t>
        </w:r>
      </w:ins>
      <w:r>
        <w:t xml:space="preserve"> of assets</w:t>
      </w:r>
    </w:p>
    <w:p w14:paraId="66E37E01" w14:textId="68B6F914" w:rsidR="00E33273" w:rsidRDefault="006B0B84">
      <w:r>
        <w:t xml:space="preserve">OT21090    </w:t>
      </w:r>
      <w:del w:id="45" w:author="Comparison" w:date="2019-10-24T22:49:00Z">
        <w:r>
          <w:delText xml:space="preserve">Corporation Tax Ring Fence: </w:delText>
        </w:r>
      </w:del>
      <w:r>
        <w:t xml:space="preserve">Currency differences and valuation of oil </w:t>
      </w:r>
      <w:del w:id="46" w:author="Comparison" w:date="2019-10-24T22:49:00Z">
        <w:r>
          <w:delText>-</w:delText>
        </w:r>
      </w:del>
      <w:ins w:id="47" w:author="Comparison" w:date="2019-10-24T22:49:00Z">
        <w:r>
          <w:t>–</w:t>
        </w:r>
      </w:ins>
      <w:r>
        <w:t xml:space="preserve"> Introduction</w:t>
      </w:r>
    </w:p>
    <w:p w14:paraId="4065E466" w14:textId="6394B948" w:rsidR="00E33273" w:rsidRDefault="006B0B84">
      <w:r>
        <w:t xml:space="preserve">OT21095    </w:t>
      </w:r>
      <w:del w:id="48" w:author="Comparison" w:date="2019-10-24T22:49:00Z">
        <w:r>
          <w:delText xml:space="preserve">Corporation Tax Ring Fence: </w:delText>
        </w:r>
      </w:del>
      <w:r>
        <w:t xml:space="preserve">Currency differences and valuation of oil </w:t>
      </w:r>
      <w:del w:id="49" w:author="Comparison" w:date="2019-10-24T22:49:00Z">
        <w:r>
          <w:delText>- The</w:delText>
        </w:r>
      </w:del>
      <w:ins w:id="50" w:author="Comparison" w:date="2019-10-24T22:49:00Z">
        <w:r>
          <w:t>– the</w:t>
        </w:r>
      </w:ins>
      <w:r>
        <w:t xml:space="preserve"> basis used for conversion</w:t>
      </w:r>
    </w:p>
    <w:p w14:paraId="1FF7F672" w14:textId="7C0FD55E" w:rsidR="00E33273" w:rsidRDefault="006B0B84">
      <w:r>
        <w:t xml:space="preserve">OT21097    </w:t>
      </w:r>
      <w:del w:id="51" w:author="Comparison" w:date="2019-10-24T22:49:00Z">
        <w:r>
          <w:delText xml:space="preserve">Corporation Tax Ring Fence: </w:delText>
        </w:r>
      </w:del>
      <w:r>
        <w:t xml:space="preserve">Currency </w:t>
      </w:r>
      <w:r>
        <w:t xml:space="preserve">differences and valuation of oil </w:t>
      </w:r>
      <w:del w:id="52" w:author="Comparison" w:date="2019-10-24T22:49:00Z">
        <w:r>
          <w:delText>-</w:delText>
        </w:r>
      </w:del>
      <w:ins w:id="53" w:author="Comparison" w:date="2019-10-24T22:49:00Z">
        <w:r>
          <w:t>–</w:t>
        </w:r>
      </w:ins>
      <w:r>
        <w:t xml:space="preserve"> Possible scenarios</w:t>
      </w:r>
    </w:p>
    <w:p w14:paraId="06B641A5" w14:textId="067983CB" w:rsidR="00E33273" w:rsidRDefault="006B0B84">
      <w:r>
        <w:t xml:space="preserve">OT21100    </w:t>
      </w:r>
      <w:del w:id="54" w:author="Comparison" w:date="2019-10-24T22:49:00Z">
        <w:r>
          <w:delText>Corporation Tax Ring Fence: The Treatment</w:delText>
        </w:r>
      </w:del>
      <w:ins w:id="55" w:author="Comparison" w:date="2019-10-24T22:49:00Z">
        <w:r>
          <w:t>The treatment</w:t>
        </w:r>
      </w:ins>
      <w:r>
        <w:t xml:space="preserve"> of ACT</w:t>
      </w:r>
    </w:p>
    <w:p w14:paraId="1900FC55" w14:textId="7EC1B3F8" w:rsidR="00E33273" w:rsidRDefault="006B0B84">
      <w:r>
        <w:t xml:space="preserve">OT21105    </w:t>
      </w:r>
      <w:del w:id="56" w:author="Comparison" w:date="2019-10-24T22:49:00Z">
        <w:r>
          <w:delText xml:space="preserve">Corporation Tax Ring Fence: </w:delText>
        </w:r>
      </w:del>
      <w:r>
        <w:t>Transfer Pricing: contents</w:t>
      </w:r>
    </w:p>
    <w:p w14:paraId="55DD14DB" w14:textId="68223E42" w:rsidR="00E33273" w:rsidRDefault="006B0B84">
      <w:r>
        <w:t xml:space="preserve">OT21140    </w:t>
      </w:r>
      <w:del w:id="57" w:author="Comparison" w:date="2019-10-24T22:49:00Z">
        <w:r>
          <w:delText xml:space="preserve">Corporation tax ring fence: </w:delText>
        </w:r>
        <w:r>
          <w:delText>advance</w:delText>
        </w:r>
      </w:del>
      <w:ins w:id="58" w:author="Comparison" w:date="2019-10-24T22:49:00Z">
        <w:r>
          <w:t>Advance</w:t>
        </w:r>
      </w:ins>
      <w:r>
        <w:t xml:space="preserve"> pricing agreements</w:t>
      </w:r>
    </w:p>
    <w:p w14:paraId="1D75F671" w14:textId="04BB4BE9" w:rsidR="00E33273" w:rsidRDefault="006B0B84">
      <w:r>
        <w:t xml:space="preserve">OT21195    </w:t>
      </w:r>
      <w:del w:id="59" w:author="Comparison" w:date="2019-10-24T22:49:00Z">
        <w:r>
          <w:delText>Corporation tax ring fence: the supplementary charge</w:delText>
        </w:r>
      </w:del>
      <w:ins w:id="60" w:author="Comparison" w:date="2019-10-24T22:49:00Z">
        <w:r>
          <w:t>The Supplementary Charge</w:t>
        </w:r>
      </w:ins>
      <w:r>
        <w:t>: contents</w:t>
      </w:r>
    </w:p>
    <w:p w14:paraId="517C2192" w14:textId="205BECA2" w:rsidR="00E33273" w:rsidRDefault="006B0B84">
      <w:r>
        <w:t xml:space="preserve">OT21240    </w:t>
      </w:r>
      <w:del w:id="61" w:author="Comparison" w:date="2019-10-24T22:49:00Z">
        <w:r>
          <w:delText>Corporation tax ring fence: first-</w:delText>
        </w:r>
      </w:del>
      <w:ins w:id="62" w:author="Comparison" w:date="2019-10-24T22:49:00Z">
        <w:r>
          <w:t xml:space="preserve">First </w:t>
        </w:r>
      </w:ins>
      <w:r>
        <w:t>year allowances for a ring fenc</w:t>
      </w:r>
      <w:r>
        <w:t>e trade - contents</w:t>
      </w:r>
    </w:p>
    <w:p w14:paraId="2220B3AF" w14:textId="0191C52B" w:rsidR="00E33273" w:rsidRDefault="006B0B84">
      <w:r>
        <w:t xml:space="preserve">OT21300    </w:t>
      </w:r>
      <w:del w:id="63" w:author="Comparison" w:date="2019-10-24T22:49:00Z">
        <w:r>
          <w:delText xml:space="preserve">Corporation Tax Ring Fence: </w:delText>
        </w:r>
      </w:del>
      <w:r>
        <w:t>The Payment of Ring Fence CT and the Supplementary Charge in Three Instalments</w:t>
      </w:r>
    </w:p>
    <w:p w14:paraId="5B9A0BA7" w14:textId="5045AC95" w:rsidR="00E33273" w:rsidRDefault="006B0B84">
      <w:r>
        <w:t xml:space="preserve">OT21400    </w:t>
      </w:r>
      <w:del w:id="64" w:author="Comparison" w:date="2019-10-24T22:49:00Z">
        <w:r>
          <w:delText>Corporation tax ring fence: field allowance</w:delText>
        </w:r>
      </w:del>
      <w:ins w:id="65" w:author="Comparison" w:date="2019-10-24T22:49:00Z">
        <w:r>
          <w:t>Field Allowance</w:t>
        </w:r>
      </w:ins>
      <w:r>
        <w:t>: contents</w:t>
      </w:r>
    </w:p>
    <w:p w14:paraId="3FBDDFA8" w14:textId="1BFA9F2F" w:rsidR="00E33273" w:rsidRDefault="006B0B84">
      <w:r>
        <w:t xml:space="preserve">OT21500    </w:t>
      </w:r>
      <w:del w:id="66" w:author="Comparison" w:date="2019-10-24T22:49:00Z">
        <w:r>
          <w:delText>Corporation tax ring fence: onshore allowance</w:delText>
        </w:r>
      </w:del>
      <w:ins w:id="67" w:author="Comparison" w:date="2019-10-24T22:49:00Z">
        <w:r>
          <w:t>Onshore Allowance</w:t>
        </w:r>
      </w:ins>
      <w:r>
        <w:t>: contents</w:t>
      </w:r>
    </w:p>
    <w:p w14:paraId="723A0FA3" w14:textId="7F44548C" w:rsidR="00E33273" w:rsidRDefault="006B0B84">
      <w:r>
        <w:t xml:space="preserve">OT21600    </w:t>
      </w:r>
      <w:del w:id="68" w:author="Comparison" w:date="2019-10-24T22:49:00Z">
        <w:r>
          <w:delText>Corporation tax ring fence: hire</w:delText>
        </w:r>
      </w:del>
      <w:ins w:id="69" w:author="Comparison" w:date="2019-10-24T22:49:00Z">
        <w:r>
          <w:t>Hire</w:t>
        </w:r>
      </w:ins>
      <w:r>
        <w:t xml:space="preserve"> of relevant assets: </w:t>
      </w:r>
      <w:del w:id="70" w:author="Comparison" w:date="2019-10-24T22:49:00Z">
        <w:r>
          <w:delText>co</w:delText>
        </w:r>
        <w:r>
          <w:delText>ntents</w:delText>
        </w:r>
      </w:del>
      <w:ins w:id="71" w:author="Comparison" w:date="2019-10-24T22:49:00Z">
        <w:r>
          <w:t>Contents</w:t>
        </w:r>
      </w:ins>
    </w:p>
    <w:p w14:paraId="3876D7BA" w14:textId="77777777" w:rsidR="00E33273" w:rsidRDefault="006B0B84">
      <w:r>
        <w:t xml:space="preserve"> Previous page</w:t>
      </w:r>
    </w:p>
    <w:p w14:paraId="423EC99F" w14:textId="77777777" w:rsidR="00E33273" w:rsidRDefault="006B0B84">
      <w:r>
        <w:t xml:space="preserve"> Next page</w:t>
      </w:r>
    </w:p>
    <w:sectPr w:rsidR="00E332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591"/>
    <w:rsid w:val="0029639D"/>
    <w:rsid w:val="00326F90"/>
    <w:rsid w:val="006B0B84"/>
    <w:rsid w:val="00783C25"/>
    <w:rsid w:val="00AA1D8D"/>
    <w:rsid w:val="00B47730"/>
    <w:rsid w:val="00CB0664"/>
    <w:rsid w:val="00E33273"/>
    <w:rsid w:val="00F53B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2DF4892-6AEA-49C4-8DB3-E0C8D353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B0B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147193-152F-4F2A-ADB3-A8F6B3CB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2019-10-24T21:49:00Z</dcterms:modified>
  <cp:category/>
</cp:coreProperties>
</file>