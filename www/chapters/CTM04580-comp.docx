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84F2" w14:textId="77777777" w:rsidR="00FE30A6" w:rsidRDefault="0020181F">
      <w:pPr>
        <w:pStyle w:val="Title"/>
      </w:pPr>
      <w:bookmarkStart w:id="0" w:name="_GoBack"/>
      <w:bookmarkEnd w:id="0"/>
      <w:r>
        <w:t>HMRC - CTM04580 - Claims</w:t>
      </w:r>
    </w:p>
    <w:p w14:paraId="36800D1C" w14:textId="77777777" w:rsidR="00FE30A6" w:rsidRDefault="0020181F">
      <w:r>
        <w:t>CTA10/S37 (7)</w:t>
      </w:r>
    </w:p>
    <w:p w14:paraId="6983B2CD" w14:textId="77777777" w:rsidR="00FE30A6" w:rsidRDefault="0020181F">
      <w:r>
        <w:t>This guidance applies to CTSA accounting periods ending on or after 1 July 1999.</w:t>
      </w:r>
    </w:p>
    <w:p w14:paraId="7C6F552F" w14:textId="77777777" w:rsidR="00FE30A6" w:rsidRDefault="0020181F">
      <w:r>
        <w:t>Guidance about claims under CTSA is at CTM90600+.</w:t>
      </w:r>
    </w:p>
    <w:p w14:paraId="5623EFCC" w14:textId="77777777" w:rsidR="00FE30A6" w:rsidRDefault="0020181F">
      <w:r>
        <w:t xml:space="preserve">Loss relief claims can be made within two years of the accounting period in </w:t>
      </w:r>
      <w:r>
        <w:t>which the loss is incurred. There is an exception where the claim falls within CTA10/S43 (1), but this is normally of concern only in the oil and gas activity field.</w:t>
      </w:r>
    </w:p>
    <w:p w14:paraId="3BB34B89" w14:textId="77777777" w:rsidR="00FE30A6" w:rsidRDefault="0020181F">
      <w:r>
        <w:t>A loss relief claim made in a company tax return may be amended at any time up to 12 month</w:t>
      </w:r>
      <w:r>
        <w:t>s from the statutory filing date or, if the claim is within the rules in TMA70/SCH1A within 12 months of making the claim.</w:t>
      </w:r>
    </w:p>
    <w:p w14:paraId="6865AC38" w14:textId="77777777" w:rsidR="00FE30A6" w:rsidRDefault="0020181F">
      <w:pPr>
        <w:rPr>
          <w:ins w:id="1" w:author="Comparison" w:date="2019-10-30T19:15:00Z"/>
        </w:rPr>
      </w:pPr>
      <w:r>
        <w:t>For guidance on late claims see CTM04590.</w:t>
      </w:r>
    </w:p>
    <w:p w14:paraId="1F8CDE4D" w14:textId="77777777" w:rsidR="00FE30A6" w:rsidRDefault="0020181F">
      <w:pPr>
        <w:rPr>
          <w:ins w:id="2" w:author="Comparison" w:date="2019-10-30T19:15:00Z"/>
        </w:rPr>
      </w:pPr>
      <w:ins w:id="3" w:author="Comparison" w:date="2019-10-30T19:15:00Z">
        <w:r>
          <w:t xml:space="preserve"> Previous page</w:t>
        </w:r>
      </w:ins>
    </w:p>
    <w:p w14:paraId="7A38F068" w14:textId="77777777" w:rsidR="00FE30A6" w:rsidRDefault="0020181F">
      <w:ins w:id="4" w:author="Comparison" w:date="2019-10-30T19:15:00Z">
        <w:r>
          <w:t xml:space="preserve"> Next page</w:t>
        </w:r>
      </w:ins>
    </w:p>
    <w:sectPr w:rsidR="00FE30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81F"/>
    <w:rsid w:val="0020333E"/>
    <w:rsid w:val="0029639D"/>
    <w:rsid w:val="00326F90"/>
    <w:rsid w:val="003C00FE"/>
    <w:rsid w:val="005E24BC"/>
    <w:rsid w:val="00AA1D8D"/>
    <w:rsid w:val="00B47730"/>
    <w:rsid w:val="00CB0664"/>
    <w:rsid w:val="00FC693F"/>
    <w:rsid w:val="00FE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EEBA594-C7A5-4C7F-B023-9E79ADD9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018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E3CD38-CC5B-4BE9-A2B3-2AA2F296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2019-10-30T19:15:00Z</dcterms:modified>
  <cp:category/>
</cp:coreProperties>
</file>