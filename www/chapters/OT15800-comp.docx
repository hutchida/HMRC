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7ECB1" w14:textId="77777777" w:rsidR="004916D0" w:rsidRDefault="0060019C">
      <w:pPr>
        <w:pStyle w:val="Title"/>
      </w:pPr>
      <w:bookmarkStart w:id="0" w:name="_GoBack"/>
      <w:bookmarkEnd w:id="0"/>
      <w:r>
        <w:t>HMRC - OT15800 - PRT: Tax-Exempt Tariffing Receipts: Contents</w:t>
      </w:r>
    </w:p>
    <w:p w14:paraId="225FF362" w14:textId="57E2D2FE" w:rsidR="004916D0" w:rsidRDefault="0060019C">
      <w:r>
        <w:t xml:space="preserve">OT15810    </w:t>
      </w:r>
      <w:del w:id="1" w:author="Comparison" w:date="2019-10-24T22:49:00Z">
        <w:r>
          <w:delText>PRT: tax-exempt tariffing receipts - outline</w:delText>
        </w:r>
      </w:del>
      <w:ins w:id="2" w:author="Comparison" w:date="2019-10-24T22:49:00Z">
        <w:r>
          <w:t>Outline</w:t>
        </w:r>
      </w:ins>
    </w:p>
    <w:p w14:paraId="5608A91A" w14:textId="33C52FC5" w:rsidR="004916D0" w:rsidRDefault="0060019C">
      <w:r>
        <w:t xml:space="preserve">OT15820    </w:t>
      </w:r>
      <w:del w:id="3" w:author="Comparison" w:date="2019-10-24T22:49:00Z">
        <w:r>
          <w:delText>PRT: tax-exempt tariffing receipts - definition</w:delText>
        </w:r>
      </w:del>
      <w:ins w:id="4" w:author="Comparison" w:date="2019-10-24T22:49:00Z">
        <w:r>
          <w:t>Definition</w:t>
        </w:r>
      </w:ins>
    </w:p>
    <w:p w14:paraId="254C349F" w14:textId="7A5ABC67" w:rsidR="004916D0" w:rsidRDefault="0060019C">
      <w:r>
        <w:t xml:space="preserve">OT15830    </w:t>
      </w:r>
      <w:del w:id="5" w:author="Comparison" w:date="2019-10-24T22:49:00Z">
        <w:r>
          <w:delText>PRT: tax-exempt tariffing receipts - definitions</w:delText>
        </w:r>
      </w:del>
      <w:ins w:id="6" w:author="Comparison" w:date="2019-10-24T22:49:00Z">
        <w:r>
          <w:t>Definition</w:t>
        </w:r>
      </w:ins>
      <w:r>
        <w:t xml:space="preserve"> of New </w:t>
      </w:r>
      <w:del w:id="7" w:author="Comparison" w:date="2019-10-24T22:49:00Z">
        <w:r>
          <w:delText>Field,</w:delText>
        </w:r>
      </w:del>
      <w:ins w:id="8" w:author="Comparison" w:date="2019-10-24T22:49:00Z">
        <w:r>
          <w:t>and</w:t>
        </w:r>
      </w:ins>
      <w:r>
        <w:t xml:space="preserve"> Existing </w:t>
      </w:r>
      <w:del w:id="9" w:author="Comparison" w:date="2019-10-24T22:49:00Z">
        <w:r>
          <w:delText>Field &amp; UK Recommissioned Field</w:delText>
        </w:r>
      </w:del>
      <w:ins w:id="10" w:author="Comparison" w:date="2019-10-24T22:49:00Z">
        <w:r>
          <w:t>Fields</w:t>
        </w:r>
      </w:ins>
    </w:p>
    <w:p w14:paraId="778B79FF" w14:textId="05FAB9FA" w:rsidR="004916D0" w:rsidRDefault="0060019C">
      <w:r>
        <w:t xml:space="preserve">OT15840    </w:t>
      </w:r>
      <w:del w:id="11" w:author="Comparison" w:date="2019-10-24T22:49:00Z">
        <w:r>
          <w:delText>PRT: tax-exempt tariffing receipts - foreign fields</w:delText>
        </w:r>
      </w:del>
      <w:ins w:id="12" w:author="Comparison" w:date="2019-10-24T22:49:00Z">
        <w:r>
          <w:t>Foreign Fields</w:t>
        </w:r>
      </w:ins>
    </w:p>
    <w:p w14:paraId="3CD41B5B" w14:textId="7EBD575A" w:rsidR="004916D0" w:rsidRDefault="0060019C">
      <w:r>
        <w:t xml:space="preserve">OT15850    </w:t>
      </w:r>
      <w:del w:id="13" w:author="Comparison" w:date="2019-10-24T22:49:00Z">
        <w:r>
          <w:delText>PRT: tax-exempt tariffing receipts - transmedian fields</w:delText>
        </w:r>
      </w:del>
      <w:ins w:id="14" w:author="Comparison" w:date="2019-10-24T22:49:00Z">
        <w:r>
          <w:t>Transmedian Fields</w:t>
        </w:r>
      </w:ins>
    </w:p>
    <w:p w14:paraId="302A454E" w14:textId="146BA323" w:rsidR="004916D0" w:rsidRDefault="0060019C">
      <w:r>
        <w:t xml:space="preserve">OT15860    </w:t>
      </w:r>
      <w:del w:id="15" w:author="Comparison" w:date="2019-10-24T22:49:00Z">
        <w:r>
          <w:delText>PRT: tax-exempt tariffing receipts - definition</w:delText>
        </w:r>
      </w:del>
      <w:ins w:id="16" w:author="Comparison" w:date="2019-10-24T22:49:00Z">
        <w:r>
          <w:t>Definition</w:t>
        </w:r>
      </w:ins>
      <w:r>
        <w:t xml:space="preserve"> of </w:t>
      </w:r>
      <w:del w:id="17" w:author="Comparison" w:date="2019-10-24T22:49:00Z">
        <w:r>
          <w:delText>qualifying exist</w:delText>
        </w:r>
        <w:r>
          <w:delText>ing field</w:delText>
        </w:r>
      </w:del>
      <w:ins w:id="18" w:author="Comparison" w:date="2019-10-24T22:49:00Z">
        <w:r>
          <w:t xml:space="preserve">Qualifying </w:t>
        </w:r>
        <w:r>
          <w:t>Existing Field</w:t>
        </w:r>
      </w:ins>
    </w:p>
    <w:p w14:paraId="005E4298" w14:textId="77777777" w:rsidR="00D5315B" w:rsidRDefault="0060019C">
      <w:pPr>
        <w:rPr>
          <w:del w:id="19" w:author="Comparison" w:date="2019-10-24T22:49:00Z"/>
        </w:rPr>
      </w:pPr>
      <w:del w:id="20" w:author="Comparison" w:date="2019-10-24T22:49:00Z">
        <w:r>
          <w:delText>OT15870    PRT: tax-exempt tariffing receipts - excepted assets - assets wholly situated in an existing field</w:delText>
        </w:r>
      </w:del>
    </w:p>
    <w:p w14:paraId="60B1939B" w14:textId="77777777" w:rsidR="004916D0" w:rsidRDefault="0060019C">
      <w:pPr>
        <w:rPr>
          <w:ins w:id="21" w:author="Comparison" w:date="2019-10-24T22:49:00Z"/>
        </w:rPr>
      </w:pPr>
      <w:ins w:id="22" w:author="Comparison" w:date="2019-10-24T22:49:00Z">
        <w:r>
          <w:t>OT15870    Excepted Assets – Assets Wholly Situated in Existing Field</w:t>
        </w:r>
      </w:ins>
    </w:p>
    <w:p w14:paraId="17788C16" w14:textId="5BF94A48" w:rsidR="004916D0" w:rsidRDefault="0060019C">
      <w:r>
        <w:t xml:space="preserve">OT15880    </w:t>
      </w:r>
      <w:del w:id="23" w:author="Comparison" w:date="2019-10-24T22:49:00Z">
        <w:r>
          <w:delText>PRT: tax-exempt tariffing receipts - excepted assets - tankers</w:delText>
        </w:r>
      </w:del>
      <w:ins w:id="24" w:author="Comparison" w:date="2019-10-24T22:49:00Z">
        <w:r>
          <w:t>Excepted Assets – Tankers</w:t>
        </w:r>
      </w:ins>
      <w:r>
        <w:t xml:space="preserve"> and </w:t>
      </w:r>
      <w:del w:id="25" w:author="Comparison" w:date="2019-10-24T22:49:00Z">
        <w:r>
          <w:delText>tanker loading fields</w:delText>
        </w:r>
      </w:del>
      <w:ins w:id="26" w:author="Comparison" w:date="2019-10-24T22:49:00Z">
        <w:r>
          <w:t>Tanker Loaded Fields</w:t>
        </w:r>
      </w:ins>
    </w:p>
    <w:p w14:paraId="05A394AF" w14:textId="77777777" w:rsidR="00D5315B" w:rsidRDefault="0060019C">
      <w:pPr>
        <w:rPr>
          <w:del w:id="27" w:author="Comparison" w:date="2019-10-24T22:49:00Z"/>
        </w:rPr>
      </w:pPr>
      <w:del w:id="28" w:author="Comparison" w:date="2019-10-24T22:49:00Z">
        <w:r>
          <w:delText>OT15890    PRT: tax-exempt tariffing</w:delText>
        </w:r>
        <w:r>
          <w:delText xml:space="preserve"> receipts - excepted assets - assets subject to excess capacity election</w:delText>
        </w:r>
      </w:del>
    </w:p>
    <w:p w14:paraId="06A2D541" w14:textId="77777777" w:rsidR="004916D0" w:rsidRDefault="0060019C">
      <w:pPr>
        <w:rPr>
          <w:ins w:id="29" w:author="Comparison" w:date="2019-10-24T22:49:00Z"/>
        </w:rPr>
      </w:pPr>
      <w:ins w:id="30" w:author="Comparison" w:date="2019-10-24T22:49:00Z">
        <w:r>
          <w:t>OT15890    Excepted Assets – Excess Capacity Election</w:t>
        </w:r>
      </w:ins>
    </w:p>
    <w:p w14:paraId="2FDBC700" w14:textId="6F8BBFF5" w:rsidR="004916D0" w:rsidRDefault="0060019C">
      <w:r>
        <w:t xml:space="preserve">OT15900    </w:t>
      </w:r>
      <w:del w:id="31" w:author="Comparison" w:date="2019-10-24T22:49:00Z">
        <w:r>
          <w:delText>PRT: tax-exempt tariffing receipts - transitional provision</w:delText>
        </w:r>
      </w:del>
      <w:ins w:id="32" w:author="Comparison" w:date="2019-10-24T22:49:00Z">
        <w:r>
          <w:t>Transitional Provision</w:t>
        </w:r>
      </w:ins>
    </w:p>
    <w:p w14:paraId="1D6E212C" w14:textId="1EA87966" w:rsidR="004916D0" w:rsidRDefault="0060019C">
      <w:r>
        <w:t xml:space="preserve">OT15905    </w:t>
      </w:r>
      <w:del w:id="33" w:author="Comparison" w:date="2019-10-24T22:49:00Z">
        <w:r>
          <w:delText>PRT: tax-exempt tariffing receipts - operation</w:delText>
        </w:r>
      </w:del>
      <w:ins w:id="34" w:author="Comparison" w:date="2019-10-24T22:49:00Z">
        <w:r>
          <w:t>Operation</w:t>
        </w:r>
      </w:ins>
      <w:r>
        <w:t xml:space="preserve"> </w:t>
      </w:r>
      <w:r>
        <w:t xml:space="preserve">of </w:t>
      </w:r>
      <w:del w:id="35" w:author="Comparison" w:date="2019-10-24T22:49:00Z">
        <w:r>
          <w:delText>transitional provision</w:delText>
        </w:r>
      </w:del>
      <w:ins w:id="36" w:author="Comparison" w:date="2019-10-24T22:49:00Z">
        <w:r>
          <w:t>Transitional Provisions</w:t>
        </w:r>
      </w:ins>
    </w:p>
    <w:p w14:paraId="40461113" w14:textId="77777777" w:rsidR="00D5315B" w:rsidRDefault="0060019C">
      <w:pPr>
        <w:rPr>
          <w:del w:id="37" w:author="Comparison" w:date="2019-10-24T22:49:00Z"/>
        </w:rPr>
      </w:pPr>
      <w:del w:id="38" w:author="Comparison" w:date="2019-10-24T22:49:00Z">
        <w:r>
          <w:delText>OT15910    PRT: tax-exempt t</w:delText>
        </w:r>
        <w:r>
          <w:delText>ariffing receipts - tax-exempt tariffing receipts - related expenditure</w:delText>
        </w:r>
      </w:del>
    </w:p>
    <w:p w14:paraId="24FB441E" w14:textId="77777777" w:rsidR="004916D0" w:rsidRDefault="0060019C">
      <w:pPr>
        <w:rPr>
          <w:ins w:id="39" w:author="Comparison" w:date="2019-10-24T22:49:00Z"/>
        </w:rPr>
      </w:pPr>
      <w:ins w:id="40" w:author="Comparison" w:date="2019-10-24T22:49:00Z">
        <w:r>
          <w:t>OT15910    Tax-Exempt Tariffing Receipts – Related Expenditure</w:t>
        </w:r>
      </w:ins>
    </w:p>
    <w:p w14:paraId="5670F00A" w14:textId="2654BCA0" w:rsidR="004916D0" w:rsidRDefault="0060019C">
      <w:r>
        <w:t xml:space="preserve">OT15920    </w:t>
      </w:r>
      <w:del w:id="41" w:author="Comparison" w:date="2019-10-24T22:49:00Z">
        <w:r>
          <w:delText>PRT: tax-exempt tariffing receipts - cost</w:delText>
        </w:r>
      </w:del>
      <w:ins w:id="42" w:author="Comparison" w:date="2019-10-24T22:49:00Z">
        <w:r>
          <w:t>Cost</w:t>
        </w:r>
      </w:ins>
      <w:r>
        <w:t xml:space="preserve"> allocation </w:t>
      </w:r>
      <w:del w:id="43" w:author="Comparison" w:date="2019-10-24T22:49:00Z">
        <w:r>
          <w:delText>the modified approach</w:delText>
        </w:r>
      </w:del>
      <w:ins w:id="44" w:author="Comparison" w:date="2019-10-24T22:49:00Z">
        <w:r>
          <w:t>– Modified Approach</w:t>
        </w:r>
      </w:ins>
    </w:p>
    <w:p w14:paraId="45B591DD" w14:textId="7E187785" w:rsidR="004916D0" w:rsidRDefault="0060019C">
      <w:r>
        <w:t xml:space="preserve">OT15925    </w:t>
      </w:r>
      <w:del w:id="45" w:author="Comparison" w:date="2019-10-24T22:49:00Z">
        <w:r>
          <w:delText>PRT: tax-exempt tariffing receipts - cost</w:delText>
        </w:r>
      </w:del>
      <w:ins w:id="46" w:author="Comparison" w:date="2019-10-24T22:49:00Z">
        <w:r>
          <w:t>Cost</w:t>
        </w:r>
      </w:ins>
      <w:r>
        <w:t xml:space="preserve"> allocation </w:t>
      </w:r>
      <w:del w:id="47" w:author="Comparison" w:date="2019-10-24T22:49:00Z">
        <w:r>
          <w:delText>- application</w:delText>
        </w:r>
      </w:del>
      <w:ins w:id="48" w:author="Comparison" w:date="2019-10-24T22:49:00Z">
        <w:r>
          <w:t>– Application</w:t>
        </w:r>
      </w:ins>
      <w:r>
        <w:t xml:space="preserve"> of the </w:t>
      </w:r>
      <w:del w:id="49" w:author="Comparison" w:date="2019-10-24T22:49:00Z">
        <w:r>
          <w:delText>modified appr</w:delText>
        </w:r>
        <w:r>
          <w:delText>oach</w:delText>
        </w:r>
      </w:del>
      <w:ins w:id="50" w:author="Comparison" w:date="2019-10-24T22:49:00Z">
        <w:r>
          <w:t>Modified Approach</w:t>
        </w:r>
      </w:ins>
    </w:p>
    <w:p w14:paraId="61A9AA25" w14:textId="31FD5657" w:rsidR="004916D0" w:rsidRDefault="0060019C">
      <w:r>
        <w:lastRenderedPageBreak/>
        <w:t xml:space="preserve">OT15930    </w:t>
      </w:r>
      <w:del w:id="51" w:author="Comparison" w:date="2019-10-24T22:49:00Z">
        <w:r>
          <w:delText>PRT: tax-exempt tariffing receipts - participators</w:delText>
        </w:r>
      </w:del>
      <w:ins w:id="52" w:author="Comparison" w:date="2019-10-24T22:49:00Z">
        <w:r>
          <w:t>Participators</w:t>
        </w:r>
      </w:ins>
      <w:r>
        <w:t xml:space="preserve"> in </w:t>
      </w:r>
      <w:del w:id="53" w:author="Comparison" w:date="2019-10-24T22:49:00Z">
        <w:r>
          <w:delText>common and connected party transactions</w:delText>
        </w:r>
      </w:del>
      <w:ins w:id="54" w:author="Comparison" w:date="2019-10-24T22:49:00Z">
        <w:r>
          <w:t>Common and Connected Pers</w:t>
        </w:r>
        <w:r>
          <w:t>on Transactions</w:t>
        </w:r>
      </w:ins>
    </w:p>
    <w:p w14:paraId="44F125A2" w14:textId="3B8A1C03" w:rsidR="004916D0" w:rsidRDefault="0060019C">
      <w:r>
        <w:t xml:space="preserve">OT15940    </w:t>
      </w:r>
      <w:del w:id="55" w:author="Comparison" w:date="2019-10-24T22:49:00Z">
        <w:r>
          <w:delText>PRT: tax-exempt tariffing receipts - cost</w:delText>
        </w:r>
      </w:del>
      <w:ins w:id="56" w:author="Comparison" w:date="2019-10-24T22:49:00Z">
        <w:r>
          <w:t>Cost</w:t>
        </w:r>
      </w:ins>
      <w:r>
        <w:t xml:space="preserve"> allocation </w:t>
      </w:r>
      <w:del w:id="57" w:author="Comparison" w:date="2019-10-24T22:49:00Z">
        <w:r>
          <w:delText>calculation</w:delText>
        </w:r>
      </w:del>
      <w:ins w:id="58" w:author="Comparison" w:date="2019-10-24T22:49:00Z">
        <w:r>
          <w:t>– Calculation</w:t>
        </w:r>
      </w:ins>
    </w:p>
    <w:p w14:paraId="723D89AC" w14:textId="77777777" w:rsidR="004916D0" w:rsidRDefault="0060019C">
      <w:r>
        <w:t xml:space="preserve"> Previous page</w:t>
      </w:r>
    </w:p>
    <w:p w14:paraId="3DD772D0" w14:textId="77777777" w:rsidR="004916D0" w:rsidRDefault="0060019C">
      <w:r>
        <w:t xml:space="preserve"> Next page</w:t>
      </w:r>
    </w:p>
    <w:sectPr w:rsidR="004916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16D0"/>
    <w:rsid w:val="004E728B"/>
    <w:rsid w:val="0060019C"/>
    <w:rsid w:val="00AA1D8D"/>
    <w:rsid w:val="00B47730"/>
    <w:rsid w:val="00C24127"/>
    <w:rsid w:val="00CB0664"/>
    <w:rsid w:val="00D531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2918532-E68F-4191-9A85-ADFB17CE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0019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1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3BDD6D-9EDA-4D6F-B9AC-4321C8F0F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2019-10-24T21:49:00Z</dcterms:modified>
  <cp:category/>
</cp:coreProperties>
</file>