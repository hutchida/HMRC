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2773B" w14:textId="7B16ED82" w:rsidR="00857BC1" w:rsidRDefault="00841F40">
      <w:pPr>
        <w:pStyle w:val="Title"/>
      </w:pPr>
      <w:bookmarkStart w:id="0" w:name="_GoBack"/>
      <w:bookmarkEnd w:id="0"/>
      <w:r>
        <w:t xml:space="preserve">HMRC - OT18250 - PRT: Unitisations And </w:t>
      </w:r>
      <w:del w:id="1" w:author="Comparison" w:date="2019-10-24T22:58:00Z">
        <w:r>
          <w:delText>Re-Determinations</w:delText>
        </w:r>
      </w:del>
      <w:ins w:id="2" w:author="Comparison" w:date="2019-10-24T22:58:00Z">
        <w:r>
          <w:t>Redeterminations</w:t>
        </w:r>
      </w:ins>
      <w:r>
        <w:t>: Contents</w:t>
      </w:r>
    </w:p>
    <w:p w14:paraId="5194F244" w14:textId="39A27B41" w:rsidR="00857BC1" w:rsidRDefault="00841F40">
      <w:r>
        <w:t xml:space="preserve">OT18260    </w:t>
      </w:r>
      <w:del w:id="3" w:author="Comparison" w:date="2019-10-24T22:58:00Z">
        <w:r>
          <w:delText>PRT: unitisations and re-determinations - regulations</w:delText>
        </w:r>
      </w:del>
      <w:ins w:id="4" w:author="Comparison" w:date="2019-10-24T22:58:00Z">
        <w:r>
          <w:t>Regulations</w:t>
        </w:r>
      </w:ins>
    </w:p>
    <w:p w14:paraId="5A1F00C1" w14:textId="295F3D2A" w:rsidR="00857BC1" w:rsidRDefault="00841F40">
      <w:r>
        <w:t xml:space="preserve">OT18270    </w:t>
      </w:r>
      <w:del w:id="5" w:author="Comparison" w:date="2019-10-24T22:58:00Z">
        <w:r>
          <w:delText>PRT: unitisations and re-determinations - unitisation agreements</w:delText>
        </w:r>
      </w:del>
      <w:ins w:id="6" w:author="Comparison" w:date="2019-10-24T22:58:00Z">
        <w:r>
          <w:t>Unitisation Agreements</w:t>
        </w:r>
      </w:ins>
    </w:p>
    <w:p w14:paraId="726CD516" w14:textId="45BA31D9" w:rsidR="00857BC1" w:rsidRDefault="00841F40">
      <w:r>
        <w:t xml:space="preserve">OT18280    </w:t>
      </w:r>
      <w:ins w:id="7" w:author="Comparison" w:date="2019-10-24T22:58:00Z">
        <w:r>
          <w:t xml:space="preserve">Unitisations - </w:t>
        </w:r>
      </w:ins>
      <w:r>
        <w:t>PRT</w:t>
      </w:r>
      <w:del w:id="8" w:author="Comparison" w:date="2019-10-24T22:58:00Z">
        <w:r>
          <w:delText xml:space="preserve">: unitisations and </w:delText>
        </w:r>
        <w:r>
          <w:delText>re-determinations - unitisations, PRT treatment</w:delText>
        </w:r>
      </w:del>
      <w:ins w:id="9" w:author="Comparison" w:date="2019-10-24T22:58:00Z">
        <w:r>
          <w:t xml:space="preserve"> Treatment</w:t>
        </w:r>
      </w:ins>
    </w:p>
    <w:p w14:paraId="54379930" w14:textId="7CB962B8" w:rsidR="00857BC1" w:rsidRDefault="00841F40">
      <w:r>
        <w:t xml:space="preserve">OT18290    </w:t>
      </w:r>
      <w:del w:id="10" w:author="Comparison" w:date="2019-10-24T22:58:00Z">
        <w:r>
          <w:delText>PRT: unitisations and re</w:delText>
        </w:r>
      </w:del>
      <w:ins w:id="11" w:author="Comparison" w:date="2019-10-24T22:58:00Z">
        <w:r>
          <w:t>Re</w:t>
        </w:r>
      </w:ins>
      <w:r>
        <w:t xml:space="preserve">-determinations - </w:t>
      </w:r>
      <w:del w:id="12" w:author="Comparison" w:date="2019-10-24T22:58:00Z">
        <w:r>
          <w:delText>Schedule 17</w:delText>
        </w:r>
      </w:del>
      <w:ins w:id="13" w:author="Comparison" w:date="2019-10-24T22:58:00Z">
        <w:r>
          <w:t>Tax Consequences</w:t>
        </w:r>
      </w:ins>
    </w:p>
    <w:p w14:paraId="73FCAB5D" w14:textId="679CF612" w:rsidR="00857BC1" w:rsidRDefault="00841F40">
      <w:r>
        <w:t xml:space="preserve">OT18300    </w:t>
      </w:r>
      <w:del w:id="14" w:author="Comparison" w:date="2019-10-24T22:58:00Z">
        <w:r>
          <w:delText>PRT: unitisations and re-determinations - re</w:delText>
        </w:r>
      </w:del>
      <w:ins w:id="15" w:author="Comparison" w:date="2019-10-24T22:58:00Z">
        <w:r>
          <w:t>Re</w:t>
        </w:r>
      </w:ins>
      <w:r>
        <w:t xml:space="preserve">-determination </w:t>
      </w:r>
      <w:del w:id="16" w:author="Comparison" w:date="2019-10-24T22:58:00Z">
        <w:r>
          <w:delText>claims</w:delText>
        </w:r>
      </w:del>
      <w:ins w:id="17" w:author="Comparison" w:date="2019-10-24T22:58:00Z">
        <w:r>
          <w:t>Claims</w:t>
        </w:r>
      </w:ins>
    </w:p>
    <w:p w14:paraId="3F470253" w14:textId="06304839" w:rsidR="00857BC1" w:rsidRDefault="00841F40">
      <w:r>
        <w:t xml:space="preserve">OT18310    </w:t>
      </w:r>
      <w:del w:id="18" w:author="Comparison" w:date="2019-10-24T22:58:00Z">
        <w:r>
          <w:delText>PRT: unitisations</w:delText>
        </w:r>
      </w:del>
      <w:ins w:id="19" w:author="Comparison" w:date="2019-10-24T22:58:00Z">
        <w:r>
          <w:t>Negative Uplift</w:t>
        </w:r>
      </w:ins>
      <w:r>
        <w:t xml:space="preserve"> and </w:t>
      </w:r>
      <w:del w:id="20" w:author="Comparison" w:date="2019-10-24T22:58:00Z">
        <w:r>
          <w:delText>re-determinations - negative upli</w:delText>
        </w:r>
        <w:r>
          <w:delText>ft and safeguard</w:delText>
        </w:r>
      </w:del>
      <w:ins w:id="21" w:author="Comparison" w:date="2019-10-24T22:58:00Z">
        <w:r>
          <w:t>Safeguard</w:t>
        </w:r>
      </w:ins>
    </w:p>
    <w:p w14:paraId="22310797" w14:textId="054F5E8B" w:rsidR="00857BC1" w:rsidRDefault="00841F40">
      <w:r>
        <w:t xml:space="preserve">OT18320    </w:t>
      </w:r>
      <w:del w:id="22" w:author="Comparison" w:date="2019-10-24T22:58:00Z">
        <w:r>
          <w:delText>PRT: unitisations and re-determinations - farm outs - outline</w:delText>
        </w:r>
      </w:del>
      <w:ins w:id="23" w:author="Comparison" w:date="2019-10-24T22:58:00Z">
        <w:r>
          <w:t>Farm Outs - Outline</w:t>
        </w:r>
      </w:ins>
    </w:p>
    <w:p w14:paraId="4DFCF2BD" w14:textId="579F49ED" w:rsidR="00857BC1" w:rsidRDefault="00841F40">
      <w:r>
        <w:t xml:space="preserve">OT18330    </w:t>
      </w:r>
      <w:del w:id="24" w:author="Comparison" w:date="2019-10-24T22:58:00Z">
        <w:r>
          <w:delText>PRT: unitisations and re-determinations - purchase</w:delText>
        </w:r>
      </w:del>
      <w:ins w:id="25" w:author="Comparison" w:date="2019-10-24T22:58:00Z">
        <w:r>
          <w:t>Purchase</w:t>
        </w:r>
      </w:ins>
      <w:r>
        <w:t xml:space="preserve"> of </w:t>
      </w:r>
      <w:del w:id="26" w:author="Comparison" w:date="2019-10-24T22:58:00Z">
        <w:r>
          <w:delText>licence interests - no</w:delText>
        </w:r>
      </w:del>
      <w:ins w:id="27" w:author="Comparison" w:date="2019-10-24T22:58:00Z">
        <w:r>
          <w:t>Licence Interests - No</w:t>
        </w:r>
      </w:ins>
      <w:r>
        <w:t xml:space="preserve"> PRT field yet determined</w:t>
      </w:r>
    </w:p>
    <w:p w14:paraId="7BF9100D" w14:textId="098DD46F" w:rsidR="00857BC1" w:rsidRDefault="00841F40">
      <w:r>
        <w:t xml:space="preserve">OT18340    </w:t>
      </w:r>
      <w:del w:id="28" w:author="Comparison" w:date="2019-10-24T22:58:00Z">
        <w:r>
          <w:delText xml:space="preserve">PRT: unitisations and re-determinations - </w:delText>
        </w:r>
        <w:r>
          <w:delText>purchase</w:delText>
        </w:r>
      </w:del>
      <w:ins w:id="29" w:author="Comparison" w:date="2019-10-24T22:58:00Z">
        <w:r>
          <w:t>Purchase</w:t>
        </w:r>
      </w:ins>
      <w:r>
        <w:t xml:space="preserve"> of </w:t>
      </w:r>
      <w:del w:id="30" w:author="Comparison" w:date="2019-10-24T22:58:00Z">
        <w:r>
          <w:delText>licence interests</w:delText>
        </w:r>
      </w:del>
      <w:ins w:id="31" w:author="Comparison" w:date="2019-10-24T22:58:00Z">
        <w:r>
          <w:t>Licence Interests</w:t>
        </w:r>
      </w:ins>
      <w:r>
        <w:t xml:space="preserve"> - PRT field determined and comprised in licence</w:t>
      </w:r>
    </w:p>
    <w:p w14:paraId="1CE9C94C" w14:textId="211B6A10" w:rsidR="00857BC1" w:rsidRDefault="00841F40">
      <w:r>
        <w:t xml:space="preserve">OT18350    </w:t>
      </w:r>
      <w:ins w:id="32" w:author="Comparison" w:date="2019-10-24T22:58:00Z">
        <w:r>
          <w:t>Work Programm</w:t>
        </w:r>
        <w:r>
          <w:t xml:space="preserve">e - </w:t>
        </w:r>
      </w:ins>
      <w:r>
        <w:t>PRT</w:t>
      </w:r>
      <w:del w:id="33" w:author="Comparison" w:date="2019-10-24T22:58:00Z">
        <w:r>
          <w:delText>: unitisations and re-determinations - work programme - PRT treatment</w:delText>
        </w:r>
      </w:del>
      <w:ins w:id="34" w:author="Comparison" w:date="2019-10-24T22:58:00Z">
        <w:r>
          <w:t xml:space="preserve"> Treatment</w:t>
        </w:r>
      </w:ins>
    </w:p>
    <w:p w14:paraId="4FDC24C7" w14:textId="33C0A315" w:rsidR="00857BC1" w:rsidRDefault="00841F40">
      <w:r>
        <w:t xml:space="preserve">OT18360    </w:t>
      </w:r>
      <w:del w:id="35" w:author="Comparison" w:date="2019-10-24T22:58:00Z">
        <w:r>
          <w:delText>PRT: unitisations and re-determinations - development carry</w:delText>
        </w:r>
      </w:del>
      <w:ins w:id="36" w:author="Comparison" w:date="2019-10-24T22:58:00Z">
        <w:r>
          <w:t>Development Carry</w:t>
        </w:r>
      </w:ins>
    </w:p>
    <w:p w14:paraId="4B7BBAA9" w14:textId="003D2A1C" w:rsidR="00857BC1" w:rsidRDefault="00841F40">
      <w:r>
        <w:t xml:space="preserve">OT18370    </w:t>
      </w:r>
      <w:ins w:id="37" w:author="Comparison" w:date="2019-10-24T22:58:00Z">
        <w:r>
          <w:t xml:space="preserve">Carried Interest - </w:t>
        </w:r>
      </w:ins>
      <w:r>
        <w:t>PRT</w:t>
      </w:r>
      <w:del w:id="38" w:author="Comparison" w:date="2019-10-24T22:58:00Z">
        <w:r>
          <w:delText>: unitisa</w:delText>
        </w:r>
        <w:r>
          <w:delText>tions and re-determinations - carried interest - PRT treatment</w:delText>
        </w:r>
      </w:del>
      <w:ins w:id="39" w:author="Comparison" w:date="2019-10-24T22:58:00Z">
        <w:r>
          <w:t xml:space="preserve"> Treatment</w:t>
        </w:r>
      </w:ins>
    </w:p>
    <w:p w14:paraId="64B4D376" w14:textId="77777777" w:rsidR="00857BC1" w:rsidRDefault="00841F40">
      <w:r>
        <w:t xml:space="preserve"> Previous page</w:t>
      </w:r>
    </w:p>
    <w:p w14:paraId="08214F8E" w14:textId="77777777" w:rsidR="00857BC1" w:rsidRDefault="00841F40">
      <w:r>
        <w:t xml:space="preserve"> Next page</w:t>
      </w:r>
    </w:p>
    <w:sectPr w:rsidR="00857B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61B5"/>
    <w:rsid w:val="00765B82"/>
    <w:rsid w:val="00841F40"/>
    <w:rsid w:val="00857BC1"/>
    <w:rsid w:val="00AA1D8D"/>
    <w:rsid w:val="00B3363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7CC6012-7EEF-461D-A79F-82F03224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41F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139131-83D5-4AD1-A90B-4BDCBC7A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2019-10-24T21:58:00Z</dcterms:modified>
  <cp:category/>
</cp:coreProperties>
</file>