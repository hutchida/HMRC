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9C37" w14:textId="77777777" w:rsidR="007735B8" w:rsidRDefault="00FD31FD">
      <w:pPr>
        <w:pStyle w:val="Title"/>
      </w:pPr>
      <w:bookmarkStart w:id="0" w:name="_GoBack"/>
      <w:bookmarkEnd w:id="0"/>
      <w:r>
        <w:t>HMRC - CTM06260 - Relevant Liabilities Restriction - Particular Aspects</w:t>
      </w:r>
    </w:p>
    <w:p w14:paraId="2C4ED79A" w14:textId="77777777" w:rsidR="007735B8" w:rsidRDefault="00FD31FD">
      <w:r>
        <w:t>Intra-group liabilities</w:t>
      </w:r>
    </w:p>
    <w:p w14:paraId="67B1FEE4" w14:textId="77777777" w:rsidR="007735B8" w:rsidRDefault="00FD31FD">
      <w:r>
        <w:t xml:space="preserve">The relevant liabilities restriction was introduced to counteract avoidance as explained in CTM06250. However, the restriction applies to all </w:t>
      </w:r>
      <w:r>
        <w:t>transfers of trade which fall under CTA10/S940A. Note in particular that there is no exclusion in CTA10/S945 (2) for liabilities connected with transfers within a stable group of companies, even though all third party creditors may be paid in full. This me</w:t>
      </w:r>
      <w:r>
        <w:t>ans that where a predecessor has an outstanding debt to a fellow group company at the time of the transfer, which is not transferred with the trade, that debt will count as a liability for the purposes of the restriction.</w:t>
      </w:r>
    </w:p>
    <w:p w14:paraId="328C69C3" w14:textId="77777777" w:rsidR="007735B8" w:rsidRDefault="007735B8"/>
    <w:p w14:paraId="4FC23E1F" w14:textId="77777777" w:rsidR="007735B8" w:rsidRDefault="00FD31FD">
      <w:r>
        <w:t>Part-trades and apportionment</w:t>
      </w:r>
    </w:p>
    <w:p w14:paraId="69D614C2" w14:textId="77777777" w:rsidR="007735B8" w:rsidRDefault="00FD31FD">
      <w:r>
        <w:t>The</w:t>
      </w:r>
      <w:r>
        <w:t xml:space="preserve"> relevant liabilities restriction is adapted to part-trades by looking at the assets and liabilities which relate to the part-trade transferred. It is necessary to:</w:t>
      </w:r>
    </w:p>
    <w:p w14:paraId="54E74D16" w14:textId="77777777" w:rsidR="007735B8" w:rsidRDefault="00FD31FD">
      <w:r>
        <w:t>identify assets and liabilities, and</w:t>
      </w:r>
    </w:p>
    <w:p w14:paraId="48853370" w14:textId="77777777" w:rsidR="007735B8" w:rsidRDefault="00FD31FD">
      <w:r>
        <w:t>apportion these between the trading activities that we</w:t>
      </w:r>
      <w:r>
        <w:t>re transferred and those that were retained.</w:t>
      </w:r>
    </w:p>
    <w:p w14:paraId="39131F7D" w14:textId="77777777" w:rsidR="007735B8" w:rsidRDefault="00FD31FD">
      <w:r>
        <w:t>Any reasonable method of apportionment may be used - CTA10/S952 refers to ‘just and reasonable apportionments are to be made of receipts, expenses, assets and liabilities’. The object is to establish the liabili</w:t>
      </w:r>
      <w:r>
        <w:t>ties and assets that relate to the part-trade transferred were not transferred to the successor. If all the liabilities that relate to the part-trade are transferred with it, the restriction does not apply.</w:t>
      </w:r>
    </w:p>
    <w:p w14:paraId="2DABC30C" w14:textId="77777777" w:rsidR="007735B8" w:rsidRDefault="00FD31FD">
      <w:r>
        <w:t>Example 2 of CTM06280 shows the relevant liabilit</w:t>
      </w:r>
      <w:r>
        <w:t>ies restriction where a part-trade is transferred.</w:t>
      </w:r>
    </w:p>
    <w:p w14:paraId="31666586" w14:textId="77777777" w:rsidR="007735B8" w:rsidRDefault="007735B8"/>
    <w:p w14:paraId="40518811" w14:textId="77777777" w:rsidR="007735B8" w:rsidRDefault="00FD31FD">
      <w:r>
        <w:t>Conversion of liability</w:t>
      </w:r>
    </w:p>
    <w:p w14:paraId="12DDCB78" w14:textId="77777777" w:rsidR="007735B8" w:rsidRDefault="00FD31FD">
      <w:r>
        <w:t>The relevant liabilites restriction may be eliminated or reduced if, before the transfer, the predecessor company issues further share capital, or waives or releases liabilities.</w:t>
      </w:r>
    </w:p>
    <w:p w14:paraId="61D38585" w14:textId="77777777" w:rsidR="007735B8" w:rsidRDefault="00FD31FD">
      <w:r>
        <w:t>I</w:t>
      </w:r>
      <w:r>
        <w:t>n the latter case, and where the amounts waived or released before 22 April 2009 were trading account items CTA09/S94 may apply. CTA09/S94 is about debts deducted and subsequently released - see BIM40200+.</w:t>
      </w:r>
    </w:p>
    <w:p w14:paraId="0AB631BC" w14:textId="77777777" w:rsidR="007735B8" w:rsidRDefault="00FD31FD">
      <w:r>
        <w:lastRenderedPageBreak/>
        <w:t>Trade debt releases occurring on or after 22 April</w:t>
      </w:r>
      <w:r>
        <w:t xml:space="preserve"> 2009 are within the rules on deemed loan relationships in CTA09/PART6. CTA09/S481 (3)(d) applies - see CFM41060.</w:t>
      </w:r>
    </w:p>
    <w:p w14:paraId="0A9EBACA" w14:textId="77777777" w:rsidR="007735B8" w:rsidRDefault="00FD31FD">
      <w:r>
        <w:t>CTA10/S946 restricts the ability of companies to eliminate or reduce the relevant liabilities restriction by other forms of restructuring such</w:t>
      </w:r>
      <w:r>
        <w:t xml:space="preserve"> as the conversion of a liability to share capital. Such debt restructuring that has taken place within a twelve-month period prior to in the date on which the predecessor ceased trading is disregarded for the purposes of computing the relevant liabilities</w:t>
      </w:r>
      <w:r>
        <w:t xml:space="preserve"> restriction.</w:t>
      </w:r>
    </w:p>
    <w:p w14:paraId="0670816C" w14:textId="77777777" w:rsidR="007735B8" w:rsidRDefault="007735B8"/>
    <w:p w14:paraId="2521BBE4" w14:textId="77777777" w:rsidR="007735B8" w:rsidRDefault="00FD31FD">
      <w:r>
        <w:t>Interaction with CTA10/S953</w:t>
      </w:r>
    </w:p>
    <w:p w14:paraId="1A31E163" w14:textId="77777777" w:rsidR="007735B8" w:rsidRDefault="00FD31FD">
      <w:r>
        <w:t>CTA10/S953 applies where a transfer of a trade or part-trade between two companies never meets the common ownership test, but within the next two years there is a further transfer to a third company (see CTM06070)</w:t>
      </w:r>
      <w:r>
        <w:t>.</w:t>
      </w:r>
    </w:p>
    <w:p w14:paraId="06A0585A" w14:textId="77777777" w:rsidR="007735B8" w:rsidRDefault="00FD31FD">
      <w:r>
        <w:t>Where CTA10/S953 applies, any relevant liabilities restriction is operated on both:</w:t>
      </w:r>
    </w:p>
    <w:p w14:paraId="506A2FD0" w14:textId="77777777" w:rsidR="007735B8" w:rsidRDefault="00FD31FD">
      <w:r>
        <w:t>the original transfer of trade to the unrelated second company, and</w:t>
      </w:r>
    </w:p>
    <w:p w14:paraId="14B92478" w14:textId="77777777" w:rsidR="007735B8" w:rsidRDefault="00FD31FD">
      <w:pPr>
        <w:rPr>
          <w:ins w:id="1" w:author="Comparison" w:date="2019-10-30T19:15:00Z"/>
        </w:rPr>
      </w:pPr>
      <w:r>
        <w:t>the transfer from the second to the third company.</w:t>
      </w:r>
    </w:p>
    <w:p w14:paraId="1DB8C445" w14:textId="77777777" w:rsidR="007735B8" w:rsidRDefault="00FD31FD">
      <w:pPr>
        <w:rPr>
          <w:ins w:id="2" w:author="Comparison" w:date="2019-10-30T19:15:00Z"/>
        </w:rPr>
      </w:pPr>
      <w:ins w:id="3" w:author="Comparison" w:date="2019-10-30T19:15:00Z">
        <w:r>
          <w:t xml:space="preserve"> Previous page</w:t>
        </w:r>
      </w:ins>
    </w:p>
    <w:p w14:paraId="544E5924" w14:textId="77777777" w:rsidR="007735B8" w:rsidRDefault="00FD31FD">
      <w:ins w:id="4" w:author="Comparison" w:date="2019-10-30T19:15:00Z">
        <w:r>
          <w:t xml:space="preserve"> Next page</w:t>
        </w:r>
      </w:ins>
    </w:p>
    <w:sectPr w:rsidR="00773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4A6"/>
    <w:rsid w:val="007735B8"/>
    <w:rsid w:val="008D1C14"/>
    <w:rsid w:val="00AA1D8D"/>
    <w:rsid w:val="00B47730"/>
    <w:rsid w:val="00CB0664"/>
    <w:rsid w:val="00E81BDA"/>
    <w:rsid w:val="00FC693F"/>
    <w:rsid w:val="00F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2A64EC-68AC-4E6D-BF43-5320794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D31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5C882E-088F-437B-BB8F-62345C56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2019-10-30T19:15:00Z</dcterms:modified>
  <cp:category/>
</cp:coreProperties>
</file>