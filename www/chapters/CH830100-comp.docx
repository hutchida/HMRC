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7E860" w14:textId="77777777" w:rsidR="006D3454" w:rsidRDefault="00825B8F">
      <w:pPr>
        <w:pStyle w:val="Title"/>
      </w:pPr>
      <w:bookmarkStart w:id="0" w:name="_GoBack"/>
      <w:bookmarkEnd w:id="0"/>
      <w:r>
        <w:t>HMRC - CH830100 - Overview</w:t>
      </w:r>
    </w:p>
    <w:p w14:paraId="0CDA974D" w14:textId="77777777" w:rsidR="006D3454" w:rsidRDefault="00825B8F">
      <w:r>
        <w:t>Poor behaviour by a minority of agents often falls into one or more of the following categories</w:t>
      </w:r>
    </w:p>
    <w:p w14:paraId="38EB1215" w14:textId="77777777" w:rsidR="006D3454" w:rsidRDefault="00825B8F">
      <w:r>
        <w:t>unreasonable behaviour aimed at disrupting and delaying our checks</w:t>
      </w:r>
    </w:p>
    <w:p w14:paraId="2D217071" w14:textId="77777777" w:rsidR="006D3454" w:rsidRDefault="00825B8F">
      <w:r>
        <w:t>poor technical ability that leads to a loss of tax</w:t>
      </w:r>
    </w:p>
    <w:p w14:paraId="76E37D75" w14:textId="77777777" w:rsidR="006D3454" w:rsidRDefault="00825B8F">
      <w:r>
        <w:t>suspicious repayment or registration activity that results in false repayments of tax</w:t>
      </w:r>
    </w:p>
    <w:p w14:paraId="1050EC9D" w14:textId="77777777" w:rsidR="006D3454" w:rsidRDefault="00825B8F">
      <w:r>
        <w:t>rude, abusive, threatening or violent behaviour</w:t>
      </w:r>
    </w:p>
    <w:p w14:paraId="0B92074C" w14:textId="77777777" w:rsidR="006D3454" w:rsidRDefault="00825B8F">
      <w:r>
        <w:t>dishonest conduct.</w:t>
      </w:r>
    </w:p>
    <w:p w14:paraId="7C2EB44A" w14:textId="77777777" w:rsidR="006D3454" w:rsidRDefault="00825B8F">
      <w:r>
        <w:t>There are ways we can respond to disruptive behaviour, usually by using our powers under FA08/Sch36.</w:t>
      </w:r>
    </w:p>
    <w:p w14:paraId="26C7783D" w14:textId="77777777" w:rsidR="006D3454" w:rsidRDefault="00825B8F">
      <w:r>
        <w:t>We</w:t>
      </w:r>
      <w:r>
        <w:t xml:space="preserve"> have established a simple reporting process so we can understand whether the reported issue is</w:t>
      </w:r>
    </w:p>
    <w:p w14:paraId="4D5C91A7" w14:textId="77777777" w:rsidR="006D3454" w:rsidRDefault="00825B8F">
      <w:r>
        <w:t>a single event</w:t>
      </w:r>
    </w:p>
    <w:p w14:paraId="734C972C" w14:textId="77777777" w:rsidR="006D3454" w:rsidRDefault="00825B8F">
      <w:r>
        <w:t>part of a wider pattern of behaviour displayed by a particular agent, or</w:t>
      </w:r>
    </w:p>
    <w:p w14:paraId="5C505537" w14:textId="77777777" w:rsidR="006D3454" w:rsidRDefault="00825B8F">
      <w:r>
        <w:t>reflects a wider behavioural trend within the agent community, see CH860</w:t>
      </w:r>
      <w:r>
        <w:t>000.</w:t>
      </w:r>
    </w:p>
    <w:p w14:paraId="10E1FDEB" w14:textId="402120D6" w:rsidR="006D3454" w:rsidRDefault="00825B8F">
      <w:pPr>
        <w:rPr>
          <w:ins w:id="1" w:author="Comparison" w:date="2019-10-30T17:30:00Z"/>
        </w:rPr>
      </w:pPr>
      <w:r>
        <w:t xml:space="preserve">You can use the process to report an agent’s poor technical ability to the </w:t>
      </w:r>
      <w:del w:id="2" w:author="Comparison" w:date="2019-10-30T17:30:00Z">
        <w:r>
          <w:delText xml:space="preserve">(This content has been withheld because of exemptions in the Freedom of Information Act 2000) </w:delText>
        </w:r>
      </w:del>
      <w:ins w:id="3" w:author="Comparison" w:date="2019-10-30T17:30:00Z">
        <w:r>
          <w:t>[Poor behaviour by a minority of agents often falls into one or more of the following categories</w:t>
        </w:r>
      </w:ins>
    </w:p>
    <w:p w14:paraId="48D6D92B" w14:textId="77777777" w:rsidR="006D3454" w:rsidRDefault="00825B8F">
      <w:pPr>
        <w:rPr>
          <w:ins w:id="4" w:author="Comparison" w:date="2019-10-30T17:30:00Z"/>
        </w:rPr>
      </w:pPr>
      <w:ins w:id="5" w:author="Comparison" w:date="2019-10-30T17:30:00Z">
        <w:r>
          <w:t>unreasonable behaviour aimed at disrupting and delaying our checks</w:t>
        </w:r>
      </w:ins>
    </w:p>
    <w:p w14:paraId="75561452" w14:textId="77777777" w:rsidR="006D3454" w:rsidRDefault="00825B8F">
      <w:pPr>
        <w:rPr>
          <w:ins w:id="6" w:author="Comparison" w:date="2019-10-30T17:30:00Z"/>
        </w:rPr>
      </w:pPr>
      <w:ins w:id="7" w:author="Comparison" w:date="2019-10-30T17:30:00Z">
        <w:r>
          <w:t>poor technic</w:t>
        </w:r>
        <w:r>
          <w:t>al ability that leads to a loss of tax</w:t>
        </w:r>
      </w:ins>
    </w:p>
    <w:p w14:paraId="0256757E" w14:textId="77777777" w:rsidR="006D3454" w:rsidRDefault="00825B8F">
      <w:pPr>
        <w:rPr>
          <w:ins w:id="8" w:author="Comparison" w:date="2019-10-30T17:30:00Z"/>
        </w:rPr>
      </w:pPr>
      <w:ins w:id="9" w:author="Comparison" w:date="2019-10-30T17:30:00Z">
        <w:r>
          <w:t>suspicious repayment or registration activity that results in false repayments of tax</w:t>
        </w:r>
      </w:ins>
    </w:p>
    <w:p w14:paraId="49E6253C" w14:textId="77777777" w:rsidR="006D3454" w:rsidRDefault="00825B8F">
      <w:pPr>
        <w:rPr>
          <w:ins w:id="10" w:author="Comparison" w:date="2019-10-30T17:30:00Z"/>
        </w:rPr>
      </w:pPr>
      <w:ins w:id="11" w:author="Comparison" w:date="2019-10-30T17:30:00Z">
        <w:r>
          <w:t>rude, abusive, threatening or violent behaviour</w:t>
        </w:r>
      </w:ins>
    </w:p>
    <w:p w14:paraId="1D2F4D10" w14:textId="77777777" w:rsidR="006D3454" w:rsidRDefault="00825B8F">
      <w:pPr>
        <w:rPr>
          <w:ins w:id="12" w:author="Comparison" w:date="2019-10-30T17:30:00Z"/>
        </w:rPr>
      </w:pPr>
      <w:ins w:id="13" w:author="Comparison" w:date="2019-10-30T17:30:00Z">
        <w:r>
          <w:t>dishonest conduct.</w:t>
        </w:r>
      </w:ins>
    </w:p>
    <w:p w14:paraId="3AAC1643" w14:textId="77777777" w:rsidR="006D3454" w:rsidRDefault="00825B8F">
      <w:pPr>
        <w:rPr>
          <w:ins w:id="14" w:author="Comparison" w:date="2019-10-30T17:30:00Z"/>
        </w:rPr>
      </w:pPr>
      <w:ins w:id="15" w:author="Comparison" w:date="2019-10-30T17:30:00Z">
        <w:r>
          <w:t>There are ways we can respond to disruptive behaviour, usually b</w:t>
        </w:r>
        <w:r>
          <w:t>y using our powers under FA08/Sch36.</w:t>
        </w:r>
      </w:ins>
    </w:p>
    <w:p w14:paraId="76DECBB3" w14:textId="77777777" w:rsidR="006D3454" w:rsidRDefault="00825B8F">
      <w:pPr>
        <w:rPr>
          <w:ins w:id="16" w:author="Comparison" w:date="2019-10-30T17:30:00Z"/>
        </w:rPr>
      </w:pPr>
      <w:ins w:id="17" w:author="Comparison" w:date="2019-10-30T17:30:00Z">
        <w:r>
          <w:t>We have established a simple reporting process so we can understand whether the reported issue is</w:t>
        </w:r>
      </w:ins>
    </w:p>
    <w:p w14:paraId="5C39772E" w14:textId="77777777" w:rsidR="006D3454" w:rsidRDefault="00825B8F">
      <w:pPr>
        <w:rPr>
          <w:ins w:id="18" w:author="Comparison" w:date="2019-10-30T17:30:00Z"/>
        </w:rPr>
      </w:pPr>
      <w:ins w:id="19" w:author="Comparison" w:date="2019-10-30T17:30:00Z">
        <w:r>
          <w:t>a single event</w:t>
        </w:r>
      </w:ins>
    </w:p>
    <w:p w14:paraId="239E01F2" w14:textId="77777777" w:rsidR="006D3454" w:rsidRDefault="00825B8F">
      <w:pPr>
        <w:rPr>
          <w:ins w:id="20" w:author="Comparison" w:date="2019-10-30T17:30:00Z"/>
        </w:rPr>
      </w:pPr>
      <w:ins w:id="21" w:author="Comparison" w:date="2019-10-30T17:30:00Z">
        <w:r>
          <w:lastRenderedPageBreak/>
          <w:t>part of a wider pattern of behaviour displayed by a particular agent, or</w:t>
        </w:r>
      </w:ins>
    </w:p>
    <w:p w14:paraId="7FBD5968" w14:textId="77777777" w:rsidR="006D3454" w:rsidRDefault="00825B8F">
      <w:pPr>
        <w:rPr>
          <w:ins w:id="22" w:author="Comparison" w:date="2019-10-30T17:30:00Z"/>
        </w:rPr>
      </w:pPr>
      <w:ins w:id="23" w:author="Comparison" w:date="2019-10-30T17:30:00Z">
        <w:r>
          <w:t>reflects a wider behavioural tren</w:t>
        </w:r>
        <w:r>
          <w:t>d within the agent community, see CH860000.</w:t>
        </w:r>
      </w:ins>
    </w:p>
    <w:p w14:paraId="1E1BE956" w14:textId="77777777" w:rsidR="006D3454" w:rsidRDefault="00825B8F">
      <w:ins w:id="24" w:author="Comparison" w:date="2019-10-30T17:30:00Z">
        <w:r>
          <w:t>You can use the process to report an agent’s poor technical ability to the](mailto:7821989@internal.hmrc.gov.uk)</w:t>
        </w:r>
      </w:ins>
      <w:r>
        <w:t xml:space="preserve"> where</w:t>
      </w:r>
    </w:p>
    <w:p w14:paraId="2FD35A24" w14:textId="77777777" w:rsidR="006D3454" w:rsidRDefault="00825B8F">
      <w:pPr>
        <w:rPr>
          <w:ins w:id="25" w:author="Comparison" w:date="2019-10-30T17:30:00Z"/>
        </w:rPr>
      </w:pPr>
      <w:ins w:id="26" w:author="Comparison" w:date="2019-10-30T17:30:00Z">
        <w:r>
          <w:t>the agent’s behaviour has directly brought about a loss of tax and</w:t>
        </w:r>
      </w:ins>
    </w:p>
    <w:p w14:paraId="5A35DF02" w14:textId="77777777" w:rsidR="006D3454" w:rsidRDefault="00825B8F">
      <w:pPr>
        <w:rPr>
          <w:ins w:id="27" w:author="Comparison" w:date="2019-10-30T17:30:00Z"/>
        </w:rPr>
      </w:pPr>
      <w:ins w:id="28" w:author="Comparison" w:date="2019-10-30T17:30:00Z">
        <w:r>
          <w:t>you need to report suspici</w:t>
        </w:r>
        <w:r>
          <w:t>ous repayment or registration activity.</w:t>
        </w:r>
      </w:ins>
    </w:p>
    <w:p w14:paraId="5FB937F3" w14:textId="77777777" w:rsidR="006D3454" w:rsidRDefault="00825B8F">
      <w:pPr>
        <w:rPr>
          <w:ins w:id="29" w:author="Comparison" w:date="2019-10-30T17:30:00Z"/>
        </w:rPr>
      </w:pPr>
      <w:ins w:id="30" w:author="Comparison" w:date="2019-10-30T17:30:00Z">
        <w:r>
          <w:t>We will not tolerate rudeness, abusive behaviour, violence or threats of violence against our staff. It is important that you and your manager follow the reporting process at HR62002 if you are subjected to abusive b</w:t>
        </w:r>
        <w:r>
          <w:t>ehaviour of this kind. You should also provide details of the agents behaviour to the [Poor behaviour by a minority of agents often falls into one or more of the following categories</w:t>
        </w:r>
      </w:ins>
    </w:p>
    <w:p w14:paraId="5FA45884" w14:textId="77777777" w:rsidR="006D3454" w:rsidRDefault="00825B8F">
      <w:pPr>
        <w:rPr>
          <w:ins w:id="31" w:author="Comparison" w:date="2019-10-30T17:30:00Z"/>
        </w:rPr>
      </w:pPr>
      <w:ins w:id="32" w:author="Comparison" w:date="2019-10-30T17:30:00Z">
        <w:r>
          <w:t>unreasonable behaviour aimed at disrupting and delaying our checks</w:t>
        </w:r>
      </w:ins>
    </w:p>
    <w:p w14:paraId="3EE4A7BB" w14:textId="77777777" w:rsidR="006D3454" w:rsidRDefault="00825B8F">
      <w:pPr>
        <w:rPr>
          <w:ins w:id="33" w:author="Comparison" w:date="2019-10-30T17:30:00Z"/>
        </w:rPr>
      </w:pPr>
      <w:ins w:id="34" w:author="Comparison" w:date="2019-10-30T17:30:00Z">
        <w:r>
          <w:t>poor t</w:t>
        </w:r>
        <w:r>
          <w:t>echnical ability that leads to a loss of tax</w:t>
        </w:r>
      </w:ins>
    </w:p>
    <w:p w14:paraId="65037A5D" w14:textId="77777777" w:rsidR="006D3454" w:rsidRDefault="00825B8F">
      <w:pPr>
        <w:rPr>
          <w:ins w:id="35" w:author="Comparison" w:date="2019-10-30T17:30:00Z"/>
        </w:rPr>
      </w:pPr>
      <w:ins w:id="36" w:author="Comparison" w:date="2019-10-30T17:30:00Z">
        <w:r>
          <w:t>suspicious repayment or registration activity that results in false repayments of tax</w:t>
        </w:r>
      </w:ins>
    </w:p>
    <w:p w14:paraId="517A1BEC" w14:textId="77777777" w:rsidR="006D3454" w:rsidRDefault="00825B8F">
      <w:pPr>
        <w:rPr>
          <w:ins w:id="37" w:author="Comparison" w:date="2019-10-30T17:30:00Z"/>
        </w:rPr>
      </w:pPr>
      <w:ins w:id="38" w:author="Comparison" w:date="2019-10-30T17:30:00Z">
        <w:r>
          <w:t>rude, abusive, threatening or violent behaviour</w:t>
        </w:r>
      </w:ins>
    </w:p>
    <w:p w14:paraId="548E1A47" w14:textId="77777777" w:rsidR="006D3454" w:rsidRDefault="00825B8F">
      <w:pPr>
        <w:rPr>
          <w:ins w:id="39" w:author="Comparison" w:date="2019-10-30T17:30:00Z"/>
        </w:rPr>
      </w:pPr>
      <w:ins w:id="40" w:author="Comparison" w:date="2019-10-30T17:30:00Z">
        <w:r>
          <w:t>dishonest conduct.</w:t>
        </w:r>
      </w:ins>
    </w:p>
    <w:p w14:paraId="6A93050F" w14:textId="77777777" w:rsidR="006D3454" w:rsidRDefault="00825B8F">
      <w:pPr>
        <w:rPr>
          <w:ins w:id="41" w:author="Comparison" w:date="2019-10-30T17:30:00Z"/>
        </w:rPr>
      </w:pPr>
      <w:ins w:id="42" w:author="Comparison" w:date="2019-10-30T17:30:00Z">
        <w:r>
          <w:t xml:space="preserve">There are ways we can respond to disruptive </w:t>
        </w:r>
        <w:r>
          <w:t>behaviour, usually by using our powers under FA08/Sch36.</w:t>
        </w:r>
      </w:ins>
    </w:p>
    <w:p w14:paraId="2536068A" w14:textId="77777777" w:rsidR="006D3454" w:rsidRDefault="00825B8F">
      <w:pPr>
        <w:rPr>
          <w:ins w:id="43" w:author="Comparison" w:date="2019-10-30T17:30:00Z"/>
        </w:rPr>
      </w:pPr>
      <w:ins w:id="44" w:author="Comparison" w:date="2019-10-30T17:30:00Z">
        <w:r>
          <w:t>We have established a simple reporting process so we can understand whether the reported issue is</w:t>
        </w:r>
      </w:ins>
    </w:p>
    <w:p w14:paraId="24A599CD" w14:textId="77777777" w:rsidR="006D3454" w:rsidRDefault="00825B8F">
      <w:pPr>
        <w:rPr>
          <w:ins w:id="45" w:author="Comparison" w:date="2019-10-30T17:30:00Z"/>
        </w:rPr>
      </w:pPr>
      <w:ins w:id="46" w:author="Comparison" w:date="2019-10-30T17:30:00Z">
        <w:r>
          <w:t>a single event</w:t>
        </w:r>
      </w:ins>
    </w:p>
    <w:p w14:paraId="000A13C2" w14:textId="77777777" w:rsidR="006D3454" w:rsidRDefault="00825B8F">
      <w:pPr>
        <w:rPr>
          <w:ins w:id="47" w:author="Comparison" w:date="2019-10-30T17:30:00Z"/>
        </w:rPr>
      </w:pPr>
      <w:ins w:id="48" w:author="Comparison" w:date="2019-10-30T17:30:00Z">
        <w:r>
          <w:t>part of a wider pattern of behaviour displayed by a particular agent, or</w:t>
        </w:r>
      </w:ins>
    </w:p>
    <w:p w14:paraId="1DA4BB7E" w14:textId="77777777" w:rsidR="006D3454" w:rsidRDefault="00825B8F">
      <w:pPr>
        <w:rPr>
          <w:ins w:id="49" w:author="Comparison" w:date="2019-10-30T17:30:00Z"/>
        </w:rPr>
      </w:pPr>
      <w:ins w:id="50" w:author="Comparison" w:date="2019-10-30T17:30:00Z">
        <w:r>
          <w:t>reflects a wi</w:t>
        </w:r>
        <w:r>
          <w:t>der behavioural trend within the agent community, see CH860000.</w:t>
        </w:r>
      </w:ins>
    </w:p>
    <w:p w14:paraId="53B98539" w14:textId="77777777" w:rsidR="006D3454" w:rsidRDefault="00825B8F">
      <w:pPr>
        <w:rPr>
          <w:ins w:id="51" w:author="Comparison" w:date="2019-10-30T17:30:00Z"/>
        </w:rPr>
      </w:pPr>
      <w:ins w:id="52" w:author="Comparison" w:date="2019-10-30T17:30:00Z">
        <w:r>
          <w:t>You can use the process to report an agent’s poor technical ability to the [Poor behaviour by a minority of agents often falls into one or more of the following categories</w:t>
        </w:r>
      </w:ins>
    </w:p>
    <w:p w14:paraId="0F38C8E1" w14:textId="77777777" w:rsidR="006D3454" w:rsidRDefault="00825B8F">
      <w:pPr>
        <w:rPr>
          <w:ins w:id="53" w:author="Comparison" w:date="2019-10-30T17:30:00Z"/>
        </w:rPr>
      </w:pPr>
      <w:ins w:id="54" w:author="Comparison" w:date="2019-10-30T17:30:00Z">
        <w:r>
          <w:t>unreasonable behavio</w:t>
        </w:r>
        <w:r>
          <w:t>ur aimed at disrupting and delaying our checks</w:t>
        </w:r>
      </w:ins>
    </w:p>
    <w:p w14:paraId="107F2C2B" w14:textId="77777777" w:rsidR="006D3454" w:rsidRDefault="00825B8F">
      <w:pPr>
        <w:rPr>
          <w:ins w:id="55" w:author="Comparison" w:date="2019-10-30T17:30:00Z"/>
        </w:rPr>
      </w:pPr>
      <w:ins w:id="56" w:author="Comparison" w:date="2019-10-30T17:30:00Z">
        <w:r>
          <w:t>poor technical ability that leads to a loss of tax</w:t>
        </w:r>
      </w:ins>
    </w:p>
    <w:p w14:paraId="79CE2B95" w14:textId="77777777" w:rsidR="006D3454" w:rsidRDefault="00825B8F">
      <w:pPr>
        <w:rPr>
          <w:ins w:id="57" w:author="Comparison" w:date="2019-10-30T17:30:00Z"/>
        </w:rPr>
      </w:pPr>
      <w:ins w:id="58" w:author="Comparison" w:date="2019-10-30T17:30:00Z">
        <w:r>
          <w:t>suspicious repayment or registration activity that results in false repayments of tax</w:t>
        </w:r>
      </w:ins>
    </w:p>
    <w:p w14:paraId="756AFBA5" w14:textId="77777777" w:rsidR="006D3454" w:rsidRDefault="00825B8F">
      <w:pPr>
        <w:rPr>
          <w:ins w:id="59" w:author="Comparison" w:date="2019-10-30T17:30:00Z"/>
        </w:rPr>
      </w:pPr>
      <w:ins w:id="60" w:author="Comparison" w:date="2019-10-30T17:30:00Z">
        <w:r>
          <w:t>rude, abusive, threatening or violent behaviour</w:t>
        </w:r>
      </w:ins>
    </w:p>
    <w:p w14:paraId="2444E759" w14:textId="77777777" w:rsidR="006D3454" w:rsidRDefault="00825B8F">
      <w:pPr>
        <w:rPr>
          <w:ins w:id="61" w:author="Comparison" w:date="2019-10-30T17:30:00Z"/>
        </w:rPr>
      </w:pPr>
      <w:ins w:id="62" w:author="Comparison" w:date="2019-10-30T17:30:00Z">
        <w:r>
          <w:t>dishonest conduct.</w:t>
        </w:r>
      </w:ins>
    </w:p>
    <w:p w14:paraId="026C054C" w14:textId="77777777" w:rsidR="006D3454" w:rsidRDefault="00825B8F">
      <w:pPr>
        <w:rPr>
          <w:ins w:id="63" w:author="Comparison" w:date="2019-10-30T17:30:00Z"/>
        </w:rPr>
      </w:pPr>
      <w:ins w:id="64" w:author="Comparison" w:date="2019-10-30T17:30:00Z">
        <w:r>
          <w:t>There</w:t>
        </w:r>
        <w:r>
          <w:t xml:space="preserve"> are ways we can respond to disruptive behaviour, usually by using our powers under FA08/Sch36.</w:t>
        </w:r>
      </w:ins>
    </w:p>
    <w:p w14:paraId="0513DE6C" w14:textId="77777777" w:rsidR="006D3454" w:rsidRDefault="00825B8F">
      <w:pPr>
        <w:rPr>
          <w:ins w:id="65" w:author="Comparison" w:date="2019-10-30T17:30:00Z"/>
        </w:rPr>
      </w:pPr>
      <w:ins w:id="66" w:author="Comparison" w:date="2019-10-30T17:30:00Z">
        <w:r>
          <w:t>We have established a simple reporting process so we can understand whether the reported issue is</w:t>
        </w:r>
      </w:ins>
    </w:p>
    <w:p w14:paraId="66489659" w14:textId="77777777" w:rsidR="006D3454" w:rsidRDefault="00825B8F">
      <w:pPr>
        <w:rPr>
          <w:ins w:id="67" w:author="Comparison" w:date="2019-10-30T17:30:00Z"/>
        </w:rPr>
      </w:pPr>
      <w:ins w:id="68" w:author="Comparison" w:date="2019-10-30T17:30:00Z">
        <w:r>
          <w:t>a single event</w:t>
        </w:r>
      </w:ins>
    </w:p>
    <w:p w14:paraId="09BCBF40" w14:textId="77777777" w:rsidR="006D3454" w:rsidRDefault="00825B8F">
      <w:pPr>
        <w:rPr>
          <w:ins w:id="69" w:author="Comparison" w:date="2019-10-30T17:30:00Z"/>
        </w:rPr>
      </w:pPr>
      <w:ins w:id="70" w:author="Comparison" w:date="2019-10-30T17:30:00Z">
        <w:r>
          <w:t xml:space="preserve">part of a wider pattern of behaviour displayed </w:t>
        </w:r>
        <w:r>
          <w:t>by a particular agent, or</w:t>
        </w:r>
      </w:ins>
    </w:p>
    <w:p w14:paraId="2901A629" w14:textId="77777777" w:rsidR="006D3454" w:rsidRDefault="00825B8F">
      <w:pPr>
        <w:rPr>
          <w:ins w:id="71" w:author="Comparison" w:date="2019-10-30T17:30:00Z"/>
        </w:rPr>
      </w:pPr>
      <w:ins w:id="72" w:author="Comparison" w:date="2019-10-30T17:30:00Z">
        <w:r>
          <w:t>reflects a wider behavioural trend within the agent community, see CH860000.</w:t>
        </w:r>
      </w:ins>
    </w:p>
    <w:p w14:paraId="3F50374E" w14:textId="77777777" w:rsidR="006D3454" w:rsidRDefault="00825B8F">
      <w:pPr>
        <w:rPr>
          <w:ins w:id="73" w:author="Comparison" w:date="2019-10-30T17:30:00Z"/>
        </w:rPr>
      </w:pPr>
      <w:ins w:id="74" w:author="Comparison" w:date="2019-10-30T17:30:00Z">
        <w:r>
          <w:t>You can use the process to report an agent’s poor technical ability to the](mailto:7821989@internal.hmrc.gov.uk) where</w:t>
        </w:r>
      </w:ins>
    </w:p>
    <w:p w14:paraId="03667EF6" w14:textId="77777777" w:rsidR="006D3454" w:rsidRDefault="00825B8F">
      <w:r>
        <w:t>the agent’s behaviour has directly</w:t>
      </w:r>
      <w:r>
        <w:t xml:space="preserve"> brought about a loss of tax and</w:t>
      </w:r>
    </w:p>
    <w:p w14:paraId="0E214BC2" w14:textId="77777777" w:rsidR="006D3454" w:rsidRDefault="00825B8F">
      <w:r>
        <w:t>you need to report suspicious repayment or registration activity.</w:t>
      </w:r>
    </w:p>
    <w:p w14:paraId="2E640148" w14:textId="51F58882" w:rsidR="006D3454" w:rsidRDefault="00825B8F">
      <w:r>
        <w:t xml:space="preserve">We will not tolerate rudeness, abusive behaviour, violence or threats of violence against our staff. It is important that you and your manager follow the </w:t>
      </w:r>
      <w:r>
        <w:t>reporting process at HR62002 if you are subjected to abusive behaviour of this kind. You should also provide details of the agents behaviour to the</w:t>
      </w:r>
      <w:del w:id="75" w:author="Comparison" w:date="2019-10-30T17:30:00Z">
        <w:r>
          <w:delText xml:space="preserve"> (This content has been withheld because of exemptions in the Freedom of Information Act 2000) </w:delText>
        </w:r>
      </w:del>
      <w:ins w:id="76" w:author="Comparison" w:date="2019-10-30T17:30:00Z">
        <w:r>
          <w:t>](mailto:Amended wording and included link to ACT email address)</w:t>
        </w:r>
      </w:ins>
      <w:r>
        <w:t xml:space="preserve"> via the reporting process, see CH860000.</w:t>
      </w:r>
    </w:p>
    <w:p w14:paraId="4D91FCA6" w14:textId="77777777" w:rsidR="006D3454" w:rsidRDefault="00825B8F">
      <w:r>
        <w:t>The</w:t>
      </w:r>
      <w:r>
        <w:t xml:space="preserve"> information in these reports is used to support tailored risk based checks that can range from educational advice through to criminal prosecution, see CH860100.</w:t>
      </w:r>
    </w:p>
    <w:p w14:paraId="74964FCE" w14:textId="77777777" w:rsidR="006D3454" w:rsidRDefault="00825B8F">
      <w:r>
        <w:t>We can also make public interest disclosures to an agent’s professional body where there has b</w:t>
      </w:r>
      <w:r>
        <w:t>een misconduct, see CH860200.</w:t>
      </w:r>
    </w:p>
    <w:p w14:paraId="45809A6E" w14:textId="77777777" w:rsidR="006D3454" w:rsidRDefault="00825B8F">
      <w:r>
        <w:t>If you suspect a tax agent has engaged in dishonest conduct, see CH880400.</w:t>
      </w:r>
    </w:p>
    <w:p w14:paraId="71B14CE4" w14:textId="77777777" w:rsidR="006D3454" w:rsidRDefault="00825B8F">
      <w:r>
        <w:t xml:space="preserve"> Next page</w:t>
      </w:r>
    </w:p>
    <w:sectPr w:rsidR="006D34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3454"/>
    <w:rsid w:val="007919CB"/>
    <w:rsid w:val="00825B8F"/>
    <w:rsid w:val="008826B5"/>
    <w:rsid w:val="00901BC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801A65D-E571-4266-B2E5-8C67E78A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25B8F"/>
    <w:pPr>
      <w:spacing w:after="0" w:line="240" w:lineRule="auto"/>
    </w:pPr>
  </w:style>
  <w:style w:type="paragraph" w:styleId="BalloonText">
    <w:name w:val="Balloon Text"/>
    <w:basedOn w:val="Normal"/>
    <w:link w:val="BalloonTextChar"/>
    <w:uiPriority w:val="99"/>
    <w:semiHidden/>
    <w:unhideWhenUsed/>
    <w:rsid w:val="00825B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B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BEB89-5F13-4E34-8FAE-84B449492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2019-10-30T17:30:00Z</dcterms:modified>
  <cp:category/>
</cp:coreProperties>
</file>