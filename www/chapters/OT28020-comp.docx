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1F33" w14:textId="77777777" w:rsidR="0041790D" w:rsidRDefault="00774611">
      <w:pPr>
        <w:pStyle w:val="Title"/>
      </w:pPr>
      <w:bookmarkStart w:id="0" w:name="_GoBack"/>
      <w:bookmarkEnd w:id="0"/>
      <w:r>
        <w:t>HMRC - OT28020 - General Decommissioning Expenditure: Contents</w:t>
      </w:r>
    </w:p>
    <w:p w14:paraId="3BA2DA3E" w14:textId="3B81F307" w:rsidR="0041790D" w:rsidRDefault="00774611">
      <w:r>
        <w:t xml:space="preserve">OT28030    </w:t>
      </w:r>
      <w:del w:id="1" w:author="Comparison" w:date="2019-10-24T22:47:00Z">
        <w:r>
          <w:delText>Decommissioning and abandonment: general decommissioning expenditure: meaning</w:delText>
        </w:r>
      </w:del>
      <w:ins w:id="2" w:author="Comparison" w:date="2019-10-24T22:47:00Z">
        <w:r>
          <w:t>Meaning</w:t>
        </w:r>
      </w:ins>
      <w:r>
        <w:t xml:space="preserve"> of ring fence trade</w:t>
      </w:r>
    </w:p>
    <w:p w14:paraId="719B59E2" w14:textId="03551BDA" w:rsidR="0041790D" w:rsidRDefault="00774611">
      <w:r>
        <w:t xml:space="preserve">OT28040    </w:t>
      </w:r>
      <w:del w:id="3" w:author="Comparison" w:date="2019-10-24T22:47:00Z">
        <w:r>
          <w:delText xml:space="preserve">Decommissioning and abandonment: general decommissioning </w:delText>
        </w:r>
        <w:r>
          <w:delText>expenditure: meaning</w:delText>
        </w:r>
      </w:del>
      <w:ins w:id="4" w:author="Comparison" w:date="2019-10-24T22:47:00Z">
        <w:r>
          <w:t>Meaning</w:t>
        </w:r>
      </w:ins>
      <w:r>
        <w:t xml:space="preserve"> of general decommissioning expenditure</w:t>
      </w:r>
    </w:p>
    <w:p w14:paraId="6FD41960" w14:textId="4FF7BE68" w:rsidR="0041790D" w:rsidRDefault="00774611">
      <w:r>
        <w:t xml:space="preserve">OT28045    </w:t>
      </w:r>
      <w:del w:id="5" w:author="Comparison" w:date="2019-10-24T22:47:00Z">
        <w:r>
          <w:delText>Decommissioning and abandonment: general decommissioning expenditure: meaning</w:delText>
        </w:r>
      </w:del>
      <w:ins w:id="6" w:author="Comparison" w:date="2019-10-24T22:47:00Z">
        <w:r>
          <w:t>Meaning</w:t>
        </w:r>
      </w:ins>
      <w:r>
        <w:t xml:space="preserve"> of general decommissioning expenditure - </w:t>
      </w:r>
      <w:del w:id="7" w:author="Comparison" w:date="2019-10-24T22:47:00Z">
        <w:r>
          <w:delText>expenditure</w:delText>
        </w:r>
      </w:del>
      <w:ins w:id="8" w:author="Comparison" w:date="2019-10-24T22:47:00Z">
        <w:r>
          <w:t>Expenditure</w:t>
        </w:r>
      </w:ins>
      <w:r>
        <w:t xml:space="preserve"> incurred on or </w:t>
      </w:r>
      <w:r>
        <w:t>after 22 April 2009</w:t>
      </w:r>
    </w:p>
    <w:p w14:paraId="36DE75D5" w14:textId="6E507611" w:rsidR="0041790D" w:rsidRDefault="00774611">
      <w:r>
        <w:t xml:space="preserve">OT28050    </w:t>
      </w:r>
      <w:del w:id="9" w:author="Comparison" w:date="2019-10-24T22:47:00Z">
        <w:r>
          <w:delText>Decommis</w:delText>
        </w:r>
        <w:r>
          <w:delText>sioning and abandonment: general decommissioning expenditure: further</w:delText>
        </w:r>
      </w:del>
      <w:ins w:id="10" w:author="Comparison" w:date="2019-10-24T22:47:00Z">
        <w:r>
          <w:t>Further</w:t>
        </w:r>
      </w:ins>
      <w:r>
        <w:t xml:space="preserve"> definitions</w:t>
      </w:r>
    </w:p>
    <w:p w14:paraId="0F5B2CE5" w14:textId="4C1EC50F" w:rsidR="0041790D" w:rsidRDefault="00774611">
      <w:r>
        <w:t xml:space="preserve">OT28060    </w:t>
      </w:r>
      <w:del w:id="11" w:author="Comparison" w:date="2019-10-24T22:47:00Z">
        <w:r>
          <w:delText>Decommissioning and abandonment: general decommissioning expenditure: decommissioned</w:delText>
        </w:r>
      </w:del>
      <w:ins w:id="12" w:author="Comparison" w:date="2019-10-24T22:47:00Z">
        <w:r>
          <w:t>Decommissioned</w:t>
        </w:r>
      </w:ins>
      <w:r>
        <w:t xml:space="preserve"> plant and machinery used partly for a non</w:t>
      </w:r>
      <w:del w:id="13" w:author="Comparison" w:date="2019-10-24T22:47:00Z">
        <w:r>
          <w:delText xml:space="preserve"> </w:delText>
        </w:r>
      </w:del>
      <w:ins w:id="14" w:author="Comparison" w:date="2019-10-24T22:47:00Z">
        <w:r>
          <w:t>-</w:t>
        </w:r>
      </w:ins>
      <w:r>
        <w:t>ring fence trade, expenditure incurred on or after 12 March 2008 and before 22 April 2009</w:t>
      </w:r>
    </w:p>
    <w:p w14:paraId="37D60FBB" w14:textId="227C5AB9" w:rsidR="0041790D" w:rsidRDefault="00774611">
      <w:r>
        <w:t xml:space="preserve">OT28065    </w:t>
      </w:r>
      <w:del w:id="15" w:author="Comparison" w:date="2019-10-24T22:47:00Z">
        <w:r>
          <w:delText>Decommissioning</w:delText>
        </w:r>
      </w:del>
      <w:ins w:id="16" w:author="Comparison" w:date="2019-10-24T22:47:00Z">
        <w:r>
          <w:t>Decommissioned Plant</w:t>
        </w:r>
      </w:ins>
      <w:r>
        <w:t xml:space="preserve"> and </w:t>
      </w:r>
      <w:del w:id="17" w:author="Comparison" w:date="2019-10-24T22:47:00Z">
        <w:r>
          <w:delText>abandonment: general decommissioning expenditure - decommissioned plant and machinery</w:delText>
        </w:r>
      </w:del>
      <w:ins w:id="18" w:author="Comparison" w:date="2019-10-24T22:47:00Z">
        <w:r>
          <w:t>Machinery</w:t>
        </w:r>
      </w:ins>
      <w:r>
        <w:t xml:space="preserve">, </w:t>
      </w:r>
      <w:r>
        <w:t>expenditure incurred on or after 22 April 2009</w:t>
      </w:r>
    </w:p>
    <w:p w14:paraId="2A2637CD" w14:textId="17B12EA5" w:rsidR="0041790D" w:rsidRDefault="00774611">
      <w:del w:id="19" w:author="Comparison" w:date="2019-10-24T22:47:00Z">
        <w:r>
          <w:delText>OT28080    Decommissioning and abando</w:delText>
        </w:r>
        <w:r>
          <w:delText>nment: general decommissioning expenditure: relief</w:delText>
        </w:r>
      </w:del>
      <w:ins w:id="20" w:author="Comparison" w:date="2019-10-24T22:47:00Z">
        <w:r>
          <w:t>OT28080    Relief</w:t>
        </w:r>
      </w:ins>
      <w:r>
        <w:t xml:space="preserve"> for expenditure incurred before cessation of ring fence trade and on or after 12 March 2008</w:t>
      </w:r>
    </w:p>
    <w:p w14:paraId="17377629" w14:textId="035735B4" w:rsidR="0041790D" w:rsidRDefault="00774611">
      <w:r>
        <w:t xml:space="preserve">OT28085    </w:t>
      </w:r>
      <w:del w:id="21" w:author="Comparison" w:date="2019-10-24T22:47:00Z">
        <w:r>
          <w:delText>Decommissioning and abandonment: general decommissioning expenditure: relief</w:delText>
        </w:r>
      </w:del>
      <w:ins w:id="22" w:author="Comparison" w:date="2019-10-24T22:47:00Z">
        <w:r>
          <w:t>Relief</w:t>
        </w:r>
      </w:ins>
      <w:r>
        <w:t xml:space="preserve"> for expenditure incurred before cessation of ring fence trade and on or after 22 </w:t>
      </w:r>
      <w:r>
        <w:t>April 2009</w:t>
      </w:r>
    </w:p>
    <w:p w14:paraId="45BCCFB2" w14:textId="43B3F1FD" w:rsidR="0041790D" w:rsidRDefault="00774611">
      <w:r>
        <w:t xml:space="preserve">OT28100    </w:t>
      </w:r>
      <w:del w:id="23" w:author="Comparison" w:date="2019-10-24T22:47:00Z">
        <w:r>
          <w:delText>Decommissioning and abandonment: general decommissioning expenditure: relief</w:delText>
        </w:r>
      </w:del>
      <w:ins w:id="24" w:author="Comparison" w:date="2019-10-24T22:47:00Z">
        <w:r>
          <w:t>Relief</w:t>
        </w:r>
      </w:ins>
      <w:r>
        <w:t xml:space="preserve"> for expenditure incurred before cessation of ring fence trade and on or before 11 March 2008</w:t>
      </w:r>
    </w:p>
    <w:p w14:paraId="7778C078" w14:textId="69574835" w:rsidR="0041790D" w:rsidRDefault="00774611">
      <w:r>
        <w:t xml:space="preserve">OT28110    </w:t>
      </w:r>
      <w:del w:id="25" w:author="Comparison" w:date="2019-10-24T22:47:00Z">
        <w:r>
          <w:delText>Decommissioning and abandonment: general decommissioning expenditure: closing</w:delText>
        </w:r>
      </w:del>
      <w:ins w:id="26" w:author="Comparison" w:date="2019-10-24T22:47:00Z">
        <w:r>
          <w:t>Closing</w:t>
        </w:r>
      </w:ins>
      <w:r>
        <w:t xml:space="preserve"> down an oil field on or before 11 March 2008</w:t>
      </w:r>
    </w:p>
    <w:p w14:paraId="6E7CAF81" w14:textId="5479F62A" w:rsidR="0041790D" w:rsidRDefault="00774611">
      <w:r>
        <w:t xml:space="preserve">OT28120    </w:t>
      </w:r>
      <w:del w:id="27" w:author="Comparison" w:date="2019-10-24T22:47:00Z">
        <w:r>
          <w:delText>Decommissioning and abandonment: general decommissioning expenditure: meaning</w:delText>
        </w:r>
      </w:del>
      <w:ins w:id="28" w:author="Comparison" w:date="2019-10-24T22:47:00Z">
        <w:r>
          <w:t>Meaning</w:t>
        </w:r>
      </w:ins>
      <w:r>
        <w:t xml:space="preserve"> of abandonment programme</w:t>
      </w:r>
    </w:p>
    <w:p w14:paraId="4065E811" w14:textId="65E58C16" w:rsidR="0041790D" w:rsidRDefault="00774611">
      <w:del w:id="29" w:author="Comparison" w:date="2019-10-24T22:47:00Z">
        <w:r>
          <w:lastRenderedPageBreak/>
          <w:delText>OT28200    Decom</w:delText>
        </w:r>
        <w:r>
          <w:delText>missioning and abandonment: general decommissioning expenditure: relief</w:delText>
        </w:r>
      </w:del>
      <w:ins w:id="30" w:author="Comparison" w:date="2019-10-24T22:47:00Z">
        <w:r>
          <w:t>OT28200    Relief</w:t>
        </w:r>
      </w:ins>
      <w:r>
        <w:t xml:space="preserve"> for expe</w:t>
      </w:r>
      <w:r>
        <w:t>nditure incurred after cessation of ring fence trade and on or after 12 March 2008</w:t>
      </w:r>
    </w:p>
    <w:p w14:paraId="2084A5ED" w14:textId="323C183C" w:rsidR="0041790D" w:rsidRDefault="00774611">
      <w:r>
        <w:t xml:space="preserve">OT28205    </w:t>
      </w:r>
      <w:del w:id="31" w:author="Comparison" w:date="2019-10-24T22:47:00Z">
        <w:r>
          <w:delText>Decommissioning and abandonment: general decommissioning expenditure: relief</w:delText>
        </w:r>
      </w:del>
      <w:ins w:id="32" w:author="Comparison" w:date="2019-10-24T22:47:00Z">
        <w:r>
          <w:t>Relief</w:t>
        </w:r>
      </w:ins>
      <w:r>
        <w:t xml:space="preserve"> for expenditure incurred after cessation of ring fence trade and on or after 22 April 2009</w:t>
      </w:r>
    </w:p>
    <w:p w14:paraId="1BDE2F18" w14:textId="6774EB6B" w:rsidR="0041790D" w:rsidRDefault="00774611">
      <w:r>
        <w:t xml:space="preserve">OT28210    </w:t>
      </w:r>
      <w:del w:id="33" w:author="Comparison" w:date="2019-10-24T22:47:00Z">
        <w:r>
          <w:delText>Decommissioning and abandonment: general decommissioning expenditure: meaning</w:delText>
        </w:r>
      </w:del>
      <w:ins w:id="34" w:author="Comparison" w:date="2019-10-24T22:47:00Z">
        <w:r>
          <w:t>Meaning</w:t>
        </w:r>
      </w:ins>
      <w:r>
        <w:t xml:space="preserve"> of post</w:t>
      </w:r>
      <w:del w:id="35" w:author="Comparison" w:date="2019-10-24T22:47:00Z">
        <w:r>
          <w:delText>-</w:delText>
        </w:r>
      </w:del>
      <w:ins w:id="36" w:author="Comparison" w:date="2019-10-24T22:47:00Z">
        <w:r>
          <w:t xml:space="preserve"> </w:t>
        </w:r>
      </w:ins>
      <w:r>
        <w:t>cessation period on or after 12 March</w:t>
      </w:r>
      <w:r>
        <w:t xml:space="preserve"> 2008</w:t>
      </w:r>
    </w:p>
    <w:p w14:paraId="35C175D3" w14:textId="0B785964" w:rsidR="0041790D" w:rsidRDefault="00774611">
      <w:del w:id="37" w:author="Comparison" w:date="2019-10-24T22:47:00Z">
        <w:r>
          <w:delText>OT28220    Decommissioning and</w:delText>
        </w:r>
        <w:r>
          <w:delText xml:space="preserve"> abandonment: general decommissioning expenditure: relief</w:delText>
        </w:r>
      </w:del>
      <w:ins w:id="38" w:author="Comparison" w:date="2019-10-24T22:47:00Z">
        <w:r>
          <w:t>OT28220    Relief</w:t>
        </w:r>
      </w:ins>
      <w:r>
        <w:t xml:space="preserve"> for expenditure incurred after cessation of ring fence trade and on or before 11 March 2008</w:t>
      </w:r>
    </w:p>
    <w:p w14:paraId="59D1EBC7" w14:textId="230A0BED" w:rsidR="0041790D" w:rsidRDefault="00774611">
      <w:r>
        <w:t xml:space="preserve">OT28230    </w:t>
      </w:r>
      <w:del w:id="39" w:author="Comparison" w:date="2019-10-24T22:47:00Z">
        <w:r>
          <w:delText>Decommissioning and abandonment: general decommissioning expenditure: restrictions</w:delText>
        </w:r>
      </w:del>
      <w:ins w:id="40" w:author="Comparison" w:date="2019-10-24T22:47:00Z">
        <w:r>
          <w:t>Restrictions</w:t>
        </w:r>
      </w:ins>
      <w:r>
        <w:t xml:space="preserve"> on allowances</w:t>
      </w:r>
    </w:p>
    <w:p w14:paraId="654F201C" w14:textId="77777777" w:rsidR="0041790D" w:rsidRDefault="00774611">
      <w:r>
        <w:t xml:space="preserve"> Previous page</w:t>
      </w:r>
    </w:p>
    <w:p w14:paraId="278FC4D0" w14:textId="77777777" w:rsidR="0041790D" w:rsidRDefault="00774611">
      <w:r>
        <w:t xml:space="preserve"> Next page</w:t>
      </w:r>
    </w:p>
    <w:sectPr w:rsidR="004179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790D"/>
    <w:rsid w:val="004D1646"/>
    <w:rsid w:val="00774611"/>
    <w:rsid w:val="008A63AA"/>
    <w:rsid w:val="00AA1D8D"/>
    <w:rsid w:val="00B47730"/>
    <w:rsid w:val="00CB0664"/>
    <w:rsid w:val="00D653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8649D32-F0CB-46F4-BC6F-8DE297CF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746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89B615-5E43-4B7A-B057-2A8E60A5A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2019-10-24T21:48:00Z</dcterms:modified>
  <cp:category/>
</cp:coreProperties>
</file>