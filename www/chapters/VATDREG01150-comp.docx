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8E60C" w14:textId="77777777" w:rsidR="0080157E" w:rsidRDefault="00AB4DA6">
      <w:pPr>
        <w:pStyle w:val="Title"/>
      </w:pPr>
      <w:bookmarkStart w:id="0" w:name="_GoBack"/>
      <w:bookmarkEnd w:id="0"/>
      <w:r>
        <w:t>HMRC - VATDREG01150 - Introduction: The Role Of Policy</w:t>
      </w:r>
    </w:p>
    <w:p w14:paraId="65AE4295" w14:textId="77777777" w:rsidR="0080157E" w:rsidRDefault="00AB4DA6">
      <w:r>
        <w:t>The VAT Registration and Accounting Policy team in the Indirect Tax Directorate has policy responsibility for deregistration.</w:t>
      </w:r>
    </w:p>
    <w:p w14:paraId="693D4171" w14:textId="77777777" w:rsidR="0080157E" w:rsidRDefault="00AB4DA6">
      <w:r>
        <w:t xml:space="preserve">This guidance should help you to take decisions without referring to </w:t>
      </w:r>
      <w:r>
        <w:t>policy. Any points of difficulty should, in the first instance, be referred to line management.</w:t>
      </w:r>
    </w:p>
    <w:p w14:paraId="6E047ACB" w14:textId="3DE3A0E7" w:rsidR="0080157E" w:rsidRDefault="00AB4DA6">
      <w:r>
        <w:t xml:space="preserve">If you cannot resolve the case locally and need to refer to the VAT </w:t>
      </w:r>
      <w:del w:id="1" w:author="Comparison" w:date="2019-10-24T23:42:00Z">
        <w:r>
          <w:delText>Registration and Accounting Policy</w:delText>
        </w:r>
      </w:del>
      <w:ins w:id="2" w:author="Comparison" w:date="2019-10-24T23:42:00Z">
        <w:r>
          <w:t>Advisory policy</w:t>
        </w:r>
      </w:ins>
      <w:r>
        <w:t xml:space="preserve"> team with a written submission, you need to put them in a position to make t</w:t>
      </w:r>
      <w:r>
        <w:t>heir decision based upon a full understanding of the facts.</w:t>
      </w:r>
    </w:p>
    <w:p w14:paraId="60A0961B" w14:textId="77777777" w:rsidR="009E478E" w:rsidRDefault="00AB4DA6">
      <w:pPr>
        <w:rPr>
          <w:del w:id="3" w:author="Comparison" w:date="2019-10-24T23:42:00Z"/>
        </w:rPr>
      </w:pPr>
      <w:del w:id="4" w:author="Comparison" w:date="2019-10-24T23:42:00Z">
        <w:r>
          <w:delText>You should submit the case following the guidance on the Indirect Tax Directorate intranet page Getting advice.</w:delText>
        </w:r>
      </w:del>
    </w:p>
    <w:p w14:paraId="3CE7A96B" w14:textId="77777777" w:rsidR="0080157E" w:rsidRDefault="00AB4DA6">
      <w:pPr>
        <w:rPr>
          <w:ins w:id="5" w:author="Comparison" w:date="2019-10-24T23:42:00Z"/>
        </w:rPr>
      </w:pPr>
      <w:ins w:id="6" w:author="Comparison" w:date="2019-10-24T23:42:00Z">
        <w:r>
          <w:t>Guidance about the process for submitting requests to the VAT Advisory policy team can be found in VPOLADV.</w:t>
        </w:r>
      </w:ins>
    </w:p>
    <w:p w14:paraId="1E5B4876" w14:textId="77777777" w:rsidR="0080157E" w:rsidRDefault="00AB4DA6">
      <w:r>
        <w:t xml:space="preserve"> Previous page</w:t>
      </w:r>
    </w:p>
    <w:p w14:paraId="2EF7A17F" w14:textId="77777777" w:rsidR="0080157E" w:rsidRDefault="00AB4DA6">
      <w:r>
        <w:t xml:space="preserve"> Next page</w:t>
      </w:r>
    </w:p>
    <w:sectPr w:rsidR="008015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157E"/>
    <w:rsid w:val="009E478E"/>
    <w:rsid w:val="00AA1D8D"/>
    <w:rsid w:val="00AB4DA6"/>
    <w:rsid w:val="00B47730"/>
    <w:rsid w:val="00CB0664"/>
    <w:rsid w:val="00F07697"/>
    <w:rsid w:val="00FC693F"/>
    <w:rsid w:val="00FD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AD0117A-0AE9-47D0-8661-7BC1ED85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B4D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D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FAB3BD-35EC-43EA-B33A-6FDC64BFD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2019-10-24T22:42:00Z</dcterms:modified>
  <cp:category/>
</cp:coreProperties>
</file>