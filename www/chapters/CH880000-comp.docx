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B5310" w14:textId="77777777" w:rsidR="0046177F" w:rsidRDefault="00D66253">
      <w:pPr>
        <w:pStyle w:val="Title"/>
      </w:pPr>
      <w:bookmarkStart w:id="0" w:name="_GoBack"/>
      <w:bookmarkEnd w:id="0"/>
      <w:r>
        <w:t>HMRC - CH880000 - Dishonest Tax Agents: Contents</w:t>
      </w:r>
    </w:p>
    <w:p w14:paraId="114E73FE" w14:textId="77777777" w:rsidR="0046177F" w:rsidRDefault="00D66253">
      <w:pPr>
        <w:rPr>
          <w:ins w:id="1" w:author="Comparison" w:date="2019-10-30T19:10:00Z"/>
        </w:rPr>
      </w:pPr>
      <w:ins w:id="2" w:author="Comparison" w:date="2019-10-30T19:10:00Z">
        <w:r>
          <w:t>CH880100    Overview</w:t>
        </w:r>
      </w:ins>
    </w:p>
    <w:p w14:paraId="09C48F66" w14:textId="77777777" w:rsidR="0046177F" w:rsidRDefault="00D66253">
      <w:r>
        <w:t>CH880200    What is dishonest conduct</w:t>
      </w:r>
    </w:p>
    <w:p w14:paraId="54BDF167" w14:textId="77777777" w:rsidR="0046177F" w:rsidRDefault="00D66253">
      <w:r>
        <w:t>CH880210    Examples of dishonestly doing something</w:t>
      </w:r>
    </w:p>
    <w:p w14:paraId="15E2E2D9" w14:textId="77777777" w:rsidR="0046177F" w:rsidRDefault="00D66253">
      <w:r>
        <w:t>CH880220    Example of dishonestly omitting to do something</w:t>
      </w:r>
    </w:p>
    <w:p w14:paraId="3C255DEC" w14:textId="77777777" w:rsidR="0046177F" w:rsidRDefault="00D66253">
      <w:r>
        <w:t xml:space="preserve">CH880230    Example of </w:t>
      </w:r>
      <w:r>
        <w:t>advising or assisting a client to do something that the tax agent knows to be dishonest</w:t>
      </w:r>
    </w:p>
    <w:p w14:paraId="0090FE54" w14:textId="77777777" w:rsidR="0046177F" w:rsidRDefault="00D66253">
      <w:r>
        <w:t>CH880400    Reporting dishonest conduct</w:t>
      </w:r>
    </w:p>
    <w:p w14:paraId="55799CF4" w14:textId="77777777" w:rsidR="0046177F" w:rsidRDefault="00D66253">
      <w:r>
        <w:t>CH881000    Establishing dishonest conduct</w:t>
      </w:r>
    </w:p>
    <w:p w14:paraId="35871E93" w14:textId="77777777" w:rsidR="0046177F" w:rsidRDefault="00D66253">
      <w:r>
        <w:t>CH882000    Getting access to an agent's files</w:t>
      </w:r>
    </w:p>
    <w:p w14:paraId="1BACBBDB" w14:textId="77777777" w:rsidR="0046177F" w:rsidRDefault="00D66253">
      <w:r>
        <w:t>CH883000    Penalties</w:t>
      </w:r>
    </w:p>
    <w:p w14:paraId="4CAF7ADA" w14:textId="77777777" w:rsidR="0046177F" w:rsidRDefault="00D66253">
      <w:r>
        <w:t>CH884000    Publ</w:t>
      </w:r>
      <w:r>
        <w:t>ishing details of dishonest conduct</w:t>
      </w:r>
    </w:p>
    <w:p w14:paraId="0308E32D" w14:textId="77777777" w:rsidR="0046177F" w:rsidRDefault="00D66253">
      <w:pPr>
        <w:rPr>
          <w:ins w:id="3" w:author="Comparison" w:date="2019-10-30T19:10:00Z"/>
        </w:rPr>
      </w:pPr>
      <w:r>
        <w:t>CH885000    Authorising decisions - process summary</w:t>
      </w:r>
    </w:p>
    <w:p w14:paraId="06FFF0FF" w14:textId="77777777" w:rsidR="0046177F" w:rsidRDefault="00D66253">
      <w:ins w:id="4" w:author="Comparison" w:date="2019-10-30T19:10:00Z">
        <w:r>
          <w:t xml:space="preserve"> Previous page</w:t>
        </w:r>
      </w:ins>
    </w:p>
    <w:sectPr w:rsidR="004617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40B"/>
    <w:rsid w:val="0046177F"/>
    <w:rsid w:val="00644F92"/>
    <w:rsid w:val="00AA1D8D"/>
    <w:rsid w:val="00B47730"/>
    <w:rsid w:val="00C74307"/>
    <w:rsid w:val="00CB0664"/>
    <w:rsid w:val="00D66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A2F15C-A311-4B89-B2F4-5D53A106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6625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6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28D4A-66F9-42D6-9C31-F576C68B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2019-10-30T19:10:00Z</dcterms:modified>
  <cp:category/>
</cp:coreProperties>
</file>