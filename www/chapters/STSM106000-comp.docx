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1DAB" w14:textId="77777777" w:rsidR="00350A53" w:rsidRDefault="00104477">
      <w:pPr>
        <w:pStyle w:val="Title"/>
      </w:pPr>
      <w:bookmarkStart w:id="0" w:name="_GoBack"/>
      <w:bookmarkEnd w:id="0"/>
      <w:r>
        <w:t>HMRC - STSM106000 - Collectives: Third Party Matters: Contents</w:t>
      </w:r>
    </w:p>
    <w:p w14:paraId="43F2DB66" w14:textId="77777777" w:rsidR="00350A53" w:rsidRDefault="00104477">
      <w:r>
        <w:t>STSM106010    Third Party units/OEIC shares surrendered to a fund manager</w:t>
      </w:r>
    </w:p>
    <w:p w14:paraId="56D7AD52" w14:textId="77777777" w:rsidR="00350A53" w:rsidRDefault="00104477">
      <w:r>
        <w:t>STSM106020    Third Party units/OEIC shares transferred without notification to a fund manager</w:t>
      </w:r>
    </w:p>
    <w:p w14:paraId="2B2117C1" w14:textId="77777777" w:rsidR="00350A53" w:rsidRDefault="00104477">
      <w:r>
        <w:t xml:space="preserve">STSM106030    </w:t>
      </w:r>
      <w:r>
        <w:t>Exemptions - third party transfers</w:t>
      </w:r>
    </w:p>
    <w:p w14:paraId="2F990F58" w14:textId="77777777" w:rsidR="00350A53" w:rsidRDefault="00104477">
      <w:pPr>
        <w:rPr>
          <w:ins w:id="1" w:author="Comparison" w:date="2019-10-30T19:09:00Z"/>
        </w:rPr>
      </w:pPr>
      <w:ins w:id="2" w:author="Comparison" w:date="2019-10-30T19:09:00Z">
        <w:r>
          <w:t>STSM106035    Third party transfers on or after 30 March 2014</w:t>
        </w:r>
      </w:ins>
    </w:p>
    <w:p w14:paraId="1DEE80B5" w14:textId="77777777" w:rsidR="00350A53" w:rsidRDefault="00104477">
      <w:r>
        <w:t xml:space="preserve"> Previous page</w:t>
      </w:r>
    </w:p>
    <w:p w14:paraId="61CC5C25" w14:textId="77777777" w:rsidR="00350A53" w:rsidRDefault="00104477">
      <w:r>
        <w:t xml:space="preserve"> Next page</w:t>
      </w:r>
    </w:p>
    <w:sectPr w:rsidR="00350A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477"/>
    <w:rsid w:val="0015074B"/>
    <w:rsid w:val="0029639D"/>
    <w:rsid w:val="00326F90"/>
    <w:rsid w:val="00350A53"/>
    <w:rsid w:val="0045204C"/>
    <w:rsid w:val="00476334"/>
    <w:rsid w:val="006745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5078B3-5E8D-477B-98BF-B29EA7C4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044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3B7BD2-A7C5-455E-BBD5-96DFA086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2019-10-30T19:09:00Z</dcterms:modified>
  <cp:category/>
</cp:coreProperties>
</file>