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8306" w14:textId="77777777" w:rsidR="00234A7B" w:rsidRDefault="00093213">
      <w:pPr>
        <w:pStyle w:val="Title"/>
      </w:pPr>
      <w:bookmarkStart w:id="0" w:name="_GoBack"/>
      <w:bookmarkEnd w:id="0"/>
      <w:r>
        <w:t>HMRC - CIRD42010 - Re-Organisations: Overview</w:t>
      </w:r>
    </w:p>
    <w:p w14:paraId="3B206B53" w14:textId="77777777" w:rsidR="00234A7B" w:rsidRDefault="00093213">
      <w:r>
        <w:t>CTA09/PART8/CHAPTER11</w:t>
      </w:r>
    </w:p>
    <w:p w14:paraId="65C22997" w14:textId="77777777" w:rsidR="00234A7B" w:rsidRDefault="00093213">
      <w:r>
        <w:t xml:space="preserve">CTA09/PART8/CHAPTER11 contains rules, equivalent to those for CG tax purposes, to ensure continuity or consistency of treatment where intangible fixed assets change hands in the </w:t>
      </w:r>
      <w:r>
        <w:t>course of a business reorganisation.</w:t>
      </w:r>
    </w:p>
    <w:p w14:paraId="64C268E9" w14:textId="77777777" w:rsidR="00234A7B" w:rsidRDefault="00093213">
      <w:r>
        <w:t>The topics covered are:</w:t>
      </w:r>
    </w:p>
    <w:p w14:paraId="113F916F" w14:textId="77777777" w:rsidR="00234A7B" w:rsidRDefault="00093213">
      <w:r>
        <w:t>company reconstructions where transferor receives no consideration (except for the assumption of liabilities) - see CIRD42020;</w:t>
      </w:r>
    </w:p>
    <w:p w14:paraId="4EBAFA2F" w14:textId="77777777" w:rsidR="00234A7B" w:rsidRDefault="00093213">
      <w:r>
        <w:t>the transfer of a UK trade between EU companies resident in differen</w:t>
      </w:r>
      <w:r>
        <w:t>t states - see CIRD42030;</w:t>
      </w:r>
    </w:p>
    <w:p w14:paraId="761CB304" w14:textId="77777777" w:rsidR="00234A7B" w:rsidRDefault="00093213">
      <w:r>
        <w:t>the transfer of an EU (but non UK) trade by a UK company to a company resident in another EU state - see CIRD42060;</w:t>
      </w:r>
    </w:p>
    <w:p w14:paraId="460C8768" w14:textId="77777777" w:rsidR="00234A7B" w:rsidRDefault="00093213">
      <w:r>
        <w:t>the domestication of foreign permanent establishments of UK companies by local incorporation - see CIRD42040;</w:t>
      </w:r>
    </w:p>
    <w:p w14:paraId="69B36A6F" w14:textId="77777777" w:rsidR="00234A7B" w:rsidRDefault="00093213">
      <w:r>
        <w:t xml:space="preserve">the </w:t>
      </w:r>
      <w:r>
        <w:t>formation of a European company (‘Societas Europaea’ or ‘SE’) CIRD42080;</w:t>
      </w:r>
    </w:p>
    <w:p w14:paraId="2307135F" w14:textId="77777777" w:rsidR="00234A7B" w:rsidRDefault="00093213">
      <w:r>
        <w:t>clearance applications for the above transactions - see CIRD42100;</w:t>
      </w:r>
    </w:p>
    <w:p w14:paraId="617EDE54" w14:textId="77777777" w:rsidR="00234A7B" w:rsidRDefault="00093213">
      <w:r>
        <w:t>transfers of long-term (usually life) assurance business between two companies - see CIRD42120; and</w:t>
      </w:r>
    </w:p>
    <w:p w14:paraId="5B242CE8" w14:textId="77777777" w:rsidR="00234A7B" w:rsidRDefault="00093213">
      <w:r>
        <w:t>transfers or ama</w:t>
      </w:r>
      <w:r>
        <w:t>lgamations of building society business - see CIRD42130 and CIRD42140.</w:t>
      </w:r>
    </w:p>
    <w:p w14:paraId="15DBABCE" w14:textId="77777777" w:rsidR="00234A7B" w:rsidRDefault="00093213">
      <w:r>
        <w:t>These provisions do not apply to straight share for share exchanges where the direct ownership of the intangible asset remains unaltered, even if the ownership of the company changes. S</w:t>
      </w:r>
      <w:r>
        <w:t>uch transactions may however trigger a degrouping adjustment under the rules explained in (CIRD40500 onwards).</w:t>
      </w:r>
    </w:p>
    <w:p w14:paraId="275ACA6A" w14:textId="77777777" w:rsidR="00234A7B" w:rsidRDefault="00093213">
      <w:r>
        <w:t xml:space="preserve">The transfer of a business may well involve the transfer of intangible assets that are not in the balance sheet, in particular goodwill that has </w:t>
      </w:r>
      <w:r>
        <w:t>been internally generated (rather than purchased) by the transferor company.</w:t>
      </w:r>
    </w:p>
    <w:p w14:paraId="61141069" w14:textId="77777777" w:rsidR="00234A7B" w:rsidRDefault="00093213">
      <w:pPr>
        <w:rPr>
          <w:ins w:id="1" w:author="Comparison" w:date="2019-10-30T18:09:00Z"/>
        </w:rPr>
      </w:pPr>
      <w:ins w:id="2" w:author="Comparison" w:date="2019-10-30T18:09:00Z">
        <w:r>
          <w:t>Clearances</w:t>
        </w:r>
      </w:ins>
    </w:p>
    <w:p w14:paraId="59C6660F" w14:textId="77777777" w:rsidR="00234A7B" w:rsidRDefault="00093213">
      <w:pPr>
        <w:rPr>
          <w:ins w:id="3" w:author="Comparison" w:date="2019-10-30T18:09:00Z"/>
        </w:rPr>
      </w:pPr>
      <w:ins w:id="4" w:author="Comparison" w:date="2019-10-30T18:09:00Z">
        <w:r>
          <w:t xml:space="preserve">Where a clearance, either statutory or non-statutory, is given concerning either a cross-border transaction or a Permanent Establishment then it is likely that this is </w:t>
        </w:r>
        <w:r>
          <w:t xml:space="preserve">a cross-border </w:t>
        </w:r>
        <w:r>
          <w:lastRenderedPageBreak/>
          <w:t>ruling and should therefore be exchanged under the EU Directive 2011/16 (“the DAC”). Guidance on what constitutes a ruling for the purposes of the DAC can be found in the International Exchange of Information Manual at IEIM550100. Such a rul</w:t>
        </w:r>
        <w:r>
          <w:t>ing should be reported to the JITSIC team and guidance on how to do this, including the template to use, is at IEIM570900.</w:t>
        </w:r>
      </w:ins>
    </w:p>
    <w:p w14:paraId="2B462617" w14:textId="77777777" w:rsidR="00234A7B" w:rsidRDefault="00234A7B">
      <w:pPr>
        <w:rPr>
          <w:ins w:id="5" w:author="Comparison" w:date="2019-10-30T18:09:00Z"/>
        </w:rPr>
      </w:pPr>
    </w:p>
    <w:p w14:paraId="3D3015A0" w14:textId="77777777" w:rsidR="00234A7B" w:rsidRDefault="00234A7B">
      <w:pPr>
        <w:rPr>
          <w:ins w:id="6" w:author="Comparison" w:date="2019-10-30T18:09:00Z"/>
        </w:rPr>
      </w:pPr>
    </w:p>
    <w:p w14:paraId="78BA69B9" w14:textId="77777777" w:rsidR="00234A7B" w:rsidRDefault="00093213">
      <w:r>
        <w:t xml:space="preserve"> Next page</w:t>
      </w:r>
    </w:p>
    <w:sectPr w:rsidR="00234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213"/>
    <w:rsid w:val="0015074B"/>
    <w:rsid w:val="00234A7B"/>
    <w:rsid w:val="0029639D"/>
    <w:rsid w:val="00326F90"/>
    <w:rsid w:val="00781FE0"/>
    <w:rsid w:val="008A4194"/>
    <w:rsid w:val="00AA1D8D"/>
    <w:rsid w:val="00B47730"/>
    <w:rsid w:val="00C833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16F824-EC21-40A3-9961-67F3C238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932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844624-7380-45FF-9B05-17C41F3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2019-10-30T18:09:00Z</dcterms:modified>
  <cp:category/>
</cp:coreProperties>
</file>