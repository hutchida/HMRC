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43074" w14:textId="77777777" w:rsidR="009A092A" w:rsidRDefault="00FF265A">
      <w:pPr>
        <w:pStyle w:val="Title"/>
      </w:pPr>
      <w:bookmarkStart w:id="0" w:name="_GoBack"/>
      <w:bookmarkEnd w:id="0"/>
      <w:r>
        <w:t>HMRC - CTM80181 - Groups: Exclusion Of Certain Arrangements</w:t>
      </w:r>
    </w:p>
    <w:p w14:paraId="67D3CA79" w14:textId="77777777" w:rsidR="009A092A" w:rsidRDefault="00FF265A">
      <w:r>
        <w:t>CTA10/Ss155A and 155B</w:t>
      </w:r>
    </w:p>
    <w:p w14:paraId="430B795F" w14:textId="77777777" w:rsidR="009A092A" w:rsidRDefault="00FF265A">
      <w:r>
        <w:t xml:space="preserve">Some arrangements are put in place for commercial reasons in order to deal with changes in circumstance of the companies involved in the group or consortium. For </w:t>
      </w:r>
      <w:r>
        <w:t>arrangements entered into in accounting periods beginning on or after 1 March 2012 CTA10/Ss155A and 155B provide that CTA10/S154 and S155 does not apply to certain enabling arrangements. For arrangements entered into in earlier accounting periods, ESC C10</w:t>
      </w:r>
      <w:ins w:id="1" w:author="Comparison" w:date="2019-10-25T02:14:00Z">
        <w:r>
          <w:t xml:space="preserve"> </w:t>
        </w:r>
        <w:r>
          <w:t>{#}</w:t>
        </w:r>
      </w:ins>
      <w:r>
        <w:t> ensured that such arrangements did not fall within S154 (or CTA10/S155 for groups; see CTM80205).</w:t>
      </w:r>
    </w:p>
    <w:p w14:paraId="2A3BFD31" w14:textId="77777777" w:rsidR="009A092A" w:rsidRDefault="00FF265A">
      <w:r>
        <w:t>Joint venture companies</w:t>
      </w:r>
    </w:p>
    <w:p w14:paraId="5A6D05CF" w14:textId="77777777" w:rsidR="009A092A" w:rsidRDefault="00FF265A">
      <w:r>
        <w:t>CTA10/S155A provides that certain arrangements entered into by a joint venture company are not to be treated as arrangements withi</w:t>
      </w:r>
      <w:r>
        <w:t>n CTA10/S154(3) or S155(3). These arrangements are where an agreement provides for the transfer of shares or securities in the joint venture company, or a constitutional document regulating the affairs of the joint venture company provides for the suspensi</w:t>
      </w:r>
      <w:r>
        <w:t>on of a member’s voting rights, as a result of one or more of the following contingencies occurring:</w:t>
      </w:r>
    </w:p>
    <w:p w14:paraId="2384BB34" w14:textId="77777777" w:rsidR="009A092A" w:rsidRDefault="00FF265A">
      <w:r>
        <w:t>the voluntary departure of a member,</w:t>
      </w:r>
    </w:p>
    <w:p w14:paraId="360E8E09" w14:textId="77777777" w:rsidR="009A092A" w:rsidRDefault="00FF265A">
      <w:r>
        <w:t>the commencement of the liquidation, administration, administrative receivership or receivership of a member (or equiv</w:t>
      </w:r>
      <w:r>
        <w:t>alent proceedings under the law of any other country),</w:t>
      </w:r>
    </w:p>
    <w:p w14:paraId="676BC86F" w14:textId="77777777" w:rsidR="009A092A" w:rsidRDefault="00FF265A">
      <w:r>
        <w:t>a serious deterioration in the financial condition of a member,</w:t>
      </w:r>
    </w:p>
    <w:p w14:paraId="2CF52A02" w14:textId="77777777" w:rsidR="009A092A" w:rsidRDefault="00FF265A">
      <w:r>
        <w:t>a change of control of a member,</w:t>
      </w:r>
    </w:p>
    <w:p w14:paraId="545966D7" w14:textId="77777777" w:rsidR="009A092A" w:rsidRDefault="00FF265A">
      <w:r>
        <w:t xml:space="preserve">a default by a member in performing its obligations under any agreement between the members or with the </w:t>
      </w:r>
      <w:r>
        <w:t>joint venture company,</w:t>
      </w:r>
    </w:p>
    <w:p w14:paraId="04CB3753" w14:textId="77777777" w:rsidR="009A092A" w:rsidRDefault="00FF265A">
      <w:r>
        <w:t>an external change in the commercial circumstances in which the joint venture company operates such that its viability is threatened,</w:t>
      </w:r>
    </w:p>
    <w:p w14:paraId="0316303E" w14:textId="77777777" w:rsidR="009A092A" w:rsidRDefault="00FF265A">
      <w:r>
        <w:t>an unresolved disagreement between members, and</w:t>
      </w:r>
    </w:p>
    <w:p w14:paraId="054559C6" w14:textId="77777777" w:rsidR="009A092A" w:rsidRDefault="00FF265A">
      <w:r>
        <w:t>any contingency of a similar kind to that mentioned</w:t>
      </w:r>
      <w:r>
        <w:t xml:space="preserve"> in any of paragraphs (a) to (g) which is provided for, but not intended to happen, when the arrangements in question are entered into.</w:t>
      </w:r>
    </w:p>
    <w:p w14:paraId="5091AA97" w14:textId="77777777" w:rsidR="009A092A" w:rsidRDefault="00FF265A">
      <w:r>
        <w:t xml:space="preserve">These enabling arrangements are not excluded from S154 and S155, however, where a member could (alone or with connected </w:t>
      </w:r>
      <w:r>
        <w:t xml:space="preserve">persons) dictate the terms or timing of the transfer </w:t>
      </w:r>
      <w:r>
        <w:lastRenderedPageBreak/>
        <w:t>of shares or securities or the suspension of a member’s voting rights in advance of one or more of the contingencies occurring (CTA10/S155A(4)).</w:t>
      </w:r>
    </w:p>
    <w:p w14:paraId="7F4A5363" w14:textId="77777777" w:rsidR="009A092A" w:rsidRDefault="00FF265A">
      <w:r>
        <w:t>Mortgage arrangements</w:t>
      </w:r>
    </w:p>
    <w:p w14:paraId="616DE723" w14:textId="77777777" w:rsidR="009A092A" w:rsidRDefault="00FF265A">
      <w:r>
        <w:t>CTA10/S155B provides that certain mo</w:t>
      </w:r>
      <w:r>
        <w:t>rtgage arrangements entered into by a company are not to be treated as arrangements within CTA10/S154(3) and S155(3), where they are:</w:t>
      </w:r>
    </w:p>
    <w:p w14:paraId="50491264" w14:textId="77777777" w:rsidR="009A092A" w:rsidRDefault="00FF265A">
      <w:r>
        <w:t>a mortgage, secured by way of shares or securities in the company, which on default or the happening of any other event al</w:t>
      </w:r>
      <w:r>
        <w:t>lows the mortgagee to exercise its rights against the mortgagor, and,</w:t>
      </w:r>
    </w:p>
    <w:p w14:paraId="1E5356A7" w14:textId="77777777" w:rsidR="009A092A" w:rsidRDefault="00FF265A">
      <w:r>
        <w:t>the mortgagee has not exercised its rights against the mortgagor.</w:t>
      </w:r>
    </w:p>
    <w:p w14:paraId="7E3013B7" w14:textId="77777777" w:rsidR="009A092A" w:rsidRDefault="00FF265A">
      <w:r>
        <w:t>These mortgage arrangements are not excluded from S154 and S155, however, where the mortgagee:</w:t>
      </w:r>
    </w:p>
    <w:p w14:paraId="15714586" w14:textId="77777777" w:rsidR="009A092A" w:rsidRDefault="00FF265A">
      <w:r>
        <w:t xml:space="preserve">possesses greater rights </w:t>
      </w:r>
      <w:r>
        <w:t>in respect of the shares or securities that are the subject of the mortgage than it requires to protect its interest as mortgagee (CTA10/S155B (2)(a), or,</w:t>
      </w:r>
    </w:p>
    <w:p w14:paraId="3584EAD7" w14:textId="77777777" w:rsidR="009A092A" w:rsidRDefault="00FF265A">
      <w:r>
        <w:t>could (alone or with connected persons) dictate the terms or timing of the default or the happening o</w:t>
      </w:r>
      <w:r>
        <w:t>f any other event which allows the mortgagee to exercise its rights against the mortgagor (CTA10/S155B (2)(b)).</w:t>
      </w:r>
    </w:p>
    <w:p w14:paraId="473206AF" w14:textId="77777777" w:rsidR="009A092A" w:rsidRDefault="00FF265A">
      <w:r>
        <w:t>For the purposes of CTA10/S155B “mortgage” is not restricted to UK mortgages.</w:t>
      </w:r>
    </w:p>
    <w:p w14:paraId="6537337A" w14:textId="77777777" w:rsidR="009A092A" w:rsidRDefault="00FF265A">
      <w:r>
        <w:t xml:space="preserve"> Previous page</w:t>
      </w:r>
    </w:p>
    <w:p w14:paraId="11BEA93D" w14:textId="77777777" w:rsidR="009A092A" w:rsidRDefault="00FF265A">
      <w:r>
        <w:t xml:space="preserve"> Next page</w:t>
      </w:r>
    </w:p>
    <w:sectPr w:rsidR="009A09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4EF7"/>
    <w:rsid w:val="009A092A"/>
    <w:rsid w:val="00AA1D8D"/>
    <w:rsid w:val="00B47730"/>
    <w:rsid w:val="00CB0664"/>
    <w:rsid w:val="00D64778"/>
    <w:rsid w:val="00FC693F"/>
    <w:rsid w:val="00FF265A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3C8F44C-8756-41A1-AABA-00044103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F265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C19139-AB60-4304-B1CD-8F21736EC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2019-10-25T01:15:00Z</dcterms:modified>
  <cp:category/>
</cp:coreProperties>
</file>