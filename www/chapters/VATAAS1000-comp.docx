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55E2B" w14:textId="77777777" w:rsidR="000D141C" w:rsidRDefault="0056129D">
      <w:pPr>
        <w:pStyle w:val="Title"/>
      </w:pPr>
      <w:bookmarkStart w:id="0" w:name="_GoBack"/>
      <w:bookmarkEnd w:id="0"/>
      <w:r>
        <w:t>HMRC - VATAAS1000 - Introduction: Contents</w:t>
      </w:r>
    </w:p>
    <w:p w14:paraId="42EA67DF" w14:textId="6DE1D024" w:rsidR="000D141C" w:rsidRDefault="0056129D">
      <w:r>
        <w:t xml:space="preserve">VATAAS1100    </w:t>
      </w:r>
      <w:del w:id="1" w:author="Comparison" w:date="2019-10-30T18:53:00Z">
        <w:r>
          <w:delText xml:space="preserve">Introduction: </w:delText>
        </w:r>
      </w:del>
      <w:r>
        <w:t>Scope of this guidance</w:t>
      </w:r>
    </w:p>
    <w:p w14:paraId="359F9E18" w14:textId="0AFAE387" w:rsidR="000D141C" w:rsidRDefault="0056129D">
      <w:r>
        <w:t xml:space="preserve">VATAAS1200    </w:t>
      </w:r>
      <w:del w:id="2" w:author="Comparison" w:date="2019-10-30T18:53:00Z">
        <w:r>
          <w:delText xml:space="preserve">Introduction: </w:delText>
        </w:r>
      </w:del>
      <w:r>
        <w:t>Background</w:t>
      </w:r>
    </w:p>
    <w:p w14:paraId="4780CE84" w14:textId="55F75BA1" w:rsidR="000D141C" w:rsidRDefault="0056129D">
      <w:r>
        <w:t xml:space="preserve">VATAAS1300    </w:t>
      </w:r>
      <w:del w:id="3" w:author="Comparison" w:date="2019-10-30T18:53:00Z">
        <w:r>
          <w:delText xml:space="preserve">Introduction: </w:delText>
        </w:r>
      </w:del>
      <w:r>
        <w:t>History of changes to the turnover ceilings for the scheme</w:t>
      </w:r>
    </w:p>
    <w:p w14:paraId="337F88F4" w14:textId="0D830210" w:rsidR="000D141C" w:rsidRDefault="0056129D">
      <w:r>
        <w:t xml:space="preserve">VATAAS1400    </w:t>
      </w:r>
      <w:del w:id="4" w:author="Comparison" w:date="2019-10-30T18:53:00Z">
        <w:r>
          <w:delText xml:space="preserve">Introduction: </w:delText>
        </w:r>
      </w:del>
      <w:r>
        <w:t>Law</w:t>
      </w:r>
    </w:p>
    <w:p w14:paraId="3EB5BACD" w14:textId="75F2D9BB" w:rsidR="000D141C" w:rsidRDefault="0056129D">
      <w:r>
        <w:t xml:space="preserve">VATAAS1500    </w:t>
      </w:r>
      <w:del w:id="5" w:author="Comparison" w:date="2019-10-30T18:53:00Z">
        <w:r>
          <w:delText xml:space="preserve">Introduction: </w:delText>
        </w:r>
      </w:del>
      <w:r>
        <w:t>Notice 732</w:t>
      </w:r>
    </w:p>
    <w:p w14:paraId="5CCC3339" w14:textId="0097C470" w:rsidR="000D141C" w:rsidRDefault="0056129D">
      <w:r>
        <w:t xml:space="preserve">VATAAS1600    </w:t>
      </w:r>
      <w:del w:id="6" w:author="Comparison" w:date="2019-10-30T18:53:00Z">
        <w:r>
          <w:delText>Introduction: the</w:delText>
        </w:r>
      </w:del>
      <w:ins w:id="7" w:author="Comparison" w:date="2019-10-30T18:53:00Z">
        <w:r>
          <w:t>The</w:t>
        </w:r>
      </w:ins>
      <w:r>
        <w:t xml:space="preserve"> role of </w:t>
      </w:r>
      <w:r>
        <w:t>policy</w:t>
      </w:r>
    </w:p>
    <w:p w14:paraId="20D5E900" w14:textId="77777777" w:rsidR="000D141C" w:rsidRDefault="0056129D">
      <w:r>
        <w:t xml:space="preserve"> Next page</w:t>
      </w:r>
    </w:p>
    <w:sectPr w:rsidR="000D1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D08"/>
    <w:rsid w:val="00034616"/>
    <w:rsid w:val="0006063C"/>
    <w:rsid w:val="000D141C"/>
    <w:rsid w:val="0015074B"/>
    <w:rsid w:val="0029639D"/>
    <w:rsid w:val="00326F90"/>
    <w:rsid w:val="0056129D"/>
    <w:rsid w:val="007D0A1B"/>
    <w:rsid w:val="00850F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DF27FF-2B76-48C2-B955-85B7AC37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612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6A2852-8EB8-4E93-BD69-E53FC7FC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2019-10-30T18:53:00Z</dcterms:modified>
  <cp:category/>
</cp:coreProperties>
</file>