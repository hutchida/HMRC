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28884" w14:textId="77777777" w:rsidR="00FE36C2" w:rsidRDefault="001776CF">
      <w:pPr>
        <w:pStyle w:val="Title"/>
      </w:pPr>
      <w:bookmarkStart w:id="0" w:name="_GoBack"/>
      <w:bookmarkEnd w:id="0"/>
      <w:r>
        <w:t>HMRC - MLR2R15100 - MLR2 Registration Team Action</w:t>
      </w:r>
    </w:p>
    <w:p w14:paraId="799C14F4" w14:textId="40EC0FC0" w:rsidR="00FE36C2" w:rsidRDefault="001776CF">
      <w:pPr>
        <w:rPr>
          <w:ins w:id="1" w:author="Comparison" w:date="2019-10-30T17:44:00Z"/>
        </w:rPr>
      </w:pPr>
      <w:r>
        <w:t xml:space="preserve">Regulation </w:t>
      </w:r>
      <w:del w:id="2" w:author="Comparison" w:date="2019-10-30T17:44:00Z">
        <w:r>
          <w:delText>27</w:delText>
        </w:r>
      </w:del>
      <w:ins w:id="3" w:author="Comparison" w:date="2019-10-30T17:44:00Z">
        <w:r>
          <w:t>57</w:t>
        </w:r>
      </w:ins>
      <w:r>
        <w:t>(4</w:t>
      </w:r>
      <w:del w:id="4" w:author="Comparison" w:date="2019-10-30T17:44:00Z">
        <w:r>
          <w:delText>)(a</w:delText>
        </w:r>
      </w:del>
      <w:r>
        <w:t xml:space="preserve">) requires MLR businesses to notify us of any </w:t>
      </w:r>
      <w:del w:id="5" w:author="Comparison" w:date="2019-10-30T17:44:00Z">
        <w:r>
          <w:delText xml:space="preserve">changes </w:delText>
        </w:r>
      </w:del>
      <w:ins w:id="6" w:author="Comparison" w:date="2019-10-30T17:44:00Z">
        <w:r>
          <w:t>material change or inaccurracy </w:t>
        </w:r>
      </w:ins>
      <w:r>
        <w:t>to their registration details within 30 days of the change occurring</w:t>
      </w:r>
      <w:del w:id="7" w:author="Comparison" w:date="2019-10-30T17:44:00Z">
        <w:r>
          <w:delText>, or within 30 days of the date</w:delText>
        </w:r>
      </w:del>
      <w:ins w:id="8" w:author="Comparison" w:date="2019-10-30T17:44:00Z">
        <w:r>
          <w:t xml:space="preserve"> or discovery of the inaccuracy. HMRC may </w:t>
        </w:r>
        <w:r>
          <w:t>agree an extension to this time in certain circumstances.</w:t>
        </w:r>
      </w:ins>
    </w:p>
    <w:p w14:paraId="73DCCF25" w14:textId="77777777" w:rsidR="00FE36C2" w:rsidRDefault="001776CF">
      <w:pPr>
        <w:rPr>
          <w:ins w:id="9" w:author="Comparison" w:date="2019-10-30T17:44:00Z"/>
        </w:rPr>
      </w:pPr>
      <w:ins w:id="10" w:author="Comparison" w:date="2019-10-30T17:44:00Z">
        <w:r>
          <w:t>These changes, among others include:</w:t>
        </w:r>
      </w:ins>
    </w:p>
    <w:p w14:paraId="7903BE0B" w14:textId="3B251271" w:rsidR="00FE36C2" w:rsidRDefault="001776CF">
      <w:pPr>
        <w:rPr>
          <w:ins w:id="11" w:author="Comparison" w:date="2019-10-30T17:44:00Z"/>
        </w:rPr>
      </w:pPr>
      <w:ins w:id="12" w:author="Comparison" w:date="2019-10-30T17:44:00Z">
        <w:r>
          <w:t>key persons in</w:t>
        </w:r>
      </w:ins>
      <w:r>
        <w:t xml:space="preserve"> the business </w:t>
      </w:r>
      <w:del w:id="13" w:author="Comparison" w:date="2019-10-30T17:44:00Z">
        <w:r>
          <w:delText>became aware</w:delText>
        </w:r>
      </w:del>
      <w:ins w:id="14" w:author="Comparison" w:date="2019-10-30T17:44:00Z">
        <w:r>
          <w:t>such as directors, partners or owners</w:t>
        </w:r>
      </w:ins>
    </w:p>
    <w:p w14:paraId="1F9E92BA" w14:textId="18413CCA" w:rsidR="00FE36C2" w:rsidRDefault="001776CF">
      <w:ins w:id="15" w:author="Comparison" w:date="2019-10-30T17:44:00Z">
        <w:r>
          <w:t>criminal convictions for relevant offences in the business listed in schedule 3</w:t>
        </w:r>
      </w:ins>
      <w:r>
        <w:t xml:space="preserve"> of the </w:t>
      </w:r>
      <w:del w:id="16" w:author="Comparison" w:date="2019-10-30T17:44:00Z">
        <w:r>
          <w:delText>change.</w:delText>
        </w:r>
      </w:del>
      <w:ins w:id="17" w:author="Comparison" w:date="2019-10-30T17:44:00Z">
        <w:r>
          <w:t>regulati</w:t>
        </w:r>
        <w:r>
          <w:t>ons</w:t>
        </w:r>
      </w:ins>
    </w:p>
    <w:p w14:paraId="19C5CCA7" w14:textId="77777777" w:rsidR="00802045" w:rsidRDefault="001776CF">
      <w:pPr>
        <w:rPr>
          <w:del w:id="18" w:author="Comparison" w:date="2019-10-30T17:44:00Z"/>
        </w:rPr>
      </w:pPr>
      <w:del w:id="19" w:author="Comparison" w:date="2019-10-30T17:44:00Z">
        <w:r>
          <w:delText>Notification will be in the form of a letter from the MLR business.</w:delText>
        </w:r>
      </w:del>
    </w:p>
    <w:p w14:paraId="216F9E3F" w14:textId="77777777" w:rsidR="00FE36C2" w:rsidRDefault="001776CF">
      <w:pPr>
        <w:rPr>
          <w:ins w:id="20" w:author="Comparison" w:date="2019-10-30T17:44:00Z"/>
        </w:rPr>
      </w:pPr>
      <w:ins w:id="21" w:author="Comparison" w:date="2019-10-30T17:44:00Z">
        <w:r>
          <w:t>additional premises or agents</w:t>
        </w:r>
      </w:ins>
    </w:p>
    <w:p w14:paraId="5216A4F6" w14:textId="77777777" w:rsidR="00FE36C2" w:rsidRDefault="001776CF">
      <w:pPr>
        <w:rPr>
          <w:ins w:id="22" w:author="Comparison" w:date="2019-10-30T17:44:00Z"/>
        </w:rPr>
      </w:pPr>
      <w:ins w:id="23" w:author="Comparison" w:date="2019-10-30T17:44:00Z">
        <w:r>
          <w:t>premises that are no longer used for business activities covered by the Regulations.</w:t>
        </w:r>
      </w:ins>
    </w:p>
    <w:p w14:paraId="49C3558C" w14:textId="77777777" w:rsidR="00FE36C2" w:rsidRDefault="001776CF">
      <w:pPr>
        <w:rPr>
          <w:ins w:id="24" w:author="Comparison" w:date="2019-10-30T17:44:00Z"/>
        </w:rPr>
      </w:pPr>
      <w:ins w:id="25" w:author="Comparison" w:date="2019-10-30T17:44:00Z">
        <w:r>
          <w:t>See Guidance for more information</w:t>
        </w:r>
      </w:ins>
    </w:p>
    <w:p w14:paraId="65B5B014" w14:textId="77777777" w:rsidR="00FE36C2" w:rsidRDefault="001776CF">
      <w:pPr>
        <w:rPr>
          <w:ins w:id="26" w:author="Comparison" w:date="2019-10-30T17:44:00Z"/>
        </w:rPr>
      </w:pPr>
      <w:ins w:id="27" w:author="Comparison" w:date="2019-10-30T17:44:00Z">
        <w:r>
          <w:t>Changes to the nominated officer and compliance officer must be reported within 14 days of the change.</w:t>
        </w:r>
      </w:ins>
    </w:p>
    <w:p w14:paraId="0630CF67" w14:textId="77777777" w:rsidR="00FE36C2" w:rsidRDefault="001776CF">
      <w:pPr>
        <w:rPr>
          <w:ins w:id="28" w:author="Comparison" w:date="2019-10-30T17:44:00Z"/>
        </w:rPr>
      </w:pPr>
      <w:ins w:id="29" w:author="Comparison" w:date="2019-10-30T17:44:00Z">
        <w:r>
          <w:t>Businesses that have an online account can sign into their account and make the changes. Businesses who do not have an online account should complete a ‘reporting changes’ form.</w:t>
        </w:r>
      </w:ins>
    </w:p>
    <w:p w14:paraId="1991579F" w14:textId="17D608AF" w:rsidR="00FE36C2" w:rsidRDefault="001776CF">
      <w:r>
        <w:t xml:space="preserve">Compliance </w:t>
      </w:r>
      <w:del w:id="30" w:author="Comparison" w:date="2019-10-30T17:44:00Z">
        <w:r>
          <w:delText>visits and Interventions</w:delText>
        </w:r>
      </w:del>
      <w:ins w:id="31" w:author="Comparison" w:date="2019-10-30T17:44:00Z">
        <w:r>
          <w:t>interventions</w:t>
        </w:r>
      </w:ins>
      <w:r>
        <w:t xml:space="preserve"> can also establish a failure to notify changes</w:t>
      </w:r>
      <w:del w:id="32" w:author="Comparison" w:date="2019-10-30T17:44:00Z">
        <w:r>
          <w:delText xml:space="preserve">. </w:delText>
        </w:r>
      </w:del>
      <w:ins w:id="33" w:author="Comparison" w:date="2019-10-30T17:44:00Z">
        <w:r>
          <w:t xml:space="preserve"> and in</w:t>
        </w:r>
        <w:r>
          <w:t>accuracies. </w:t>
        </w:r>
      </w:ins>
      <w:r>
        <w:t xml:space="preserve">In such cases, you will receive a report from the Officer informing you of this fact and giving any details that they </w:t>
      </w:r>
      <w:ins w:id="34" w:author="Comparison" w:date="2019-10-30T17:44:00Z">
        <w:r>
          <w:t>have </w:t>
        </w:r>
      </w:ins>
      <w:r>
        <w:t xml:space="preserve">established. You must ensure you have confirmation of the details </w:t>
      </w:r>
      <w:del w:id="35" w:author="Comparison" w:date="2019-10-30T17:44:00Z">
        <w:r>
          <w:delText xml:space="preserve">from </w:delText>
        </w:r>
      </w:del>
      <w:ins w:id="36" w:author="Comparison" w:date="2019-10-30T17:44:00Z">
        <w:r>
          <w:t>via an MLR RCT1 form completed by </w:t>
        </w:r>
      </w:ins>
      <w:r>
        <w:t>the business before u</w:t>
      </w:r>
      <w:r>
        <w:t xml:space="preserve">pdating </w:t>
      </w:r>
      <w:del w:id="37" w:author="Comparison" w:date="2019-10-30T17:44:00Z">
        <w:r>
          <w:delText>DTR and issuing a new certificate</w:delText>
        </w:r>
      </w:del>
      <w:ins w:id="38" w:author="Comparison" w:date="2019-10-30T17:44:00Z">
        <w:r>
          <w:t>the system</w:t>
        </w:r>
      </w:ins>
      <w:r>
        <w:t>.</w:t>
      </w:r>
    </w:p>
    <w:p w14:paraId="77DB20E3" w14:textId="77777777" w:rsidR="00FE36C2" w:rsidRDefault="001776CF">
      <w:r>
        <w:t xml:space="preserve">In many cases failure to notify changes </w:t>
      </w:r>
      <w:ins w:id="39" w:author="Comparison" w:date="2019-10-30T17:44:00Z">
        <w:r>
          <w:t>or inaccuracies </w:t>
        </w:r>
      </w:ins>
      <w:r>
        <w:t>to registration details will be the result of</w:t>
      </w:r>
      <w:ins w:id="40" w:author="Comparison" w:date="2019-10-30T17:44:00Z">
        <w:r>
          <w:t xml:space="preserve"> careless</w:t>
        </w:r>
      </w:ins>
      <w:r>
        <w:t xml:space="preserve"> error or neglect.</w:t>
      </w:r>
    </w:p>
    <w:p w14:paraId="2C899229" w14:textId="77777777" w:rsidR="00FE36C2" w:rsidRDefault="001776CF">
      <w:r>
        <w:t>See Penalties guidance MLR1 for guidance on when a warning letter or penalty should be issued for failure t</w:t>
      </w:r>
      <w:r>
        <w:t>o notify us of registration detail changes.</w:t>
      </w:r>
    </w:p>
    <w:p w14:paraId="34B905BD" w14:textId="77777777" w:rsidR="00FE36C2" w:rsidRDefault="001776CF">
      <w:r>
        <w:t xml:space="preserve"> Previous page</w:t>
      </w:r>
    </w:p>
    <w:p w14:paraId="391DEB24" w14:textId="77777777" w:rsidR="00FE36C2" w:rsidRDefault="001776CF">
      <w:r>
        <w:t xml:space="preserve"> Next page</w:t>
      </w:r>
    </w:p>
    <w:sectPr w:rsidR="00FE36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6CF"/>
    <w:rsid w:val="0029639D"/>
    <w:rsid w:val="00326F90"/>
    <w:rsid w:val="004D0075"/>
    <w:rsid w:val="00802045"/>
    <w:rsid w:val="008316FE"/>
    <w:rsid w:val="00AA1D8D"/>
    <w:rsid w:val="00B47730"/>
    <w:rsid w:val="00CB0664"/>
    <w:rsid w:val="00FC693F"/>
    <w:rsid w:val="00F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D77D20-1101-440A-894E-F75EBA24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776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7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6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35E757-57A8-4828-9E13-6CA7CB0C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2019-10-30T17:44:00Z</dcterms:modified>
  <cp:category/>
</cp:coreProperties>
</file>