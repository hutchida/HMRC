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794BF" w14:textId="77777777" w:rsidR="00CC622D" w:rsidRDefault="0025346C">
      <w:pPr>
        <w:pStyle w:val="Title"/>
      </w:pPr>
      <w:bookmarkStart w:id="0" w:name="_GoBack"/>
      <w:bookmarkEnd w:id="0"/>
      <w:r>
        <w:t>HMRC - OT05020 - PRT: Computation - Valuation Point And Gross Profit</w:t>
      </w:r>
    </w:p>
    <w:p w14:paraId="6CC244A4" w14:textId="77777777" w:rsidR="00CC622D" w:rsidRDefault="0025346C">
      <w:r>
        <w:t>The reason that market values have to be calculated lies in the definition of Gross Profit;</w:t>
      </w:r>
    </w:p>
    <w:p w14:paraId="73D03EF0" w14:textId="77777777" w:rsidR="00CC622D" w:rsidRDefault="0025346C">
      <w:r>
        <w:t xml:space="preserve">Gross profit; OTA75\S2(4) and S2(5) *: for a chargeable period is the difference </w:t>
      </w:r>
      <w:r>
        <w:t>between the aggregate of the following amounts:</w:t>
      </w:r>
    </w:p>
    <w:p w14:paraId="170B64AB" w14:textId="77777777" w:rsidR="00CC622D" w:rsidRDefault="0025346C">
      <w:r>
        <w:t>the price received or receivable for any oil disposed of in sales at arm’s length as was delivered in the period (see OT05025),</w:t>
      </w:r>
    </w:p>
    <w:p w14:paraId="2B21A1C1" w14:textId="77777777" w:rsidR="00CC622D" w:rsidRDefault="0025346C">
      <w:r>
        <w:t>the aggregate market value of any oil disposed of otherwise than in sales at arm</w:t>
      </w:r>
      <w:r>
        <w:t>’s length as was delivered in the period (see OT05300),</w:t>
      </w:r>
    </w:p>
    <w:p w14:paraId="44473457" w14:textId="77777777" w:rsidR="00CC622D" w:rsidRDefault="0025346C">
      <w:r>
        <w:t>the aggregate market value of any oil appropriated in the period without being disposed of (see OT05300),</w:t>
      </w:r>
    </w:p>
    <w:p w14:paraId="7AAFD587" w14:textId="77777777" w:rsidR="00CC622D" w:rsidRDefault="0025346C">
      <w:r>
        <w:t>[subsections (ca) and (cb) refer specifically to light gases]</w:t>
      </w:r>
    </w:p>
    <w:p w14:paraId="469F99C6" w14:textId="77777777" w:rsidR="00CC622D" w:rsidRDefault="0025346C">
      <w:r>
        <w:t xml:space="preserve">one half of the market value of </w:t>
      </w:r>
      <w:r>
        <w:t>closing stocks, on the last business day of the Chargeable Period. (see OT05150),</w:t>
      </w:r>
    </w:p>
    <w:p w14:paraId="73DB12F9" w14:textId="77777777" w:rsidR="00CC622D" w:rsidRDefault="0025346C">
      <w:r>
        <w:t>the excess of nominated proceeds (see OT05200),</w:t>
      </w:r>
    </w:p>
    <w:p w14:paraId="3673D6B0" w14:textId="77777777" w:rsidR="00CC622D" w:rsidRDefault="0025346C">
      <w:r>
        <w:t>and one half of the market value of the closing stock for the preceding period, i.e. the opening stock.</w:t>
      </w:r>
    </w:p>
    <w:p w14:paraId="14FFFE13" w14:textId="1A47C392" w:rsidR="00CC622D" w:rsidRDefault="0025346C">
      <w:r>
        <w:t>Where a disposal is by</w:t>
      </w:r>
      <w:r>
        <w:t xml:space="preserve"> way of sale then OTA75\SCH3\PARA1 applies to determine whether or not that sale is a sale at arm’s length (see OT05025). A sale which is not at arm’s-length will</w:t>
      </w:r>
      <w:del w:id="1" w:author="Comparison" w:date="2019-10-25T01:11:00Z">
        <w:r>
          <w:delText>[]()</w:delText>
        </w:r>
      </w:del>
      <w:ins w:id="2" w:author="Comparison" w:date="2019-10-25T01:11:00Z">
        <w:r>
          <w:t xml:space="preserve"> {#}</w:t>
        </w:r>
      </w:ins>
      <w:r>
        <w:t>need to have a market value calculated for it for tax purposes.</w:t>
      </w:r>
    </w:p>
    <w:p w14:paraId="3BC2D41A" w14:textId="77777777" w:rsidR="00CC622D" w:rsidRDefault="0025346C">
      <w:r>
        <w:t>Footnote:</w:t>
      </w:r>
    </w:p>
    <w:p w14:paraId="3C4FC1F0" w14:textId="77777777" w:rsidR="00CC622D" w:rsidRDefault="0025346C">
      <w:r>
        <w:t>As amended by FA</w:t>
      </w:r>
      <w:r>
        <w:t>94\S236 FA94\Sch23 and FA06\S146, S147, Sch 18 and Sch 26</w:t>
      </w:r>
    </w:p>
    <w:p w14:paraId="5ACFDB85" w14:textId="77777777" w:rsidR="00CC622D" w:rsidRDefault="0025346C">
      <w:r>
        <w:t xml:space="preserve"> Previous page</w:t>
      </w:r>
    </w:p>
    <w:p w14:paraId="73255428" w14:textId="77777777" w:rsidR="00CC622D" w:rsidRDefault="0025346C">
      <w:r>
        <w:t xml:space="preserve"> Next page</w:t>
      </w:r>
    </w:p>
    <w:sectPr w:rsidR="00CC62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642"/>
    <w:rsid w:val="00034616"/>
    <w:rsid w:val="0006063C"/>
    <w:rsid w:val="00070F35"/>
    <w:rsid w:val="0015074B"/>
    <w:rsid w:val="0025346C"/>
    <w:rsid w:val="0029639D"/>
    <w:rsid w:val="00326F90"/>
    <w:rsid w:val="008D2555"/>
    <w:rsid w:val="00AA1D8D"/>
    <w:rsid w:val="00B47730"/>
    <w:rsid w:val="00CB0664"/>
    <w:rsid w:val="00CC62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E09E24-A254-4A23-83BA-EDC99AF7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534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3A1CF6-55BD-4695-AB20-E834E72A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2019-10-25T00:11:00Z</dcterms:modified>
  <cp:category/>
</cp:coreProperties>
</file>