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F8DDB" w14:textId="77777777" w:rsidR="00EA1616" w:rsidRDefault="00A1602B">
      <w:pPr>
        <w:pStyle w:val="Title"/>
      </w:pPr>
      <w:bookmarkStart w:id="0" w:name="_GoBack"/>
      <w:bookmarkEnd w:id="0"/>
      <w:r>
        <w:t>HMRC - CTM15540 - Unincorporated Associations</w:t>
      </w:r>
    </w:p>
    <w:p w14:paraId="21F20AEA" w14:textId="77777777" w:rsidR="00EA1616" w:rsidRDefault="00A1602B">
      <w:r>
        <w:t>The term ‘unincorporated association’ is not defined in the Taxes Acts and since an unincorporated association is not a legal person there is no definition elsewhere in statute.</w:t>
      </w:r>
    </w:p>
    <w:p w14:paraId="5D996C54" w14:textId="77777777" w:rsidR="00EA1616" w:rsidRDefault="00A1602B">
      <w:r>
        <w:t xml:space="preserve">The term company in </w:t>
      </w:r>
      <w:r>
        <w:t>CTA10/S1000 includes an unincorporated association, such as a club. This is because CTA10/S1121 says that the word ‘company’ means any body corporate or unincorporated association but does not include a partnership, local authority or local authority assoc</w:t>
      </w:r>
      <w:r>
        <w:t>iation. ‘Share’ includes any interest of a member in a company (see CTM15130). It is possible for an unincorporated association to make a distribution ‘in respect of shares’ within CTA10/S1000 (1) B. Similarly, a transfer of assets by an unincorporated ass</w:t>
      </w:r>
      <w:r>
        <w:t>ociation to its members at less than market value could be within CTA10/S1000 (1) G.</w:t>
      </w:r>
    </w:p>
    <w:p w14:paraId="61DDAAA1" w14:textId="77777777" w:rsidR="00EA1616" w:rsidRDefault="00A1602B">
      <w:r>
        <w:t>However, it is unusual for an unincorporated association to make a distribution.</w:t>
      </w:r>
    </w:p>
    <w:p w14:paraId="0FE7D3B5" w14:textId="77777777" w:rsidR="00EA1616" w:rsidRDefault="00A1602B">
      <w:r>
        <w:t>CTA10/S1030 excludes distributions in respect of share capital in a winding-up from the di</w:t>
      </w:r>
      <w:r>
        <w:t>stributions legislation. However, the dissolution of an unincorporated association is not normally considered to constitute a winding-up, and distributions out of the assets of an unincorporated association are not normally viewed as ‘distributions in resp</w:t>
      </w:r>
      <w:r>
        <w:t>ect of share capital’.</w:t>
      </w:r>
    </w:p>
    <w:p w14:paraId="4BB18BD6" w14:textId="77777777" w:rsidR="00EA1616" w:rsidRDefault="00A1602B">
      <w:r>
        <w:t>An exception to this is the winding-up of an archaic form of unincorporated company established by deed of settlement. This kind of company pre-dates incorporated companies and was used to avoid the rule against incorporated companie</w:t>
      </w:r>
      <w:r>
        <w:t>s, other than those formed by Royal Charter or private Act of Parliament, which stemmed from the Bubble Act of 1720. Such unincorporated companies possess share capital. See CTM00510.</w:t>
      </w:r>
    </w:p>
    <w:p w14:paraId="754E7CB6" w14:textId="77777777" w:rsidR="00EA1616" w:rsidRDefault="00A1602B">
      <w:r>
        <w:t>ESCC15 may apply. This provides that if:</w:t>
      </w:r>
    </w:p>
    <w:p w14:paraId="5F134881" w14:textId="77777777" w:rsidR="00EA1616" w:rsidRDefault="00A1602B">
      <w:r>
        <w:t>substantially the whole of an a</w:t>
      </w:r>
      <w:r>
        <w:t>ssociation’s activities are of a social or recreational nature,</w:t>
      </w:r>
    </w:p>
    <w:p w14:paraId="01D15668" w14:textId="77777777" w:rsidR="00EA1616" w:rsidRDefault="00A1602B">
      <w:r>
        <w:t>and</w:t>
      </w:r>
    </w:p>
    <w:p w14:paraId="56EC8994" w14:textId="77777777" w:rsidR="00EA1616" w:rsidRDefault="00A1602B">
      <w:r>
        <w:t>it has not carried on an investment business or trade, other than a mutual trade,</w:t>
      </w:r>
    </w:p>
    <w:p w14:paraId="4B66DCA4" w14:textId="77777777" w:rsidR="00EA1616" w:rsidRDefault="00A1602B">
      <w:r>
        <w:t>and</w:t>
      </w:r>
    </w:p>
    <w:p w14:paraId="442B634F" w14:textId="77777777" w:rsidR="00EA1616" w:rsidRDefault="00A1602B">
      <w:r>
        <w:t>the amount distributed to each member is not large (that is, not more than £2,000 per member),</w:t>
      </w:r>
    </w:p>
    <w:p w14:paraId="4F8D9E79" w14:textId="77777777" w:rsidR="00EA1616" w:rsidRDefault="00A1602B">
      <w:r>
        <w:t>the com</w:t>
      </w:r>
      <w:r>
        <w:t>pany is given the option of not applying CTA10/S1000.</w:t>
      </w:r>
    </w:p>
    <w:p w14:paraId="07055A75" w14:textId="77777777" w:rsidR="00EA1616" w:rsidRDefault="00A1602B">
      <w:r>
        <w:lastRenderedPageBreak/>
        <w:t>If the company takes this option, all the amounts distributed will be treated as capital receipts of the members, and will be taken into account in computing any capital gains liability.</w:t>
      </w:r>
    </w:p>
    <w:p w14:paraId="736BED74" w14:textId="77777777" w:rsidR="00EA1616" w:rsidRDefault="00A1602B">
      <w:pPr>
        <w:rPr>
          <w:ins w:id="1" w:author="Comparison" w:date="2019-10-30T19:11:00Z"/>
        </w:rPr>
      </w:pPr>
      <w:r>
        <w:t>The mutual busi</w:t>
      </w:r>
      <w:r>
        <w:t>ness provisions (CTA10/S1070) may apply - see CTM40975.</w:t>
      </w:r>
    </w:p>
    <w:p w14:paraId="0E8168C4" w14:textId="77777777" w:rsidR="00EA1616" w:rsidRDefault="00A1602B">
      <w:pPr>
        <w:rPr>
          <w:ins w:id="2" w:author="Comparison" w:date="2019-10-30T19:11:00Z"/>
        </w:rPr>
      </w:pPr>
      <w:ins w:id="3" w:author="Comparison" w:date="2019-10-30T19:11:00Z">
        <w:r>
          <w:t xml:space="preserve"> Previous page</w:t>
        </w:r>
      </w:ins>
    </w:p>
    <w:p w14:paraId="159CD0CB" w14:textId="77777777" w:rsidR="00EA1616" w:rsidRDefault="00A1602B">
      <w:ins w:id="4" w:author="Comparison" w:date="2019-10-30T19:11:00Z">
        <w:r>
          <w:t xml:space="preserve"> Next page</w:t>
        </w:r>
      </w:ins>
    </w:p>
    <w:sectPr w:rsidR="00EA16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DED"/>
    <w:rsid w:val="0029639D"/>
    <w:rsid w:val="00326F90"/>
    <w:rsid w:val="00472FF6"/>
    <w:rsid w:val="00A1602B"/>
    <w:rsid w:val="00AA1D8D"/>
    <w:rsid w:val="00B204BE"/>
    <w:rsid w:val="00B47730"/>
    <w:rsid w:val="00CB0664"/>
    <w:rsid w:val="00EA16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51950C-9398-48B8-9C77-70E265BD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160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9DB6B1-3420-4FD7-848A-5A530F526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2019-10-30T19:11:00Z</dcterms:modified>
  <cp:category/>
</cp:coreProperties>
</file>