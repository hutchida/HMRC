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B45F" w14:textId="73EDE198" w:rsidR="00991362" w:rsidRDefault="00F44B79">
      <w:pPr>
        <w:pStyle w:val="Title"/>
      </w:pPr>
      <w:bookmarkStart w:id="0" w:name="_GoBack"/>
      <w:bookmarkEnd w:id="0"/>
      <w:r>
        <w:t xml:space="preserve">HMRC - OT05321 - </w:t>
      </w:r>
      <w:ins w:id="1" w:author="Comparison" w:date="2019-10-25T00:24:00Z">
        <w:r>
          <w:t xml:space="preserve">Valuation Of </w:t>
        </w:r>
      </w:ins>
      <w:r>
        <w:t xml:space="preserve">Crude Oils </w:t>
      </w:r>
      <w:del w:id="2" w:author="Comparison" w:date="2019-10-25T00:24:00Z">
        <w:r>
          <w:delText>And</w:delText>
        </w:r>
      </w:del>
      <w:ins w:id="3" w:author="Comparison" w:date="2019-10-25T00:24:00Z">
        <w:r>
          <w:t>&amp;</w:t>
        </w:r>
      </w:ins>
      <w:r>
        <w:t xml:space="preserve"> Products- Category 1 Oil Brent</w:t>
      </w:r>
    </w:p>
    <w:p w14:paraId="005B8179" w14:textId="77777777" w:rsidR="00991362" w:rsidRDefault="00F44B79">
      <w:r>
        <w:t xml:space="preserve">Brent contracts show the greatest variety, since Brent itself was the marker grade for many years (from about 1987 to 2002 (see 1 below)). Most appear as “flat” or fixed price </w:t>
      </w:r>
      <w:r>
        <w:t>contracts, some as a flat price with a differential but this conceals the way that the flat price is agreed between the two trading counterparties. Generally the price agreed today will be based:</w:t>
      </w:r>
    </w:p>
    <w:p w14:paraId="5182B415" w14:textId="77777777" w:rsidR="00991362" w:rsidRDefault="00F44B79">
      <w:r>
        <w:t>either upon today’s Dated BFOE (see 2,3 below) price with an</w:t>
      </w:r>
      <w:r>
        <w:t xml:space="preserve"> element to allow for today’s market structure (backwardation or contango) out to the delivery date, or</w:t>
      </w:r>
    </w:p>
    <w:p w14:paraId="1E435B28" w14:textId="77777777" w:rsidR="00991362" w:rsidRDefault="00F44B79">
      <w:r>
        <w:t>upon the price of a BFO forward month with some element to allow for today’s market structure between the delivery date and the forward month. Since tod</w:t>
      </w:r>
      <w:r>
        <w:t>ay’s dated BFO price depends upon the prices of the forward months, this is essentially the same calculation, just a bit more elaborate.</w:t>
      </w:r>
    </w:p>
    <w:p w14:paraId="190CC102" w14:textId="77777777" w:rsidR="00991362" w:rsidRDefault="00F44B79">
      <w:r>
        <w:t>The statutory mechanism recognises that the market structure element in the price needs to be reflected in the calculat</w:t>
      </w:r>
      <w:r>
        <w:t>ion of the statutory market value on any day. So the statutory method is based upon a daily statutory BFO value, with an adjustment for market structure 14 to 21 days before the NDD to allow for the market structure element in a contract between the date i</w:t>
      </w:r>
      <w:r>
        <w:t>t is agreed and the date of delivery.</w:t>
      </w:r>
    </w:p>
    <w:p w14:paraId="19553B67" w14:textId="77777777" w:rsidR="00991362" w:rsidRDefault="00F44B79">
      <w:r>
        <w:t>14 to 21 days is a representative period reflecting the normal time between a Brent dated contract being agreed and the date of delivery.</w:t>
      </w:r>
    </w:p>
    <w:p w14:paraId="75D49171" w14:textId="77777777" w:rsidR="00991362" w:rsidRDefault="00F44B79">
      <w:r>
        <w:t>Footnotes:</w:t>
      </w:r>
    </w:p>
    <w:p w14:paraId="76DC90A3" w14:textId="77777777" w:rsidR="00991362" w:rsidRDefault="00F44B79">
      <w:r>
        <w:t>Pages 81 and 119; “Oil Markets &amp; Prices-The Brent Market and The Form</w:t>
      </w:r>
      <w:r>
        <w:t>ation of World Oil Prices” by Paul Horsnell &amp; Robert Mabro .pub Oxford University Press 1993.</w:t>
      </w:r>
    </w:p>
    <w:p w14:paraId="06A5AF56" w14:textId="77777777" w:rsidR="00991362" w:rsidRDefault="00F44B79">
      <w:r>
        <w:t>BFO is the marker that replaced Brent in 2002. It is priced-off the most competitive of Brent, Forties and Oseberg assessments in any day.</w:t>
      </w:r>
    </w:p>
    <w:p w14:paraId="1D441BEF" w14:textId="77777777" w:rsidR="00991362" w:rsidRDefault="00F44B79">
      <w:r>
        <w:t>BFOE replaced BFO in Ju</w:t>
      </w:r>
      <w:r>
        <w:t>ne 2007. It added Ekofisk blend crude oil to the blends included in the marker.</w:t>
      </w:r>
    </w:p>
    <w:p w14:paraId="58F0614F" w14:textId="77777777" w:rsidR="00991362" w:rsidRDefault="00F44B79">
      <w:r>
        <w:t xml:space="preserve"> Previous page</w:t>
      </w:r>
    </w:p>
    <w:p w14:paraId="18D20A77" w14:textId="77777777" w:rsidR="00991362" w:rsidRDefault="00F44B79">
      <w:r>
        <w:t xml:space="preserve"> Next page</w:t>
      </w:r>
    </w:p>
    <w:sectPr w:rsidR="0099136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3958"/>
    <w:rsid w:val="00991362"/>
    <w:rsid w:val="00A04DF8"/>
    <w:rsid w:val="00AA1D8D"/>
    <w:rsid w:val="00AD0246"/>
    <w:rsid w:val="00B47730"/>
    <w:rsid w:val="00CB0664"/>
    <w:rsid w:val="00F44B7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6AAB816-7248-4B0C-A95D-55FB523FF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44B7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B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B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C02F25C-AEB8-4964-90AB-56ED6A1B0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2019-10-24T23:24:00Z</dcterms:modified>
  <cp:category/>
</cp:coreProperties>
</file>