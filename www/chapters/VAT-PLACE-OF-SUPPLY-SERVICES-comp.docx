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3500" w14:textId="77777777" w:rsidR="00D82FAB" w:rsidRDefault="00145DF2">
      <w:pPr>
        <w:pStyle w:val="Title"/>
      </w:pPr>
      <w:bookmarkStart w:id="0" w:name="_GoBack"/>
      <w:bookmarkEnd w:id="0"/>
      <w:r>
        <w:t>HMRC - VAT-PLACE-OF-SUPPLY-SERVICES - VAT Place Of Supply Of Services</w:t>
      </w:r>
    </w:p>
    <w:p w14:paraId="5026F693" w14:textId="77777777" w:rsidR="00D82FAB" w:rsidRDefault="00145DF2">
      <w:r>
        <w:t>Guidance on the place of supply of services and its impact on the scope of VAT</w:t>
      </w:r>
    </w:p>
    <w:p w14:paraId="01CE3A60" w14:textId="77777777" w:rsidR="00D82FAB" w:rsidRDefault="00145DF2">
      <w:r>
        <w:t>VATPOSS01000    Introduction</w:t>
      </w:r>
    </w:p>
    <w:p w14:paraId="5FA2279A" w14:textId="77777777" w:rsidR="00D82FAB" w:rsidRDefault="00145DF2">
      <w:pPr>
        <w:rPr>
          <w:ins w:id="1" w:author="Comparison" w:date="2019-10-30T18:47:00Z"/>
        </w:rPr>
      </w:pPr>
      <w:ins w:id="2" w:author="Comparison" w:date="2019-10-30T18:47:00Z">
        <w:r>
          <w:t>VATPOSS02000    2010 Changes</w:t>
        </w:r>
      </w:ins>
    </w:p>
    <w:p w14:paraId="6AD617A9" w14:textId="77777777" w:rsidR="00D82FAB" w:rsidRDefault="00145DF2">
      <w:r>
        <w:t>VATPOSS03000    Miscellaneous Issues</w:t>
      </w:r>
    </w:p>
    <w:p w14:paraId="3256A1A3" w14:textId="77777777" w:rsidR="00D82FAB" w:rsidRDefault="00145DF2">
      <w:r>
        <w:t>VATPOSS04000    Belonging</w:t>
      </w:r>
    </w:p>
    <w:p w14:paraId="4083ABC7" w14:textId="77777777" w:rsidR="00D82FAB" w:rsidRDefault="00145DF2">
      <w:r>
        <w:t>VATPOSS05000    Establishment making or receiving the supply</w:t>
      </w:r>
    </w:p>
    <w:p w14:paraId="1661C8AA" w14:textId="77777777" w:rsidR="00D82FAB" w:rsidRDefault="00145DF2">
      <w:r>
        <w:t>VATPOSS06000    General Rule</w:t>
      </w:r>
    </w:p>
    <w:p w14:paraId="405BCD4B" w14:textId="77777777" w:rsidR="00D82FAB" w:rsidRDefault="00145DF2">
      <w:r>
        <w:t>VATPOSS07000    Land-related services</w:t>
      </w:r>
    </w:p>
    <w:p w14:paraId="1CDF7E2E" w14:textId="77777777" w:rsidR="00D82FAB" w:rsidRDefault="00145DF2">
      <w:r>
        <w:t>VATPOSS08000    Where performed services</w:t>
      </w:r>
    </w:p>
    <w:p w14:paraId="44F86C93" w14:textId="77777777" w:rsidR="00D82FAB" w:rsidRDefault="00145DF2">
      <w:r>
        <w:t>VATPOSS09000    Intermediary Services</w:t>
      </w:r>
    </w:p>
    <w:p w14:paraId="096A1048" w14:textId="77777777" w:rsidR="00D82FAB" w:rsidRDefault="00145DF2">
      <w:r>
        <w:t>VATPOSS10000    Interme</w:t>
      </w:r>
      <w:r>
        <w:t>diaries involved in the export of goods</w:t>
      </w:r>
    </w:p>
    <w:p w14:paraId="44FF5B92" w14:textId="77777777" w:rsidR="00D82FAB" w:rsidRDefault="00145DF2">
      <w:r>
        <w:t>VATPOSS11000    Hire of Means of Transport</w:t>
      </w:r>
    </w:p>
    <w:p w14:paraId="1368B979" w14:textId="77777777" w:rsidR="00D82FAB" w:rsidRDefault="00145DF2">
      <w:r>
        <w:t>VATPOSS12000    Restaurant and catering services</w:t>
      </w:r>
    </w:p>
    <w:p w14:paraId="33A00ABC" w14:textId="77777777" w:rsidR="00D82FAB" w:rsidRDefault="00145DF2">
      <w:r>
        <w:t>VATPOSS13000    Other services to non-EU customers</w:t>
      </w:r>
    </w:p>
    <w:p w14:paraId="1DC8957B" w14:textId="77777777" w:rsidR="00D82FAB" w:rsidRDefault="00145DF2">
      <w:r>
        <w:t>VATPOSS14000    Reverse charge</w:t>
      </w:r>
    </w:p>
    <w:p w14:paraId="331B5897" w14:textId="77777777" w:rsidR="00D82FAB" w:rsidRDefault="00145DF2">
      <w:r>
        <w:t>VATPOSS15000    Use and enjoyment</w:t>
      </w:r>
    </w:p>
    <w:p w14:paraId="3B226894" w14:textId="77777777" w:rsidR="00D82FAB" w:rsidRDefault="00145DF2">
      <w:r>
        <w:t>VATPOSS1</w:t>
      </w:r>
      <w:r>
        <w:t>6000    Electronically supplied services (VOES)</w:t>
      </w:r>
    </w:p>
    <w:sectPr w:rsidR="00D82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DF2"/>
    <w:rsid w:val="0015074B"/>
    <w:rsid w:val="0029639D"/>
    <w:rsid w:val="00326F90"/>
    <w:rsid w:val="00992074"/>
    <w:rsid w:val="00AA1D8D"/>
    <w:rsid w:val="00B47730"/>
    <w:rsid w:val="00B63AE4"/>
    <w:rsid w:val="00CB0664"/>
    <w:rsid w:val="00D82FAB"/>
    <w:rsid w:val="00E610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517BCF8-D133-4C0E-9224-70C8647A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45DF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D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338414-F9B4-4F6E-879D-3AE498A5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2019-10-30T18:48:00Z</dcterms:modified>
  <cp:category/>
</cp:coreProperties>
</file>