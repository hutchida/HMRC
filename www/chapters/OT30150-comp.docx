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510A" w14:textId="77777777" w:rsidR="007652C0" w:rsidRDefault="00DD40A5">
      <w:pPr>
        <w:pStyle w:val="Title"/>
      </w:pPr>
      <w:bookmarkStart w:id="0" w:name="_GoBack"/>
      <w:bookmarkEnd w:id="0"/>
      <w:r>
        <w:t>HMRC - OT30150 - Allowable Costs: Contents</w:t>
      </w:r>
    </w:p>
    <w:p w14:paraId="4E9DD130" w14:textId="38E7A0CF" w:rsidR="007652C0" w:rsidRDefault="00DD40A5">
      <w:r>
        <w:t xml:space="preserve">OT30151    </w:t>
      </w:r>
      <w:del w:id="1" w:author="Comparison" w:date="2019-10-24T23:38:00Z">
        <w:r>
          <w:delText xml:space="preserve">Capital Gains: Allowable Costs - </w:delText>
        </w:r>
      </w:del>
      <w:r>
        <w:t>Drilling Costs</w:t>
      </w:r>
    </w:p>
    <w:p w14:paraId="176EEF4A" w14:textId="2910F79F" w:rsidR="007652C0" w:rsidRDefault="00DD40A5">
      <w:r>
        <w:t xml:space="preserve">OT30152    </w:t>
      </w:r>
      <w:del w:id="2" w:author="Comparison" w:date="2019-10-24T23:38:00Z">
        <w:r>
          <w:delText xml:space="preserve">Capital Gains: Allowable Costs - </w:delText>
        </w:r>
      </w:del>
      <w:r>
        <w:t>Wasting Asset Rules</w:t>
      </w:r>
    </w:p>
    <w:p w14:paraId="15DE9CFD" w14:textId="0AF8611D" w:rsidR="007652C0" w:rsidRDefault="00DD40A5">
      <w:r>
        <w:t xml:space="preserve">OT30153    </w:t>
      </w:r>
      <w:del w:id="3" w:author="Comparison" w:date="2019-10-24T23:38:00Z">
        <w:r>
          <w:delText xml:space="preserve">Capital Gains: Allowable Costs - </w:delText>
        </w:r>
      </w:del>
      <w:r>
        <w:t>Wasting asset rebasing to March 1982</w:t>
      </w:r>
    </w:p>
    <w:p w14:paraId="183944BE" w14:textId="75B23A8C" w:rsidR="007652C0" w:rsidRDefault="00DD40A5">
      <w:r>
        <w:t xml:space="preserve">OT30155    </w:t>
      </w:r>
      <w:del w:id="4" w:author="Comparison" w:date="2019-10-24T23:38:00Z">
        <w:r>
          <w:delText>Capital Gains: Allowable Costs - Rebasing</w:delText>
        </w:r>
      </w:del>
      <w:ins w:id="5" w:author="Comparison" w:date="2019-10-24T23:38:00Z">
        <w:r>
          <w:t>Wasting asset rebasing</w:t>
        </w:r>
      </w:ins>
      <w:r>
        <w:t xml:space="preserve"> where the cost of the licence is nil</w:t>
      </w:r>
    </w:p>
    <w:p w14:paraId="680EF4A7" w14:textId="517D02B9" w:rsidR="007652C0" w:rsidRDefault="00DD40A5">
      <w:r>
        <w:t xml:space="preserve">OT30160    </w:t>
      </w:r>
      <w:del w:id="6" w:author="Comparison" w:date="2019-10-24T23:38:00Z">
        <w:r>
          <w:delText xml:space="preserve">Capital Gains: Allowable Costs - </w:delText>
        </w:r>
      </w:del>
      <w:r>
        <w:t>Part Disposals</w:t>
      </w:r>
    </w:p>
    <w:p w14:paraId="20CC9D63" w14:textId="77777777" w:rsidR="007652C0" w:rsidRDefault="00DD40A5">
      <w:r>
        <w:t xml:space="preserve"> Previous page</w:t>
      </w:r>
    </w:p>
    <w:p w14:paraId="64BE95F6" w14:textId="77777777" w:rsidR="007652C0" w:rsidRDefault="00DD40A5">
      <w:r>
        <w:t xml:space="preserve"> Next page</w:t>
      </w:r>
    </w:p>
    <w:sectPr w:rsidR="007652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2ED"/>
    <w:rsid w:val="007652C0"/>
    <w:rsid w:val="00AA1D8D"/>
    <w:rsid w:val="00B47730"/>
    <w:rsid w:val="00BB3CC5"/>
    <w:rsid w:val="00CB0664"/>
    <w:rsid w:val="00DD40A5"/>
    <w:rsid w:val="00F056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D7BCEA3-F898-495C-A5B5-2B5030DA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D40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0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F515A8-5261-4437-854E-ACEC3BF10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2019-10-24T22:38:00Z</dcterms:modified>
  <cp:category/>
</cp:coreProperties>
</file>