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9456F" w14:textId="77777777" w:rsidR="003B5A45" w:rsidRDefault="00453363">
      <w:pPr>
        <w:pStyle w:val="Title"/>
      </w:pPr>
      <w:bookmarkStart w:id="0" w:name="_GoBack"/>
      <w:bookmarkEnd w:id="0"/>
      <w:r>
        <w:t>HMRC - IPT05970 - The Effect Of Additional / Return Premiums On De Minimis</w:t>
      </w:r>
    </w:p>
    <w:p w14:paraId="3BB99A47" w14:textId="46B01C9A" w:rsidR="003B5A45" w:rsidRDefault="00453363">
      <w:r>
        <w:t xml:space="preserve">Once a policy is found to be exempt under the </w:t>
      </w:r>
      <w:del w:id="1" w:author="Comparison" w:date="2019-10-25T03:53:00Z">
        <w:r>
          <w:delText>*</w:delText>
        </w:r>
      </w:del>
      <w:r>
        <w:t xml:space="preserve">de minimis </w:t>
      </w:r>
      <w:del w:id="2" w:author="Comparison" w:date="2019-10-25T03:53:00Z">
        <w:r>
          <w:delText>*</w:delText>
        </w:r>
      </w:del>
      <w:r>
        <w:t xml:space="preserve">provisions, any increase of the premium caused by the insurer calling for additional premiums (APs) requires the </w:t>
      </w:r>
      <w:r>
        <w:t>insurer to recalculate whether the policy still falls within the de minimis limits. The AP may take the premium over £500,000 or increase the taxable element above 10%. Any decrease of the premium, by return premiums (RPs) being paid to the insured, may al</w:t>
      </w:r>
      <w:r>
        <w:t>so affect the amount of the total premium or the taxable percentage. There is more on this type of adjustment in IPT07670 and IPT07675.</w:t>
      </w:r>
    </w:p>
    <w:p w14:paraId="5A605F4C" w14:textId="77777777" w:rsidR="003B5A45" w:rsidRDefault="00453363">
      <w:r>
        <w:t xml:space="preserve"> Previous page</w:t>
      </w:r>
    </w:p>
    <w:p w14:paraId="3E34C7B8" w14:textId="77777777" w:rsidR="003B5A45" w:rsidRDefault="00453363">
      <w:r>
        <w:t xml:space="preserve"> Next page</w:t>
      </w:r>
    </w:p>
    <w:sectPr w:rsidR="003B5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8CB"/>
    <w:rsid w:val="0029639D"/>
    <w:rsid w:val="00326F90"/>
    <w:rsid w:val="003B5A45"/>
    <w:rsid w:val="00453363"/>
    <w:rsid w:val="0047361E"/>
    <w:rsid w:val="009E45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1A73178-A2C5-486E-A5EF-9D5EDEA8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533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A23C0D-0DE4-4A6A-8D1F-7F3A8952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2019-10-25T02:53:00Z</dcterms:modified>
  <cp:category/>
</cp:coreProperties>
</file>