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ABE5C" w14:textId="77777777" w:rsidR="007E1C95" w:rsidRDefault="00E958E7">
      <w:pPr>
        <w:pStyle w:val="Title"/>
      </w:pPr>
      <w:bookmarkStart w:id="0" w:name="_GoBack"/>
      <w:bookmarkEnd w:id="0"/>
      <w:r>
        <w:t>HMRC - OT26300 - Capital Allowances - Mineral Extraction Allowance: Contents</w:t>
      </w:r>
    </w:p>
    <w:p w14:paraId="34057AA8" w14:textId="01E331A7" w:rsidR="007E1C95" w:rsidRDefault="00E958E7">
      <w:r>
        <w:t xml:space="preserve">OT26301    </w:t>
      </w:r>
      <w:del w:id="1" w:author="Comparison" w:date="2019-10-24T22:53:00Z">
        <w:r>
          <w:delText>Capital allowances: mineral extraction allowance - introduction</w:delText>
        </w:r>
      </w:del>
      <w:ins w:id="2" w:author="Comparison" w:date="2019-10-24T22:53:00Z">
        <w:r>
          <w:t>Introduction</w:t>
        </w:r>
      </w:ins>
    </w:p>
    <w:p w14:paraId="513F5174" w14:textId="68D2E836" w:rsidR="007E1C95" w:rsidRDefault="00E958E7">
      <w:r>
        <w:t xml:space="preserve">OT26305    </w:t>
      </w:r>
      <w:del w:id="3" w:author="Comparison" w:date="2019-10-24T22:53:00Z">
        <w:r>
          <w:delText>Capital allowances: mineral extraction allowance - interaction</w:delText>
        </w:r>
      </w:del>
      <w:ins w:id="4" w:author="Comparison" w:date="2019-10-24T22:53:00Z">
        <w:r>
          <w:t>Interaction</w:t>
        </w:r>
      </w:ins>
      <w:r>
        <w:t xml:space="preserve"> with </w:t>
      </w:r>
      <w:del w:id="5" w:author="Comparison" w:date="2019-10-24T22:53:00Z">
        <w:r>
          <w:delText>other</w:delText>
        </w:r>
      </w:del>
      <w:ins w:id="6" w:author="Comparison" w:date="2019-10-24T22:53:00Z">
        <w:r>
          <w:t>Other</w:t>
        </w:r>
      </w:ins>
      <w:r>
        <w:t xml:space="preserve"> types of </w:t>
      </w:r>
      <w:del w:id="7" w:author="Comparison" w:date="2019-10-24T22:53:00Z">
        <w:r>
          <w:delText>capital allowances</w:delText>
        </w:r>
      </w:del>
      <w:ins w:id="8" w:author="Comparison" w:date="2019-10-24T22:53:00Z">
        <w:r>
          <w:t>Capital Allowances</w:t>
        </w:r>
      </w:ins>
    </w:p>
    <w:p w14:paraId="7E23425F" w14:textId="77777777" w:rsidR="00501DF2" w:rsidRDefault="00E958E7">
      <w:pPr>
        <w:rPr>
          <w:del w:id="9" w:author="Comparison" w:date="2019-10-24T22:53:00Z"/>
        </w:rPr>
      </w:pPr>
      <w:del w:id="10" w:author="Comparison" w:date="2019-10-24T22:53:00Z">
        <w:r>
          <w:delText>OT26310    Capital allowances: mineral extraction allowance - first-year allowances for ring fence mineral exploration and access</w:delText>
        </w:r>
      </w:del>
    </w:p>
    <w:p w14:paraId="0524B87E" w14:textId="77777777" w:rsidR="007E1C95" w:rsidRDefault="00E958E7">
      <w:pPr>
        <w:rPr>
          <w:ins w:id="11" w:author="Comparison" w:date="2019-10-24T22:53:00Z"/>
        </w:rPr>
      </w:pPr>
      <w:ins w:id="12" w:author="Comparison" w:date="2019-10-24T22:53:00Z">
        <w:r>
          <w:t>OT26310    First-Year Allowances for Ring Fence Mineral Exploration &amp; Access</w:t>
        </w:r>
      </w:ins>
    </w:p>
    <w:p w14:paraId="6CC67C15" w14:textId="4AEE43CD" w:rsidR="007E1C95" w:rsidRDefault="00E958E7">
      <w:r>
        <w:t xml:space="preserve">OT26315    </w:t>
      </w:r>
      <w:del w:id="13" w:author="Comparison" w:date="2019-10-24T22:53:00Z">
        <w:r>
          <w:delText>Capital allowances: mineral extraction allowance - rates</w:delText>
        </w:r>
      </w:del>
      <w:ins w:id="14" w:author="Comparison" w:date="2019-10-24T22:53:00Z">
        <w:r>
          <w:t>Rates</w:t>
        </w:r>
      </w:ins>
      <w:r>
        <w:t xml:space="preserve"> of writing down </w:t>
      </w:r>
      <w:del w:id="15" w:author="Comparison" w:date="2019-10-24T22:53:00Z">
        <w:r>
          <w:delText>allowances</w:delText>
        </w:r>
      </w:del>
      <w:ins w:id="16" w:author="Comparison" w:date="2019-10-24T22:53:00Z">
        <w:r>
          <w:t>Allowances</w:t>
        </w:r>
      </w:ins>
    </w:p>
    <w:p w14:paraId="15932851" w14:textId="2B5ED105" w:rsidR="007E1C95" w:rsidRDefault="00E958E7">
      <w:r>
        <w:t xml:space="preserve">OT26320    </w:t>
      </w:r>
      <w:del w:id="17" w:author="Comparison" w:date="2019-10-24T22:53:00Z">
        <w:r>
          <w:delText>C</w:delText>
        </w:r>
        <w:r>
          <w:delText>apital allowances: mineral extraction allowance - acquisition</w:delText>
        </w:r>
      </w:del>
      <w:ins w:id="18" w:author="Comparison" w:date="2019-10-24T22:53:00Z">
        <w:r>
          <w:t>Acquisition</w:t>
        </w:r>
      </w:ins>
      <w:r>
        <w:t xml:space="preserve"> of a mineral asset owned by a previous trader</w:t>
      </w:r>
      <w:del w:id="19" w:author="Comparison" w:date="2019-10-24T22:53:00Z">
        <w:r>
          <w:delText xml:space="preserve"> (second hand assets)</w:delText>
        </w:r>
      </w:del>
    </w:p>
    <w:p w14:paraId="497E7A7A" w14:textId="6F01DE6B" w:rsidR="007E1C95" w:rsidRDefault="00E958E7">
      <w:r>
        <w:t xml:space="preserve">OT26325    </w:t>
      </w:r>
      <w:del w:id="20" w:author="Comparison" w:date="2019-10-24T22:53:00Z">
        <w:r>
          <w:delText>Capital allowances: mineral extraction allowance - acquisition</w:delText>
        </w:r>
      </w:del>
      <w:ins w:id="21" w:author="Comparison" w:date="2019-10-24T22:53:00Z">
        <w:r>
          <w:t>Acquisition</w:t>
        </w:r>
      </w:ins>
      <w:r>
        <w:t xml:space="preserve"> of an oil licence from a non</w:t>
      </w:r>
      <w:del w:id="22" w:author="Comparison" w:date="2019-10-24T22:53:00Z">
        <w:r>
          <w:delText xml:space="preserve"> </w:delText>
        </w:r>
      </w:del>
      <w:ins w:id="23" w:author="Comparison" w:date="2019-10-24T22:53:00Z">
        <w:r>
          <w:t>-</w:t>
        </w:r>
      </w:ins>
      <w:r>
        <w:t>trader</w:t>
      </w:r>
    </w:p>
    <w:p w14:paraId="142D6600" w14:textId="35BEA3D6" w:rsidR="007E1C95" w:rsidRDefault="00E958E7">
      <w:r>
        <w:t xml:space="preserve">OT26330    </w:t>
      </w:r>
      <w:del w:id="24" w:author="Comparison" w:date="2019-10-24T22:53:00Z">
        <w:r>
          <w:delText>Capita</w:delText>
        </w:r>
        <w:r>
          <w:delText>l allowances: mineral extraction allowance - acquisition</w:delText>
        </w:r>
      </w:del>
      <w:ins w:id="25" w:author="Comparison" w:date="2019-10-24T22:53:00Z">
        <w:r>
          <w:t>Acquisition</w:t>
        </w:r>
      </w:ins>
      <w:r>
        <w:t xml:space="preserve"> of other assets from non-traders</w:t>
      </w:r>
    </w:p>
    <w:p w14:paraId="2CAED303" w14:textId="30BADE10" w:rsidR="007E1C95" w:rsidRDefault="00E958E7">
      <w:r>
        <w:t xml:space="preserve">OT26335    </w:t>
      </w:r>
      <w:del w:id="26" w:author="Comparison" w:date="2019-10-24T22:53:00Z">
        <w:r>
          <w:delText>Capital allowances: mineral extraction allowance - limitations</w:delText>
        </w:r>
      </w:del>
      <w:ins w:id="27" w:author="Comparison" w:date="2019-10-24T22:53:00Z">
        <w:r>
          <w:t>Limitations</w:t>
        </w:r>
      </w:ins>
      <w:r>
        <w:t xml:space="preserve"> on qualifying ex</w:t>
      </w:r>
      <w:r>
        <w:t>penditure on second</w:t>
      </w:r>
      <w:del w:id="28" w:author="Comparison" w:date="2019-10-24T22:53:00Z">
        <w:r>
          <w:delText xml:space="preserve"> </w:delText>
        </w:r>
      </w:del>
      <w:ins w:id="29" w:author="Comparison" w:date="2019-10-24T22:53:00Z">
        <w:r>
          <w:t>-</w:t>
        </w:r>
      </w:ins>
      <w:r>
        <w:t>hand assets</w:t>
      </w:r>
    </w:p>
    <w:p w14:paraId="49E1D8BB" w14:textId="0E600111" w:rsidR="007E1C95" w:rsidRDefault="00E958E7">
      <w:r>
        <w:t xml:space="preserve">OT26340    </w:t>
      </w:r>
      <w:del w:id="30" w:author="Comparison" w:date="2019-10-24T22:53:00Z">
        <w:r>
          <w:delText>Capital allowances: mineral extra</w:delText>
        </w:r>
        <w:r>
          <w:delText>ction allowance - definition</w:delText>
        </w:r>
      </w:del>
      <w:ins w:id="31" w:author="Comparison" w:date="2019-10-24T22:53:00Z">
        <w:r>
          <w:t>Definition</w:t>
        </w:r>
      </w:ins>
      <w:r>
        <w:t xml:space="preserve"> of </w:t>
      </w:r>
      <w:del w:id="32" w:author="Comparison" w:date="2019-10-24T22:53:00Z">
        <w:r>
          <w:delText>mineral asset</w:delText>
        </w:r>
      </w:del>
      <w:ins w:id="33" w:author="Comparison" w:date="2019-10-24T22:53:00Z">
        <w:r>
          <w:t>Mineral Asset</w:t>
        </w:r>
      </w:ins>
    </w:p>
    <w:p w14:paraId="78445213" w14:textId="1415A100" w:rsidR="007E1C95" w:rsidRDefault="00E958E7">
      <w:r>
        <w:t xml:space="preserve">OT26345    </w:t>
      </w:r>
      <w:del w:id="34" w:author="Comparison" w:date="2019-10-24T22:53:00Z">
        <w:r>
          <w:delText>Capital allowances: mineral extraction allowance - definition</w:delText>
        </w:r>
      </w:del>
      <w:ins w:id="35" w:author="Comparison" w:date="2019-10-24T22:53:00Z">
        <w:r>
          <w:t>Definition</w:t>
        </w:r>
      </w:ins>
      <w:r>
        <w:t xml:space="preserve"> of mineral exploration and access</w:t>
      </w:r>
    </w:p>
    <w:p w14:paraId="700DA26D" w14:textId="1CCE3CD7" w:rsidR="007E1C95" w:rsidRDefault="00E958E7">
      <w:r>
        <w:t xml:space="preserve">OT26350    </w:t>
      </w:r>
      <w:del w:id="36" w:author="Comparison" w:date="2019-10-24T22:53:00Z">
        <w:r>
          <w:delText>Capital allowances: mineral extraction allowance - qualifying</w:delText>
        </w:r>
      </w:del>
      <w:ins w:id="37" w:author="Comparison" w:date="2019-10-24T22:53:00Z">
        <w:r>
          <w:t>Qualifying</w:t>
        </w:r>
      </w:ins>
      <w:r>
        <w:t xml:space="preserve"> and non-qualifying expenditure</w:t>
      </w:r>
    </w:p>
    <w:p w14:paraId="561D35CB" w14:textId="2F00D4A8" w:rsidR="007E1C95" w:rsidRDefault="00E958E7">
      <w:r>
        <w:t xml:space="preserve">OT26355    </w:t>
      </w:r>
      <w:del w:id="38" w:author="Comparison" w:date="2019-10-24T22:53:00Z">
        <w:r>
          <w:delText>Capital allowances: mineral extraction allowance - qualifying</w:delText>
        </w:r>
      </w:del>
      <w:ins w:id="39" w:author="Comparison" w:date="2019-10-24T22:53:00Z">
        <w:r>
          <w:t>Qualifying</w:t>
        </w:r>
      </w:ins>
      <w:r>
        <w:t xml:space="preserve"> expenditure in oil trades</w:t>
      </w:r>
    </w:p>
    <w:p w14:paraId="39A592E0" w14:textId="4DEAEE9F" w:rsidR="007E1C95" w:rsidRDefault="00E958E7">
      <w:r>
        <w:t xml:space="preserve">OT26360    </w:t>
      </w:r>
      <w:del w:id="40" w:author="Comparison" w:date="2019-10-24T22:53:00Z">
        <w:r>
          <w:delText>Capital allowances: mineral extraction allowance - restrictions</w:delText>
        </w:r>
      </w:del>
      <w:ins w:id="41" w:author="Comparison" w:date="2019-10-24T22:53:00Z">
        <w:r>
          <w:t>Restrictions</w:t>
        </w:r>
      </w:ins>
      <w:r>
        <w:t xml:space="preserve"> on q</w:t>
      </w:r>
      <w:r>
        <w:t>ualifying expenditure</w:t>
      </w:r>
    </w:p>
    <w:p w14:paraId="200064F5" w14:textId="48D12F70" w:rsidR="007E1C95" w:rsidRDefault="00E958E7">
      <w:r>
        <w:t xml:space="preserve">OT26370    </w:t>
      </w:r>
      <w:del w:id="42" w:author="Comparison" w:date="2019-10-24T22:53:00Z">
        <w:r>
          <w:delText>Capital allowances: mineral extraction allow</w:delText>
        </w:r>
        <w:r>
          <w:delText>ance - disposal</w:delText>
        </w:r>
      </w:del>
      <w:ins w:id="43" w:author="Comparison" w:date="2019-10-24T22:53:00Z">
        <w:r>
          <w:t>Disposal</w:t>
        </w:r>
      </w:ins>
      <w:r>
        <w:t xml:space="preserve"> events and disposal values</w:t>
      </w:r>
    </w:p>
    <w:p w14:paraId="4A2DCCB7" w14:textId="1C15C830" w:rsidR="007E1C95" w:rsidRDefault="00E958E7">
      <w:r>
        <w:lastRenderedPageBreak/>
        <w:t xml:space="preserve">OT26380    </w:t>
      </w:r>
      <w:del w:id="44" w:author="Comparison" w:date="2019-10-24T22:53:00Z">
        <w:r>
          <w:delText>Capital Allowances: mineral extraction allowance - balancing</w:delText>
        </w:r>
      </w:del>
      <w:ins w:id="45" w:author="Comparison" w:date="2019-10-24T22:53:00Z">
        <w:r>
          <w:t>Balancing</w:t>
        </w:r>
      </w:ins>
      <w:r>
        <w:t xml:space="preserve"> allowances and charges</w:t>
      </w:r>
    </w:p>
    <w:p w14:paraId="5A136DC8" w14:textId="0AAD8D84" w:rsidR="007E1C95" w:rsidRDefault="00E958E7">
      <w:r>
        <w:t xml:space="preserve">OT26390    </w:t>
      </w:r>
      <w:del w:id="46" w:author="Comparison" w:date="2019-10-24T22:53:00Z">
        <w:r>
          <w:delText>Capital allowances: mineral extraction allowance - pre</w:delText>
        </w:r>
      </w:del>
      <w:ins w:id="47" w:author="Comparison" w:date="2019-10-24T22:53:00Z">
        <w:r>
          <w:t>Pre</w:t>
        </w:r>
      </w:ins>
      <w:r>
        <w:t>-trading expenditure</w:t>
      </w:r>
    </w:p>
    <w:p w14:paraId="366781AD" w14:textId="3F1ABDA5" w:rsidR="007E1C95" w:rsidRDefault="00E958E7">
      <w:r>
        <w:t xml:space="preserve">OT26395    </w:t>
      </w:r>
      <w:del w:id="48" w:author="Comparison" w:date="2019-10-24T22:53:00Z">
        <w:r>
          <w:delText>Capital allowances: m</w:delText>
        </w:r>
        <w:r>
          <w:delText>ineral extraction allowance - migration</w:delText>
        </w:r>
      </w:del>
      <w:ins w:id="49" w:author="Comparison" w:date="2019-10-24T22:53:00Z">
        <w:r>
          <w:t>Migration</w:t>
        </w:r>
      </w:ins>
      <w:r>
        <w:t xml:space="preserve"> to UK residence</w:t>
      </w:r>
    </w:p>
    <w:p w14:paraId="3BE69287" w14:textId="77777777" w:rsidR="007E1C95" w:rsidRDefault="00E958E7">
      <w:r>
        <w:t xml:space="preserve"> Previous page</w:t>
      </w:r>
    </w:p>
    <w:p w14:paraId="1790263A" w14:textId="77777777" w:rsidR="007E1C95" w:rsidRDefault="00E958E7">
      <w:r>
        <w:t xml:space="preserve"> Next page</w:t>
      </w:r>
    </w:p>
    <w:sectPr w:rsidR="007E1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0B2"/>
    <w:rsid w:val="0015074B"/>
    <w:rsid w:val="00257987"/>
    <w:rsid w:val="0029639D"/>
    <w:rsid w:val="00326F90"/>
    <w:rsid w:val="00501DF2"/>
    <w:rsid w:val="007E1C95"/>
    <w:rsid w:val="00AA1D8D"/>
    <w:rsid w:val="00B47730"/>
    <w:rsid w:val="00CB0664"/>
    <w:rsid w:val="00E958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DB9DC4-5F5C-4A90-AEF9-51243387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958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144C75-0C4B-46C5-B061-B2230338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2019-10-24T21:53:00Z</dcterms:modified>
  <cp:category/>
</cp:coreProperties>
</file>