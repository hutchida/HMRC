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6FAB4" w14:textId="77777777" w:rsidR="00E24DC3" w:rsidRDefault="00846712">
      <w:pPr>
        <w:pStyle w:val="Title"/>
      </w:pPr>
      <w:bookmarkStart w:id="0" w:name="_GoBack"/>
      <w:bookmarkEnd w:id="0"/>
      <w:r>
        <w:t>HMRC - OT14400 - Allowance - Examples</w:t>
      </w:r>
    </w:p>
    <w:p w14:paraId="6A0C9B43" w14:textId="77777777" w:rsidR="00E24DC3" w:rsidRDefault="00846712">
      <w:r>
        <w:t>Examples</w:t>
      </w:r>
    </w:p>
    <w:p w14:paraId="00AD4B4F" w14:textId="77777777" w:rsidR="00E24DC3" w:rsidRDefault="00846712">
      <w:r>
        <w:t>Example A</w:t>
      </w:r>
    </w:p>
    <w:p w14:paraId="132ED3BE" w14:textId="77777777" w:rsidR="00E24DC3" w:rsidRDefault="00846712">
      <w:r>
        <w:t>Oil delivered and appropriated as returned:</w:t>
      </w:r>
    </w:p>
    <w:p w14:paraId="067DE2CA" w14:textId="77777777" w:rsidR="00E24DC3" w:rsidRDefault="00846712">
      <w:r>
        <w:t>CP1 - £2m</w:t>
      </w:r>
    </w:p>
    <w:p w14:paraId="2672184B" w14:textId="77777777" w:rsidR="00E24DC3" w:rsidRDefault="00846712">
      <w:r>
        <w:t>CP2 - £3m</w:t>
      </w:r>
    </w:p>
    <w:p w14:paraId="021ABA39" w14:textId="77777777" w:rsidR="00E24DC3" w:rsidRDefault="00846712">
      <w:r>
        <w:t>CP3 - £4m</w:t>
      </w:r>
    </w:p>
    <w:p w14:paraId="5666C4AE" w14:textId="77777777" w:rsidR="00E24DC3" w:rsidRDefault="00846712">
      <w:r>
        <w:t>CP1: No expenditure claims are made or allowed.</w:t>
      </w:r>
    </w:p>
    <w:p w14:paraId="3F94309A" w14:textId="77777777" w:rsidR="00E24DC3" w:rsidRDefault="00846712">
      <w:r>
        <w:t>CP2: No expenditure claims are made or allowed.</w:t>
      </w:r>
    </w:p>
    <w:p w14:paraId="33194D87" w14:textId="77777777" w:rsidR="00E24DC3" w:rsidRDefault="00846712">
      <w:r>
        <w:t xml:space="preserve">CP3: No </w:t>
      </w:r>
      <w:r>
        <w:t>expenditure claims are made or allowed.</w:t>
      </w:r>
    </w:p>
    <w:p w14:paraId="6CBFF5C1" w14:textId="77777777" w:rsidR="00E24DC3" w:rsidRDefault="00846712">
      <w:r>
        <w:t>Example B</w:t>
      </w:r>
    </w:p>
    <w:p w14:paraId="1B43D26B" w14:textId="77777777" w:rsidR="00E24DC3" w:rsidRDefault="00846712">
      <w:r>
        <w:t>Oil delivered and appropriated as returned:</w:t>
      </w:r>
    </w:p>
    <w:p w14:paraId="13EC1C87" w14:textId="77777777" w:rsidR="00E24DC3" w:rsidRDefault="00846712">
      <w:r>
        <w:t>CP1 - £2m</w:t>
      </w:r>
    </w:p>
    <w:p w14:paraId="640F2FB9" w14:textId="77777777" w:rsidR="00E24DC3" w:rsidRDefault="00846712">
      <w:r>
        <w:t>CP2 - £3m</w:t>
      </w:r>
    </w:p>
    <w:p w14:paraId="35A6AD64" w14:textId="77777777" w:rsidR="00E24DC3" w:rsidRDefault="00846712">
      <w:r>
        <w:t>CP3 - £4m</w:t>
      </w:r>
    </w:p>
    <w:p w14:paraId="56569F5B" w14:textId="77777777" w:rsidR="00E24DC3" w:rsidRDefault="00846712">
      <w:r>
        <w:t>CP1: Claim of £200,000 under Schedule 6, but no expenditure allowed.</w:t>
      </w:r>
    </w:p>
    <w:p w14:paraId="542C5194" w14:textId="77777777" w:rsidR="00E24DC3" w:rsidRDefault="00846712">
      <w:r>
        <w:t>CP2: £50,000 of the above Schedule 6 claim is allowed.</w:t>
      </w:r>
    </w:p>
    <w:p w14:paraId="43428DB5" w14:textId="77777777" w:rsidR="00E24DC3" w:rsidRDefault="00846712">
      <w:r>
        <w:t>There is</w:t>
      </w:r>
      <w:r>
        <w:t xml:space="preserve"> no clawback of any provisional allowance for the last but one preceding period - this is only CP2 - but the OTA75\S2(10)(a) increase for the period has to be calculated. This is the lesser of</w:t>
      </w:r>
    </w:p>
    <w:p w14:paraId="6B4324A7" w14:textId="77777777" w:rsidR="00E24DC3" w:rsidRDefault="00846712">
      <w:r>
        <w:t>CP3: Again a revision is needed</w:t>
      </w:r>
    </w:p>
    <w:p w14:paraId="09E21AF3" w14:textId="77777777" w:rsidR="00E24DC3" w:rsidRDefault="00846712">
      <w:r>
        <w:t>There is no OTA75\S2(10)(a) inc</w:t>
      </w:r>
      <w:r>
        <w:t>rease as no expenditure incurred in the previous chargeable period (CP2) has been allowed in CP3. But as there was an increase for CP2, OTA75\S(10)(b) is triggered in CP3 to reduce the clawback by the amount of that increase.</w:t>
      </w:r>
    </w:p>
    <w:p w14:paraId="42308E8E" w14:textId="77777777" w:rsidR="00E24DC3" w:rsidRDefault="00846712">
      <w:pPr>
        <w:rPr>
          <w:ins w:id="1" w:author="Comparison" w:date="2019-10-24T22:47:00Z"/>
        </w:rPr>
      </w:pPr>
      <w:ins w:id="2" w:author="Comparison" w:date="2019-10-24T22:47:00Z">
        <w:r>
          <w:t>Example A</w:t>
        </w:r>
      </w:ins>
    </w:p>
    <w:p w14:paraId="5BD9B2DA" w14:textId="77777777" w:rsidR="00E24DC3" w:rsidRDefault="00846712">
      <w:pPr>
        <w:rPr>
          <w:ins w:id="3" w:author="Comparison" w:date="2019-10-24T22:47:00Z"/>
        </w:rPr>
      </w:pPr>
      <w:ins w:id="4" w:author="Comparison" w:date="2019-10-24T22:47:00Z">
        <w:r>
          <w:lastRenderedPageBreak/>
          <w:t>Oil delivered and ap</w:t>
        </w:r>
        <w:r>
          <w:t>propriated as returned:</w:t>
        </w:r>
      </w:ins>
    </w:p>
    <w:p w14:paraId="49AF4A28" w14:textId="77777777" w:rsidR="00E24DC3" w:rsidRDefault="00846712">
      <w:pPr>
        <w:rPr>
          <w:ins w:id="5" w:author="Comparison" w:date="2019-10-24T22:47:00Z"/>
        </w:rPr>
      </w:pPr>
      <w:ins w:id="6" w:author="Comparison" w:date="2019-10-24T22:47:00Z">
        <w:r>
          <w:t>CP1 - £2m</w:t>
        </w:r>
      </w:ins>
    </w:p>
    <w:p w14:paraId="64BCCF20" w14:textId="77777777" w:rsidR="00E24DC3" w:rsidRDefault="00846712">
      <w:pPr>
        <w:rPr>
          <w:ins w:id="7" w:author="Comparison" w:date="2019-10-24T22:47:00Z"/>
        </w:rPr>
      </w:pPr>
      <w:ins w:id="8" w:author="Comparison" w:date="2019-10-24T22:47:00Z">
        <w:r>
          <w:t>CP2 - £3m</w:t>
        </w:r>
      </w:ins>
    </w:p>
    <w:p w14:paraId="3A62DC5C" w14:textId="77777777" w:rsidR="00E24DC3" w:rsidRDefault="00846712">
      <w:pPr>
        <w:rPr>
          <w:ins w:id="9" w:author="Comparison" w:date="2019-10-24T22:47:00Z"/>
        </w:rPr>
      </w:pPr>
      <w:ins w:id="10" w:author="Comparison" w:date="2019-10-24T22:47:00Z">
        <w:r>
          <w:t>CP3 - £4m</w:t>
        </w:r>
      </w:ins>
    </w:p>
    <w:p w14:paraId="7DAC982D" w14:textId="77777777" w:rsidR="00E24DC3" w:rsidRDefault="00846712">
      <w:pPr>
        <w:rPr>
          <w:ins w:id="11" w:author="Comparison" w:date="2019-10-24T22:47:00Z"/>
        </w:rPr>
      </w:pPr>
      <w:ins w:id="12" w:author="Comparison" w:date="2019-10-24T22:47:00Z">
        <w:r>
          <w:t>CP1: No expenditure claims are made or allowed.</w:t>
        </w:r>
      </w:ins>
    </w:p>
    <w:p w14:paraId="6156DF9F" w14:textId="77777777" w:rsidR="00E24DC3" w:rsidRDefault="00846712">
      <w:pPr>
        <w:rPr>
          <w:ins w:id="13" w:author="Comparison" w:date="2019-10-24T22:47:00Z"/>
        </w:rPr>
      </w:pPr>
      <w:ins w:id="14" w:author="Comparison" w:date="2019-10-24T22:47:00Z">
        <w:r>
          <w:t>CP2: No expenditure claims are made or allowed.</w:t>
        </w:r>
      </w:ins>
    </w:p>
    <w:p w14:paraId="5CCDB88B" w14:textId="77777777" w:rsidR="00E24DC3" w:rsidRDefault="00846712">
      <w:pPr>
        <w:rPr>
          <w:ins w:id="15" w:author="Comparison" w:date="2019-10-24T22:47:00Z"/>
        </w:rPr>
      </w:pPr>
      <w:ins w:id="16" w:author="Comparison" w:date="2019-10-24T22:47:00Z">
        <w:r>
          <w:t>CP3: No expenditure claims are made or allowed.</w:t>
        </w:r>
      </w:ins>
    </w:p>
    <w:p w14:paraId="5B2D87E8" w14:textId="77777777" w:rsidR="00E24DC3" w:rsidRDefault="00846712">
      <w:pPr>
        <w:rPr>
          <w:ins w:id="17" w:author="Comparison" w:date="2019-10-24T22:47:00Z"/>
        </w:rPr>
      </w:pPr>
      <w:ins w:id="18" w:author="Comparison" w:date="2019-10-24T22:47:00Z">
        <w:r>
          <w:t>Example B</w:t>
        </w:r>
      </w:ins>
    </w:p>
    <w:p w14:paraId="7CC3C032" w14:textId="77777777" w:rsidR="00E24DC3" w:rsidRDefault="00846712">
      <w:pPr>
        <w:rPr>
          <w:ins w:id="19" w:author="Comparison" w:date="2019-10-24T22:47:00Z"/>
        </w:rPr>
      </w:pPr>
      <w:ins w:id="20" w:author="Comparison" w:date="2019-10-24T22:47:00Z">
        <w:r>
          <w:t xml:space="preserve">Oil delivered and appropriated as </w:t>
        </w:r>
        <w:r>
          <w:t>returned:</w:t>
        </w:r>
      </w:ins>
    </w:p>
    <w:p w14:paraId="7CB13419" w14:textId="77777777" w:rsidR="00E24DC3" w:rsidRDefault="00846712">
      <w:pPr>
        <w:rPr>
          <w:ins w:id="21" w:author="Comparison" w:date="2019-10-24T22:47:00Z"/>
        </w:rPr>
      </w:pPr>
      <w:ins w:id="22" w:author="Comparison" w:date="2019-10-24T22:47:00Z">
        <w:r>
          <w:t>CP1 - £2m</w:t>
        </w:r>
      </w:ins>
    </w:p>
    <w:p w14:paraId="35289FB0" w14:textId="77777777" w:rsidR="00E24DC3" w:rsidRDefault="00846712">
      <w:pPr>
        <w:rPr>
          <w:ins w:id="23" w:author="Comparison" w:date="2019-10-24T22:47:00Z"/>
        </w:rPr>
      </w:pPr>
      <w:ins w:id="24" w:author="Comparison" w:date="2019-10-24T22:47:00Z">
        <w:r>
          <w:t>CP2 - £3m</w:t>
        </w:r>
      </w:ins>
    </w:p>
    <w:p w14:paraId="7282FF79" w14:textId="77777777" w:rsidR="00E24DC3" w:rsidRDefault="00846712">
      <w:pPr>
        <w:rPr>
          <w:ins w:id="25" w:author="Comparison" w:date="2019-10-24T22:47:00Z"/>
        </w:rPr>
      </w:pPr>
      <w:ins w:id="26" w:author="Comparison" w:date="2019-10-24T22:47:00Z">
        <w:r>
          <w:t>CP3 - £4m</w:t>
        </w:r>
      </w:ins>
    </w:p>
    <w:p w14:paraId="268FAB50" w14:textId="77777777" w:rsidR="00E24DC3" w:rsidRDefault="00846712">
      <w:pPr>
        <w:rPr>
          <w:ins w:id="27" w:author="Comparison" w:date="2019-10-24T22:47:00Z"/>
        </w:rPr>
      </w:pPr>
      <w:ins w:id="28" w:author="Comparison" w:date="2019-10-24T22:47:00Z">
        <w:r>
          <w:t>CP1: Claim of £200,000 under Schedule 6, but no expenditure allowed.</w:t>
        </w:r>
      </w:ins>
    </w:p>
    <w:p w14:paraId="70ABD455" w14:textId="77777777" w:rsidR="00E24DC3" w:rsidRDefault="00846712">
      <w:pPr>
        <w:rPr>
          <w:ins w:id="29" w:author="Comparison" w:date="2019-10-24T22:47:00Z"/>
        </w:rPr>
      </w:pPr>
      <w:ins w:id="30" w:author="Comparison" w:date="2019-10-24T22:47:00Z">
        <w:r>
          <w:t>CP2: £50,000 of the above Schedule 6 claim is allowed.</w:t>
        </w:r>
      </w:ins>
    </w:p>
    <w:p w14:paraId="0AFDAA88" w14:textId="77777777" w:rsidR="00E24DC3" w:rsidRDefault="00846712">
      <w:pPr>
        <w:rPr>
          <w:ins w:id="31" w:author="Comparison" w:date="2019-10-24T22:47:00Z"/>
        </w:rPr>
      </w:pPr>
      <w:ins w:id="32" w:author="Comparison" w:date="2019-10-24T22:47:00Z">
        <w:r>
          <w:t>There is no clawback of any provisional allowance for the last but one preceding period - th</w:t>
        </w:r>
        <w:r>
          <w:t>is is only CP2 - but the OTA75\S2(10)(a) increase for the period has to be calculated. This is the lesser of</w:t>
        </w:r>
      </w:ins>
    </w:p>
    <w:p w14:paraId="4083DB61" w14:textId="77777777" w:rsidR="00E24DC3" w:rsidRDefault="00846712">
      <w:pPr>
        <w:rPr>
          <w:ins w:id="33" w:author="Comparison" w:date="2019-10-24T22:47:00Z"/>
        </w:rPr>
      </w:pPr>
      <w:ins w:id="34" w:author="Comparison" w:date="2019-10-24T22:47:00Z">
        <w:r>
          <w:t>CP3: Again a revision is needed</w:t>
        </w:r>
      </w:ins>
    </w:p>
    <w:p w14:paraId="1D83E604" w14:textId="77777777" w:rsidR="00E24DC3" w:rsidRDefault="00846712">
      <w:r>
        <w:t xml:space="preserve"> Previous page</w:t>
      </w:r>
    </w:p>
    <w:sectPr w:rsidR="00E24D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BFA"/>
    <w:rsid w:val="00326F90"/>
    <w:rsid w:val="00846712"/>
    <w:rsid w:val="00AA1D8D"/>
    <w:rsid w:val="00B47730"/>
    <w:rsid w:val="00C758C3"/>
    <w:rsid w:val="00CB0664"/>
    <w:rsid w:val="00D144B0"/>
    <w:rsid w:val="00E24D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8539ECD-C778-4F29-866C-C33F84EE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46712"/>
    <w:pPr>
      <w:spacing w:after="0" w:line="240" w:lineRule="auto"/>
    </w:pPr>
  </w:style>
  <w:style w:type="paragraph" w:styleId="BalloonText">
    <w:name w:val="Balloon Text"/>
    <w:basedOn w:val="Normal"/>
    <w:link w:val="BalloonTextChar"/>
    <w:uiPriority w:val="99"/>
    <w:semiHidden/>
    <w:unhideWhenUsed/>
    <w:rsid w:val="008467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7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2B5CD-C7FB-429C-AEF9-E9CD5F4A7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2019-10-24T21:47:00Z</dcterms:modified>
  <cp:category/>
</cp:coreProperties>
</file>