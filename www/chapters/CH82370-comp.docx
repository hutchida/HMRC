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F24A" w14:textId="77777777" w:rsidR="00092248" w:rsidRDefault="00FE2ED6">
      <w:pPr>
        <w:pStyle w:val="Title"/>
      </w:pPr>
      <w:bookmarkStart w:id="0" w:name="_GoBack"/>
      <w:bookmarkEnd w:id="0"/>
      <w:r>
        <w:t>HMRC - CH82370 - Losses Where There Is No Reasonable Prospect Of Use</w:t>
      </w:r>
    </w:p>
    <w:p w14:paraId="36C2D1A8" w14:textId="6467ED14" w:rsidR="00092248" w:rsidRDefault="00FE2ED6">
      <w:r>
        <w:t xml:space="preserve">You must check the date from which these rules apply for the tax or duty you are dealing with. </w:t>
      </w:r>
      <w:del w:id="1" w:author="Comparison" w:date="2019-10-30T19:01:00Z">
        <w:r>
          <w:delText>See CH81011</w:delText>
        </w:r>
      </w:del>
      <w:ins w:id="2" w:author="Comparison" w:date="2019-10-30T19:01:00Z">
        <w:r>
          <w:t xml:space="preserve">See You must check the date from which these rules apply for the tax or duty you are </w:t>
        </w:r>
        <w:r>
          <w:t>dealing with. See</w:t>
        </w:r>
      </w:ins>
      <w:r>
        <w:t xml:space="preserve"> for full details.</w:t>
      </w:r>
    </w:p>
    <w:p w14:paraId="6AF1EC86" w14:textId="77777777" w:rsidR="00092248" w:rsidRDefault="00FE2ED6">
      <w:r>
        <w:t>Whether or not there is a reasonable prospect of any part of a loss being used depends on the nature of the loss and the person’s circumstances.</w:t>
      </w:r>
    </w:p>
    <w:p w14:paraId="5E0BD05B" w14:textId="77777777" w:rsidR="00092248" w:rsidRDefault="00FE2ED6">
      <w:r>
        <w:t>You can use the following two step process to enable you to make a decision</w:t>
      </w:r>
      <w:r>
        <w:t>.</w:t>
      </w:r>
    </w:p>
    <w:p w14:paraId="064520AF" w14:textId="77777777" w:rsidR="00092248" w:rsidRDefault="00FE2ED6">
      <w:r>
        <w:t>Step 1</w:t>
      </w:r>
    </w:p>
    <w:p w14:paraId="25038316" w14:textId="77777777" w:rsidR="00092248" w:rsidRDefault="00FE2ED6">
      <w:r>
        <w:t>Based on current circumstances, is there a legal or factual reason why the particular loss cannot ever be used?</w:t>
      </w:r>
    </w:p>
    <w:p w14:paraId="12C8AE99" w14:textId="77777777" w:rsidR="00092248" w:rsidRDefault="00FE2ED6">
      <w:r>
        <w:t>If the answer is ‘yes’ then the potential lost revenue (PLR) for that unusable part of the wrongly recorded loss will be Nil.</w:t>
      </w:r>
    </w:p>
    <w:p w14:paraId="37DEE1A0" w14:textId="77777777" w:rsidR="00092248" w:rsidRDefault="00FE2ED6">
      <w:r>
        <w:t>If the an</w:t>
      </w:r>
      <w:r>
        <w:t>swer to the question is ‘no’, consider Step 2.</w:t>
      </w:r>
    </w:p>
    <w:p w14:paraId="7C8279E2" w14:textId="77777777" w:rsidR="00092248" w:rsidRDefault="00FE2ED6">
      <w:r>
        <w:t>Step 2</w:t>
      </w:r>
    </w:p>
    <w:p w14:paraId="348ACD3C" w14:textId="77777777" w:rsidR="00092248" w:rsidRDefault="00FE2ED6">
      <w:r>
        <w:t>On a current assessment of future circumstances for this person, is there a reasonable prospect of the loss being used?</w:t>
      </w:r>
    </w:p>
    <w:p w14:paraId="4BF053A2" w14:textId="77777777" w:rsidR="00092248" w:rsidRDefault="00FE2ED6">
      <w:r>
        <w:t>Having answered ‘no’ to Step 1, legally there will be a prospect that the loss can</w:t>
      </w:r>
      <w:r>
        <w:t xml:space="preserve"> be used. The use of the word reasonable means you should take each person’s specific circumstances into account.</w:t>
      </w:r>
    </w:p>
    <w:p w14:paraId="5DC549B6" w14:textId="77777777" w:rsidR="00092248" w:rsidRDefault="00FE2ED6">
      <w:r>
        <w:t>Wherever possible the circumstances in which the unused loss could be used should be explained to the person.</w:t>
      </w:r>
    </w:p>
    <w:p w14:paraId="74A9BF7A" w14:textId="77777777" w:rsidR="00092248" w:rsidRDefault="00FE2ED6">
      <w:r>
        <w:t>They should be invited to make r</w:t>
      </w:r>
      <w:r>
        <w:t>epresentations if they consider that their future circumstances are such that there is no reasonable prospect of the loss being used to reduce liability.</w:t>
      </w:r>
    </w:p>
    <w:p w14:paraId="2F23AEE5" w14:textId="77777777" w:rsidR="00092248" w:rsidRDefault="00FE2ED6">
      <w:r>
        <w:t>You should take account of any representations by the person before reaching a decision.</w:t>
      </w:r>
    </w:p>
    <w:p w14:paraId="06F95F89" w14:textId="77777777" w:rsidR="00092248" w:rsidRDefault="00FE2ED6">
      <w:r>
        <w:t>For further g</w:t>
      </w:r>
      <w:r>
        <w:t>uidance, see CH82371.</w:t>
      </w:r>
    </w:p>
    <w:p w14:paraId="27D2C42B" w14:textId="77777777" w:rsidR="00092248" w:rsidRDefault="00FE2ED6">
      <w:r>
        <w:t xml:space="preserve"> Previous page</w:t>
      </w:r>
    </w:p>
    <w:p w14:paraId="5BBC5E57" w14:textId="77777777" w:rsidR="00092248" w:rsidRDefault="00FE2ED6">
      <w:r>
        <w:t xml:space="preserve"> Next page</w:t>
      </w:r>
    </w:p>
    <w:sectPr w:rsidR="00092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4C"/>
    <w:rsid w:val="00092248"/>
    <w:rsid w:val="0015074B"/>
    <w:rsid w:val="002517E1"/>
    <w:rsid w:val="0029639D"/>
    <w:rsid w:val="00326F90"/>
    <w:rsid w:val="00AA1D8D"/>
    <w:rsid w:val="00B47730"/>
    <w:rsid w:val="00CB0664"/>
    <w:rsid w:val="00D52021"/>
    <w:rsid w:val="00FC693F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FE3B4E3-D9E0-498A-8C93-A5FC230C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E2E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7B09FC-8E8C-4F07-9826-4F8C111D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2019-10-30T19:01:00Z</dcterms:modified>
  <cp:category/>
</cp:coreProperties>
</file>