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CFF6" w14:textId="77777777" w:rsidR="00D45042" w:rsidRDefault="00210D54">
      <w:pPr>
        <w:pStyle w:val="Title"/>
      </w:pPr>
      <w:bookmarkStart w:id="0" w:name="_GoBack"/>
      <w:bookmarkEnd w:id="0"/>
      <w:r>
        <w:t>HMRC - OT21045 - Losses And Group Relief: Contents</w:t>
      </w:r>
    </w:p>
    <w:p w14:paraId="4597D97F" w14:textId="6D2FE185" w:rsidR="00D45042" w:rsidRDefault="00210D54">
      <w:r>
        <w:t xml:space="preserve">OT21050    </w:t>
      </w:r>
      <w:del w:id="1" w:author="Comparison" w:date="2019-10-30T17:59:00Z">
        <w:r>
          <w:delText xml:space="preserve">Corporation Tax Ring Fence: Losses and Group Relief: </w:delText>
        </w:r>
      </w:del>
      <w:r>
        <w:t>Loss Relief Restrictions</w:t>
      </w:r>
    </w:p>
    <w:p w14:paraId="6D7FC1C3" w14:textId="47575628" w:rsidR="00D45042" w:rsidRDefault="00210D54">
      <w:r>
        <w:t xml:space="preserve">OT21051    </w:t>
      </w:r>
      <w:del w:id="2" w:author="Comparison" w:date="2019-10-30T17:59:00Z">
        <w:r>
          <w:delText xml:space="preserve">Corporation Tax Ring Fence: Losses and Group Relief: </w:delText>
        </w:r>
      </w:del>
      <w:r>
        <w:t xml:space="preserve">Overview of </w:t>
      </w:r>
      <w:del w:id="3" w:author="Comparison" w:date="2019-10-30T17:59:00Z">
        <w:r>
          <w:delText>Loss Relief</w:delText>
        </w:r>
      </w:del>
      <w:ins w:id="4" w:author="Comparison" w:date="2019-10-30T17:59:00Z">
        <w:r>
          <w:t>loss relief</w:t>
        </w:r>
      </w:ins>
    </w:p>
    <w:p w14:paraId="593953DE" w14:textId="7C9113BF" w:rsidR="00D45042" w:rsidRDefault="00210D54">
      <w:r>
        <w:t xml:space="preserve">OT21053    </w:t>
      </w:r>
      <w:del w:id="5" w:author="Comparison" w:date="2019-10-30T17:59:00Z">
        <w:r>
          <w:delText xml:space="preserve">Corporation Tax Ring Fence: Losses and Group Relief: </w:delText>
        </w:r>
      </w:del>
      <w:r>
        <w:t>Group Relief</w:t>
      </w:r>
    </w:p>
    <w:p w14:paraId="07535992" w14:textId="64AF70B5" w:rsidR="00D45042" w:rsidRDefault="00210D54">
      <w:r>
        <w:t xml:space="preserve">OT21055    </w:t>
      </w:r>
      <w:del w:id="6" w:author="Comparison" w:date="2019-10-30T17:59:00Z">
        <w:r>
          <w:delText xml:space="preserve">Corporation Tax Ring Fence: Losses and Group Relief: </w:delText>
        </w:r>
      </w:del>
      <w:r>
        <w:t>Losses Carried Forward</w:t>
      </w:r>
    </w:p>
    <w:p w14:paraId="239FFB6D" w14:textId="0F5DCC3C" w:rsidR="00D45042" w:rsidRDefault="00210D54">
      <w:r>
        <w:t xml:space="preserve">OT21060    </w:t>
      </w:r>
      <w:del w:id="7" w:author="Comparison" w:date="2019-10-30T17:59:00Z">
        <w:r>
          <w:delText xml:space="preserve">Corporation tax ring fence: losses and group relief: carry back </w:delText>
        </w:r>
      </w:del>
      <w:ins w:id="8" w:author="Comparison" w:date="2019-10-30T17:59:00Z">
        <w:r>
          <w:t xml:space="preserve">Carry back </w:t>
        </w:r>
      </w:ins>
      <w:r>
        <w:t xml:space="preserve">of abandonment </w:t>
      </w:r>
      <w:del w:id="9" w:author="Comparison" w:date="2019-10-30T17:59:00Z">
        <w:r>
          <w:delText>and</w:delText>
        </w:r>
      </w:del>
      <w:ins w:id="10" w:author="Comparison" w:date="2019-10-30T17:59:00Z">
        <w:r>
          <w:t>&amp;</w:t>
        </w:r>
      </w:ins>
      <w:r>
        <w:t xml:space="preserve"> decommissioning losses</w:t>
      </w:r>
    </w:p>
    <w:p w14:paraId="4B7D3FB7" w14:textId="3E50F97D" w:rsidR="00D45042" w:rsidRDefault="00210D54">
      <w:r>
        <w:t xml:space="preserve">OT21065    </w:t>
      </w:r>
      <w:del w:id="11" w:author="Comparison" w:date="2019-10-30T17:59:00Z">
        <w:r>
          <w:delText xml:space="preserve">Corporation Tax Ring Fence: Losses and Group Relief: </w:delText>
        </w:r>
      </w:del>
      <w:r>
        <w:t xml:space="preserve">Extended </w:t>
      </w:r>
      <w:del w:id="12" w:author="Comparison" w:date="2019-10-30T17:59:00Z">
        <w:r>
          <w:delText>Carry Back</w:delText>
        </w:r>
      </w:del>
      <w:ins w:id="13" w:author="Comparison" w:date="2019-10-30T17:59:00Z">
        <w:r>
          <w:t>carry back</w:t>
        </w:r>
      </w:ins>
      <w:r>
        <w:t xml:space="preserve"> for </w:t>
      </w:r>
      <w:del w:id="14" w:author="Comparison" w:date="2019-10-30T17:59:00Z">
        <w:r>
          <w:delText>General Decommissioning and Terminal Losses</w:delText>
        </w:r>
      </w:del>
      <w:ins w:id="15" w:author="Comparison" w:date="2019-10-30T17:59:00Z">
        <w:r>
          <w:t>general decommissioning and terminal losses</w:t>
        </w:r>
      </w:ins>
    </w:p>
    <w:p w14:paraId="1F023563" w14:textId="6E966158" w:rsidR="00D45042" w:rsidRDefault="00210D54">
      <w:r>
        <w:t xml:space="preserve">OT21066    </w:t>
      </w:r>
      <w:del w:id="16" w:author="Comparison" w:date="2019-10-30T17:59:00Z">
        <w:r>
          <w:delText xml:space="preserve">Corporation Tax Ring Fence: Losses and Group Relief: </w:delText>
        </w:r>
      </w:del>
      <w:r>
        <w:t xml:space="preserve">Extended </w:t>
      </w:r>
      <w:del w:id="17" w:author="Comparison" w:date="2019-10-30T17:59:00Z">
        <w:r>
          <w:delText>Carry Back</w:delText>
        </w:r>
      </w:del>
      <w:ins w:id="18" w:author="Comparison" w:date="2019-10-30T17:59:00Z">
        <w:r>
          <w:t>carry back</w:t>
        </w:r>
      </w:ins>
      <w:r>
        <w:t xml:space="preserve"> for </w:t>
      </w:r>
      <w:del w:id="19" w:author="Comparison" w:date="2019-10-30T17:59:00Z">
        <w:r>
          <w:delText>General Decommissionin</w:delText>
        </w:r>
        <w:r>
          <w:delText>g and Terminal Losses - Example</w:delText>
        </w:r>
      </w:del>
      <w:ins w:id="20" w:author="Comparison" w:date="2019-10-30T17:59:00Z">
        <w:r>
          <w:t>general decommissioning and terminal losses - example</w:t>
        </w:r>
      </w:ins>
    </w:p>
    <w:p w14:paraId="32C6CBA4" w14:textId="77777777" w:rsidR="00D45042" w:rsidRDefault="00210D54">
      <w:r>
        <w:t xml:space="preserve"> Previous page</w:t>
      </w:r>
    </w:p>
    <w:p w14:paraId="0F7F20A8" w14:textId="77777777" w:rsidR="00D45042" w:rsidRDefault="00210D54">
      <w:r>
        <w:t xml:space="preserve"> Next page</w:t>
      </w:r>
    </w:p>
    <w:sectPr w:rsidR="00D45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D2D"/>
    <w:rsid w:val="00210D54"/>
    <w:rsid w:val="0029639D"/>
    <w:rsid w:val="00326F90"/>
    <w:rsid w:val="00573556"/>
    <w:rsid w:val="00655E62"/>
    <w:rsid w:val="00AA1D8D"/>
    <w:rsid w:val="00B47730"/>
    <w:rsid w:val="00CB0664"/>
    <w:rsid w:val="00D450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601ACDD-ECCF-400A-A578-F6858873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10D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720A0-D271-43E4-9D03-4D8E5B5D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2019-10-30T17:59:00Z</dcterms:modified>
  <cp:category/>
</cp:coreProperties>
</file>