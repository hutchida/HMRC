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ADB5" w14:textId="77777777" w:rsidR="004F2AB0" w:rsidRDefault="00DA75EF">
      <w:pPr>
        <w:pStyle w:val="Title"/>
      </w:pPr>
      <w:bookmarkStart w:id="0" w:name="_GoBack"/>
      <w:bookmarkEnd w:id="0"/>
      <w:r>
        <w:t>HMRC - IPT05800 - Types Of Contract Covering Exempt And Taxable Risks: Contents</w:t>
      </w:r>
    </w:p>
    <w:p w14:paraId="691218BB" w14:textId="77777777" w:rsidR="006D2208" w:rsidRDefault="00DA75EF">
      <w:pPr>
        <w:rPr>
          <w:del w:id="1" w:author="Comparison" w:date="2019-10-24T23:01:00Z"/>
        </w:rPr>
      </w:pPr>
      <w:del w:id="2" w:author="Comparison" w:date="2019-10-24T23:01:00Z">
        <w:r>
          <w:delText>IPT05810    Calculating the value of the premium: types of contract covering exempt and taxable risks: background</w:delText>
        </w:r>
      </w:del>
    </w:p>
    <w:p w14:paraId="4FC2DB82" w14:textId="77777777" w:rsidR="004F2AB0" w:rsidRDefault="00DA75EF">
      <w:pPr>
        <w:rPr>
          <w:ins w:id="3" w:author="Comparison" w:date="2019-10-24T23:01:00Z"/>
        </w:rPr>
      </w:pPr>
      <w:ins w:id="4" w:author="Comparison" w:date="2019-10-24T23:01:00Z">
        <w:r>
          <w:t>IPT05810    Background</w:t>
        </w:r>
      </w:ins>
    </w:p>
    <w:p w14:paraId="016BF381" w14:textId="70C320A1" w:rsidR="004F2AB0" w:rsidRDefault="00DA75EF">
      <w:r>
        <w:t xml:space="preserve">IPT05820    </w:t>
      </w:r>
      <w:del w:id="5" w:author="Comparison" w:date="2019-10-24T23:01:00Z">
        <w:r>
          <w:delText xml:space="preserve">Calculating the value of the premium: types of </w:delText>
        </w:r>
        <w:r>
          <w:delText>contract covering exempt and taxable risks: arriving</w:delText>
        </w:r>
      </w:del>
      <w:ins w:id="6" w:author="Comparison" w:date="2019-10-24T23:01:00Z">
        <w:r>
          <w:t>Arriving</w:t>
        </w:r>
      </w:ins>
      <w:r>
        <w:t xml:space="preserve"> at </w:t>
      </w:r>
      <w:del w:id="7" w:author="Comparison" w:date="2019-10-24T23:01:00Z">
        <w:r>
          <w:delText>‘the</w:delText>
        </w:r>
      </w:del>
      <w:ins w:id="8" w:author="Comparison" w:date="2019-10-24T23:01:00Z">
        <w:r>
          <w:t>'the</w:t>
        </w:r>
      </w:ins>
      <w:r>
        <w:t xml:space="preserve"> chargeable </w:t>
      </w:r>
      <w:del w:id="9" w:author="Comparison" w:date="2019-10-24T23:01:00Z">
        <w:r>
          <w:delText>amount’</w:delText>
        </w:r>
      </w:del>
      <w:ins w:id="10" w:author="Comparison" w:date="2019-10-24T23:01:00Z">
        <w:r>
          <w:t>amount'</w:t>
        </w:r>
      </w:ins>
    </w:p>
    <w:p w14:paraId="25695735" w14:textId="06D3DF62" w:rsidR="004F2AB0" w:rsidRDefault="00DA75EF">
      <w:r>
        <w:t xml:space="preserve">IPT05830    </w:t>
      </w:r>
      <w:del w:id="11" w:author="Comparison" w:date="2019-10-24T23:01:00Z">
        <w:r>
          <w:delText>Calculating the value of the premium: types of contract covering exempt and taxable risks: determining</w:delText>
        </w:r>
      </w:del>
      <w:ins w:id="12" w:author="Comparison" w:date="2019-10-24T23:01:00Z">
        <w:r>
          <w:t>Determining</w:t>
        </w:r>
      </w:ins>
      <w:r>
        <w:t xml:space="preserve"> what is </w:t>
      </w:r>
      <w:del w:id="13" w:author="Comparison" w:date="2019-10-24T23:01:00Z">
        <w:r>
          <w:delText>‘just</w:delText>
        </w:r>
      </w:del>
      <w:ins w:id="14" w:author="Comparison" w:date="2019-10-24T23:01:00Z">
        <w:r>
          <w:t>'just</w:t>
        </w:r>
      </w:ins>
      <w:r>
        <w:t xml:space="preserve"> and </w:t>
      </w:r>
      <w:del w:id="15" w:author="Comparison" w:date="2019-10-24T23:01:00Z">
        <w:r>
          <w:delText>reasonable’</w:delText>
        </w:r>
      </w:del>
      <w:ins w:id="16" w:author="Comparison" w:date="2019-10-24T23:01:00Z">
        <w:r>
          <w:t>reasonable'</w:t>
        </w:r>
      </w:ins>
    </w:p>
    <w:p w14:paraId="554360B3" w14:textId="092D7345" w:rsidR="004F2AB0" w:rsidRDefault="00DA75EF">
      <w:r>
        <w:t xml:space="preserve">IPT05840    </w:t>
      </w:r>
      <w:del w:id="17" w:author="Comparison" w:date="2019-10-24T23:01:00Z">
        <w:r>
          <w:delText>Calculating the val</w:delText>
        </w:r>
        <w:r>
          <w:delText>ue of the premium: types of contract covering exempt and taxable risks: methods</w:delText>
        </w:r>
      </w:del>
      <w:ins w:id="18" w:author="Comparison" w:date="2019-10-24T23:01:00Z">
        <w:r>
          <w:t>Methods</w:t>
        </w:r>
      </w:ins>
      <w:r>
        <w:t xml:space="preserve"> of apportionment</w:t>
      </w:r>
    </w:p>
    <w:p w14:paraId="14E18D35" w14:textId="2FABC82D" w:rsidR="004F2AB0" w:rsidRDefault="00DA75EF">
      <w:r>
        <w:t xml:space="preserve">IPT05850    </w:t>
      </w:r>
      <w:del w:id="19" w:author="Comparison" w:date="2019-10-24T23:01:00Z">
        <w:r>
          <w:delText>Calculating the value of the premium: types of contract covering exempt and taxable risks: what ‘establishment’</w:delText>
        </w:r>
      </w:del>
      <w:ins w:id="20" w:author="Comparison" w:date="2019-10-24T23:01:00Z">
        <w:r>
          <w:t>What 'establishment'</w:t>
        </w:r>
      </w:ins>
      <w:r>
        <w:t xml:space="preserve"> means</w:t>
      </w:r>
    </w:p>
    <w:p w14:paraId="2BF2E1B4" w14:textId="52C2FDAD" w:rsidR="004F2AB0" w:rsidRDefault="00DA75EF">
      <w:r>
        <w:t xml:space="preserve">IPT05860    </w:t>
      </w:r>
      <w:del w:id="21" w:author="Comparison" w:date="2019-10-24T23:01:00Z">
        <w:r>
          <w:delText>Calculating the v</w:delText>
        </w:r>
        <w:r>
          <w:delText>alue of the premium: types of contract covering exempt and taxable risks: the</w:delText>
        </w:r>
      </w:del>
      <w:ins w:id="22" w:author="Comparison" w:date="2019-10-24T23:01:00Z">
        <w:r>
          <w:t>The</w:t>
        </w:r>
      </w:ins>
      <w:r>
        <w:t xml:space="preserve"> meaning of an </w:t>
      </w:r>
      <w:del w:id="23" w:author="Comparison" w:date="2019-10-24T23:01:00Z">
        <w:r>
          <w:delText>‘identifiable risk’</w:delText>
        </w:r>
      </w:del>
      <w:ins w:id="24" w:author="Comparison" w:date="2019-10-24T23:01:00Z">
        <w:r>
          <w:t>'identifiable risk'</w:t>
        </w:r>
      </w:ins>
    </w:p>
    <w:p w14:paraId="1FC979C1" w14:textId="1D8AC1F9" w:rsidR="004F2AB0" w:rsidRDefault="00DA75EF">
      <w:r>
        <w:t xml:space="preserve">IPT05870    </w:t>
      </w:r>
      <w:del w:id="25" w:author="Comparison" w:date="2019-10-24T23:01:00Z">
        <w:r>
          <w:delText>Calculating the value of the premium: types of contract covering exempt and taxable risks: business</w:delText>
        </w:r>
      </w:del>
      <w:ins w:id="26" w:author="Comparison" w:date="2019-10-24T23:01:00Z">
        <w:r>
          <w:t>Business</w:t>
        </w:r>
      </w:ins>
      <w:r>
        <w:t xml:space="preserve"> with no non-UK establishment</w:t>
      </w:r>
    </w:p>
    <w:p w14:paraId="0F509FE8" w14:textId="6F40250D" w:rsidR="004F2AB0" w:rsidRDefault="00DA75EF">
      <w:r>
        <w:t xml:space="preserve">IPT05880    </w:t>
      </w:r>
      <w:del w:id="27" w:author="Comparison" w:date="2019-10-24T23:01:00Z">
        <w:r>
          <w:delText>Calculating the value of the premium: types of contract covering exempt and taxable risks: local</w:delText>
        </w:r>
      </w:del>
      <w:ins w:id="28" w:author="Comparison" w:date="2019-10-24T23:01:00Z">
        <w:r>
          <w:t>Local</w:t>
        </w:r>
      </w:ins>
      <w:r>
        <w:t xml:space="preserve"> decisions on apportionment</w:t>
      </w:r>
    </w:p>
    <w:p w14:paraId="23134300" w14:textId="77777777" w:rsidR="004F2AB0" w:rsidRDefault="00DA75EF">
      <w:r>
        <w:t xml:space="preserve"> Previous page</w:t>
      </w:r>
    </w:p>
    <w:p w14:paraId="34FE27EC" w14:textId="77777777" w:rsidR="004F2AB0" w:rsidRDefault="00DA75EF">
      <w:r>
        <w:t xml:space="preserve"> Next page</w:t>
      </w:r>
    </w:p>
    <w:sectPr w:rsidR="004F2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BA2"/>
    <w:rsid w:val="0029639D"/>
    <w:rsid w:val="00326F90"/>
    <w:rsid w:val="003B0389"/>
    <w:rsid w:val="004F2AB0"/>
    <w:rsid w:val="006D2208"/>
    <w:rsid w:val="00AA1D8D"/>
    <w:rsid w:val="00B47730"/>
    <w:rsid w:val="00CB0664"/>
    <w:rsid w:val="00DA7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6861E4F-C2E8-4415-9FE4-AC8ECAC9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A75E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FB47E0-67ED-4D8F-840D-5AC0FCC1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2019-10-24T22:01:00Z</dcterms:modified>
  <cp:category/>
</cp:coreProperties>
</file>