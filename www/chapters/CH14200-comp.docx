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DA78B6" w14:textId="77777777" w:rsidR="00CB05E8" w:rsidRDefault="0007236E">
      <w:pPr>
        <w:pStyle w:val="Title"/>
      </w:pPr>
      <w:bookmarkStart w:id="0" w:name="_GoBack"/>
      <w:bookmarkEnd w:id="0"/>
      <w:r>
        <w:t>HMRC - CH14200 - Avoidance</w:t>
      </w:r>
    </w:p>
    <w:p w14:paraId="7855AE4A" w14:textId="2BB2DE51" w:rsidR="00CB05E8" w:rsidRDefault="0007236E">
      <w:pPr>
        <w:rPr>
          <w:ins w:id="1" w:author="Comparison" w:date="2019-10-30T18:05:00Z"/>
        </w:rPr>
      </w:pPr>
      <w:r>
        <w:t xml:space="preserve">Although the law sets out the periods for which a person must retain their records, we can specify a shorter retention period. You will find more detail in </w:t>
      </w:r>
      <w:del w:id="2" w:author="Comparison" w:date="2019-10-30T18:05:00Z">
        <w:r>
          <w:delText>CH14800 for direct taxes and CH15300</w:delText>
        </w:r>
      </w:del>
      <w:ins w:id="3" w:author="Comparison" w:date="2019-10-30T18:05:00Z">
        <w:r>
          <w:t>[</w:t>
        </w:r>
      </w:ins>
    </w:p>
    <w:p w14:paraId="0A0C345D" w14:textId="77777777" w:rsidR="00CB05E8" w:rsidRDefault="0007236E">
      <w:pPr>
        <w:rPr>
          <w:ins w:id="4" w:author="Comparison" w:date="2019-10-30T18:05:00Z"/>
        </w:rPr>
      </w:pPr>
      <w:ins w:id="5" w:author="Comparison" w:date="2019-10-30T18:05:00Z">
        <w:r>
          <w:t xml:space="preserve">Although the law sets out the periods for which a person must </w:t>
        </w:r>
        <w:r>
          <w:t>retain their records, we can specify a shorter retention period. You will find more detail in](https://www.gov.uk/hmrc-internal-manuals/compliance-handbook/ch14800) for direct taxes and [</w:t>
        </w:r>
      </w:ins>
    </w:p>
    <w:p w14:paraId="1141816B" w14:textId="77777777" w:rsidR="00CB05E8" w:rsidRDefault="0007236E">
      <w:pPr>
        <w:rPr>
          <w:ins w:id="6" w:author="Comparison" w:date="2019-10-30T18:05:00Z"/>
        </w:rPr>
      </w:pPr>
      <w:ins w:id="7" w:author="Comparison" w:date="2019-10-30T18:05:00Z">
        <w:r>
          <w:t>Although the law sets out the periods for which a person must retain</w:t>
        </w:r>
        <w:r>
          <w:t xml:space="preserve"> their records, we can specify a shorter retention period. You will find more detail in [</w:t>
        </w:r>
      </w:ins>
    </w:p>
    <w:p w14:paraId="190EB11A" w14:textId="77777777" w:rsidR="00CB05E8" w:rsidRDefault="0007236E">
      <w:ins w:id="8" w:author="Comparison" w:date="2019-10-30T18:05:00Z">
        <w:r>
          <w:t>Although the law sets out the periods for which a person must retain their records, we can specify a shorter retention period. You will find more detail in](https://w</w:t>
        </w:r>
        <w:r>
          <w:t>ww.gov.uk/hmrc-internal-manuals/compliance-handbook/ch14800) for direct taxes and](https://www.gov.uk/hmrc-internal-manuals/compliance-handbook/ch15300)</w:t>
        </w:r>
      </w:ins>
      <w:r>
        <w:t xml:space="preserve"> for VAT.</w:t>
      </w:r>
    </w:p>
    <w:p w14:paraId="63ACF401" w14:textId="77777777" w:rsidR="00CB05E8" w:rsidRDefault="0007236E">
      <w:r>
        <w:t>A shorter retention period must not be specified in any circumstances in which you suspect tha</w:t>
      </w:r>
      <w:r>
        <w:t>t avoidance is involved. To do so would be against HMRC’s anti-avoidance strategy.</w:t>
      </w:r>
    </w:p>
    <w:p w14:paraId="7D19C817" w14:textId="77777777" w:rsidR="00CB05E8" w:rsidRDefault="0007236E">
      <w:r>
        <w:t xml:space="preserve"> Previous page</w:t>
      </w:r>
    </w:p>
    <w:p w14:paraId="611E129D" w14:textId="77777777" w:rsidR="00CB05E8" w:rsidRDefault="0007236E">
      <w:r>
        <w:t xml:space="preserve"> Next page</w:t>
      </w:r>
    </w:p>
    <w:sectPr w:rsidR="00CB05E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7236E"/>
    <w:rsid w:val="000C4D79"/>
    <w:rsid w:val="0015074B"/>
    <w:rsid w:val="0029639D"/>
    <w:rsid w:val="00326F90"/>
    <w:rsid w:val="003A3115"/>
    <w:rsid w:val="004158B9"/>
    <w:rsid w:val="00AA1D8D"/>
    <w:rsid w:val="00B47730"/>
    <w:rsid w:val="00CB05E8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743FCCFD-A6D4-44F6-8894-80179912F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07236E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7236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236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47C2393-79C7-41E4-9517-648D9776D0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173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1158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2019-10-30T18:05:00Z</dcterms:modified>
  <cp:category/>
</cp:coreProperties>
</file>