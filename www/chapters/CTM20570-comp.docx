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708A" w14:textId="77777777" w:rsidR="00F027BA" w:rsidRDefault="00B90932">
      <w:pPr>
        <w:pStyle w:val="Title"/>
      </w:pPr>
      <w:bookmarkStart w:id="0" w:name="_GoBack"/>
      <w:bookmarkEnd w:id="0"/>
      <w:r>
        <w:t>HMRC - CTM20570 - FID</w:t>
      </w:r>
    </w:p>
    <w:p w14:paraId="0E784E01" w14:textId="2C3022FA" w:rsidR="00F027BA" w:rsidRDefault="00B90932">
      <w:r>
        <w:t xml:space="preserve">When an individual, the personal representative of a deceased person or trustee of an accumulation or discretionary trust, received an FID the recipient was treated as having received income that had borne IT at the lower rate </w:t>
      </w:r>
      <w:del w:id="1" w:author="Comparison" w:date="2019-10-30T18:30:00Z">
        <w:r>
          <w:delText>(CTM21160 to CTM21180).</w:delText>
        </w:r>
      </w:del>
      <w:ins w:id="2" w:author="Comparison" w:date="2019-10-30T18:30:00Z">
        <w:r>
          <w:t>([</w:t>
        </w:r>
      </w:ins>
    </w:p>
    <w:p w14:paraId="3855371C" w14:textId="77777777" w:rsidR="00F027BA" w:rsidRDefault="00B90932">
      <w:pPr>
        <w:rPr>
          <w:ins w:id="3" w:author="Comparison" w:date="2019-10-30T18:30:00Z"/>
        </w:rPr>
      </w:pPr>
      <w:ins w:id="4" w:author="Comparison" w:date="2019-10-30T18:30:00Z">
        <w:r>
          <w:t>When an individual, the personal representative of a deceased person or trustee of an accumulation or discretionary trust, received an FID the recipient was treated as having received income that had borne IT at the lower rate (](https://www.gov.uk/hmrc-in</w:t>
        </w:r>
        <w:r>
          <w:t>ternal-manuals/company-taxation-manual/ctm21160) to CTM21180).</w:t>
        </w:r>
      </w:ins>
    </w:p>
    <w:p w14:paraId="382FF03C" w14:textId="77777777" w:rsidR="00F027BA" w:rsidRDefault="00B90932">
      <w:r>
        <w:t xml:space="preserve"> Previous page</w:t>
      </w:r>
    </w:p>
    <w:sectPr w:rsidR="00F02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045"/>
    <w:rsid w:val="00AA1D8D"/>
    <w:rsid w:val="00B47730"/>
    <w:rsid w:val="00B47937"/>
    <w:rsid w:val="00B90932"/>
    <w:rsid w:val="00CB0664"/>
    <w:rsid w:val="00D605CF"/>
    <w:rsid w:val="00F02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D53645-ECDD-48DB-9A74-C2D2DA0F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909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90C90-58FD-4A7A-9C95-F19BA392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2019-10-30T18:30:00Z</dcterms:modified>
  <cp:category/>
</cp:coreProperties>
</file>