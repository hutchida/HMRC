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762F1" w14:textId="77777777" w:rsidR="008F4E51" w:rsidRDefault="00A358BA">
      <w:pPr>
        <w:pStyle w:val="Title"/>
      </w:pPr>
      <w:bookmarkStart w:id="0" w:name="_GoBack"/>
      <w:bookmarkEnd w:id="0"/>
      <w:r>
        <w:t>HMRC - VTOGC1075 - Introduction: Roles And Responsibilities</w:t>
      </w:r>
    </w:p>
    <w:p w14:paraId="26DB863A" w14:textId="77777777" w:rsidR="008F4E51" w:rsidRDefault="00A358BA">
      <w:r>
        <w:t>VAT: general enquiries</w:t>
      </w:r>
    </w:p>
    <w:p w14:paraId="4EB92E45" w14:textId="77777777" w:rsidR="008F4E51" w:rsidRDefault="00A358BA">
      <w:r>
        <w:t>VAT: general enquiries deals with telephone and written enquiries from businesses about VAT and excise matters. For example</w:t>
      </w:r>
    </w:p>
    <w:p w14:paraId="3130E6AF" w14:textId="77777777" w:rsidR="008F4E51" w:rsidRDefault="00A358BA">
      <w:r>
        <w:t>requests for copies of public notices</w:t>
      </w:r>
    </w:p>
    <w:p w14:paraId="3C0E8457" w14:textId="77777777" w:rsidR="008F4E51" w:rsidRDefault="00A358BA">
      <w:r>
        <w:t>routine enquiries concerning the VAT treatment of goods intended for export from the EU or removal to another Member State.</w:t>
      </w:r>
    </w:p>
    <w:p w14:paraId="13F7E35C" w14:textId="77777777" w:rsidR="008F4E51" w:rsidRDefault="00A358BA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27DA0D86" w14:textId="77777777" w:rsidR="008F4E51" w:rsidRDefault="00A358BA">
      <w:r>
        <w:t>Unit of Expertise (UoE)</w:t>
      </w:r>
    </w:p>
    <w:p w14:paraId="7345A3FF" w14:textId="77777777" w:rsidR="008F4E51" w:rsidRDefault="00A358BA">
      <w:r>
        <w:t>The Unit of Expertise (UoE) for Land and Property can assist with TOGC queries that relate to property issues.</w:t>
      </w:r>
    </w:p>
    <w:p w14:paraId="51B15111" w14:textId="77777777" w:rsidR="008F4E51" w:rsidRDefault="00A358BA">
      <w:r>
        <w:t>HMRC colleagues should first consult relevant notices and manuals before contacting the Uo</w:t>
      </w:r>
      <w:r>
        <w:t>E. Complex questions should be put to the UoE by e-mail rather than by telephone. This should set out the issues involved, the questions arising, and the guidance consulted, together with your conclusions.</w:t>
      </w:r>
    </w:p>
    <w:p w14:paraId="1A7FD484" w14:textId="77777777" w:rsidR="008F4E51" w:rsidRDefault="00A358BA">
      <w:r>
        <w:t>The UoE can be contacted via email: Land and Prope</w:t>
      </w:r>
      <w:r>
        <w:t>rty, Helpdesk (LocalCOMP).</w:t>
      </w:r>
    </w:p>
    <w:p w14:paraId="35088F8A" w14:textId="77777777" w:rsidR="008F4E51" w:rsidRDefault="00A358BA">
      <w:r>
        <w:t>VAT policy team</w:t>
      </w:r>
    </w:p>
    <w:p w14:paraId="247774D4" w14:textId="77777777" w:rsidR="008F4E51" w:rsidRDefault="00A358BA">
      <w:r>
        <w:t>The VAT Principles policy team is responsible for the VAT Transfer of a Going Concern manual.</w:t>
      </w:r>
    </w:p>
    <w:p w14:paraId="15C9BEBD" w14:textId="77777777" w:rsidR="008F4E51" w:rsidRDefault="00A358BA">
      <w:r>
        <w:t>The team is the policy maker for VAT Transfer of a Going Concern.</w:t>
      </w:r>
    </w:p>
    <w:p w14:paraId="77A70457" w14:textId="6FA9F188" w:rsidR="008F4E51" w:rsidRDefault="00A358BA">
      <w:r>
        <w:t>If you are seeking policy advice on a particular case</w:t>
      </w:r>
      <w:r>
        <w:t xml:space="preserve"> you should submit either a General Advice Request or a Technical Advice Request. Please </w:t>
      </w:r>
      <w:del w:id="1" w:author="Comparison" w:date="2019-10-25T00:24:00Z">
        <w:r>
          <w:delText>go to our Getting Advice pages </w:delText>
        </w:r>
      </w:del>
      <w:ins w:id="2" w:author="Comparison" w:date="2019-10-25T00:24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5D5E79D6" w14:textId="77777777" w:rsidR="008F4E51" w:rsidRDefault="00A358BA">
      <w:r>
        <w:t>Policy teams do not d</w:t>
      </w:r>
      <w:r>
        <w:t>eal directly with the public and the public should not be referred to them.</w:t>
      </w:r>
    </w:p>
    <w:p w14:paraId="0C74E6E1" w14:textId="77777777" w:rsidR="008F4E51" w:rsidRDefault="008F4E51"/>
    <w:p w14:paraId="7BC9FAEF" w14:textId="77777777" w:rsidR="008F4E51" w:rsidRDefault="00A358BA">
      <w:r>
        <w:lastRenderedPageBreak/>
        <w:t xml:space="preserve"> Previous page</w:t>
      </w:r>
    </w:p>
    <w:p w14:paraId="0EACA1AE" w14:textId="77777777" w:rsidR="008F4E51" w:rsidRDefault="00A358BA">
      <w:r>
        <w:t xml:space="preserve"> Next page</w:t>
      </w:r>
    </w:p>
    <w:sectPr w:rsidR="008F4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E51"/>
    <w:rsid w:val="00A358BA"/>
    <w:rsid w:val="00AA1D8D"/>
    <w:rsid w:val="00B47730"/>
    <w:rsid w:val="00BB5739"/>
    <w:rsid w:val="00C805F8"/>
    <w:rsid w:val="00CB0664"/>
    <w:rsid w:val="00D409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F50D86-F9DD-4A3F-BF8E-2E02A947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358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69DF3-8317-4D22-89EF-E154B5A2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2019-10-24T23:24:00Z</dcterms:modified>
  <cp:category/>
</cp:coreProperties>
</file>