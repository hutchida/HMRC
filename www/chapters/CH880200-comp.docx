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6FA27" w14:textId="77777777" w:rsidR="00824B71" w:rsidRDefault="00857B22">
      <w:pPr>
        <w:pStyle w:val="Title"/>
      </w:pPr>
      <w:bookmarkStart w:id="0" w:name="_GoBack"/>
      <w:bookmarkEnd w:id="0"/>
      <w:r>
        <w:t>HMRC - CH880200 - What Is Dishonest Conduct</w:t>
      </w:r>
    </w:p>
    <w:p w14:paraId="597790E5" w14:textId="77777777" w:rsidR="00824B71" w:rsidRDefault="00857B22">
      <w:r>
        <w:t xml:space="preserve">‘Dishonest conduct’ is when the tax agent does something dishonest with a view to bringing about a loss of tax revenue in the course of assisting clients with their tax affairs. It does not matter whether </w:t>
      </w:r>
      <w:r>
        <w:t>there is an actual loss of tax.</w:t>
      </w:r>
    </w:p>
    <w:p w14:paraId="5AFE7C27" w14:textId="77777777" w:rsidR="00824B71" w:rsidRDefault="00857B22">
      <w:r>
        <w:t>Dishonest conduct is not negligence, nor is it poor quality work by a tax agent.</w:t>
      </w:r>
    </w:p>
    <w:p w14:paraId="6FEDD1A3" w14:textId="77777777" w:rsidR="00824B71" w:rsidRDefault="00857B22">
      <w:r>
        <w:t>If you suspect dishonest conduct by tax agents you must contact the Agent Compliance Team (ACT) for advice, see CH880400. You must not investig</w:t>
      </w:r>
      <w:r>
        <w:t>ate the dishonest conduct yourself. Specialist officers within ACT will investigate the full extent of the tax agent’s dishonest conduct if we decide to pursue a civil penalty.</w:t>
      </w:r>
    </w:p>
    <w:p w14:paraId="11904285" w14:textId="77777777" w:rsidR="00824B71" w:rsidRDefault="00857B22">
      <w:r>
        <w:t>Dishonest conduct is explained at CH181100 and the types of dishonest conduct a</w:t>
      </w:r>
      <w:r>
        <w:t>re set out at CH181120. There is a useful test - the Ghosh test - that is explained at CH181140.</w:t>
      </w:r>
    </w:p>
    <w:p w14:paraId="665495CC" w14:textId="77777777" w:rsidR="00824B71" w:rsidRDefault="00857B22">
      <w:r>
        <w:t>The following examples illustrate dishonest conduct by a tax agent that HMRC officers may come across in their day to day work.</w:t>
      </w:r>
    </w:p>
    <w:p w14:paraId="560396C3" w14:textId="77777777" w:rsidR="00824B71" w:rsidRDefault="00857B22">
      <w:r>
        <w:t>For examples of a tax agent dis</w:t>
      </w:r>
      <w:r>
        <w:t>honestly doing something, see CH880210.</w:t>
      </w:r>
    </w:p>
    <w:p w14:paraId="62BBA701" w14:textId="77777777" w:rsidR="00824B71" w:rsidRDefault="00857B22">
      <w:r>
        <w:t>For an example of a tax agent dishonestly omitting to do something, see CH880220.</w:t>
      </w:r>
    </w:p>
    <w:p w14:paraId="5402CE58" w14:textId="77777777" w:rsidR="00824B71" w:rsidRDefault="00857B22">
      <w:r>
        <w:t>For an example of a tax agent advising or assisting a client to do something that the tax agent knows to be dishonest, see CH880230.</w:t>
      </w:r>
    </w:p>
    <w:p w14:paraId="0AB2DEEA" w14:textId="77777777" w:rsidR="00824B71" w:rsidRDefault="00857B22">
      <w:r>
        <w:t>W</w:t>
      </w:r>
      <w:r>
        <w:t>here an agent</w:t>
      </w:r>
    </w:p>
    <w:p w14:paraId="0B1E5B6D" w14:textId="77777777" w:rsidR="00824B71" w:rsidRDefault="00857B22">
      <w:r>
        <w:t>disrupts and delays our checks, see CH840000</w:t>
      </w:r>
    </w:p>
    <w:p w14:paraId="26A622B7" w14:textId="77777777" w:rsidR="00824B71" w:rsidRDefault="00857B22">
      <w:r>
        <w:t>causes a loss of tax through their poor technical ability, see CH845000</w:t>
      </w:r>
    </w:p>
    <w:p w14:paraId="4E8E9036" w14:textId="77777777" w:rsidR="00824B71" w:rsidRDefault="00857B22">
      <w:r>
        <w:t>generates false repayments of tax through suspicious registration and repayment activity, see CH850000</w:t>
      </w:r>
    </w:p>
    <w:p w14:paraId="4E3F3744" w14:textId="77777777" w:rsidR="00824B71" w:rsidRDefault="00857B22">
      <w:r>
        <w:t>is rude, abusive, thre</w:t>
      </w:r>
      <w:r>
        <w:t>atening or violent, see CH855000.</w:t>
      </w:r>
    </w:p>
    <w:p w14:paraId="6A3808C3" w14:textId="77777777" w:rsidR="00824B71" w:rsidRDefault="00857B22">
      <w:pPr>
        <w:rPr>
          <w:ins w:id="1" w:author="Comparison" w:date="2019-10-25T00:42:00Z"/>
        </w:rPr>
      </w:pPr>
      <w:ins w:id="2" w:author="Comparison" w:date="2019-10-25T00:42:00Z">
        <w:r>
          <w:t xml:space="preserve"> Previous page</w:t>
        </w:r>
      </w:ins>
    </w:p>
    <w:p w14:paraId="02B5119C" w14:textId="77777777" w:rsidR="00824B71" w:rsidRDefault="00857B22">
      <w:r>
        <w:t xml:space="preserve"> Next page</w:t>
      </w:r>
    </w:p>
    <w:sectPr w:rsidR="00824B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72EC"/>
    <w:rsid w:val="00824B71"/>
    <w:rsid w:val="00857B22"/>
    <w:rsid w:val="00931D91"/>
    <w:rsid w:val="00AA1D8D"/>
    <w:rsid w:val="00B47730"/>
    <w:rsid w:val="00C354A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50F3721-BCD4-40C0-B1E3-3975E562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57B2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B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758BB1-7F20-46CB-8859-D297DEC9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2019-10-24T23:42:00Z</dcterms:modified>
  <cp:category/>
</cp:coreProperties>
</file>