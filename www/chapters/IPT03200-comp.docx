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E0C7" w14:textId="77777777" w:rsidR="00C07E84" w:rsidRDefault="007810CC">
      <w:pPr>
        <w:pStyle w:val="Title"/>
      </w:pPr>
      <w:bookmarkStart w:id="0" w:name="_GoBack"/>
      <w:bookmarkEnd w:id="0"/>
      <w:r>
        <w:t>HMRC - IPT03200 - UK Law</w:t>
      </w:r>
    </w:p>
    <w:p w14:paraId="5A7C0324" w14:textId="77777777" w:rsidR="00C07E84" w:rsidRDefault="007810CC">
      <w:r>
        <w:t>IPT was introduced by the Finance Act 1994, which received Royal Assent on 3 May 1994. The Finance Act 1994 Part III Section 48(1) states:</w:t>
      </w:r>
    </w:p>
    <w:p w14:paraId="6291558A" w14:textId="77777777" w:rsidR="00C07E84" w:rsidRDefault="007810CC">
      <w:r>
        <w:t xml:space="preserve">‘A tax, to be known as insurance premium tax, shall be charged in accordance with this </w:t>
      </w:r>
      <w:r>
        <w:t>Part.’</w:t>
      </w:r>
    </w:p>
    <w:p w14:paraId="7C8B8AB0" w14:textId="2BD52E38" w:rsidR="00C07E84" w:rsidRDefault="007810CC">
      <w:r>
        <w:t xml:space="preserve">By </w:t>
      </w:r>
      <w:del w:id="1" w:author="Comparison" w:date="2019-10-25T01:52:00Z">
        <w:r>
          <w:delText>*</w:delText>
        </w:r>
      </w:del>
      <w:r>
        <w:t xml:space="preserve">this Part </w:t>
      </w:r>
      <w:del w:id="2" w:author="Comparison" w:date="2019-10-25T01:52:00Z">
        <w:r>
          <w:delText>*</w:delText>
        </w:r>
      </w:del>
      <w:r>
        <w:t>Section 48 means Part III of the Act itself. The Finance Act 1994 is organised into Parts and Chapters as well as Sections. Each Part of the Act deals with a separate tax or group of provisions. Part I Chapter IV dealt with air passenge</w:t>
      </w:r>
      <w:r>
        <w:t>r duty and Part IV dealt with income, corporation and capital gains taxes.</w:t>
      </w:r>
    </w:p>
    <w:p w14:paraId="10546FEF" w14:textId="3526257A" w:rsidR="00C07E84" w:rsidRDefault="007810CC">
      <w:r>
        <w:t xml:space="preserve">Section 48(2) of the Finance Act 1994 places IPT under the </w:t>
      </w:r>
      <w:del w:id="3" w:author="Comparison" w:date="2019-10-25T01:52:00Z">
        <w:r>
          <w:delText>*</w:delText>
        </w:r>
      </w:del>
      <w:r>
        <w:t xml:space="preserve">care and management </w:t>
      </w:r>
      <w:del w:id="4" w:author="Comparison" w:date="2019-10-25T01:52:00Z">
        <w:r>
          <w:delText>*</w:delText>
        </w:r>
      </w:del>
      <w:r>
        <w:t>of the Commissioners of HM Customs and Excise (now HMRC).</w:t>
      </w:r>
    </w:p>
    <w:p w14:paraId="1256F02E" w14:textId="77777777" w:rsidR="00C07E84" w:rsidRDefault="007810CC">
      <w:r>
        <w:t xml:space="preserve"> Previous page</w:t>
      </w:r>
    </w:p>
    <w:p w14:paraId="2C48CBB6" w14:textId="77777777" w:rsidR="00C07E84" w:rsidRDefault="007810CC">
      <w:r>
        <w:t xml:space="preserve"> Next page</w:t>
      </w:r>
    </w:p>
    <w:sectPr w:rsidR="00C07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430"/>
    <w:rsid w:val="00454E48"/>
    <w:rsid w:val="007810CC"/>
    <w:rsid w:val="00AA1D8D"/>
    <w:rsid w:val="00B47730"/>
    <w:rsid w:val="00C07E84"/>
    <w:rsid w:val="00CB0664"/>
    <w:rsid w:val="00DC0A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47F186-7A7D-41A4-A323-9E9A44EB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810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3F972-247F-4269-AEFA-DC75B9A7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2019-10-25T00:52:00Z</dcterms:modified>
  <cp:category/>
</cp:coreProperties>
</file>