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982E" w14:textId="77777777" w:rsidR="003C2F9F" w:rsidRDefault="003A6E59">
      <w:pPr>
        <w:pStyle w:val="Title"/>
      </w:pPr>
      <w:bookmarkStart w:id="0" w:name="_GoBack"/>
      <w:bookmarkEnd w:id="0"/>
      <w:r>
        <w:t>HMRC - OT28600 - Decommissioning Security Agreements: Contents</w:t>
      </w:r>
    </w:p>
    <w:p w14:paraId="64072A68" w14:textId="77777777" w:rsidR="00FA7497" w:rsidRDefault="003A6E59">
      <w:pPr>
        <w:rPr>
          <w:del w:id="1" w:author="Comparison" w:date="2019-10-24T23:13:00Z"/>
        </w:rPr>
      </w:pPr>
      <w:del w:id="2" w:author="Comparison" w:date="2019-10-24T23:13:00Z">
        <w:r>
          <w:delText>OT28601    Decommissioning and abandonment: decommissioning security agreements: introduction</w:delText>
        </w:r>
      </w:del>
    </w:p>
    <w:p w14:paraId="658CD521" w14:textId="77777777" w:rsidR="003C2F9F" w:rsidRDefault="003A6E59">
      <w:pPr>
        <w:rPr>
          <w:ins w:id="3" w:author="Comparison" w:date="2019-10-24T23:13:00Z"/>
        </w:rPr>
      </w:pPr>
      <w:ins w:id="4" w:author="Comparison" w:date="2019-10-24T23:13:00Z">
        <w:r>
          <w:t>OT28601    Introduction</w:t>
        </w:r>
      </w:ins>
    </w:p>
    <w:p w14:paraId="66D94A92" w14:textId="01F2C45B" w:rsidR="003C2F9F" w:rsidRDefault="003A6E59">
      <w:r>
        <w:t xml:space="preserve">OT28605    </w:t>
      </w:r>
      <w:del w:id="5" w:author="Comparison" w:date="2019-10-24T23:13:00Z">
        <w:r>
          <w:delText>Decommissioning and abandonment: decommissioning security agreements: tax</w:delText>
        </w:r>
      </w:del>
      <w:ins w:id="6" w:author="Comparison" w:date="2019-10-24T23:13:00Z">
        <w:r>
          <w:t>Tax</w:t>
        </w:r>
      </w:ins>
      <w:r>
        <w:t xml:space="preserve"> treatment of sums paid into the trust</w:t>
      </w:r>
    </w:p>
    <w:p w14:paraId="390EBF59" w14:textId="5963921A" w:rsidR="003C2F9F" w:rsidRDefault="003A6E59">
      <w:r>
        <w:t xml:space="preserve">OT28610    </w:t>
      </w:r>
      <w:del w:id="7" w:author="Comparison" w:date="2019-10-24T23:13:00Z">
        <w:r>
          <w:delText>Decommissioning and abandonment: decommissioning security agreements: tax</w:delText>
        </w:r>
      </w:del>
      <w:ins w:id="8" w:author="Comparison" w:date="2019-10-24T23:13:00Z">
        <w:r>
          <w:t>Tax</w:t>
        </w:r>
      </w:ins>
      <w:r>
        <w:t xml:space="preserve"> treatment of income arising to the trust</w:t>
      </w:r>
    </w:p>
    <w:p w14:paraId="05CF79ED" w14:textId="5BE8CE61" w:rsidR="003C2F9F" w:rsidRDefault="003A6E59">
      <w:r>
        <w:t xml:space="preserve">OT28615    </w:t>
      </w:r>
      <w:del w:id="9" w:author="Comparison" w:date="2019-10-24T23:13:00Z">
        <w:r>
          <w:delText xml:space="preserve">Decommissioning and abandonment: decommissioning security agreements: </w:delText>
        </w:r>
      </w:del>
      <w:r>
        <w:t>Inheritance Tax</w:t>
      </w:r>
    </w:p>
    <w:p w14:paraId="03851C3E" w14:textId="0D425567" w:rsidR="003C2F9F" w:rsidRDefault="003A6E59">
      <w:r>
        <w:t xml:space="preserve">OT28617    </w:t>
      </w:r>
      <w:del w:id="10" w:author="Comparison" w:date="2019-10-24T23:13:00Z">
        <w:r>
          <w:delText>Decommissioning and abandonment: decommissioning security agreements: loan relationship</w:delText>
        </w:r>
      </w:del>
      <w:ins w:id="11" w:author="Comparison" w:date="2019-10-24T23:13:00Z">
        <w:r>
          <w:t xml:space="preserve">Loan </w:t>
        </w:r>
        <w:r>
          <w:t>relationships</w:t>
        </w:r>
      </w:ins>
      <w:r>
        <w:t xml:space="preserve"> debits and credits</w:t>
      </w:r>
    </w:p>
    <w:p w14:paraId="24993145" w14:textId="70DB7C3F" w:rsidR="003C2F9F" w:rsidRDefault="003A6E59">
      <w:r>
        <w:t xml:space="preserve">OT28620    </w:t>
      </w:r>
      <w:del w:id="12" w:author="Comparison" w:date="2019-10-24T23:13:00Z">
        <w:r>
          <w:delText>Decommissioning and abandonment: decommissioning security agreements: tax</w:delText>
        </w:r>
      </w:del>
      <w:ins w:id="13" w:author="Comparison" w:date="2019-10-24T23:13:00Z">
        <w:r>
          <w:t>Tax</w:t>
        </w:r>
      </w:ins>
      <w:r>
        <w:t xml:space="preserve"> treatment of sums paid </w:t>
      </w:r>
      <w:del w:id="14" w:author="Comparison" w:date="2019-10-24T23:13:00Z">
        <w:r>
          <w:delText xml:space="preserve">out </w:delText>
        </w:r>
      </w:del>
      <w:r>
        <w:t>to meet the costs of decommissioning</w:t>
      </w:r>
    </w:p>
    <w:p w14:paraId="2403E721" w14:textId="77777777" w:rsidR="003C2F9F" w:rsidRDefault="003A6E59">
      <w:r>
        <w:t xml:space="preserve"> Previous page</w:t>
      </w:r>
    </w:p>
    <w:p w14:paraId="44C6A645" w14:textId="77777777" w:rsidR="003C2F9F" w:rsidRDefault="003A6E59">
      <w:r>
        <w:t xml:space="preserve"> Next page</w:t>
      </w:r>
    </w:p>
    <w:sectPr w:rsidR="003C2F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09D"/>
    <w:rsid w:val="0015074B"/>
    <w:rsid w:val="0029639D"/>
    <w:rsid w:val="00326F90"/>
    <w:rsid w:val="003A6E59"/>
    <w:rsid w:val="003C2F9F"/>
    <w:rsid w:val="00945090"/>
    <w:rsid w:val="00AA1D8D"/>
    <w:rsid w:val="00B47730"/>
    <w:rsid w:val="00CB0664"/>
    <w:rsid w:val="00FA74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FC1FB61-3910-45F9-9FCF-D8674D1D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A6E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769413-BA65-4230-8C5B-D796857D1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2019-10-24T22:13:00Z</dcterms:modified>
  <cp:category/>
</cp:coreProperties>
</file>