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E316" w14:textId="77777777" w:rsidR="00E93571" w:rsidRDefault="00D83C52">
      <w:pPr>
        <w:pStyle w:val="Title"/>
      </w:pPr>
      <w:bookmarkStart w:id="0" w:name="_GoBack"/>
      <w:bookmarkEnd w:id="0"/>
      <w:r>
        <w:t>HMRC - CTM22050 - Return Periods</w:t>
      </w:r>
    </w:p>
    <w:p w14:paraId="57A79B2F" w14:textId="77777777" w:rsidR="00E93571" w:rsidRDefault="00E93571"/>
    <w:p w14:paraId="53F92BE5" w14:textId="77777777" w:rsidR="00E93571" w:rsidRDefault="00D83C52">
      <w:r>
        <w:t>ICTA88/SCH13/PARA1 requires a company to make a return to the Collector at the Accounts Office for each return period. A return period is a period:</w:t>
      </w:r>
    </w:p>
    <w:p w14:paraId="1915D785" w14:textId="77777777" w:rsidR="00E93571" w:rsidRDefault="00D83C52">
      <w:r>
        <w:t>of up to 3 months,</w:t>
      </w:r>
    </w:p>
    <w:p w14:paraId="75F9CF4C" w14:textId="77777777" w:rsidR="00E93571" w:rsidRDefault="00D83C52">
      <w:r>
        <w:t xml:space="preserve">starting at the beginning of the accounting </w:t>
      </w:r>
      <w:r>
        <w:t>period, or after the end of a previous return period in that accounting period,</w:t>
      </w:r>
    </w:p>
    <w:p w14:paraId="0B92897A" w14:textId="77777777" w:rsidR="00E93571" w:rsidRDefault="00D83C52">
      <w:r>
        <w:t>ending on 31 March, 30 June, 30 September, 31 December or at the end of the accounting period.</w:t>
      </w:r>
    </w:p>
    <w:p w14:paraId="0FB0D255" w14:textId="77777777" w:rsidR="00E93571" w:rsidRDefault="00D83C52">
      <w:r>
        <w:t>Example</w:t>
      </w:r>
    </w:p>
    <w:p w14:paraId="0D81C586" w14:textId="77777777" w:rsidR="00E93571" w:rsidRDefault="00D83C52">
      <w:r>
        <w:t>Company B draws up its accounts to 31 May annually. The return periods ar</w:t>
      </w:r>
      <w:r>
        <w:t>e:</w:t>
      </w:r>
    </w:p>
    <w:p w14:paraId="46835376" w14:textId="77777777" w:rsidR="00E93571" w:rsidRDefault="00D83C52">
      <w:r>
        <w:t>1.6.95 to 30.6.95 1 month</w:t>
      </w:r>
    </w:p>
    <w:p w14:paraId="3725AF08" w14:textId="77777777" w:rsidR="00E93571" w:rsidRDefault="00D83C52">
      <w:r>
        <w:t>1.7.95 to 30.9.95 3 months</w:t>
      </w:r>
    </w:p>
    <w:p w14:paraId="3BB8A597" w14:textId="77777777" w:rsidR="00E93571" w:rsidRDefault="00D83C52">
      <w:r>
        <w:t>1.10.95 to 31.12.95 3 months</w:t>
      </w:r>
    </w:p>
    <w:p w14:paraId="35B569F9" w14:textId="77777777" w:rsidR="00E93571" w:rsidRDefault="00D83C52">
      <w:r>
        <w:t>1.1.96 to 31.3.96 3 months</w:t>
      </w:r>
    </w:p>
    <w:p w14:paraId="0BAF4050" w14:textId="77777777" w:rsidR="00E93571" w:rsidRDefault="00D83C52">
      <w:r>
        <w:t>1.4.96 to 31.5.96 2 months.</w:t>
      </w:r>
    </w:p>
    <w:p w14:paraId="5D430225" w14:textId="77777777" w:rsidR="00E93571" w:rsidRDefault="00D83C52">
      <w:r>
        <w:t>A return is required for each return period in which the company:</w:t>
      </w:r>
    </w:p>
    <w:p w14:paraId="6EB63169" w14:textId="77777777" w:rsidR="00E93571" w:rsidRDefault="00D83C52">
      <w:r>
        <w:t>makes a franked payment, or</w:t>
      </w:r>
    </w:p>
    <w:p w14:paraId="5E927F88" w14:textId="77777777" w:rsidR="00E93571" w:rsidRDefault="00D83C52">
      <w:r>
        <w:t>pays an FID, or</w:t>
      </w:r>
    </w:p>
    <w:p w14:paraId="35335DF2" w14:textId="66048E6E" w:rsidR="00E93571" w:rsidRDefault="00D83C52">
      <w:r>
        <w:t xml:space="preserve">finds </w:t>
      </w:r>
      <w:r>
        <w:t xml:space="preserve">that CTM22080, CTM22085, </w:t>
      </w:r>
      <w:del w:id="1" w:author="Comparison" w:date="2019-10-24T22:46:00Z">
        <w:r>
          <w:delText>CTM22100 or CTM22110 apply.</w:delText>
        </w:r>
      </w:del>
      <w:ins w:id="2" w:author="Comparison" w:date="2019-10-24T22:46:00Z">
        <w:r>
          <w:t>[</w:t>
        </w:r>
      </w:ins>
    </w:p>
    <w:p w14:paraId="0EA7E914" w14:textId="77777777" w:rsidR="00E93571" w:rsidRDefault="00D83C52">
      <w:pPr>
        <w:rPr>
          <w:ins w:id="3" w:author="Comparison" w:date="2019-10-24T22:46:00Z"/>
        </w:rPr>
      </w:pPr>
      <w:ins w:id="4" w:author="Comparison" w:date="2019-10-24T22:46:00Z">
        <w:r>
          <w:t>ICTA88/SCH13/PARA1 requires a company to make a return to the Collector at the Accounts Office for each return period. A return period is a period:</w:t>
        </w:r>
      </w:ins>
    </w:p>
    <w:p w14:paraId="5AA567C6" w14:textId="77777777" w:rsidR="00E93571" w:rsidRDefault="00D83C52">
      <w:pPr>
        <w:rPr>
          <w:ins w:id="5" w:author="Comparison" w:date="2019-10-24T22:46:00Z"/>
        </w:rPr>
      </w:pPr>
      <w:ins w:id="6" w:author="Comparison" w:date="2019-10-24T22:46:00Z">
        <w:r>
          <w:t>of up to 3 months,</w:t>
        </w:r>
      </w:ins>
    </w:p>
    <w:p w14:paraId="168B0A06" w14:textId="77777777" w:rsidR="00E93571" w:rsidRDefault="00D83C52">
      <w:pPr>
        <w:rPr>
          <w:ins w:id="7" w:author="Comparison" w:date="2019-10-24T22:46:00Z"/>
        </w:rPr>
      </w:pPr>
      <w:ins w:id="8" w:author="Comparison" w:date="2019-10-24T22:46:00Z">
        <w:r>
          <w:t>starting at the beginning of the accounting period, or after t</w:t>
        </w:r>
        <w:r>
          <w:t>he end of a previous return period in that accounting period,</w:t>
        </w:r>
      </w:ins>
    </w:p>
    <w:p w14:paraId="6F0C3BA7" w14:textId="77777777" w:rsidR="00E93571" w:rsidRDefault="00D83C52">
      <w:pPr>
        <w:rPr>
          <w:ins w:id="9" w:author="Comparison" w:date="2019-10-24T22:46:00Z"/>
        </w:rPr>
      </w:pPr>
      <w:ins w:id="10" w:author="Comparison" w:date="2019-10-24T22:46:00Z">
        <w:r>
          <w:t>ending on 31 March, 30 June, 30 September, 31 December or at the end of the accounting period.</w:t>
        </w:r>
      </w:ins>
    </w:p>
    <w:p w14:paraId="43596DB4" w14:textId="77777777" w:rsidR="00E93571" w:rsidRDefault="00D83C52">
      <w:pPr>
        <w:rPr>
          <w:ins w:id="11" w:author="Comparison" w:date="2019-10-24T22:46:00Z"/>
        </w:rPr>
      </w:pPr>
      <w:ins w:id="12" w:author="Comparison" w:date="2019-10-24T22:46:00Z">
        <w:r>
          <w:lastRenderedPageBreak/>
          <w:t>Example</w:t>
        </w:r>
      </w:ins>
    </w:p>
    <w:p w14:paraId="58D26BEE" w14:textId="77777777" w:rsidR="00E93571" w:rsidRDefault="00D83C52">
      <w:pPr>
        <w:rPr>
          <w:ins w:id="13" w:author="Comparison" w:date="2019-10-24T22:46:00Z"/>
        </w:rPr>
      </w:pPr>
      <w:ins w:id="14" w:author="Comparison" w:date="2019-10-24T22:46:00Z">
        <w:r>
          <w:t>Company B draws up its accounts to 31 May annually. The return periods are:</w:t>
        </w:r>
      </w:ins>
    </w:p>
    <w:p w14:paraId="1B8365A0" w14:textId="77777777" w:rsidR="00E93571" w:rsidRDefault="00D83C52">
      <w:pPr>
        <w:rPr>
          <w:ins w:id="15" w:author="Comparison" w:date="2019-10-24T22:46:00Z"/>
        </w:rPr>
      </w:pPr>
      <w:ins w:id="16" w:author="Comparison" w:date="2019-10-24T22:46:00Z">
        <w:r>
          <w:t>1.6.95 to 30.6.</w:t>
        </w:r>
        <w:r>
          <w:t>95 1 month</w:t>
        </w:r>
      </w:ins>
    </w:p>
    <w:p w14:paraId="1ADE6EA3" w14:textId="77777777" w:rsidR="00E93571" w:rsidRDefault="00D83C52">
      <w:pPr>
        <w:rPr>
          <w:ins w:id="17" w:author="Comparison" w:date="2019-10-24T22:46:00Z"/>
        </w:rPr>
      </w:pPr>
      <w:ins w:id="18" w:author="Comparison" w:date="2019-10-24T22:46:00Z">
        <w:r>
          <w:t>1.7.95 to 30.9.95 3 months</w:t>
        </w:r>
      </w:ins>
    </w:p>
    <w:p w14:paraId="62472FF1" w14:textId="77777777" w:rsidR="00E93571" w:rsidRDefault="00D83C52">
      <w:pPr>
        <w:rPr>
          <w:ins w:id="19" w:author="Comparison" w:date="2019-10-24T22:46:00Z"/>
        </w:rPr>
      </w:pPr>
      <w:ins w:id="20" w:author="Comparison" w:date="2019-10-24T22:46:00Z">
        <w:r>
          <w:t>1.10.95 to 31.12.95 3 months</w:t>
        </w:r>
      </w:ins>
    </w:p>
    <w:p w14:paraId="60070A63" w14:textId="77777777" w:rsidR="00E93571" w:rsidRDefault="00D83C52">
      <w:pPr>
        <w:rPr>
          <w:ins w:id="21" w:author="Comparison" w:date="2019-10-24T22:46:00Z"/>
        </w:rPr>
      </w:pPr>
      <w:ins w:id="22" w:author="Comparison" w:date="2019-10-24T22:46:00Z">
        <w:r>
          <w:t>1.1.96 to 31.3.96 3 months</w:t>
        </w:r>
      </w:ins>
    </w:p>
    <w:p w14:paraId="09267001" w14:textId="77777777" w:rsidR="00E93571" w:rsidRDefault="00D83C52">
      <w:pPr>
        <w:rPr>
          <w:ins w:id="23" w:author="Comparison" w:date="2019-10-24T22:46:00Z"/>
        </w:rPr>
      </w:pPr>
      <w:ins w:id="24" w:author="Comparison" w:date="2019-10-24T22:46:00Z">
        <w:r>
          <w:t>1.4.96 to 31.5.96 2 months.</w:t>
        </w:r>
      </w:ins>
    </w:p>
    <w:p w14:paraId="22A38964" w14:textId="77777777" w:rsidR="00E93571" w:rsidRDefault="00D83C52">
      <w:pPr>
        <w:rPr>
          <w:ins w:id="25" w:author="Comparison" w:date="2019-10-24T22:46:00Z"/>
        </w:rPr>
      </w:pPr>
      <w:ins w:id="26" w:author="Comparison" w:date="2019-10-24T22:46:00Z">
        <w:r>
          <w:t>A return is required for each return period in which the company:</w:t>
        </w:r>
      </w:ins>
    </w:p>
    <w:p w14:paraId="76DA8F8D" w14:textId="77777777" w:rsidR="00E93571" w:rsidRDefault="00D83C52">
      <w:pPr>
        <w:rPr>
          <w:ins w:id="27" w:author="Comparison" w:date="2019-10-24T22:46:00Z"/>
        </w:rPr>
      </w:pPr>
      <w:ins w:id="28" w:author="Comparison" w:date="2019-10-24T22:46:00Z">
        <w:r>
          <w:t>makes a franked payment, or</w:t>
        </w:r>
      </w:ins>
    </w:p>
    <w:p w14:paraId="39C20657" w14:textId="77777777" w:rsidR="00E93571" w:rsidRDefault="00D83C52">
      <w:pPr>
        <w:rPr>
          <w:ins w:id="29" w:author="Comparison" w:date="2019-10-24T22:46:00Z"/>
        </w:rPr>
      </w:pPr>
      <w:ins w:id="30" w:author="Comparison" w:date="2019-10-24T22:46:00Z">
        <w:r>
          <w:t>pays an FID, or</w:t>
        </w:r>
      </w:ins>
    </w:p>
    <w:p w14:paraId="637A03A8" w14:textId="77777777" w:rsidR="00E93571" w:rsidRDefault="00D83C52">
      <w:pPr>
        <w:rPr>
          <w:ins w:id="31" w:author="Comparison" w:date="2019-10-24T22:46:00Z"/>
        </w:rPr>
      </w:pPr>
      <w:ins w:id="32" w:author="Comparison" w:date="2019-10-24T22:46:00Z">
        <w:r>
          <w:t xml:space="preserve">finds that </w:t>
        </w:r>
        <w:r>
          <w:t>CTM22080, CTM22085,](https://www.gov.uk/hmrc-internal-manuals/company-taxation-manual/ctm22100) or [</w:t>
        </w:r>
      </w:ins>
    </w:p>
    <w:p w14:paraId="5AEB2BE1" w14:textId="77777777" w:rsidR="00E93571" w:rsidRDefault="00D83C52">
      <w:pPr>
        <w:rPr>
          <w:ins w:id="33" w:author="Comparison" w:date="2019-10-24T22:46:00Z"/>
        </w:rPr>
      </w:pPr>
      <w:ins w:id="34" w:author="Comparison" w:date="2019-10-24T22:46:00Z">
        <w:r>
          <w:t>ICTA88/SCH13/PARA1 requires a company to make a return to the Collector at the Accounts Office for each return period. A return period is a period:</w:t>
        </w:r>
      </w:ins>
    </w:p>
    <w:p w14:paraId="0AFF4D81" w14:textId="77777777" w:rsidR="00E93571" w:rsidRDefault="00D83C52">
      <w:pPr>
        <w:rPr>
          <w:ins w:id="35" w:author="Comparison" w:date="2019-10-24T22:46:00Z"/>
        </w:rPr>
      </w:pPr>
      <w:ins w:id="36" w:author="Comparison" w:date="2019-10-24T22:46:00Z">
        <w:r>
          <w:t>of up t</w:t>
        </w:r>
        <w:r>
          <w:t>o 3 months,</w:t>
        </w:r>
      </w:ins>
    </w:p>
    <w:p w14:paraId="7F4CFD84" w14:textId="77777777" w:rsidR="00E93571" w:rsidRDefault="00D83C52">
      <w:pPr>
        <w:rPr>
          <w:ins w:id="37" w:author="Comparison" w:date="2019-10-24T22:46:00Z"/>
        </w:rPr>
      </w:pPr>
      <w:ins w:id="38" w:author="Comparison" w:date="2019-10-24T22:46:00Z">
        <w:r>
          <w:t>starting at the beginning of the accounting period, or after the end of a previous return period in that accounting period,</w:t>
        </w:r>
      </w:ins>
    </w:p>
    <w:p w14:paraId="47A69EDF" w14:textId="77777777" w:rsidR="00E93571" w:rsidRDefault="00D83C52">
      <w:pPr>
        <w:rPr>
          <w:ins w:id="39" w:author="Comparison" w:date="2019-10-24T22:46:00Z"/>
        </w:rPr>
      </w:pPr>
      <w:ins w:id="40" w:author="Comparison" w:date="2019-10-24T22:46:00Z">
        <w:r>
          <w:t>ending on 31 March, 30 June, 30 September, 31 December or at the end of the accounting period.</w:t>
        </w:r>
      </w:ins>
    </w:p>
    <w:p w14:paraId="5E29BCD5" w14:textId="77777777" w:rsidR="00E93571" w:rsidRDefault="00D83C52">
      <w:pPr>
        <w:rPr>
          <w:ins w:id="41" w:author="Comparison" w:date="2019-10-24T22:46:00Z"/>
        </w:rPr>
      </w:pPr>
      <w:ins w:id="42" w:author="Comparison" w:date="2019-10-24T22:46:00Z">
        <w:r>
          <w:t>Example</w:t>
        </w:r>
      </w:ins>
    </w:p>
    <w:p w14:paraId="023E1FD5" w14:textId="77777777" w:rsidR="00E93571" w:rsidRDefault="00D83C52">
      <w:pPr>
        <w:rPr>
          <w:ins w:id="43" w:author="Comparison" w:date="2019-10-24T22:46:00Z"/>
        </w:rPr>
      </w:pPr>
      <w:ins w:id="44" w:author="Comparison" w:date="2019-10-24T22:46:00Z">
        <w:r>
          <w:t>Company B draws u</w:t>
        </w:r>
        <w:r>
          <w:t>p its accounts to 31 May annually. The return periods are:</w:t>
        </w:r>
      </w:ins>
    </w:p>
    <w:p w14:paraId="2457E9CD" w14:textId="77777777" w:rsidR="00E93571" w:rsidRDefault="00D83C52">
      <w:pPr>
        <w:rPr>
          <w:ins w:id="45" w:author="Comparison" w:date="2019-10-24T22:46:00Z"/>
        </w:rPr>
      </w:pPr>
      <w:ins w:id="46" w:author="Comparison" w:date="2019-10-24T22:46:00Z">
        <w:r>
          <w:t>1.6.95 to 30.6.95 1 month</w:t>
        </w:r>
      </w:ins>
    </w:p>
    <w:p w14:paraId="5BB11286" w14:textId="77777777" w:rsidR="00E93571" w:rsidRDefault="00D83C52">
      <w:pPr>
        <w:rPr>
          <w:ins w:id="47" w:author="Comparison" w:date="2019-10-24T22:46:00Z"/>
        </w:rPr>
      </w:pPr>
      <w:ins w:id="48" w:author="Comparison" w:date="2019-10-24T22:46:00Z">
        <w:r>
          <w:t>1.7.95 to 30.9.95 3 months</w:t>
        </w:r>
      </w:ins>
    </w:p>
    <w:p w14:paraId="3320803D" w14:textId="77777777" w:rsidR="00E93571" w:rsidRDefault="00D83C52">
      <w:pPr>
        <w:rPr>
          <w:ins w:id="49" w:author="Comparison" w:date="2019-10-24T22:46:00Z"/>
        </w:rPr>
      </w:pPr>
      <w:ins w:id="50" w:author="Comparison" w:date="2019-10-24T22:46:00Z">
        <w:r>
          <w:t>1.10.95 to 31.12.95 3 months</w:t>
        </w:r>
      </w:ins>
    </w:p>
    <w:p w14:paraId="00E46AAC" w14:textId="77777777" w:rsidR="00E93571" w:rsidRDefault="00D83C52">
      <w:pPr>
        <w:rPr>
          <w:ins w:id="51" w:author="Comparison" w:date="2019-10-24T22:46:00Z"/>
        </w:rPr>
      </w:pPr>
      <w:ins w:id="52" w:author="Comparison" w:date="2019-10-24T22:46:00Z">
        <w:r>
          <w:t>1.1.96 to 31.3.96 3 months</w:t>
        </w:r>
      </w:ins>
    </w:p>
    <w:p w14:paraId="55DCF909" w14:textId="77777777" w:rsidR="00E93571" w:rsidRDefault="00D83C52">
      <w:pPr>
        <w:rPr>
          <w:ins w:id="53" w:author="Comparison" w:date="2019-10-24T22:46:00Z"/>
        </w:rPr>
      </w:pPr>
      <w:ins w:id="54" w:author="Comparison" w:date="2019-10-24T22:46:00Z">
        <w:r>
          <w:t>1.4.96 to 31.5.96 2 months.</w:t>
        </w:r>
      </w:ins>
    </w:p>
    <w:p w14:paraId="194AC316" w14:textId="77777777" w:rsidR="00E93571" w:rsidRDefault="00D83C52">
      <w:pPr>
        <w:rPr>
          <w:ins w:id="55" w:author="Comparison" w:date="2019-10-24T22:46:00Z"/>
        </w:rPr>
      </w:pPr>
      <w:ins w:id="56" w:author="Comparison" w:date="2019-10-24T22:46:00Z">
        <w:r>
          <w:t>A return is required for each return period in which the com</w:t>
        </w:r>
        <w:r>
          <w:t>pany:</w:t>
        </w:r>
      </w:ins>
    </w:p>
    <w:p w14:paraId="642AE8C0" w14:textId="77777777" w:rsidR="00E93571" w:rsidRDefault="00D83C52">
      <w:pPr>
        <w:rPr>
          <w:ins w:id="57" w:author="Comparison" w:date="2019-10-24T22:46:00Z"/>
        </w:rPr>
      </w:pPr>
      <w:ins w:id="58" w:author="Comparison" w:date="2019-10-24T22:46:00Z">
        <w:r>
          <w:t>makes a franked payment, or</w:t>
        </w:r>
      </w:ins>
    </w:p>
    <w:p w14:paraId="5D2FEBB5" w14:textId="77777777" w:rsidR="00E93571" w:rsidRDefault="00D83C52">
      <w:pPr>
        <w:rPr>
          <w:ins w:id="59" w:author="Comparison" w:date="2019-10-24T22:46:00Z"/>
        </w:rPr>
      </w:pPr>
      <w:ins w:id="60" w:author="Comparison" w:date="2019-10-24T22:46:00Z">
        <w:r>
          <w:t>pays an FID, or</w:t>
        </w:r>
      </w:ins>
    </w:p>
    <w:p w14:paraId="1272766B" w14:textId="77777777" w:rsidR="00E93571" w:rsidRDefault="00D83C52">
      <w:pPr>
        <w:rPr>
          <w:ins w:id="61" w:author="Comparison" w:date="2019-10-24T22:46:00Z"/>
        </w:rPr>
      </w:pPr>
      <w:ins w:id="62" w:author="Comparison" w:date="2019-10-24T22:46:00Z">
        <w:r>
          <w:t>finds that CTM22080, CTM22085, [</w:t>
        </w:r>
      </w:ins>
    </w:p>
    <w:p w14:paraId="4C359D6B" w14:textId="77777777" w:rsidR="00E93571" w:rsidRDefault="00D83C52">
      <w:pPr>
        <w:rPr>
          <w:ins w:id="63" w:author="Comparison" w:date="2019-10-24T22:46:00Z"/>
        </w:rPr>
      </w:pPr>
      <w:ins w:id="64" w:author="Comparison" w:date="2019-10-24T22:46:00Z">
        <w:r>
          <w:t>ICTA88/SCH13/PARA1 requires a company to make a return to the Collector at the Accounts Office for each return period. A return period is a period:</w:t>
        </w:r>
      </w:ins>
    </w:p>
    <w:p w14:paraId="3FE4F4B4" w14:textId="77777777" w:rsidR="00E93571" w:rsidRDefault="00D83C52">
      <w:pPr>
        <w:rPr>
          <w:ins w:id="65" w:author="Comparison" w:date="2019-10-24T22:46:00Z"/>
        </w:rPr>
      </w:pPr>
      <w:ins w:id="66" w:author="Comparison" w:date="2019-10-24T22:46:00Z">
        <w:r>
          <w:t>of up to 3 months,</w:t>
        </w:r>
      </w:ins>
    </w:p>
    <w:p w14:paraId="4D8C6745" w14:textId="77777777" w:rsidR="00E93571" w:rsidRDefault="00D83C52">
      <w:pPr>
        <w:rPr>
          <w:ins w:id="67" w:author="Comparison" w:date="2019-10-24T22:46:00Z"/>
        </w:rPr>
      </w:pPr>
      <w:ins w:id="68" w:author="Comparison" w:date="2019-10-24T22:46:00Z">
        <w:r>
          <w:t>starti</w:t>
        </w:r>
        <w:r>
          <w:t>ng at the beginning of the accounting period, or after the end of a previous return period in that accounting period,</w:t>
        </w:r>
      </w:ins>
    </w:p>
    <w:p w14:paraId="1E629FA7" w14:textId="77777777" w:rsidR="00E93571" w:rsidRDefault="00D83C52">
      <w:pPr>
        <w:rPr>
          <w:ins w:id="69" w:author="Comparison" w:date="2019-10-24T22:46:00Z"/>
        </w:rPr>
      </w:pPr>
      <w:ins w:id="70" w:author="Comparison" w:date="2019-10-24T22:46:00Z">
        <w:r>
          <w:t>ending on 31 March, 30 June, 30 September, 31 December or at the end of the accounting period.</w:t>
        </w:r>
      </w:ins>
    </w:p>
    <w:p w14:paraId="48939E7D" w14:textId="77777777" w:rsidR="00E93571" w:rsidRDefault="00D83C52">
      <w:pPr>
        <w:rPr>
          <w:ins w:id="71" w:author="Comparison" w:date="2019-10-24T22:46:00Z"/>
        </w:rPr>
      </w:pPr>
      <w:ins w:id="72" w:author="Comparison" w:date="2019-10-24T22:46:00Z">
        <w:r>
          <w:t>Example</w:t>
        </w:r>
      </w:ins>
    </w:p>
    <w:p w14:paraId="6233EC90" w14:textId="77777777" w:rsidR="00E93571" w:rsidRDefault="00D83C52">
      <w:pPr>
        <w:rPr>
          <w:ins w:id="73" w:author="Comparison" w:date="2019-10-24T22:46:00Z"/>
        </w:rPr>
      </w:pPr>
      <w:ins w:id="74" w:author="Comparison" w:date="2019-10-24T22:46:00Z">
        <w:r>
          <w:t xml:space="preserve">Company B draws up its </w:t>
        </w:r>
        <w:r>
          <w:t>accounts to 31 May annually. The return periods are:</w:t>
        </w:r>
      </w:ins>
    </w:p>
    <w:p w14:paraId="7D073144" w14:textId="77777777" w:rsidR="00E93571" w:rsidRDefault="00D83C52">
      <w:pPr>
        <w:rPr>
          <w:ins w:id="75" w:author="Comparison" w:date="2019-10-24T22:46:00Z"/>
        </w:rPr>
      </w:pPr>
      <w:ins w:id="76" w:author="Comparison" w:date="2019-10-24T22:46:00Z">
        <w:r>
          <w:t>1.6.95 to 30.6.95 1 month</w:t>
        </w:r>
      </w:ins>
    </w:p>
    <w:p w14:paraId="17F9FF8E" w14:textId="77777777" w:rsidR="00E93571" w:rsidRDefault="00D83C52">
      <w:pPr>
        <w:rPr>
          <w:ins w:id="77" w:author="Comparison" w:date="2019-10-24T22:46:00Z"/>
        </w:rPr>
      </w:pPr>
      <w:ins w:id="78" w:author="Comparison" w:date="2019-10-24T22:46:00Z">
        <w:r>
          <w:t>1.7.95 to 30.9.95 3 months</w:t>
        </w:r>
      </w:ins>
    </w:p>
    <w:p w14:paraId="6CCDBC2E" w14:textId="77777777" w:rsidR="00E93571" w:rsidRDefault="00D83C52">
      <w:pPr>
        <w:rPr>
          <w:ins w:id="79" w:author="Comparison" w:date="2019-10-24T22:46:00Z"/>
        </w:rPr>
      </w:pPr>
      <w:ins w:id="80" w:author="Comparison" w:date="2019-10-24T22:46:00Z">
        <w:r>
          <w:t>1.10.95 to 31.12.95 3 months</w:t>
        </w:r>
      </w:ins>
    </w:p>
    <w:p w14:paraId="2BB9297F" w14:textId="77777777" w:rsidR="00E93571" w:rsidRDefault="00D83C52">
      <w:pPr>
        <w:rPr>
          <w:ins w:id="81" w:author="Comparison" w:date="2019-10-24T22:46:00Z"/>
        </w:rPr>
      </w:pPr>
      <w:ins w:id="82" w:author="Comparison" w:date="2019-10-24T22:46:00Z">
        <w:r>
          <w:t>1.1.96 to 31.3.96 3 months</w:t>
        </w:r>
      </w:ins>
    </w:p>
    <w:p w14:paraId="7979BF7B" w14:textId="77777777" w:rsidR="00E93571" w:rsidRDefault="00D83C52">
      <w:pPr>
        <w:rPr>
          <w:ins w:id="83" w:author="Comparison" w:date="2019-10-24T22:46:00Z"/>
        </w:rPr>
      </w:pPr>
      <w:ins w:id="84" w:author="Comparison" w:date="2019-10-24T22:46:00Z">
        <w:r>
          <w:t>1.4.96 to 31.5.96 2 months.</w:t>
        </w:r>
      </w:ins>
    </w:p>
    <w:p w14:paraId="4EB3C36D" w14:textId="77777777" w:rsidR="00E93571" w:rsidRDefault="00D83C52">
      <w:pPr>
        <w:rPr>
          <w:ins w:id="85" w:author="Comparison" w:date="2019-10-24T22:46:00Z"/>
        </w:rPr>
      </w:pPr>
      <w:ins w:id="86" w:author="Comparison" w:date="2019-10-24T22:46:00Z">
        <w:r>
          <w:t xml:space="preserve">A return is required for each return period in which the </w:t>
        </w:r>
        <w:r>
          <w:t>company:</w:t>
        </w:r>
      </w:ins>
    </w:p>
    <w:p w14:paraId="615CFC3F" w14:textId="77777777" w:rsidR="00E93571" w:rsidRDefault="00D83C52">
      <w:pPr>
        <w:rPr>
          <w:ins w:id="87" w:author="Comparison" w:date="2019-10-24T22:46:00Z"/>
        </w:rPr>
      </w:pPr>
      <w:ins w:id="88" w:author="Comparison" w:date="2019-10-24T22:46:00Z">
        <w:r>
          <w:t>makes a franked payment, or</w:t>
        </w:r>
      </w:ins>
    </w:p>
    <w:p w14:paraId="4745D9F3" w14:textId="77777777" w:rsidR="00E93571" w:rsidRDefault="00D83C52">
      <w:pPr>
        <w:rPr>
          <w:ins w:id="89" w:author="Comparison" w:date="2019-10-24T22:46:00Z"/>
        </w:rPr>
      </w:pPr>
      <w:ins w:id="90" w:author="Comparison" w:date="2019-10-24T22:46:00Z">
        <w:r>
          <w:t>pays an FID, or</w:t>
        </w:r>
      </w:ins>
    </w:p>
    <w:p w14:paraId="5DC709AE" w14:textId="77777777" w:rsidR="00E93571" w:rsidRDefault="00D83C52">
      <w:pPr>
        <w:rPr>
          <w:ins w:id="91" w:author="Comparison" w:date="2019-10-24T22:46:00Z"/>
        </w:rPr>
      </w:pPr>
      <w:ins w:id="92" w:author="Comparison" w:date="2019-10-24T22:46:00Z">
        <w:r>
          <w:t>finds that CTM22080, CTM22085,](https://www.gov.uk/hmrc-internal-manuals/company-taxation-manual/ctm22100) or](https://www.gov.uk/hmrc-internal-manuals/company-taxation-manual/ctm22110) apply.</w:t>
        </w:r>
      </w:ins>
    </w:p>
    <w:p w14:paraId="37CB4036" w14:textId="77777777" w:rsidR="00E93571" w:rsidRDefault="00D83C52">
      <w:r>
        <w:t>For inform</w:t>
      </w:r>
      <w:r>
        <w:t>ation on dealing with returns of franked payments not made in an accounting period, see CTM22160.</w:t>
      </w:r>
    </w:p>
    <w:p w14:paraId="0B6B35F5" w14:textId="77777777" w:rsidR="00E93571" w:rsidRDefault="00D83C52">
      <w:r>
        <w:t>Returns are due within 14 days from the end of the return period. (If a franked payment was made on 1 - 5 April 1999, a return would have been due 14 days fro</w:t>
      </w:r>
      <w:r>
        <w:t>m the end of the return period - 14 July 1999 - unless the accounting period ended before the 30 June 1999 in which case the end of the accounting period would be the end of the return period.)</w:t>
      </w:r>
    </w:p>
    <w:p w14:paraId="2B019F6B" w14:textId="77777777" w:rsidR="00E93571" w:rsidRDefault="00D83C52">
      <w:r>
        <w:t xml:space="preserve"> Previous page</w:t>
      </w:r>
    </w:p>
    <w:p w14:paraId="784D942C" w14:textId="77777777" w:rsidR="00E93571" w:rsidRDefault="00D83C52">
      <w:r>
        <w:t xml:space="preserve"> Next page</w:t>
      </w:r>
    </w:p>
    <w:sectPr w:rsidR="00E935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E79"/>
    <w:rsid w:val="0015074B"/>
    <w:rsid w:val="0029639D"/>
    <w:rsid w:val="00326F90"/>
    <w:rsid w:val="007562BF"/>
    <w:rsid w:val="00AA1D8D"/>
    <w:rsid w:val="00B47730"/>
    <w:rsid w:val="00B62A87"/>
    <w:rsid w:val="00CB0664"/>
    <w:rsid w:val="00D83C52"/>
    <w:rsid w:val="00E935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051C28-692B-4C8D-95F5-2C028B7A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83C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783CD-1A1C-4ED8-A45C-4F74C7CD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2019-10-24T21:46:00Z</dcterms:modified>
  <cp:category/>
</cp:coreProperties>
</file>