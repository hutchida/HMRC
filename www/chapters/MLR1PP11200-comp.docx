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32FA" w14:textId="77777777" w:rsidR="00E369E7" w:rsidRDefault="000C42F7">
      <w:pPr>
        <w:pStyle w:val="Title"/>
      </w:pPr>
      <w:bookmarkStart w:id="0" w:name="_GoBack"/>
      <w:bookmarkEnd w:id="0"/>
      <w:r>
        <w:t>HMRC - MLR1PP11200 - What To Include In A Penalty Notice</w:t>
      </w:r>
    </w:p>
    <w:p w14:paraId="0BC79A22" w14:textId="77777777" w:rsidR="00E369E7" w:rsidRDefault="000C42F7">
      <w:r>
        <w:t>A standard penalty notice letter must always be issued if a penalty is due.</w:t>
      </w:r>
    </w:p>
    <w:p w14:paraId="0370C0D4" w14:textId="724C66B9" w:rsidR="00E369E7" w:rsidRDefault="000C42F7">
      <w:r>
        <w:t>All penalty notices issued by</w:t>
      </w:r>
      <w:del w:id="1" w:author="Comparison" w:date="2019-10-25T00:17:00Z">
        <w:r>
          <w:delText xml:space="preserve"> Compliance </w:delText>
        </w:r>
      </w:del>
      <w:ins w:id="2" w:author="Comparison" w:date="2019-10-25T00:17:00Z">
        <w:r>
          <w:t> </w:t>
        </w:r>
      </w:ins>
      <w:r>
        <w:t xml:space="preserve">Officers must be accompanied by a table of failures and a penalty calculation </w:t>
      </w:r>
      <w:r>
        <w:t>statement. See MLR1PP11050</w:t>
      </w:r>
    </w:p>
    <w:p w14:paraId="17A23A84" w14:textId="77777777" w:rsidR="00E369E7" w:rsidRDefault="000C42F7">
      <w:r>
        <w:t>The penalty calculation statement should have been modified to reflect any changes that have been made to the penalty as a result of comments or representations received in the 30 day pre-penalty period.</w:t>
      </w:r>
    </w:p>
    <w:p w14:paraId="45ABA7F4" w14:textId="77777777" w:rsidR="00E369E7" w:rsidRDefault="000C42F7">
      <w:r>
        <w:t>All penalty letters shoul</w:t>
      </w:r>
      <w:r>
        <w:t>d include the same information as the pre-penalty letter.</w:t>
      </w:r>
    </w:p>
    <w:p w14:paraId="655718D9" w14:textId="77777777" w:rsidR="00E369E7" w:rsidRDefault="000C42F7">
      <w:r>
        <w:t>If exceptionally a pre-penalty letter was not issued, the penalty notice and attachments must as an absolute minimum explain:</w:t>
      </w:r>
    </w:p>
    <w:p w14:paraId="59613B89" w14:textId="77777777" w:rsidR="00E369E7" w:rsidRDefault="000C42F7">
      <w:r>
        <w:t>the Regulations that have been breached</w:t>
      </w:r>
    </w:p>
    <w:p w14:paraId="0235D688" w14:textId="77777777" w:rsidR="00E369E7" w:rsidRDefault="000C42F7">
      <w:r>
        <w:t>how we came to this conclusion.</w:t>
      </w:r>
    </w:p>
    <w:p w14:paraId="6673D820" w14:textId="77777777" w:rsidR="00E369E7" w:rsidRDefault="000C42F7">
      <w:r>
        <w:t>how we calculated the final penalty</w:t>
      </w:r>
    </w:p>
    <w:p w14:paraId="053730BA" w14:textId="77777777" w:rsidR="00E369E7" w:rsidRDefault="000C42F7">
      <w:pPr>
        <w:rPr>
          <w:ins w:id="3" w:author="Comparison" w:date="2019-10-25T00:17:00Z"/>
        </w:rPr>
      </w:pPr>
      <w:ins w:id="4" w:author="Comparison" w:date="2019-10-25T00:17:00Z">
        <w:r>
          <w:t>the penalty administration charge</w:t>
        </w:r>
      </w:ins>
    </w:p>
    <w:p w14:paraId="315505AB" w14:textId="77777777" w:rsidR="00E369E7" w:rsidRDefault="000C42F7">
      <w:r>
        <w:t>what reductions we have allowed</w:t>
      </w:r>
    </w:p>
    <w:p w14:paraId="25C75082" w14:textId="77777777" w:rsidR="00E369E7" w:rsidRDefault="000C42F7">
      <w:r>
        <w:t>what the business needs to do to correct the breaches</w:t>
      </w:r>
    </w:p>
    <w:p w14:paraId="6A684777" w14:textId="77777777" w:rsidR="00E369E7" w:rsidRDefault="000C42F7">
      <w:r>
        <w:t>Penalty notices issued by the Registration Team must include details of the specific Regulation that</w:t>
      </w:r>
      <w:r>
        <w:t xml:space="preserve"> has been breached, how we arrived at this conclusion and how the penalty has been calculated. All of these can normally be included in the text of the penalty notice.</w:t>
      </w:r>
    </w:p>
    <w:p w14:paraId="3D8AA1EF" w14:textId="77777777" w:rsidR="00E369E7" w:rsidRDefault="000C42F7">
      <w:r>
        <w:t>If we can accept any reasons why the penalty we proposed in any pre-penalty letter was i</w:t>
      </w:r>
      <w:r>
        <w:t>ncorrect, the statement (when applicable) and the explanatory text in the letter should be changed to reflect what has been agreed and changed.</w:t>
      </w:r>
    </w:p>
    <w:p w14:paraId="0A73116A" w14:textId="77777777" w:rsidR="00E369E7" w:rsidRDefault="000C42F7">
      <w:r>
        <w:t>Details of any comments made by a business, which cannot be agreed, must also be included in the penalty notice,</w:t>
      </w:r>
      <w:r>
        <w:t xml:space="preserve"> together with the reasons why we disagree.</w:t>
      </w:r>
    </w:p>
    <w:p w14:paraId="7B6FBCD6" w14:textId="77777777" w:rsidR="00E369E7" w:rsidRDefault="000C42F7">
      <w:r>
        <w:t>In addition all penalty notices must explain:</w:t>
      </w:r>
    </w:p>
    <w:p w14:paraId="08AC59D4" w14:textId="77777777" w:rsidR="00E369E7" w:rsidRDefault="000C42F7">
      <w:r>
        <w:t>the fact that the penalty has been issued under Regulation 76 of MLR 2017, or Para 25 of Schedule 7 of the Counter Terrorism Act 2008</w:t>
      </w:r>
    </w:p>
    <w:p w14:paraId="56FEC5B3" w14:textId="77777777" w:rsidR="00E369E7" w:rsidRDefault="000C42F7">
      <w:r>
        <w:t xml:space="preserve">the amount of the final penalty </w:t>
      </w:r>
      <w:r>
        <w:t>which is now payable.</w:t>
      </w:r>
    </w:p>
    <w:p w14:paraId="06F339E6" w14:textId="77777777" w:rsidR="00E369E7" w:rsidRDefault="000C42F7">
      <w:r>
        <w:lastRenderedPageBreak/>
        <w:t>the right to request a Review, or appeal directly to an independent tribunal</w:t>
      </w:r>
    </w:p>
    <w:p w14:paraId="3C00E62D" w14:textId="77777777" w:rsidR="00E369E7" w:rsidRDefault="000C42F7">
      <w:r>
        <w:t>how to make the penalty payment.</w:t>
      </w:r>
    </w:p>
    <w:p w14:paraId="098B19FA" w14:textId="77777777" w:rsidR="00E369E7" w:rsidRDefault="000C42F7">
      <w:r>
        <w:t xml:space="preserve"> Previous page</w:t>
      </w:r>
    </w:p>
    <w:p w14:paraId="38704631" w14:textId="77777777" w:rsidR="00E369E7" w:rsidRDefault="000C42F7">
      <w:r>
        <w:t xml:space="preserve"> Next page</w:t>
      </w:r>
    </w:p>
    <w:sectPr w:rsidR="00E36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F7"/>
    <w:rsid w:val="0015074B"/>
    <w:rsid w:val="0029639D"/>
    <w:rsid w:val="00326F90"/>
    <w:rsid w:val="007458C4"/>
    <w:rsid w:val="0079272C"/>
    <w:rsid w:val="00AA1D8D"/>
    <w:rsid w:val="00B47730"/>
    <w:rsid w:val="00BC4899"/>
    <w:rsid w:val="00CB0664"/>
    <w:rsid w:val="00E36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A26FC9-6091-44DA-A0FC-1950D786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C42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93F17-9F04-427F-A972-FF19FDCA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2019-10-24T23:17:00Z</dcterms:modified>
  <cp:category/>
</cp:coreProperties>
</file>