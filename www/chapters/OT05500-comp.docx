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11C87" w14:textId="4D0E4E6E" w:rsidR="00B845CB" w:rsidRDefault="00F068B2">
      <w:pPr>
        <w:pStyle w:val="Title"/>
      </w:pPr>
      <w:bookmarkStart w:id="0" w:name="_GoBack"/>
      <w:bookmarkEnd w:id="0"/>
      <w:r>
        <w:t>HMRC - OT05500 - PRT: Royalty</w:t>
      </w:r>
      <w:del w:id="1" w:author="Comparison" w:date="2019-10-24T23:16:00Z">
        <w:r>
          <w:delText xml:space="preserve"> -</w:delText>
        </w:r>
      </w:del>
      <w:ins w:id="2" w:author="Comparison" w:date="2019-10-24T23:16:00Z">
        <w:r>
          <w:t>:</w:t>
        </w:r>
      </w:ins>
      <w:r>
        <w:t xml:space="preserve"> Contents</w:t>
      </w:r>
    </w:p>
    <w:p w14:paraId="44406AD8" w14:textId="38E3AFB2" w:rsidR="00B845CB" w:rsidRDefault="00F068B2">
      <w:r>
        <w:t xml:space="preserve">OT05501    </w:t>
      </w:r>
      <w:del w:id="3" w:author="Comparison" w:date="2019-10-24T23:16:00Z">
        <w:r>
          <w:delText>PRT: royalty - licence debit and credit</w:delText>
        </w:r>
      </w:del>
      <w:ins w:id="4" w:author="Comparison" w:date="2019-10-24T23:16:00Z">
        <w:r>
          <w:t>Licence Debit &amp; Credit</w:t>
        </w:r>
      </w:ins>
    </w:p>
    <w:p w14:paraId="764FA76C" w14:textId="11D8226C" w:rsidR="00B845CB" w:rsidRDefault="00F068B2">
      <w:r>
        <w:t xml:space="preserve">OT05505    PRT: </w:t>
      </w:r>
      <w:del w:id="5" w:author="Comparison" w:date="2019-10-24T23:16:00Z">
        <w:r>
          <w:delText>royalty - licence payments</w:delText>
        </w:r>
      </w:del>
      <w:ins w:id="6" w:author="Comparison" w:date="2019-10-24T23:16:00Z">
        <w:r>
          <w:t>Licence Payments</w:t>
        </w:r>
      </w:ins>
    </w:p>
    <w:p w14:paraId="68D6DAF6" w14:textId="2BAD4C26" w:rsidR="00B845CB" w:rsidRDefault="00F068B2">
      <w:r>
        <w:t xml:space="preserve">OT05510    PRT: </w:t>
      </w:r>
      <w:del w:id="7" w:author="Comparison" w:date="2019-10-24T23:16:00Z">
        <w:r>
          <w:delText>royalty - royalty paying fields</w:delText>
        </w:r>
      </w:del>
      <w:ins w:id="8" w:author="Comparison" w:date="2019-10-24T23:16:00Z">
        <w:r>
          <w:t>Royalty Paying Fields</w:t>
        </w:r>
      </w:ins>
    </w:p>
    <w:p w14:paraId="159AEB9B" w14:textId="324F0926" w:rsidR="00B845CB" w:rsidRDefault="00F068B2">
      <w:r>
        <w:t xml:space="preserve">OT05515    </w:t>
      </w:r>
      <w:del w:id="9" w:author="Comparison" w:date="2019-10-24T23:16:00Z">
        <w:r>
          <w:delText>PRT: royalty - royalty payable</w:delText>
        </w:r>
      </w:del>
      <w:ins w:id="10" w:author="Comparison" w:date="2019-10-24T23:16:00Z">
        <w:r>
          <w:t>Royalty Payable</w:t>
        </w:r>
      </w:ins>
    </w:p>
    <w:p w14:paraId="734D63C9" w14:textId="1D1ECB40" w:rsidR="00B845CB" w:rsidRDefault="00F068B2">
      <w:r>
        <w:t xml:space="preserve">OT05520    </w:t>
      </w:r>
      <w:del w:id="11" w:author="Comparison" w:date="2019-10-24T23:16:00Z">
        <w:r>
          <w:delText xml:space="preserve">PRT: royalty - </w:delText>
        </w:r>
        <w:r>
          <w:delText>royalty -paid</w:delText>
        </w:r>
      </w:del>
      <w:ins w:id="12" w:author="Comparison" w:date="2019-10-24T23:16:00Z">
        <w:r>
          <w:t>Royalty Paid</w:t>
        </w:r>
      </w:ins>
    </w:p>
    <w:p w14:paraId="7AFA04FC" w14:textId="416824ED" w:rsidR="00B845CB" w:rsidRDefault="00F068B2">
      <w:r>
        <w:t xml:space="preserve">OT05525    </w:t>
      </w:r>
      <w:del w:id="13" w:author="Comparison" w:date="2019-10-24T23:16:00Z">
        <w:r>
          <w:delText>PRT: royalty - royalty repaid</w:delText>
        </w:r>
      </w:del>
      <w:ins w:id="14" w:author="Comparison" w:date="2019-10-24T23:16:00Z">
        <w:r>
          <w:t>Royalty Repaid</w:t>
        </w:r>
      </w:ins>
    </w:p>
    <w:p w14:paraId="649E3832" w14:textId="535D674C" w:rsidR="00B845CB" w:rsidRDefault="00F068B2">
      <w:r>
        <w:t xml:space="preserve">OT05530    </w:t>
      </w:r>
      <w:del w:id="15" w:author="Comparison" w:date="2019-10-24T23:16:00Z">
        <w:r>
          <w:delText>PRT: royalty - periodic payments</w:delText>
        </w:r>
      </w:del>
      <w:ins w:id="16" w:author="Comparison" w:date="2019-10-24T23:16:00Z">
        <w:r>
          <w:t xml:space="preserve">Periodic </w:t>
        </w:r>
        <w:r>
          <w:t>Payments</w:t>
        </w:r>
      </w:ins>
    </w:p>
    <w:p w14:paraId="24DED1B9" w14:textId="4E5275D6" w:rsidR="00B845CB" w:rsidRDefault="00F068B2">
      <w:r>
        <w:t xml:space="preserve">OT05535    </w:t>
      </w:r>
      <w:del w:id="17" w:author="Comparison" w:date="2019-10-24T23:16:00Z">
        <w:r>
          <w:delText>PRT: royalty - transfers</w:delText>
        </w:r>
      </w:del>
      <w:ins w:id="18" w:author="Comparison" w:date="2019-10-24T23:16:00Z">
        <w:r>
          <w:t>Transfers</w:t>
        </w:r>
      </w:ins>
      <w:r>
        <w:t xml:space="preserve"> of </w:t>
      </w:r>
      <w:del w:id="19" w:author="Comparison" w:date="2019-10-24T23:16:00Z">
        <w:r>
          <w:delText>interest</w:delText>
        </w:r>
      </w:del>
      <w:ins w:id="20" w:author="Comparison" w:date="2019-10-24T23:16:00Z">
        <w:r>
          <w:t>Interests</w:t>
        </w:r>
      </w:ins>
    </w:p>
    <w:p w14:paraId="13206DD7" w14:textId="513E6D3D" w:rsidR="00B845CB" w:rsidRDefault="00F068B2">
      <w:r>
        <w:t xml:space="preserve">OT05540    </w:t>
      </w:r>
      <w:del w:id="21" w:author="Comparison" w:date="2019-10-24T23:16:00Z">
        <w:r>
          <w:delText>PRT: royalty - chargeable</w:delText>
        </w:r>
      </w:del>
      <w:ins w:id="22" w:author="Comparison" w:date="2019-10-24T23:16:00Z">
        <w:r>
          <w:t>Chargeable</w:t>
        </w:r>
      </w:ins>
      <w:r>
        <w:t xml:space="preserve"> or </w:t>
      </w:r>
      <w:del w:id="23" w:author="Comparison" w:date="2019-10-24T23:16:00Z">
        <w:r>
          <w:delText>allowable</w:delText>
        </w:r>
      </w:del>
      <w:ins w:id="24" w:author="Comparison" w:date="2019-10-24T23:16:00Z">
        <w:r>
          <w:t>Allowable</w:t>
        </w:r>
      </w:ins>
    </w:p>
    <w:p w14:paraId="5E229D75" w14:textId="77777777" w:rsidR="00B845CB" w:rsidRDefault="00F068B2">
      <w:r>
        <w:t xml:space="preserve"> Previous page</w:t>
      </w:r>
    </w:p>
    <w:p w14:paraId="70FF6EDD" w14:textId="77777777" w:rsidR="00B845CB" w:rsidRDefault="00F068B2">
      <w:r>
        <w:t xml:space="preserve"> Next page</w:t>
      </w:r>
    </w:p>
    <w:sectPr w:rsidR="00B845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7B74"/>
    <w:rsid w:val="00783C65"/>
    <w:rsid w:val="00AA1D8D"/>
    <w:rsid w:val="00B47730"/>
    <w:rsid w:val="00B845CB"/>
    <w:rsid w:val="00CB0664"/>
    <w:rsid w:val="00D065FE"/>
    <w:rsid w:val="00F068B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3C64BD6-C80F-4542-AB07-A9D204955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F068B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68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8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6F59C7-1423-4D3C-AFBA-CA709FAE6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2019-10-24T22:16:00Z</dcterms:modified>
  <cp:category/>
</cp:coreProperties>
</file>