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B3351" w14:textId="77777777" w:rsidR="008424F8" w:rsidRDefault="00363C2C">
      <w:pPr>
        <w:pStyle w:val="Title"/>
      </w:pPr>
      <w:bookmarkStart w:id="0" w:name="_GoBack"/>
      <w:bookmarkEnd w:id="0"/>
      <w:r>
        <w:t>HMRC - CH84760 - Appeal Against A Penalty</w:t>
      </w:r>
    </w:p>
    <w:p w14:paraId="2ACC755B" w14:textId="767D47C3" w:rsidR="008424F8" w:rsidRDefault="00363C2C">
      <w:r>
        <w:t xml:space="preserve">You must check the date from which these rules apply for the tax or duty you are dealing with. </w:t>
      </w:r>
      <w:del w:id="1" w:author="Comparison" w:date="2019-10-30T18:55:00Z">
        <w:r>
          <w:delText>See CH81011</w:delText>
        </w:r>
      </w:del>
      <w:ins w:id="2" w:author="Comparison" w:date="2019-10-30T18:55:00Z">
        <w:r>
          <w:t>See  You must check the date from which these rules apply for the tax or duty you are dealing with. See</w:t>
        </w:r>
      </w:ins>
      <w:r>
        <w:t xml:space="preserve"> for full </w:t>
      </w:r>
      <w:r>
        <w:t>details.</w:t>
      </w:r>
    </w:p>
    <w:p w14:paraId="00BEF01D" w14:textId="77777777" w:rsidR="008424F8" w:rsidRDefault="00363C2C">
      <w:r>
        <w:t>Where a penalty is imposed for an inaccuracy in a partnership return, only the nominated partner has a right of appeal against the penalty.</w:t>
      </w:r>
    </w:p>
    <w:p w14:paraId="380E4A06" w14:textId="77777777" w:rsidR="008424F8" w:rsidRDefault="00363C2C">
      <w:r>
        <w:t>Where there is an appeal, that appeal will cover the penalty imposed on the nominated partner and any ‘part</w:t>
      </w:r>
      <w:r>
        <w:t>ners penalties’, see CH84730, imposed on the other partners.</w:t>
      </w:r>
    </w:p>
    <w:p w14:paraId="173A9895" w14:textId="77777777" w:rsidR="008424F8" w:rsidRDefault="00363C2C">
      <w:r>
        <w:t>For further guidance on appeals against penalties for inaccuracies, see CH84000.</w:t>
      </w:r>
    </w:p>
    <w:p w14:paraId="3DFC473F" w14:textId="77777777" w:rsidR="008424F8" w:rsidRDefault="00363C2C">
      <w:r>
        <w:t>FA07/SCH24/PARA20</w:t>
      </w:r>
    </w:p>
    <w:p w14:paraId="124621CB" w14:textId="77777777" w:rsidR="008424F8" w:rsidRDefault="00363C2C">
      <w:r>
        <w:t xml:space="preserve"> Previous page</w:t>
      </w:r>
    </w:p>
    <w:sectPr w:rsidR="008424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0DB2"/>
    <w:rsid w:val="0029639D"/>
    <w:rsid w:val="002E6EE1"/>
    <w:rsid w:val="00326F90"/>
    <w:rsid w:val="00363C2C"/>
    <w:rsid w:val="00784E2F"/>
    <w:rsid w:val="008424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25EC36D-435D-4056-BDB5-E3FE0C05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363C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3C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C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7CE03AA-3882-48AA-BF5B-919409C55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2019-10-30T18:55:00Z</dcterms:modified>
  <cp:category/>
</cp:coreProperties>
</file>