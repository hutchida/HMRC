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E42785" w14:textId="77777777" w:rsidR="009A57A1" w:rsidRDefault="00F60BFF">
      <w:pPr>
        <w:pStyle w:val="Title"/>
      </w:pPr>
      <w:bookmarkStart w:id="0" w:name="_GoBack"/>
      <w:bookmarkEnd w:id="0"/>
      <w:r>
        <w:t>HMRC - CTM61660 - Loans To Participators: Release Or Writing Off Of Loan Or Advance: Class 1 NIC</w:t>
      </w:r>
    </w:p>
    <w:p w14:paraId="0CCCF2C9" w14:textId="018E88D4" w:rsidR="009A57A1" w:rsidRDefault="00F60BFF">
      <w:r>
        <w:t xml:space="preserve">As well as attracting a potential charge under ITTOIA05/S415, where the participator or associate is an employee, the amount released or written off will </w:t>
      </w:r>
      <w:r>
        <w:t>attract Class 1 NIC if it is remuneration or profit derived from an employment (</w:t>
      </w:r>
      <w:del w:id="1" w:author="Comparison" w:date="2019-10-30T18:50:00Z">
        <w:r>
          <w:delText>Section</w:delText>
        </w:r>
      </w:del>
      <w:ins w:id="2" w:author="Comparison" w:date="2019-10-30T18:50:00Z">
        <w:r>
          <w:t>section</w:t>
        </w:r>
      </w:ins>
      <w:r>
        <w:t xml:space="preserve"> 3 (1) SSCBA 1992). This was confirmed in the First Tier Tribunal in Stewart Fraser Ltd v</w:t>
      </w:r>
      <w:del w:id="3" w:author="Comparison" w:date="2019-10-30T18:50:00Z">
        <w:r>
          <w:delText xml:space="preserve"> Commissioners for</w:delText>
        </w:r>
      </w:del>
      <w:r>
        <w:t xml:space="preserve"> HMRC [2011] UKFTT 46 (TC).</w:t>
      </w:r>
    </w:p>
    <w:p w14:paraId="2D8AB7DA" w14:textId="22F193B3" w:rsidR="009A57A1" w:rsidRDefault="00F60BFF">
      <w:del w:id="4" w:author="Comparison" w:date="2019-10-30T18:50:00Z">
        <w:r>
          <w:delText>Therefore when you find</w:delText>
        </w:r>
      </w:del>
      <w:ins w:id="5" w:author="Comparison" w:date="2019-10-30T18:50:00Z">
        <w:r>
          <w:t>An officer who finds</w:t>
        </w:r>
      </w:ins>
      <w:r>
        <w:t xml:space="preserve"> that a loan to which </w:t>
      </w:r>
      <w:del w:id="6" w:author="Comparison" w:date="2019-10-30T18:50:00Z">
        <w:r>
          <w:delText>Section 455</w:delText>
        </w:r>
      </w:del>
      <w:ins w:id="7" w:author="Comparison" w:date="2019-10-30T18:50:00Z">
        <w:r>
          <w:t>CTA10/S455</w:t>
        </w:r>
      </w:ins>
      <w:r>
        <w:t xml:space="preserve"> applied has been wholly or partly written off or released</w:t>
      </w:r>
      <w:del w:id="8" w:author="Comparison" w:date="2019-10-30T18:50:00Z">
        <w:r>
          <w:delText xml:space="preserve">, you </w:delText>
        </w:r>
      </w:del>
      <w:ins w:id="9" w:author="Comparison" w:date="2019-10-30T18:50:00Z">
        <w:r>
          <w:t> </w:t>
        </w:r>
      </w:ins>
      <w:r>
        <w:t>should make a report</w:t>
      </w:r>
      <w:del w:id="10" w:author="Comparison" w:date="2019-10-30T18:50:00Z">
        <w:r>
          <w:delText xml:space="preserve">, by e-mail, </w:delText>
        </w:r>
      </w:del>
      <w:ins w:id="11" w:author="Comparison" w:date="2019-10-30T18:50:00Z">
        <w:r>
          <w:t> </w:t>
        </w:r>
      </w:ins>
      <w:r>
        <w:t>to RIS</w:t>
      </w:r>
      <w:del w:id="12" w:author="Comparison" w:date="2019-10-30T18:50:00Z">
        <w:r>
          <w:delText>, Glasgow Intell</w:delText>
        </w:r>
      </w:del>
      <w:r>
        <w:t xml:space="preserve"> Referrals</w:t>
      </w:r>
      <w:del w:id="13" w:author="Comparison" w:date="2019-10-30T18:50:00Z">
        <w:r>
          <w:delText xml:space="preserve"> (</w:delText>
        </w:r>
      </w:del>
      <w:ins w:id="14" w:author="Comparison" w:date="2019-10-30T18:50:00Z">
        <w:r>
          <w:t xml:space="preserve">, available via </w:t>
        </w:r>
      </w:ins>
      <w:r>
        <w:t>RIS</w:t>
      </w:r>
      <w:del w:id="15" w:author="Comparison" w:date="2019-10-30T18:50:00Z">
        <w:r>
          <w:delText>).</w:delText>
        </w:r>
      </w:del>
      <w:ins w:id="16" w:author="Comparison" w:date="2019-10-30T18:50:00Z">
        <w:r>
          <w:t xml:space="preserve"> A to Z.</w:t>
        </w:r>
      </w:ins>
      <w:r>
        <w:t xml:space="preserve"> This report should:</w:t>
      </w:r>
    </w:p>
    <w:p w14:paraId="3DBBEDD4" w14:textId="77777777" w:rsidR="009A57A1" w:rsidRDefault="00F60BFF">
      <w:r>
        <w:t>refer to ITTOIA05/S415, to SSCBA92/S3 (1) and to this paragraph,</w:t>
      </w:r>
    </w:p>
    <w:p w14:paraId="6D9FAA5D" w14:textId="77777777" w:rsidR="009A57A1" w:rsidRDefault="00F60BFF">
      <w:r>
        <w:t>give the full name and address (and the tax ref</w:t>
      </w:r>
      <w:r>
        <w:t>erence, if known) of the person to whom the loan etc was made,</w:t>
      </w:r>
    </w:p>
    <w:p w14:paraId="2157B583" w14:textId="77777777" w:rsidR="009A57A1" w:rsidRDefault="00F60BFF">
      <w:r>
        <w:t>give the date the loan etc was released or written off and the amount released or written off,</w:t>
      </w:r>
    </w:p>
    <w:p w14:paraId="3CDB22A7" w14:textId="77777777" w:rsidR="009A57A1" w:rsidRDefault="00F60BFF">
      <w:r>
        <w:t>give the name of the company that made the loan or advance</w:t>
      </w:r>
    </w:p>
    <w:p w14:paraId="3DCD461F" w14:textId="77777777" w:rsidR="009A57A1" w:rsidRDefault="00F60BFF">
      <w:r>
        <w:t>For the treatment on the death of the i</w:t>
      </w:r>
      <w:r>
        <w:t>ndividual to whom the loan was made see CTM61665.</w:t>
      </w:r>
    </w:p>
    <w:p w14:paraId="0707EADB" w14:textId="77777777" w:rsidR="009A57A1" w:rsidRDefault="00F60BFF">
      <w:r>
        <w:t>For the treatment on the termination of a trust see CTM61670.</w:t>
      </w:r>
    </w:p>
    <w:p w14:paraId="55C993FF" w14:textId="28BC1178" w:rsidR="009A57A1" w:rsidRDefault="00F60BFF">
      <w:r>
        <w:t xml:space="preserve">For sums paid into settlement see ITTOIA05/S633; this treatment is not followed if </w:t>
      </w:r>
      <w:del w:id="17" w:author="Comparison" w:date="2019-10-30T18:50:00Z">
        <w:r>
          <w:delText>Section 633</w:delText>
        </w:r>
      </w:del>
      <w:ins w:id="18" w:author="Comparison" w:date="2019-10-30T18:50:00Z">
        <w:r>
          <w:t>S633</w:t>
        </w:r>
      </w:ins>
      <w:r>
        <w:t xml:space="preserve"> applies to the loan.</w:t>
      </w:r>
    </w:p>
    <w:p w14:paraId="313F7F92" w14:textId="77777777" w:rsidR="009A57A1" w:rsidRDefault="00F60BFF">
      <w:r>
        <w:t xml:space="preserve"> Previous page</w:t>
      </w:r>
    </w:p>
    <w:p w14:paraId="6C0DC706" w14:textId="77777777" w:rsidR="009A57A1" w:rsidRDefault="00F60BFF">
      <w:r>
        <w:t xml:space="preserve"> Next page</w:t>
      </w:r>
    </w:p>
    <w:sectPr w:rsidR="009A57A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7468A"/>
    <w:rsid w:val="004A328A"/>
    <w:rsid w:val="009A57A1"/>
    <w:rsid w:val="00AA1D8D"/>
    <w:rsid w:val="00B47730"/>
    <w:rsid w:val="00BB694D"/>
    <w:rsid w:val="00CB0664"/>
    <w:rsid w:val="00F60BF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641D081-92F5-4B1F-81B7-B1500528F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F60BF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0B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0BF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115CBF4-3965-43A0-AA90-C61378A8C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2019-10-30T18:50:00Z</dcterms:modified>
  <cp:category/>
</cp:coreProperties>
</file>