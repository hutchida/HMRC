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978D" w14:textId="77777777" w:rsidR="00605389" w:rsidRDefault="00BC5F17">
      <w:pPr>
        <w:pStyle w:val="Title"/>
      </w:pPr>
      <w:bookmarkStart w:id="0" w:name="_GoBack"/>
      <w:bookmarkEnd w:id="0"/>
      <w:r>
        <w:t>HMRC - IPT05960 - When And How To Apply De Minimis Provision</w:t>
      </w:r>
    </w:p>
    <w:p w14:paraId="66F4B41E" w14:textId="530451A6" w:rsidR="00605389" w:rsidRDefault="00BC5F17">
      <w:r>
        <w:t xml:space="preserve">The </w:t>
      </w:r>
      <w:del w:id="1" w:author="Comparison" w:date="2019-10-25T03:52:00Z">
        <w:r>
          <w:delText>*</w:delText>
        </w:r>
      </w:del>
      <w:r>
        <w:t xml:space="preserve">de minimis </w:t>
      </w:r>
      <w:del w:id="2" w:author="Comparison" w:date="2019-10-25T03:52:00Z">
        <w:r>
          <w:delText>*</w:delText>
        </w:r>
      </w:del>
      <w:r>
        <w:t>provision should be applied according to the facts known at the outset of the contract. The insurer will need to establish that:</w:t>
      </w:r>
    </w:p>
    <w:p w14:paraId="54AED011" w14:textId="77777777" w:rsidR="00605389" w:rsidRDefault="00BC5F17">
      <w:r>
        <w:t xml:space="preserve">the contract is a mixed (taxable and </w:t>
      </w:r>
      <w:r>
        <w:t>exempt) policy;</w:t>
      </w:r>
    </w:p>
    <w:p w14:paraId="51710EF7" w14:textId="77777777" w:rsidR="00605389" w:rsidRDefault="00BC5F17">
      <w:r>
        <w:t>the entire premium paid for the policy is £500,000 or less (except cases shown in IPT05950);</w:t>
      </w:r>
    </w:p>
    <w:p w14:paraId="7957FE0E" w14:textId="77777777" w:rsidR="00605389" w:rsidRDefault="00BC5F17">
      <w:r>
        <w:t>the premium, when apportioned, shows a taxable element of 10% or less.</w:t>
      </w:r>
    </w:p>
    <w:p w14:paraId="3FBA679B" w14:textId="77777777" w:rsidR="00605389" w:rsidRDefault="00BC5F17">
      <w:r>
        <w:t>This apportionment must be carried out on a ‘just and reasonable’ basis.</w:t>
      </w:r>
    </w:p>
    <w:p w14:paraId="6D257D59" w14:textId="77777777" w:rsidR="00605389" w:rsidRDefault="00BC5F17">
      <w:r>
        <w:t xml:space="preserve"> Pr</w:t>
      </w:r>
      <w:r>
        <w:t>evious page</w:t>
      </w:r>
    </w:p>
    <w:p w14:paraId="5246A994" w14:textId="77777777" w:rsidR="00605389" w:rsidRDefault="00BC5F17">
      <w:r>
        <w:t xml:space="preserve"> Next page</w:t>
      </w:r>
    </w:p>
    <w:sectPr w:rsidR="00605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389"/>
    <w:rsid w:val="007271E1"/>
    <w:rsid w:val="00AA1D8D"/>
    <w:rsid w:val="00B47730"/>
    <w:rsid w:val="00BC5F17"/>
    <w:rsid w:val="00C57F2C"/>
    <w:rsid w:val="00C722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56650B9-C921-4A1E-B1CF-1AA32AA9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C5F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A5D61-6DBD-4CB4-918D-B529D36F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2019-10-25T02:52:00Z</dcterms:modified>
  <cp:category/>
</cp:coreProperties>
</file>