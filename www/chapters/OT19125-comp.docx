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CD95" w14:textId="77777777" w:rsidR="00D81D97" w:rsidRDefault="00530025">
      <w:pPr>
        <w:pStyle w:val="Title"/>
      </w:pPr>
      <w:bookmarkStart w:id="0" w:name="_GoBack"/>
      <w:bookmarkEnd w:id="0"/>
      <w:r>
        <w:t>HMRC - OT19125 - PRT: Appendices - Extra Statutory Concessions</w:t>
      </w:r>
    </w:p>
    <w:p w14:paraId="517428F9" w14:textId="77777777" w:rsidR="000915DF" w:rsidRDefault="000915DF">
      <w:pPr>
        <w:rPr>
          <w:del w:id="1" w:author="Comparison" w:date="2019-10-24T23:36:00Z"/>
        </w:rPr>
      </w:pPr>
    </w:p>
    <w:p w14:paraId="5052A578" w14:textId="77777777" w:rsidR="00D81D97" w:rsidRDefault="00530025">
      <w:pPr>
        <w:rPr>
          <w:ins w:id="2" w:author="Comparison" w:date="2019-10-24T23:36:00Z"/>
        </w:rPr>
      </w:pPr>
      <w:ins w:id="3" w:author="Comparison" w:date="2019-10-24T23:36:00Z">
        <w:r>
          <w:t>Gas and the Oil Allowance</w:t>
        </w:r>
      </w:ins>
    </w:p>
    <w:p w14:paraId="0DA2CC5B" w14:textId="77777777" w:rsidR="00D81D97" w:rsidRDefault="00530025">
      <w:r>
        <w:t>Gas and the Oil Allowance</w:t>
      </w:r>
    </w:p>
    <w:p w14:paraId="398677C8" w14:textId="77777777" w:rsidR="00D81D97" w:rsidRDefault="00530025">
      <w:r>
        <w:t>See OT17250</w:t>
      </w:r>
    </w:p>
    <w:p w14:paraId="76ADFA63" w14:textId="77777777" w:rsidR="00D81D97" w:rsidRDefault="00530025">
      <w:r>
        <w:t xml:space="preserve">OTA75\S8(4) allows a participator to elect for the oil allowance to be set against oil in priority to gas. </w:t>
      </w:r>
      <w:r>
        <w:t>OTA75\S8(3) provides for the cash equivalent of a participator’s share of the oil allowance to be calculated by reference to the formula (A x B)/(C) where A is the participator’s gross profit, B is his share of the allowance and C is his share of the oil w</w:t>
      </w:r>
      <w:r>
        <w:t>on and saved from the field.</w:t>
      </w:r>
    </w:p>
    <w:p w14:paraId="0B6B93CA" w14:textId="77777777" w:rsidR="00D81D97" w:rsidRDefault="00530025">
      <w:r>
        <w:t>The legislation provides that if the participator so elects gross profits (for the A factor) can be computed ignoring receipts from gas (subject to OTA75\S8(4)(b) where his share of oil allowance exceeds his share of the oil ot</w:t>
      </w:r>
      <w:r>
        <w:t>her than gas won and saved). By concession, where an election is made, gas is also excluded from the total of oil won and saved (for the C factor). This concessionary treatment applies similarly to the corresponding oil allowance election for advance petro</w:t>
      </w:r>
      <w:r>
        <w:t>leum revenue tax (FA82\S141(5)).</w:t>
      </w:r>
    </w:p>
    <w:p w14:paraId="39116E8C" w14:textId="77777777" w:rsidR="00D81D97" w:rsidRDefault="00530025">
      <w:pPr>
        <w:rPr>
          <w:ins w:id="4" w:author="Comparison" w:date="2019-10-24T23:36:00Z"/>
        </w:rPr>
      </w:pPr>
      <w:ins w:id="5" w:author="Comparison" w:date="2019-10-24T23:36:00Z">
        <w:r>
          <w:t>Top of page</w:t>
        </w:r>
      </w:ins>
    </w:p>
    <w:p w14:paraId="6CCAB33E" w14:textId="77777777" w:rsidR="00D81D97" w:rsidRDefault="00530025">
      <w:r>
        <w:t>Direct Exports from Tanker-Loading Fields</w:t>
      </w:r>
    </w:p>
    <w:p w14:paraId="374B4F2E" w14:textId="77777777" w:rsidR="00D81D97" w:rsidRDefault="00530025">
      <w:r>
        <w:t>(Replaced by F2A92\S74 in respect of chargeable periods ended after 30 June 1992).</w:t>
      </w:r>
    </w:p>
    <w:p w14:paraId="5F2962B6" w14:textId="77777777" w:rsidR="00D81D97" w:rsidRDefault="00530025">
      <w:r>
        <w:t>See OT09175</w:t>
      </w:r>
    </w:p>
    <w:p w14:paraId="51BCD980" w14:textId="77777777" w:rsidR="00D81D97" w:rsidRDefault="00530025">
      <w:r>
        <w:t>OTA75\S3(1)(f) allows, as a deduction for petroleum revenue tax, expenditu</w:t>
      </w:r>
      <w:r>
        <w:t>re incurred by a participator in transporting oil to the place where it is first landed in the United Kingdom or to the place in the United Kingdom at which the seller in a sale at arm’s length could reasonably be expected to deliver it or, if there is mor</w:t>
      </w:r>
      <w:r>
        <w:t>e than one place at which he could reasonably be expected to deliver it, the ones nearest to the place of extraction.</w:t>
      </w:r>
    </w:p>
    <w:p w14:paraId="54F0E73B" w14:textId="77777777" w:rsidR="00D81D97" w:rsidRDefault="00530025">
      <w:r>
        <w:t>By concession, where oil is directly exported from a field by tanker and is not delivered to the United Kingdom, the cost of transportatio</w:t>
      </w:r>
      <w:r>
        <w:t>n to the actual point of delivery is allowed, up to the amount which would have been allowable if the oil had been landed in the United Kingdom.</w:t>
      </w:r>
    </w:p>
    <w:p w14:paraId="38E39335" w14:textId="77777777" w:rsidR="00D81D97" w:rsidRDefault="00530025">
      <w:pPr>
        <w:rPr>
          <w:ins w:id="6" w:author="Comparison" w:date="2019-10-24T23:36:00Z"/>
        </w:rPr>
      </w:pPr>
      <w:ins w:id="7" w:author="Comparison" w:date="2019-10-24T23:36:00Z">
        <w:r>
          <w:t>Top of page</w:t>
        </w:r>
      </w:ins>
    </w:p>
    <w:p w14:paraId="0D932AC1" w14:textId="77777777" w:rsidR="00D81D97" w:rsidRDefault="00530025">
      <w:r>
        <w:lastRenderedPageBreak/>
        <w:t>OTA75\Sch3\Para9</w:t>
      </w:r>
    </w:p>
    <w:p w14:paraId="61DBE110" w14:textId="77777777" w:rsidR="00D81D97" w:rsidRDefault="00530025">
      <w:r>
        <w:t>See OT13100</w:t>
      </w:r>
    </w:p>
    <w:p w14:paraId="4B56106F" w14:textId="77777777" w:rsidR="00D81D97" w:rsidRDefault="00530025">
      <w:r>
        <w:t>OTA75\Sch3\Para9, allows a participator in an oil field to elect to ha</w:t>
      </w:r>
      <w:r>
        <w:t>ve petroleum revenue tax relief for certain expenditure (broadly, capital expenditure on field development) spread over a period rather than allowed immediately.</w:t>
      </w:r>
    </w:p>
    <w:p w14:paraId="3FC14233" w14:textId="77777777" w:rsidR="00D81D97" w:rsidRDefault="00530025">
      <w:r>
        <w:t>OTA75\Sch3\Para9(5) imposes a time limit for making such an election. The limit is 3 months af</w:t>
      </w:r>
      <w:r>
        <w:t>ter the end of the relevant chargeable period with an extended time limit for the first four chargeable periods. Up to and including 1982, the 3 months time limit was consistent with the period within which assessments to petroleum revenue tax were made. F</w:t>
      </w:r>
      <w:r>
        <w:t>A82\Sch9\Para19 changed the due date, and as a result assessments are normally made 5 months after the end of the chargeable period. By concession, the time limit for making an election to spread expenditure has also been extended from 3 months to 5 months</w:t>
      </w:r>
      <w:r>
        <w:t>.</w:t>
      </w:r>
    </w:p>
    <w:p w14:paraId="74156A21" w14:textId="77777777" w:rsidR="00D81D97" w:rsidRDefault="00530025">
      <w:pPr>
        <w:rPr>
          <w:ins w:id="8" w:author="Comparison" w:date="2019-10-24T23:36:00Z"/>
        </w:rPr>
      </w:pPr>
      <w:ins w:id="9" w:author="Comparison" w:date="2019-10-24T23:36:00Z">
        <w:r>
          <w:t>Top of page</w:t>
        </w:r>
      </w:ins>
    </w:p>
    <w:p w14:paraId="74955864" w14:textId="77777777" w:rsidR="00D81D97" w:rsidRDefault="00530025">
      <w:r>
        <w:t>Tariff Receipts Allowance in respect of Foreign “User” Fields</w:t>
      </w:r>
    </w:p>
    <w:p w14:paraId="206CDD74" w14:textId="77777777" w:rsidR="00D81D97" w:rsidRDefault="00530025">
      <w:r>
        <w:t>See OT13550</w:t>
      </w:r>
    </w:p>
    <w:p w14:paraId="0B787EFD" w14:textId="77777777" w:rsidR="00D81D97" w:rsidRDefault="00530025">
      <w:r>
        <w:t>OTA83\S9, provides a tariff receipts allowance to the participators in an oil field for each 6 month chargeable period for which the field is liable to Petroleum Revenu</w:t>
      </w:r>
      <w:r>
        <w:t>e Tax (PRT) in respect of qualifying tariff receipts attributable to the field.</w:t>
      </w:r>
    </w:p>
    <w:p w14:paraId="28AC6D34" w14:textId="77777777" w:rsidR="00D81D97" w:rsidRDefault="00530025">
      <w:r>
        <w:t>The allowance is given in respect of each field using the asset giving rise to the tariff receipts. For this purpose a “user” field can be another United Kingdom field or a for</w:t>
      </w:r>
      <w:r>
        <w:t>eign field, but in the latter case the field must be one which has been specified as a foreign field for the purpose of the Act by an order made by statutory instrument by the Secretary of State for Energy.</w:t>
      </w:r>
    </w:p>
    <w:p w14:paraId="79E62DB1" w14:textId="77777777" w:rsidR="00D81D97" w:rsidRDefault="00530025">
      <w:r>
        <w:t>The allowance is not due in respect of any tariff</w:t>
      </w:r>
      <w:r>
        <w:t>s received or receivable from a foreign field prior to the order being made even though the tariffs themselves are chargeable to PRT from the time they first arise under the normal charging provisions of Section 6 of the Act.</w:t>
      </w:r>
    </w:p>
    <w:p w14:paraId="0E73DC49" w14:textId="77777777" w:rsidR="00D81D97" w:rsidRDefault="00530025">
      <w:r>
        <w:t>By concession, relief is now t</w:t>
      </w:r>
      <w:r>
        <w:t>o be given, once an order specifying the foreign field has been made, back to the date on which tariffs were first received or receivable from the foreign field in question.</w:t>
      </w:r>
    </w:p>
    <w:p w14:paraId="0DD68F19" w14:textId="77777777" w:rsidR="00D81D97" w:rsidRDefault="00530025">
      <w:pPr>
        <w:rPr>
          <w:ins w:id="10" w:author="Comparison" w:date="2019-10-24T23:36:00Z"/>
        </w:rPr>
      </w:pPr>
      <w:ins w:id="11" w:author="Comparison" w:date="2019-10-24T23:36:00Z">
        <w:r>
          <w:t>Top of page</w:t>
        </w:r>
      </w:ins>
    </w:p>
    <w:p w14:paraId="7B3C7CDB" w14:textId="77777777" w:rsidR="00D81D97" w:rsidRDefault="00530025">
      <w:r>
        <w:t>Petroleum Revenue Tax Instalments</w:t>
      </w:r>
    </w:p>
    <w:p w14:paraId="5A8EE866" w14:textId="77777777" w:rsidR="00D81D97" w:rsidRDefault="00530025">
      <w:r>
        <w:t>FA82\Sch19\Para3(1) entitled a parti</w:t>
      </w:r>
      <w:r>
        <w:t>cipator, on giving notice to the Board, to withhold the instalment due for a month under Paragraph 2 of the Schedule if, in the previous month, he did not deliver or relevantly appropriate any of the oil won from the field.</w:t>
      </w:r>
    </w:p>
    <w:p w14:paraId="37768139" w14:textId="77777777" w:rsidR="00D81D97" w:rsidRDefault="00530025">
      <w:r>
        <w:t>By concession, a participator is</w:t>
      </w:r>
      <w:r>
        <w:t xml:space="preserve"> also to be entitled, again on giving notice to the Board, to withhold the instalment for a month if in the previous or an earlier month, oil actually ceased to be won from the field as a result of some sudden catastrophic loss of or damage to production, </w:t>
      </w:r>
      <w:r>
        <w:t>transportation or initial treatment facilities relating to the field, and has not recommenced.</w:t>
      </w:r>
    </w:p>
    <w:p w14:paraId="58483E53" w14:textId="77777777" w:rsidR="00D81D97" w:rsidRDefault="00530025">
      <w:r>
        <w:t xml:space="preserve"> Previous page</w:t>
      </w:r>
    </w:p>
    <w:p w14:paraId="668BCF17" w14:textId="77777777" w:rsidR="00D81D97" w:rsidRDefault="00530025">
      <w:r>
        <w:t xml:space="preserve"> Next page</w:t>
      </w:r>
    </w:p>
    <w:sectPr w:rsidR="00D81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DF"/>
    <w:rsid w:val="0015074B"/>
    <w:rsid w:val="0029639D"/>
    <w:rsid w:val="00326F90"/>
    <w:rsid w:val="00530025"/>
    <w:rsid w:val="00955908"/>
    <w:rsid w:val="00AA1D8D"/>
    <w:rsid w:val="00B47730"/>
    <w:rsid w:val="00C17195"/>
    <w:rsid w:val="00CB0664"/>
    <w:rsid w:val="00D81D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C9050E-4182-4CE3-8369-508BF934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3002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127B3-3A62-4706-B9BE-939A6ED2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2019-10-24T22:36:00Z</dcterms:modified>
  <cp:category/>
</cp:coreProperties>
</file>