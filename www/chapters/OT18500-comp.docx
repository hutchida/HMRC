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1A257" w14:textId="77777777" w:rsidR="00A777A6" w:rsidRDefault="00E35BC8">
      <w:pPr>
        <w:pStyle w:val="Title"/>
      </w:pPr>
      <w:bookmarkStart w:id="0" w:name="_GoBack"/>
      <w:bookmarkEnd w:id="0"/>
      <w:r>
        <w:t>HMRC - OT18500 - PRT</w:t>
      </w:r>
      <w:ins w:id="1" w:author="Comparison" w:date="2019-10-30T18:05:00Z">
        <w:r>
          <w:t>:</w:t>
        </w:r>
      </w:ins>
      <w:r>
        <w:t xml:space="preserve"> Compliance: Contents</w:t>
      </w:r>
    </w:p>
    <w:p w14:paraId="61FD98BA" w14:textId="1994BFC1" w:rsidR="00A777A6" w:rsidRDefault="00E35BC8">
      <w:r>
        <w:t xml:space="preserve">OT18510    </w:t>
      </w:r>
      <w:del w:id="2" w:author="Comparison" w:date="2019-10-30T18:05:00Z">
        <w:r>
          <w:delText>PRT compliance: risk factors</w:delText>
        </w:r>
      </w:del>
      <w:ins w:id="3" w:author="Comparison" w:date="2019-10-30T18:05:00Z">
        <w:r>
          <w:t>Risk Factors</w:t>
        </w:r>
      </w:ins>
      <w:r>
        <w:t xml:space="preserve"> and </w:t>
      </w:r>
      <w:del w:id="4" w:author="Comparison" w:date="2019-10-30T18:05:00Z">
        <w:r>
          <w:delText>distinctive features</w:delText>
        </w:r>
      </w:del>
      <w:ins w:id="5" w:author="Comparison" w:date="2019-10-30T18:05:00Z">
        <w:r>
          <w:t>Distinctive Features</w:t>
        </w:r>
      </w:ins>
      <w:r>
        <w:t xml:space="preserve"> of the </w:t>
      </w:r>
      <w:del w:id="6" w:author="Comparison" w:date="2019-10-30T18:05:00Z">
        <w:r>
          <w:delText>tax</w:delText>
        </w:r>
      </w:del>
      <w:ins w:id="7" w:author="Comparison" w:date="2019-10-30T18:05:00Z">
        <w:r>
          <w:t>Tax</w:t>
        </w:r>
      </w:ins>
    </w:p>
    <w:p w14:paraId="58D90F74" w14:textId="6C9F85AC" w:rsidR="00A777A6" w:rsidRDefault="00E35BC8">
      <w:r>
        <w:t xml:space="preserve">OT18520    </w:t>
      </w:r>
      <w:del w:id="8" w:author="Comparison" w:date="2019-10-30T18:05:00Z">
        <w:r>
          <w:delText>PRT compliance: changes</w:delText>
        </w:r>
      </w:del>
      <w:ins w:id="9" w:author="Comparison" w:date="2019-10-30T18:05:00Z">
        <w:r>
          <w:t>Changes</w:t>
        </w:r>
      </w:ins>
      <w:r>
        <w:t xml:space="preserve"> in </w:t>
      </w:r>
      <w:del w:id="10" w:author="Comparison" w:date="2019-10-30T18:05:00Z">
        <w:r>
          <w:delText>approach</w:delText>
        </w:r>
      </w:del>
      <w:ins w:id="11" w:author="Comparison" w:date="2019-10-30T18:05:00Z">
        <w:r>
          <w:t>Approach</w:t>
        </w:r>
      </w:ins>
      <w:r>
        <w:t xml:space="preserve"> to the </w:t>
      </w:r>
      <w:del w:id="12" w:author="Comparison" w:date="2019-10-30T18:05:00Z">
        <w:r>
          <w:delText>management</w:delText>
        </w:r>
      </w:del>
      <w:ins w:id="13" w:author="Comparison" w:date="2019-10-30T18:05:00Z">
        <w:r>
          <w:t>Management</w:t>
        </w:r>
      </w:ins>
      <w:r>
        <w:t xml:space="preserve"> of </w:t>
      </w:r>
      <w:del w:id="14" w:author="Comparison" w:date="2019-10-30T18:05:00Z">
        <w:r>
          <w:delText>risk</w:delText>
        </w:r>
      </w:del>
      <w:ins w:id="15" w:author="Comparison" w:date="2019-10-30T18:05:00Z">
        <w:r>
          <w:t>Risk</w:t>
        </w:r>
      </w:ins>
    </w:p>
    <w:p w14:paraId="1A32C6F6" w14:textId="3ED8004F" w:rsidR="00A777A6" w:rsidRDefault="00E35BC8">
      <w:r>
        <w:t xml:space="preserve">OT18530    </w:t>
      </w:r>
      <w:del w:id="16" w:author="Comparison" w:date="2019-10-30T18:05:00Z">
        <w:r>
          <w:delText>PRT compliance: LB operating model - the role</w:delText>
        </w:r>
      </w:del>
      <w:ins w:id="17" w:author="Comparison" w:date="2019-10-30T18:05:00Z">
        <w:r>
          <w:t>LBS Operating Model: -The Role</w:t>
        </w:r>
      </w:ins>
      <w:r>
        <w:t xml:space="preserve"> of the CRM in PRT</w:t>
      </w:r>
    </w:p>
    <w:p w14:paraId="29077B79" w14:textId="7F90B508" w:rsidR="00A777A6" w:rsidRDefault="00E35BC8">
      <w:r>
        <w:t xml:space="preserve">OT18540    </w:t>
      </w:r>
      <w:del w:id="18" w:author="Comparison" w:date="2019-10-30T18:05:00Z">
        <w:r>
          <w:delText>PRT compliance: Tax compliance risk management process guidance</w:delText>
        </w:r>
      </w:del>
      <w:ins w:id="19" w:author="Comparison" w:date="2019-10-30T18:05:00Z">
        <w:r>
          <w:t xml:space="preserve">Tax Compliance Risk </w:t>
        </w:r>
        <w:r>
          <w:t>Management Process Guidance</w:t>
        </w:r>
      </w:ins>
    </w:p>
    <w:p w14:paraId="1F189BF6" w14:textId="6D7DE80B" w:rsidR="00A777A6" w:rsidRDefault="00E35BC8">
      <w:r>
        <w:t xml:space="preserve">OT18550    </w:t>
      </w:r>
      <w:del w:id="20" w:author="Comparison" w:date="2019-10-30T18:05:00Z">
        <w:r>
          <w:delText>PRT compliance: the</w:delText>
        </w:r>
      </w:del>
      <w:ins w:id="21" w:author="Comparison" w:date="2019-10-30T18:05:00Z">
        <w:r>
          <w:t>The</w:t>
        </w:r>
      </w:ins>
      <w:r>
        <w:t xml:space="preserve"> new approach to governance and delivery</w:t>
      </w:r>
    </w:p>
    <w:p w14:paraId="0E23FF64" w14:textId="1D930A48" w:rsidR="00A777A6" w:rsidRDefault="00E35BC8">
      <w:r>
        <w:t xml:space="preserve">OT18560    </w:t>
      </w:r>
      <w:del w:id="22" w:author="Comparison" w:date="2019-10-30T18:05:00Z">
        <w:r>
          <w:delText>PRT compliance: the relationship</w:delText>
        </w:r>
      </w:del>
      <w:ins w:id="23" w:author="Comparison" w:date="2019-10-30T18:05:00Z">
        <w:r>
          <w:t>The Relationship</w:t>
        </w:r>
      </w:ins>
      <w:r>
        <w:t xml:space="preserve"> with </w:t>
      </w:r>
      <w:del w:id="24" w:author="Comparison" w:date="2019-10-30T18:05:00Z">
        <w:r>
          <w:delText>low risk customers</w:delText>
        </w:r>
      </w:del>
      <w:ins w:id="25" w:author="Comparison" w:date="2019-10-30T18:05:00Z">
        <w:r>
          <w:t>Low Risk Customers</w:t>
        </w:r>
      </w:ins>
    </w:p>
    <w:p w14:paraId="16095CB3" w14:textId="0563234C" w:rsidR="00A777A6" w:rsidRDefault="00E35BC8">
      <w:r>
        <w:t xml:space="preserve">OT18570    </w:t>
      </w:r>
      <w:del w:id="26" w:author="Comparison" w:date="2019-10-30T18:05:00Z">
        <w:r>
          <w:delText xml:space="preserve">PRT compliance: </w:delText>
        </w:r>
        <w:r>
          <w:delText>responding</w:delText>
        </w:r>
      </w:del>
      <w:ins w:id="27" w:author="Comparison" w:date="2019-10-30T18:05:00Z">
        <w:r>
          <w:t>Responding</w:t>
        </w:r>
      </w:ins>
      <w:r>
        <w:t xml:space="preserve"> to </w:t>
      </w:r>
      <w:del w:id="28" w:author="Comparison" w:date="2019-10-30T18:05:00Z">
        <w:r>
          <w:delText xml:space="preserve">specific returns, claims </w:delText>
        </w:r>
      </w:del>
      <w:ins w:id="29" w:author="Comparison" w:date="2019-10-30T18:05:00Z">
        <w:r>
          <w:t xml:space="preserve">Specific Returns, Claims </w:t>
        </w:r>
      </w:ins>
      <w:r>
        <w:t xml:space="preserve">and </w:t>
      </w:r>
      <w:del w:id="30" w:author="Comparison" w:date="2019-10-30T18:05:00Z">
        <w:r>
          <w:delText>notification</w:delText>
        </w:r>
      </w:del>
      <w:ins w:id="31" w:author="Comparison" w:date="2019-10-30T18:05:00Z">
        <w:r>
          <w:t>Notification</w:t>
        </w:r>
      </w:ins>
      <w:r>
        <w:t xml:space="preserve"> from a </w:t>
      </w:r>
      <w:del w:id="32" w:author="Comparison" w:date="2019-10-30T18:05:00Z">
        <w:r>
          <w:delText>low risk customer</w:delText>
        </w:r>
      </w:del>
      <w:ins w:id="33" w:author="Comparison" w:date="2019-10-30T18:05:00Z">
        <w:r>
          <w:t>Low Risk Customer</w:t>
        </w:r>
      </w:ins>
    </w:p>
    <w:p w14:paraId="0035E971" w14:textId="474DDA4C" w:rsidR="00A777A6" w:rsidRDefault="00E35BC8">
      <w:r>
        <w:t xml:space="preserve">OT18580    </w:t>
      </w:r>
      <w:del w:id="34" w:author="Comparison" w:date="2019-10-30T18:05:00Z">
        <w:r>
          <w:delText xml:space="preserve">PRT Compliance: </w:delText>
        </w:r>
      </w:del>
      <w:r>
        <w:t>Joint Venture Clai</w:t>
      </w:r>
      <w:r>
        <w:t>ms - Confidentiality</w:t>
      </w:r>
    </w:p>
    <w:p w14:paraId="2F49402F" w14:textId="10BC7E96" w:rsidR="00A777A6" w:rsidRDefault="00E35BC8">
      <w:r>
        <w:t xml:space="preserve">OT18590    PRT </w:t>
      </w:r>
      <w:del w:id="35" w:author="Comparison" w:date="2019-10-30T18:05:00Z">
        <w:r>
          <w:delText>compliance: clear errors</w:delText>
        </w:r>
      </w:del>
      <w:ins w:id="36" w:author="Comparison" w:date="2019-10-30T18:05:00Z">
        <w:r>
          <w:t>Compliance: Clear Errors</w:t>
        </w:r>
      </w:ins>
    </w:p>
    <w:p w14:paraId="28302464" w14:textId="2A510654" w:rsidR="00A777A6" w:rsidRDefault="00E35BC8">
      <w:r>
        <w:t xml:space="preserve">OT18600    </w:t>
      </w:r>
      <w:del w:id="37" w:author="Comparison" w:date="2019-10-30T18:05:00Z">
        <w:r>
          <w:delText>PRT compliance: risk assessment - evaluating</w:delText>
        </w:r>
      </w:del>
      <w:ins w:id="38" w:author="Comparison" w:date="2019-10-30T18:05:00Z">
        <w:r>
          <w:t>Risk Assessment – Evaluating</w:t>
        </w:r>
      </w:ins>
      <w:r>
        <w:t xml:space="preserve"> potential sources of risk against all available information</w:t>
      </w:r>
    </w:p>
    <w:p w14:paraId="59F0E5F8" w14:textId="016C8316" w:rsidR="00A777A6" w:rsidRDefault="00E35BC8">
      <w:r>
        <w:t xml:space="preserve">OT18610    </w:t>
      </w:r>
      <w:del w:id="39" w:author="Comparison" w:date="2019-10-30T18:05:00Z">
        <w:r>
          <w:delText>PRT compliance: risk assessment - the process</w:delText>
        </w:r>
      </w:del>
      <w:ins w:id="40" w:author="Comparison" w:date="2019-10-30T18:05:00Z">
        <w:r>
          <w:t>Risk Assessment – The Process</w:t>
        </w:r>
      </w:ins>
    </w:p>
    <w:p w14:paraId="09B34C8A" w14:textId="45CC811F" w:rsidR="00A777A6" w:rsidRDefault="00E35BC8">
      <w:r>
        <w:t xml:space="preserve">OT18620    </w:t>
      </w:r>
      <w:del w:id="41" w:author="Comparison" w:date="2019-10-30T18:05:00Z">
        <w:r>
          <w:delText>PRT compliance: risk assessment - mandatory work, projects</w:delText>
        </w:r>
      </w:del>
      <w:ins w:id="42" w:author="Comparison" w:date="2019-10-30T18:05:00Z">
        <w:r>
          <w:t>Risk Assessment – Mandatory Work, Projects</w:t>
        </w:r>
      </w:ins>
      <w:r>
        <w:t xml:space="preserve"> </w:t>
      </w:r>
      <w:r>
        <w:t xml:space="preserve">and </w:t>
      </w:r>
      <w:del w:id="43" w:author="Comparison" w:date="2019-10-30T18:05:00Z">
        <w:r>
          <w:delText>campaigns</w:delText>
        </w:r>
      </w:del>
      <w:ins w:id="44" w:author="Comparison" w:date="2019-10-30T18:05:00Z">
        <w:r>
          <w:t>Campaigns</w:t>
        </w:r>
      </w:ins>
    </w:p>
    <w:p w14:paraId="3E8BFDC2" w14:textId="51826D09" w:rsidR="00A777A6" w:rsidRDefault="00E35BC8">
      <w:r>
        <w:t xml:space="preserve">OT18630    </w:t>
      </w:r>
      <w:del w:id="45" w:author="Comparison" w:date="2019-10-30T18:05:00Z">
        <w:r>
          <w:delText>PRT Compliance: risk assessment - regime integrity work</w:delText>
        </w:r>
      </w:del>
      <w:ins w:id="46" w:author="Comparison" w:date="2019-10-30T18:05:00Z">
        <w:r>
          <w:t>Risk Assessment – Regime Integrity Work</w:t>
        </w:r>
      </w:ins>
    </w:p>
    <w:p w14:paraId="1B92DB16" w14:textId="139DC5E4" w:rsidR="00A777A6" w:rsidRDefault="00E35BC8">
      <w:r>
        <w:t xml:space="preserve">OT18640    </w:t>
      </w:r>
      <w:del w:id="47" w:author="Comparison" w:date="2019-10-30T18:05:00Z">
        <w:r>
          <w:delText>PRT compliance: risk assessment - the risk review process</w:delText>
        </w:r>
      </w:del>
      <w:ins w:id="48" w:author="Comparison" w:date="2019-10-30T18:05:00Z">
        <w:r>
          <w:t>Risk Assessment – The Risk Review Process</w:t>
        </w:r>
      </w:ins>
    </w:p>
    <w:p w14:paraId="6BEBAC23" w14:textId="507A25EF" w:rsidR="00A777A6" w:rsidRDefault="00E35BC8">
      <w:r>
        <w:t xml:space="preserve">OT18650    </w:t>
      </w:r>
      <w:del w:id="49" w:author="Comparison" w:date="2019-10-30T18:05:00Z">
        <w:r>
          <w:delText>PRT compliance: risk assessment - first claims</w:delText>
        </w:r>
      </w:del>
      <w:ins w:id="50" w:author="Comparison" w:date="2019-10-30T18:05:00Z">
        <w:r>
          <w:t>Risk Assessment – First Claims</w:t>
        </w:r>
      </w:ins>
      <w:r>
        <w:t xml:space="preserve"> and </w:t>
      </w:r>
      <w:del w:id="51" w:author="Comparison" w:date="2019-10-30T18:05:00Z">
        <w:r>
          <w:delText>continuing audits</w:delText>
        </w:r>
      </w:del>
      <w:ins w:id="52" w:author="Comparison" w:date="2019-10-30T18:05:00Z">
        <w:r>
          <w:t>Continuing Audits</w:t>
        </w:r>
      </w:ins>
    </w:p>
    <w:p w14:paraId="4B37B00D" w14:textId="790E1750" w:rsidR="00A777A6" w:rsidRDefault="00E35BC8">
      <w:r>
        <w:t xml:space="preserve">OT18660    </w:t>
      </w:r>
      <w:del w:id="53" w:author="Comparison" w:date="2019-10-30T18:05:00Z">
        <w:r>
          <w:delText>PRT compliance: risk working - PRT / accounts reconciliations</w:delText>
        </w:r>
      </w:del>
      <w:ins w:id="54" w:author="Comparison" w:date="2019-10-30T18:05:00Z">
        <w:r>
          <w:t>Risk Working - PRT / Accounts Reconciliations</w:t>
        </w:r>
      </w:ins>
    </w:p>
    <w:p w14:paraId="3269CDF2" w14:textId="4636C9B1" w:rsidR="00A777A6" w:rsidRDefault="00E35BC8">
      <w:r>
        <w:lastRenderedPageBreak/>
        <w:t xml:space="preserve">OT18670    </w:t>
      </w:r>
      <w:del w:id="55" w:author="Comparison" w:date="2019-10-30T18:05:00Z">
        <w:r>
          <w:delText>PRT compliance: risk wor</w:delText>
        </w:r>
        <w:r>
          <w:delText>king - time limits</w:delText>
        </w:r>
      </w:del>
      <w:ins w:id="56" w:author="Comparison" w:date="2019-10-30T18:05:00Z">
        <w:r>
          <w:t>Risk W</w:t>
        </w:r>
        <w:r>
          <w:t>orking - Time Limits</w:t>
        </w:r>
      </w:ins>
      <w:r>
        <w:t xml:space="preserve"> and </w:t>
      </w:r>
      <w:del w:id="57" w:author="Comparison" w:date="2019-10-30T18:05:00Z">
        <w:r>
          <w:delText>expenditure claims</w:delText>
        </w:r>
      </w:del>
      <w:ins w:id="58" w:author="Comparison" w:date="2019-10-30T18:05:00Z">
        <w:r>
          <w:t>Expenditure Claims</w:t>
        </w:r>
      </w:ins>
    </w:p>
    <w:p w14:paraId="200E93FC" w14:textId="77777777" w:rsidR="00A777A6" w:rsidRDefault="00E35BC8">
      <w:r>
        <w:t xml:space="preserve"> Previous page</w:t>
      </w:r>
    </w:p>
    <w:p w14:paraId="6A4FE091" w14:textId="77777777" w:rsidR="00A777A6" w:rsidRDefault="00E35BC8">
      <w:r>
        <w:t xml:space="preserve"> Next page</w:t>
      </w:r>
    </w:p>
    <w:sectPr w:rsidR="00A777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1989"/>
    <w:rsid w:val="00326F90"/>
    <w:rsid w:val="006458D5"/>
    <w:rsid w:val="00A777A6"/>
    <w:rsid w:val="00AA1D8D"/>
    <w:rsid w:val="00B46510"/>
    <w:rsid w:val="00B47730"/>
    <w:rsid w:val="00CB0664"/>
    <w:rsid w:val="00E35B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6935D28-FA7F-4D63-BA9A-5B79E06F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35B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5B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B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545D3A-4899-4876-BF43-EBB12732E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2019-10-30T18:05:00Z</dcterms:modified>
  <cp:category/>
</cp:coreProperties>
</file>