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164B" w14:textId="77777777" w:rsidR="0074177D" w:rsidRDefault="0051658C">
      <w:pPr>
        <w:pStyle w:val="Title"/>
      </w:pPr>
      <w:bookmarkStart w:id="0" w:name="_GoBack"/>
      <w:bookmarkEnd w:id="0"/>
      <w:r>
        <w:t>HMRC - CG58027 - Amounts Brought Into Account By TCGA92/S48</w:t>
      </w:r>
    </w:p>
    <w:p w14:paraId="1C8B5A9F" w14:textId="77777777" w:rsidR="00B05C91" w:rsidRDefault="0051658C">
      <w:pPr>
        <w:rPr>
          <w:del w:id="1" w:author="Comparison" w:date="2019-10-30T18:06:00Z"/>
        </w:rPr>
      </w:pPr>
      <w:del w:id="2" w:author="Comparison" w:date="2019-10-30T18:06:00Z">
        <w:r>
          <w:delText>TCGA92/S138A (1) (d) &amp; TCGA92/S138A (8)</w:delText>
        </w:r>
      </w:del>
    </w:p>
    <w:p w14:paraId="292039B0" w14:textId="77777777" w:rsidR="00B05C91" w:rsidRDefault="0051658C">
      <w:pPr>
        <w:rPr>
          <w:del w:id="3" w:author="Comparison" w:date="2019-10-30T18:06:00Z"/>
        </w:rPr>
      </w:pPr>
      <w:del w:id="4" w:author="Comparison" w:date="2019-10-30T18:06:00Z">
        <w:r>
          <w:delText xml:space="preserve">TCGA92/S138A (8) ensures that the rules on deferred ascertainable consideration apply in priority to those in TCGA92/S138A. It provides that any </w:delText>
        </w:r>
        <w:r>
          <w:delText>amount that would be included in the computations of a chargeable gain on a disposal by TCGA92/S48 cannot count as unascertainable consideration for the purposes of TCGA92/S138A. So, for example, consideration that could be within the definition of unascer</w:delText>
        </w:r>
        <w:r>
          <w:delText>tainable in TCGA92/S138A (7) as described at CG58024 simply because it was contingent at the date of the disposal does not count as unascertainable consideration.</w:delText>
        </w:r>
      </w:del>
    </w:p>
    <w:p w14:paraId="62B6F5C3" w14:textId="77777777" w:rsidR="0074177D" w:rsidRDefault="0051658C">
      <w:pPr>
        <w:rPr>
          <w:ins w:id="5" w:author="Comparison" w:date="2019-10-30T18:06:00Z"/>
        </w:rPr>
      </w:pPr>
      <w:ins w:id="6" w:author="Comparison" w:date="2019-10-30T18:06:00Z">
        <w:r>
          <w:t>Page Archived.</w:t>
        </w:r>
      </w:ins>
    </w:p>
    <w:p w14:paraId="1FFF34B9" w14:textId="77777777" w:rsidR="0074177D" w:rsidRDefault="0051658C">
      <w:r>
        <w:t xml:space="preserve"> Previous page</w:t>
      </w:r>
    </w:p>
    <w:p w14:paraId="1C9672DA" w14:textId="77777777" w:rsidR="0074177D" w:rsidRDefault="0051658C">
      <w:r>
        <w:t xml:space="preserve"> Next page</w:t>
      </w:r>
    </w:p>
    <w:sectPr w:rsidR="007417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658C"/>
    <w:rsid w:val="00517CD6"/>
    <w:rsid w:val="0074177D"/>
    <w:rsid w:val="00822494"/>
    <w:rsid w:val="00AA1D8D"/>
    <w:rsid w:val="00B05C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7F0B93-2C2A-4358-971B-DDF5C89E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165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1D09A2-4952-40A1-BBF1-EBDD46A86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2019-10-30T18:06:00Z</dcterms:modified>
  <cp:category/>
</cp:coreProperties>
</file>