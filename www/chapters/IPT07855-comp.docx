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9E99E" w14:textId="77777777" w:rsidR="00811571" w:rsidRDefault="00AA7144">
      <w:pPr>
        <w:pStyle w:val="Title"/>
      </w:pPr>
      <w:bookmarkStart w:id="0" w:name="_GoBack"/>
      <w:bookmarkEnd w:id="0"/>
      <w:r>
        <w:t>HMRC - IPT07855 - Rates Of Tax</w:t>
      </w:r>
    </w:p>
    <w:p w14:paraId="0B841430" w14:textId="77777777" w:rsidR="00811571" w:rsidRDefault="00AA7144">
      <w:pPr>
        <w:rPr>
          <w:ins w:id="1" w:author="Comparison" w:date="2019-10-30T18:37:00Z"/>
        </w:rPr>
      </w:pPr>
      <w:ins w:id="2" w:author="Comparison" w:date="2019-10-30T18:37:00Z">
        <w:r>
          <w:t>Rates of tax</w:t>
        </w:r>
      </w:ins>
    </w:p>
    <w:p w14:paraId="65073B58" w14:textId="77777777" w:rsidR="00811571" w:rsidRDefault="00AA7144">
      <w:r>
        <w:t>1 October 1994 - IPT introduced at single rate of 2.5%.</w:t>
      </w:r>
    </w:p>
    <w:p w14:paraId="617C8ADD" w14:textId="77777777" w:rsidR="00811571" w:rsidRDefault="00AA7144">
      <w:r>
        <w:t xml:space="preserve">1 April 1997 standard rate increased to 4%. Higher rate introduced at 17.5% on certain types of insurance sold in specified circumstances to cover </w:t>
      </w:r>
      <w:r>
        <w:t>motor vehicles, domestic appliances and travel.</w:t>
      </w:r>
    </w:p>
    <w:p w14:paraId="01E82FB5" w14:textId="77777777" w:rsidR="00811571" w:rsidRDefault="00AA7144">
      <w:r>
        <w:t>1 August 1998 - higher rate extended to all travel insurance, regardless of provider.</w:t>
      </w:r>
    </w:p>
    <w:p w14:paraId="437AEA0D" w14:textId="77777777" w:rsidR="00811571" w:rsidRDefault="00AA7144">
      <w:r>
        <w:t>1 July 1999 - standard rate increased to 5%.</w:t>
      </w:r>
    </w:p>
    <w:p w14:paraId="5D71D083" w14:textId="77777777" w:rsidR="00811571" w:rsidRDefault="00AA7144">
      <w:r>
        <w:t>4 January 2011 - standard rate increased to 6%, higher rate increased to 20%.</w:t>
      </w:r>
    </w:p>
    <w:p w14:paraId="72590F9F" w14:textId="77777777" w:rsidR="00811571" w:rsidRDefault="00AA7144">
      <w:pPr>
        <w:rPr>
          <w:ins w:id="3" w:author="Comparison" w:date="2019-10-30T18:37:00Z"/>
        </w:rPr>
      </w:pPr>
      <w:ins w:id="4" w:author="Comparison" w:date="2019-10-30T18:37:00Z">
        <w:r>
          <w:t>1 November 2015 - standard rate increased to 9.5%.</w:t>
        </w:r>
      </w:ins>
    </w:p>
    <w:p w14:paraId="5DB94564" w14:textId="77777777" w:rsidR="00811571" w:rsidRDefault="00AA7144">
      <w:pPr>
        <w:rPr>
          <w:ins w:id="5" w:author="Comparison" w:date="2019-10-30T18:37:00Z"/>
        </w:rPr>
      </w:pPr>
      <w:ins w:id="6" w:author="Comparison" w:date="2019-10-30T18:37:00Z">
        <w:r>
          <w:t>1 October 2016 - standard rate increased to 10%</w:t>
        </w:r>
      </w:ins>
    </w:p>
    <w:p w14:paraId="27A7E645" w14:textId="77777777" w:rsidR="00811571" w:rsidRDefault="00AA7144">
      <w:pPr>
        <w:rPr>
          <w:ins w:id="7" w:author="Comparison" w:date="2019-10-30T18:37:00Z"/>
        </w:rPr>
      </w:pPr>
      <w:ins w:id="8" w:author="Comparison" w:date="2019-10-30T18:37:00Z">
        <w:r>
          <w:t>1 June 2017 - standard rate increased to 12%.</w:t>
        </w:r>
      </w:ins>
    </w:p>
    <w:p w14:paraId="6F39AFD8" w14:textId="77777777" w:rsidR="00811571" w:rsidRDefault="00AA7144">
      <w:r>
        <w:t>Tax fractions</w:t>
      </w:r>
    </w:p>
    <w:p w14:paraId="131BD5F3" w14:textId="77777777" w:rsidR="00811571" w:rsidRDefault="00AA7144">
      <w:r>
        <w:t>The fractions for extracting IPT from a tax inclusive premium are:</w:t>
      </w:r>
    </w:p>
    <w:p w14:paraId="1F27C488" w14:textId="77777777" w:rsidR="006D4FBE" w:rsidRDefault="006D4FBE">
      <w:pPr>
        <w:rPr>
          <w:del w:id="9" w:author="Comparison" w:date="2019-10-30T18:37:00Z"/>
        </w:rPr>
      </w:pPr>
    </w:p>
    <w:p w14:paraId="2DEB9515" w14:textId="77777777" w:rsidR="00811571" w:rsidRDefault="00AA7144">
      <w:r>
        <w:t xml:space="preserve"> Previous page</w:t>
      </w:r>
    </w:p>
    <w:p w14:paraId="41C31D3F" w14:textId="77777777" w:rsidR="00811571" w:rsidRDefault="00AA7144">
      <w:r>
        <w:t xml:space="preserve"> Next page</w:t>
      </w:r>
    </w:p>
    <w:sectPr w:rsidR="008115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1A6F"/>
    <w:rsid w:val="00326F90"/>
    <w:rsid w:val="006D4FBE"/>
    <w:rsid w:val="00811571"/>
    <w:rsid w:val="00AA1D8D"/>
    <w:rsid w:val="00AA7144"/>
    <w:rsid w:val="00B47730"/>
    <w:rsid w:val="00CB0664"/>
    <w:rsid w:val="00DB24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308D496-9A6A-4854-A7E7-792AD21D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A71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1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1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0B6155-1B0E-44DC-A864-B9C08E0C6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2019-10-30T18:37:00Z</dcterms:modified>
  <cp:category/>
</cp:coreProperties>
</file>