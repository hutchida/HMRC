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B71A3" w14:textId="03D366C3" w:rsidR="009F3557" w:rsidRDefault="00195D34">
      <w:pPr>
        <w:pStyle w:val="Title"/>
      </w:pPr>
      <w:bookmarkStart w:id="0" w:name="_GoBack"/>
      <w:bookmarkEnd w:id="0"/>
      <w:r>
        <w:t xml:space="preserve">HMRC - OT13525 - </w:t>
      </w:r>
      <w:del w:id="1" w:author="Comparison" w:date="2019-10-24T23:59:00Z">
        <w:r>
          <w:delText xml:space="preserve">Fields - </w:delText>
        </w:r>
      </w:del>
      <w:ins w:id="2" w:author="Comparison" w:date="2019-10-24T23:59:00Z">
        <w:r>
          <w:t>Foreign Field Assets –</w:t>
        </w:r>
      </w:ins>
      <w:r>
        <w:t>Tariff And Disposal Receipts</w:t>
      </w:r>
    </w:p>
    <w:p w14:paraId="040383F0" w14:textId="77777777" w:rsidR="009F3557" w:rsidRDefault="00195D34">
      <w:r>
        <w:t xml:space="preserve">Where a participator in a foreign field (OT13510) owns a non-mobile asset or an interest in such an asset, which is situated in the UK, the UK Continental Shelf, or a designated </w:t>
      </w:r>
      <w:r>
        <w:t>area, and that asset would have been a chargeable asset if the foreign field had been a UK field, then OTA83\S12 and OTA83\Sch4 bring into charge for PRT:</w:t>
      </w:r>
    </w:p>
    <w:p w14:paraId="15E93C45" w14:textId="77777777" w:rsidR="009F3557" w:rsidRDefault="00195D34">
      <w:r>
        <w:t>tariffs for the UK use of the asset i.e. in connection with the exploration or exploitation of natura</w:t>
      </w:r>
      <w:r>
        <w:t>l resources within the UKCS or a designated area.</w:t>
      </w:r>
    </w:p>
    <w:p w14:paraId="2FB9F1BE" w14:textId="77777777" w:rsidR="009F3557" w:rsidRDefault="00195D34">
      <w:r>
        <w:t>tariffs for the provision of services or business facilities in connection with such UK use of the asset.</w:t>
      </w:r>
    </w:p>
    <w:p w14:paraId="0B7BD53A" w14:textId="77777777" w:rsidR="009F3557" w:rsidRDefault="00195D34">
      <w:r>
        <w:t>disposal receipts for any assets so used or expected to be used.</w:t>
      </w:r>
    </w:p>
    <w:p w14:paraId="28AFC553" w14:textId="77777777" w:rsidR="009F3557" w:rsidRDefault="00195D34">
      <w:r>
        <w:t>A long term associated asset (see O</w:t>
      </w:r>
      <w:r>
        <w:t>T11250) is treated as a foreign field asset if it is used in association with a foreign field asset and gives rise to receipts as a result of UK field use.</w:t>
      </w:r>
    </w:p>
    <w:p w14:paraId="7A31BDEA" w14:textId="77777777" w:rsidR="009F3557" w:rsidRDefault="00195D34">
      <w:r>
        <w:t xml:space="preserve">This charge applies to any entitlement to receipts arising after 30 June 1982. It would include for </w:t>
      </w:r>
      <w:r>
        <w:t>example the use by a UK field of a pipeline or a platform situated on the UK Continental Shelf, where the whole of the asset or an interest in it is owned by participators in a foreign field, including the non-UK part of a transmedian field.</w:t>
      </w:r>
    </w:p>
    <w:p w14:paraId="614FC61F" w14:textId="77777777" w:rsidR="009F3557" w:rsidRDefault="00195D34">
      <w:r>
        <w:t>Chargeable per</w:t>
      </w:r>
      <w:r>
        <w:t>iod</w:t>
      </w:r>
    </w:p>
    <w:p w14:paraId="4C7086E0" w14:textId="77777777" w:rsidR="009F3557" w:rsidRDefault="00195D34">
      <w:r>
        <w:t>OTA83\SCH4 applies the same assessing procedures used for UK fields to such receipts. (See OT04005)</w:t>
      </w:r>
    </w:p>
    <w:p w14:paraId="13F323A2" w14:textId="77777777" w:rsidR="009F3557" w:rsidRDefault="00195D34">
      <w:r>
        <w:t>OTA83\SCH4\PARA7(1) defines a chargeable period for a foreign field as every half year beginning on or after 1 July 1982. The chargeable period in which</w:t>
      </w:r>
      <w:r>
        <w:t xml:space="preserve"> chargeable receipts are taxable is that in which the disposal takes place or the tariff receipts are received or receivable by the participator in the foreign field.</w:t>
      </w:r>
    </w:p>
    <w:p w14:paraId="71AAB2AC" w14:textId="77777777" w:rsidR="009F3557" w:rsidRDefault="00195D34">
      <w:r>
        <w:t>Expenditure</w:t>
      </w:r>
    </w:p>
    <w:p w14:paraId="3C9572DC" w14:textId="77777777" w:rsidR="009F3557" w:rsidRDefault="00195D34">
      <w:r>
        <w:t xml:space="preserve">Expenditure is allowed if it relates to a field asset that gives rise, or is </w:t>
      </w:r>
      <w:r>
        <w:t>expected to give rise, to chargeable receipts and is incurred to that end, or to enhance the value of the asset with a view to its disposal (or the disposal of an interest in it). To the extent that expenditure is not wholly for this purpose it is to be ap</w:t>
      </w:r>
      <w:r>
        <w:t>portioned in a just and reasonable manner (OTA83\Sch 4\Para 10).</w:t>
      </w:r>
    </w:p>
    <w:p w14:paraId="4C643DDC" w14:textId="77777777" w:rsidR="009F3557" w:rsidRDefault="00195D34">
      <w:r>
        <w:t>Tariff Receipts Allowance</w:t>
      </w:r>
    </w:p>
    <w:p w14:paraId="3CA5F5E4" w14:textId="77777777" w:rsidR="009F3557" w:rsidRDefault="00195D34">
      <w:r>
        <w:lastRenderedPageBreak/>
        <w:t>TRA is available to the participator in the foreign field on payments qualifying as chargeable tariff receipts in the same way as to any UK field participator.</w:t>
      </w:r>
    </w:p>
    <w:p w14:paraId="45D704EB" w14:textId="77777777" w:rsidR="009F3557" w:rsidRDefault="00195D34">
      <w:r>
        <w:t>Conne</w:t>
      </w:r>
      <w:r>
        <w:t>cted Persons - Anti-avoidance</w:t>
      </w:r>
    </w:p>
    <w:p w14:paraId="64E48416" w14:textId="77777777" w:rsidR="009F3557" w:rsidRDefault="00195D34">
      <w:r>
        <w:t>The anti-avoidance provisions of OTA83\Sch2\Paras 2 and 11 do not run if the effect would be to treat a chargeable receipt of a participator in a foreign field as a tariff or disposal receipt of a participator in a UK field, o</w:t>
      </w:r>
      <w:r>
        <w:t>r vice versa (OTA83\Sch4\Paras4-5).</w:t>
      </w:r>
    </w:p>
    <w:p w14:paraId="2DAC1C3B" w14:textId="77777777" w:rsidR="009F3557" w:rsidRDefault="00195D34">
      <w:r>
        <w:t xml:space="preserve"> Previous page</w:t>
      </w:r>
    </w:p>
    <w:p w14:paraId="3EC3CDEA" w14:textId="77777777" w:rsidR="009F3557" w:rsidRDefault="00195D34">
      <w:r>
        <w:t xml:space="preserve"> Next page</w:t>
      </w:r>
    </w:p>
    <w:sectPr w:rsidR="009F35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D16"/>
    <w:rsid w:val="0015074B"/>
    <w:rsid w:val="00195D34"/>
    <w:rsid w:val="0029639D"/>
    <w:rsid w:val="00326F90"/>
    <w:rsid w:val="00603B05"/>
    <w:rsid w:val="00711D45"/>
    <w:rsid w:val="009F35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1D5A246-AA20-43E4-A059-E0FA6EA2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95D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D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3EACA8-5433-485F-AF3E-44A084071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2019-10-24T22:59:00Z</dcterms:modified>
  <cp:category/>
</cp:coreProperties>
</file>