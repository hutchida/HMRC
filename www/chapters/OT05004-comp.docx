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68E3" w14:textId="77777777" w:rsidR="005948FA" w:rsidRDefault="000E2229">
      <w:pPr>
        <w:pStyle w:val="Title"/>
      </w:pPr>
      <w:bookmarkStart w:id="0" w:name="_GoBack"/>
      <w:bookmarkEnd w:id="0"/>
      <w:r>
        <w:t>HMRC - OT05004 - PRT: Computation: Contents</w:t>
      </w:r>
    </w:p>
    <w:p w14:paraId="0328C2C8" w14:textId="3C1A5DCB" w:rsidR="005948FA" w:rsidRDefault="000E2229">
      <w:r>
        <w:t xml:space="preserve">OT05008    </w:t>
      </w:r>
      <w:del w:id="1" w:author="Comparison" w:date="2019-10-24T23:11:00Z">
        <w:r>
          <w:delText>PRT: computations - general introduction</w:delText>
        </w:r>
      </w:del>
      <w:ins w:id="2" w:author="Comparison" w:date="2019-10-24T23:11:00Z">
        <w:r>
          <w:t>General Introduction</w:t>
        </w:r>
      </w:ins>
    </w:p>
    <w:p w14:paraId="4DC51EF0" w14:textId="5A8CFF73" w:rsidR="005948FA" w:rsidRDefault="000E2229">
      <w:r>
        <w:t xml:space="preserve">OT05012    </w:t>
      </w:r>
      <w:del w:id="3" w:author="Comparison" w:date="2019-10-24T23:11:00Z">
        <w:r>
          <w:delText>PRT: computations - outline</w:delText>
        </w:r>
      </w:del>
      <w:ins w:id="4" w:author="Comparison" w:date="2019-10-24T23:11:00Z">
        <w:r>
          <w:t>Outline</w:t>
        </w:r>
      </w:ins>
    </w:p>
    <w:p w14:paraId="1E40C472" w14:textId="6E30BC49" w:rsidR="005948FA" w:rsidRDefault="000E2229">
      <w:r>
        <w:t xml:space="preserve">OT05016    </w:t>
      </w:r>
      <w:del w:id="5" w:author="Comparison" w:date="2019-10-24T23:11:00Z">
        <w:r>
          <w:delText>PRT: computations - tax point</w:delText>
        </w:r>
      </w:del>
      <w:ins w:id="6" w:author="Comparison" w:date="2019-10-24T23:11:00Z">
        <w:r>
          <w:t>Taxpoint</w:t>
        </w:r>
      </w:ins>
    </w:p>
    <w:p w14:paraId="35BCF912" w14:textId="5EB430BB" w:rsidR="005948FA" w:rsidRDefault="000E2229">
      <w:r>
        <w:t xml:space="preserve">OT05020    </w:t>
      </w:r>
      <w:del w:id="7" w:author="Comparison" w:date="2019-10-24T23:11:00Z">
        <w:r>
          <w:delText>PRT: computation - valuation point and gross profit</w:delText>
        </w:r>
      </w:del>
      <w:ins w:id="8" w:author="Comparison" w:date="2019-10-24T23:11:00Z">
        <w:r>
          <w:t>Valuation Point &amp; Gross Profit</w:t>
        </w:r>
      </w:ins>
    </w:p>
    <w:p w14:paraId="2DABEF19" w14:textId="41BE6BA5" w:rsidR="005948FA" w:rsidRDefault="000E2229">
      <w:r>
        <w:t xml:space="preserve">OT05025    </w:t>
      </w:r>
      <w:del w:id="9" w:author="Comparison" w:date="2019-10-24T23:11:00Z">
        <w:r>
          <w:delText>PRT: computation - arm's length rule</w:delText>
        </w:r>
      </w:del>
      <w:ins w:id="10" w:author="Comparison" w:date="2019-10-24T23:11:00Z">
        <w:r>
          <w:t>Arm's Length Rule</w:t>
        </w:r>
      </w:ins>
    </w:p>
    <w:p w14:paraId="38005777" w14:textId="4134807E" w:rsidR="005948FA" w:rsidRDefault="000E2229">
      <w:r>
        <w:t xml:space="preserve">OT05030    </w:t>
      </w:r>
      <w:del w:id="11" w:author="Comparison" w:date="2019-10-24T23:11:00Z">
        <w:r>
          <w:delText>PRT: computation - the arms length rule - examples</w:delText>
        </w:r>
      </w:del>
      <w:ins w:id="12" w:author="Comparison" w:date="2019-10-24T23:11:00Z">
        <w:r>
          <w:t>Arm's Length Rule - Examples</w:t>
        </w:r>
      </w:ins>
    </w:p>
    <w:p w14:paraId="002851B7" w14:textId="204E05E6" w:rsidR="005948FA" w:rsidRDefault="000E2229">
      <w:r>
        <w:t xml:space="preserve">OT05050    </w:t>
      </w:r>
      <w:del w:id="13" w:author="Comparison" w:date="2019-10-24T23:11:00Z">
        <w:r>
          <w:delText>PRT: computation - received</w:delText>
        </w:r>
      </w:del>
      <w:ins w:id="14" w:author="Comparison" w:date="2019-10-24T23:11:00Z">
        <w:r>
          <w:t>Received</w:t>
        </w:r>
      </w:ins>
      <w:r>
        <w:t xml:space="preserve"> or </w:t>
      </w:r>
      <w:del w:id="15" w:author="Comparison" w:date="2019-10-24T23:11:00Z">
        <w:r>
          <w:delText>receivable (including term and entitlement contracts</w:delText>
        </w:r>
      </w:del>
      <w:ins w:id="16" w:author="Comparison" w:date="2019-10-24T23:11:00Z">
        <w:r>
          <w:t>Receivable (inc. Term and Entitlement Contracts</w:t>
        </w:r>
      </w:ins>
      <w:r>
        <w:t>)</w:t>
      </w:r>
    </w:p>
    <w:p w14:paraId="25D39906" w14:textId="6C450E9C" w:rsidR="005948FA" w:rsidRDefault="000E2229">
      <w:r>
        <w:t xml:space="preserve">OT05075    </w:t>
      </w:r>
      <w:del w:id="17" w:author="Comparison" w:date="2019-10-24T23:11:00Z">
        <w:r>
          <w:delText>PRT: computation - currency translation - outline</w:delText>
        </w:r>
      </w:del>
      <w:ins w:id="18" w:author="Comparison" w:date="2019-10-24T23:11:00Z">
        <w:r>
          <w:t>Currency Translation - Outline</w:t>
        </w:r>
      </w:ins>
    </w:p>
    <w:p w14:paraId="41A22FDB" w14:textId="304E7082" w:rsidR="005948FA" w:rsidRDefault="000E2229">
      <w:r>
        <w:t xml:space="preserve">OT05080    </w:t>
      </w:r>
      <w:del w:id="19" w:author="Comparison" w:date="2019-10-24T23:11:00Z">
        <w:r>
          <w:delText>PRT: currency translation - practical application</w:delText>
        </w:r>
      </w:del>
      <w:ins w:id="20" w:author="Comparison" w:date="2019-10-24T23:11:00Z">
        <w:r>
          <w:t>Currency Translation - Practical Application</w:t>
        </w:r>
      </w:ins>
    </w:p>
    <w:p w14:paraId="0612C106" w14:textId="24F7D9C9" w:rsidR="005948FA" w:rsidRDefault="000E2229">
      <w:r>
        <w:t xml:space="preserve">OT05100    </w:t>
      </w:r>
      <w:del w:id="21" w:author="Comparison" w:date="2019-10-24T23:11:00Z">
        <w:r>
          <w:delText xml:space="preserve">PRT: computation - </w:delText>
        </w:r>
      </w:del>
      <w:r>
        <w:t xml:space="preserve">CIF </w:t>
      </w:r>
      <w:del w:id="22" w:author="Comparison" w:date="2019-10-24T23:11:00Z">
        <w:r>
          <w:delText>sales - outline</w:delText>
        </w:r>
      </w:del>
      <w:ins w:id="23" w:author="Comparison" w:date="2019-10-24T23:11:00Z">
        <w:r>
          <w:t>Sales - Outline</w:t>
        </w:r>
      </w:ins>
    </w:p>
    <w:p w14:paraId="1883BC34" w14:textId="4168999D" w:rsidR="005948FA" w:rsidRDefault="000E2229">
      <w:r>
        <w:t xml:space="preserve">OT05105    </w:t>
      </w:r>
      <w:del w:id="24" w:author="Comparison" w:date="2019-10-24T23:11:00Z">
        <w:r>
          <w:delText xml:space="preserve">PRT: </w:delText>
        </w:r>
      </w:del>
      <w:r>
        <w:t xml:space="preserve">CIF </w:t>
      </w:r>
      <w:del w:id="25" w:author="Comparison" w:date="2019-10-24T23:11:00Z">
        <w:r>
          <w:delText>sales - chargeable periods</w:delText>
        </w:r>
      </w:del>
      <w:ins w:id="26" w:author="Comparison" w:date="2019-10-24T23:11:00Z">
        <w:r>
          <w:t>Sales - Chargeable Periods</w:t>
        </w:r>
      </w:ins>
      <w:r>
        <w:t xml:space="preserve"> ended before 1 January 1994</w:t>
      </w:r>
    </w:p>
    <w:p w14:paraId="10D7D323" w14:textId="610423A0" w:rsidR="005948FA" w:rsidRDefault="000E2229">
      <w:r>
        <w:t xml:space="preserve">OT05110 </w:t>
      </w:r>
      <w:r>
        <w:t xml:space="preserve">   </w:t>
      </w:r>
      <w:del w:id="27" w:author="Comparison" w:date="2019-10-24T23:11:00Z">
        <w:r>
          <w:delText xml:space="preserve">PRT: </w:delText>
        </w:r>
      </w:del>
      <w:r>
        <w:t xml:space="preserve">CIF </w:t>
      </w:r>
      <w:del w:id="28" w:author="Comparison" w:date="2019-10-24T23:11:00Z">
        <w:r>
          <w:delText>sales - chargeable periods</w:delText>
        </w:r>
      </w:del>
      <w:ins w:id="29" w:author="Comparison" w:date="2019-10-24T23:11:00Z">
        <w:r>
          <w:t>Sales - Chargeable Periods</w:t>
        </w:r>
      </w:ins>
      <w:r>
        <w:t xml:space="preserve"> ended after 31 December </w:t>
      </w:r>
      <w:del w:id="30" w:author="Comparison" w:date="2019-10-24T23:11:00Z">
        <w:r>
          <w:delText>1993</w:delText>
        </w:r>
      </w:del>
      <w:ins w:id="31" w:author="Comparison" w:date="2019-10-24T23:11:00Z">
        <w:r>
          <w:t>1994</w:t>
        </w:r>
      </w:ins>
    </w:p>
    <w:p w14:paraId="42CB9AB0" w14:textId="4762473D" w:rsidR="005948FA" w:rsidRDefault="000E2229">
      <w:r>
        <w:t xml:space="preserve">OT05115    </w:t>
      </w:r>
      <w:del w:id="32" w:author="Comparison" w:date="2019-10-24T23:11:00Z">
        <w:r>
          <w:delText xml:space="preserve">PRT: </w:delText>
        </w:r>
      </w:del>
      <w:r>
        <w:t xml:space="preserve">CIF </w:t>
      </w:r>
      <w:del w:id="33" w:author="Comparison" w:date="2019-10-24T23:11:00Z">
        <w:r>
          <w:delText>sales - chargeable periods</w:delText>
        </w:r>
      </w:del>
      <w:ins w:id="34" w:author="Comparison" w:date="2019-10-24T23:11:00Z">
        <w:r>
          <w:t>Sales - Chargeable Periods</w:t>
        </w:r>
      </w:ins>
      <w:r>
        <w:t xml:space="preserve"> ended after 30 June 2006</w:t>
      </w:r>
    </w:p>
    <w:p w14:paraId="17FA3BE4" w14:textId="46CEF3A4" w:rsidR="005948FA" w:rsidRDefault="000E2229">
      <w:r>
        <w:t xml:space="preserve">OT05120    </w:t>
      </w:r>
      <w:del w:id="35" w:author="Comparison" w:date="2019-10-24T23:11:00Z">
        <w:r>
          <w:delText xml:space="preserve">PRT: </w:delText>
        </w:r>
      </w:del>
      <w:r>
        <w:t xml:space="preserve">CIF </w:t>
      </w:r>
      <w:del w:id="36" w:author="Comparison" w:date="2019-10-24T23:11:00Z">
        <w:r>
          <w:delText>sales - third party / affiliate shipping</w:delText>
        </w:r>
      </w:del>
      <w:ins w:id="37" w:author="Comparison" w:date="2019-10-24T23:11:00Z">
        <w:r>
          <w:t>Sales - Third Party / Affiliate Shipping</w:t>
        </w:r>
      </w:ins>
    </w:p>
    <w:p w14:paraId="75D84728" w14:textId="0C65B65E" w:rsidR="005948FA" w:rsidRDefault="000E2229">
      <w:r>
        <w:t xml:space="preserve">OT05125    </w:t>
      </w:r>
      <w:del w:id="38" w:author="Comparison" w:date="2019-10-24T23:11:00Z">
        <w:r>
          <w:delText>PRT: computation - excluded oil</w:delText>
        </w:r>
      </w:del>
      <w:ins w:id="39" w:author="Comparison" w:date="2019-10-24T23:11:00Z">
        <w:r>
          <w:t>Excluded Oil</w:t>
        </w:r>
      </w:ins>
    </w:p>
    <w:p w14:paraId="052EC59E" w14:textId="3511FB2E" w:rsidR="005948FA" w:rsidRDefault="000E2229">
      <w:r>
        <w:t xml:space="preserve">OT05135    </w:t>
      </w:r>
      <w:del w:id="40" w:author="Comparison" w:date="2019-10-24T23:11:00Z">
        <w:r>
          <w:delText>PRT: computation - gas levy</w:delText>
        </w:r>
      </w:del>
      <w:ins w:id="41" w:author="Comparison" w:date="2019-10-24T23:11:00Z">
        <w:r>
          <w:t>Gas Levy</w:t>
        </w:r>
      </w:ins>
    </w:p>
    <w:p w14:paraId="6E5FEA14" w14:textId="0DDDF50C" w:rsidR="005948FA" w:rsidRDefault="000E2229">
      <w:r>
        <w:t xml:space="preserve">OT05150    </w:t>
      </w:r>
      <w:del w:id="42" w:author="Comparison" w:date="2019-10-24T23:11:00Z">
        <w:r>
          <w:delText>PRT: computation - stock</w:delText>
        </w:r>
        <w:r>
          <w:delText xml:space="preserve"> and oil in transit</w:delText>
        </w:r>
      </w:del>
      <w:ins w:id="43" w:author="Comparison" w:date="2019-10-24T23:11:00Z">
        <w:r>
          <w:t>Stock and Oil I</w:t>
        </w:r>
        <w:r>
          <w:t>n Transit</w:t>
        </w:r>
      </w:ins>
    </w:p>
    <w:p w14:paraId="70A3FD7E" w14:textId="77777777" w:rsidR="005948FA" w:rsidRDefault="000E2229">
      <w:r>
        <w:t xml:space="preserve"> Next page</w:t>
      </w:r>
    </w:p>
    <w:sectPr w:rsidR="00594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229"/>
    <w:rsid w:val="0015074B"/>
    <w:rsid w:val="0029639D"/>
    <w:rsid w:val="00326F90"/>
    <w:rsid w:val="005948FA"/>
    <w:rsid w:val="005A49EA"/>
    <w:rsid w:val="005B61DE"/>
    <w:rsid w:val="007704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C61FB8-91B2-4F25-80E9-F5C39C77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22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7D6F6-4FEC-449A-BD09-DF93D94F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2019-10-24T22:11:00Z</dcterms:modified>
  <cp:category/>
</cp:coreProperties>
</file>