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1F65" w14:textId="77777777" w:rsidR="009D1F16" w:rsidRDefault="005D483D">
      <w:pPr>
        <w:pStyle w:val="Title"/>
      </w:pPr>
      <w:bookmarkStart w:id="0" w:name="_GoBack"/>
      <w:bookmarkEnd w:id="0"/>
      <w:r>
        <w:t>HMRC - DT2850PP - DT2850 Double Taxation Relief Manual: Azerbaijan: Contents</w:t>
      </w:r>
    </w:p>
    <w:p w14:paraId="04804587" w14:textId="08A64A7D" w:rsidR="009D1F16" w:rsidRDefault="005D483D">
      <w:r>
        <w:t xml:space="preserve">DT2850    Azerbaijan: </w:t>
      </w:r>
      <w:del w:id="1" w:author="Comparison" w:date="2019-10-25T00:32:00Z">
        <w:r>
          <w:delText>Agreement</w:delText>
        </w:r>
      </w:del>
      <w:ins w:id="2" w:author="Comparison" w:date="2019-10-25T00:32:00Z">
        <w:r>
          <w:t>Agreements in force</w:t>
        </w:r>
      </w:ins>
    </w:p>
    <w:p w14:paraId="47F80BBB" w14:textId="6E8445DE" w:rsidR="009D1F16" w:rsidRDefault="005D483D">
      <w:r>
        <w:t xml:space="preserve">DT2851    Azerbaijan: </w:t>
      </w:r>
      <w:del w:id="3" w:author="Comparison" w:date="2019-10-25T00:32:00Z">
        <w:r>
          <w:delText>Tax credit relief</w:delText>
        </w:r>
      </w:del>
      <w:ins w:id="4" w:author="Comparison" w:date="2019-10-25T00:32:00Z">
        <w:r>
          <w:t>Admissible taxes</w:t>
        </w:r>
      </w:ins>
    </w:p>
    <w:p w14:paraId="11E6EDE9" w14:textId="63795925" w:rsidR="009D1F16" w:rsidRDefault="005D483D">
      <w:r>
        <w:t xml:space="preserve">DT2852    Azerbaijan: </w:t>
      </w:r>
      <w:del w:id="5" w:author="Comparison" w:date="2019-10-25T00:32:00Z">
        <w:r>
          <w:delText>Source</w:delText>
        </w:r>
      </w:del>
      <w:ins w:id="6" w:author="Comparison" w:date="2019-10-25T00:32:00Z">
        <w:r>
          <w:t>Treaty summary</w:t>
        </w:r>
      </w:ins>
    </w:p>
    <w:p w14:paraId="6341C97A" w14:textId="77777777" w:rsidR="009D1F16" w:rsidRDefault="005D483D">
      <w:r>
        <w:t>DT2853    Azerbaijan: Dividends</w:t>
      </w:r>
    </w:p>
    <w:p w14:paraId="6DDB323F" w14:textId="77777777" w:rsidR="009D1F16" w:rsidRDefault="005D483D">
      <w:r>
        <w:t xml:space="preserve">DT2854    </w:t>
      </w:r>
      <w:r>
        <w:t>Azerbaijan: Interest</w:t>
      </w:r>
    </w:p>
    <w:p w14:paraId="0D238E6E" w14:textId="77777777" w:rsidR="009D1F16" w:rsidRDefault="005D483D">
      <w:r>
        <w:t>DT2855    Azerbaijan: Royalties</w:t>
      </w:r>
    </w:p>
    <w:p w14:paraId="281BC909" w14:textId="77777777" w:rsidR="009D1F16" w:rsidRDefault="005D483D">
      <w:r>
        <w:t>DT2856    Azerbaijan: Relief from Azerbaijan tax</w:t>
      </w:r>
    </w:p>
    <w:p w14:paraId="4CFC2527" w14:textId="77777777" w:rsidR="009D1F16" w:rsidRDefault="005D483D">
      <w:r>
        <w:t xml:space="preserve"> Previous page</w:t>
      </w:r>
    </w:p>
    <w:sectPr w:rsidR="009D1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64D"/>
    <w:rsid w:val="0015074B"/>
    <w:rsid w:val="0029639D"/>
    <w:rsid w:val="00326F90"/>
    <w:rsid w:val="005D483D"/>
    <w:rsid w:val="006827DD"/>
    <w:rsid w:val="009D1F16"/>
    <w:rsid w:val="00AA1D8D"/>
    <w:rsid w:val="00B47730"/>
    <w:rsid w:val="00CB0664"/>
    <w:rsid w:val="00E14B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DED901-B438-44FC-974E-C04FFECB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D48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396A5-1814-4A32-AB54-9CDCE714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2019-10-24T23:32:00Z</dcterms:modified>
  <cp:category/>
</cp:coreProperties>
</file>