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592F6" w14:textId="77777777" w:rsidR="009E54B4" w:rsidRDefault="00974648">
      <w:pPr>
        <w:pStyle w:val="Title"/>
      </w:pPr>
      <w:bookmarkStart w:id="0" w:name="_GoBack"/>
      <w:bookmarkEnd w:id="0"/>
      <w:r>
        <w:t>HMRC - IPT04900 - Higher Rate Of IPT: Contents</w:t>
      </w:r>
    </w:p>
    <w:p w14:paraId="1813DBF5" w14:textId="77CD3394" w:rsidR="009E54B4" w:rsidRDefault="00974648">
      <w:r>
        <w:t xml:space="preserve">IPT04905    </w:t>
      </w:r>
      <w:del w:id="1" w:author="Comparison" w:date="2019-10-24T22:57:00Z">
        <w:r>
          <w:delText xml:space="preserve">Liability of insurance contracts: Higher rate of IPT: </w:delText>
        </w:r>
      </w:del>
      <w:r>
        <w:t>Legal provisions and purpose</w:t>
      </w:r>
    </w:p>
    <w:p w14:paraId="4CEA11C2" w14:textId="0684A49E" w:rsidR="009E54B4" w:rsidRDefault="00974648">
      <w:r>
        <w:t xml:space="preserve">IPT04910    </w:t>
      </w:r>
      <w:del w:id="2" w:author="Comparison" w:date="2019-10-24T22:57:00Z">
        <w:r>
          <w:delText xml:space="preserve">Liability of insurance contracts: Higher rate of IPT: </w:delText>
        </w:r>
      </w:del>
      <w:r>
        <w:t xml:space="preserve">Definition of </w:t>
      </w:r>
      <w:del w:id="3" w:author="Comparison" w:date="2019-10-24T22:57:00Z">
        <w:r>
          <w:delText>“motor car”</w:delText>
        </w:r>
      </w:del>
      <w:ins w:id="4" w:author="Comparison" w:date="2019-10-24T22:57:00Z">
        <w:r>
          <w:t>'motor car'</w:t>
        </w:r>
      </w:ins>
      <w:r>
        <w:t xml:space="preserve"> and </w:t>
      </w:r>
      <w:del w:id="5" w:author="Comparison" w:date="2019-10-24T22:57:00Z">
        <w:r>
          <w:delText xml:space="preserve">“motor </w:delText>
        </w:r>
        <w:r>
          <w:delText>cycle”</w:delText>
        </w:r>
      </w:del>
      <w:ins w:id="6" w:author="Comparison" w:date="2019-10-24T22:57:00Z">
        <w:r>
          <w:t>'motor cycle'</w:t>
        </w:r>
      </w:ins>
    </w:p>
    <w:p w14:paraId="4AB80B74" w14:textId="29ABF5C6" w:rsidR="009E54B4" w:rsidRDefault="00974648">
      <w:r>
        <w:t xml:space="preserve">IPT04915    </w:t>
      </w:r>
      <w:del w:id="7" w:author="Comparison" w:date="2019-10-24T22:57:00Z">
        <w:r>
          <w:delText xml:space="preserve">Liability of insurance contracts: Higher rate of IPT: </w:delText>
        </w:r>
      </w:del>
      <w:r>
        <w:t>Definition of domestic appliances</w:t>
      </w:r>
    </w:p>
    <w:p w14:paraId="119C4207" w14:textId="4500857F" w:rsidR="009E54B4" w:rsidRDefault="00974648">
      <w:r>
        <w:t xml:space="preserve">IPT04916    </w:t>
      </w:r>
      <w:del w:id="8" w:author="Comparison" w:date="2019-10-24T22:57:00Z">
        <w:r>
          <w:delText xml:space="preserve">Liability of insurance contracts: Higher rate of IPT: </w:delText>
        </w:r>
      </w:del>
      <w:r>
        <w:t>Definition of certain circumstances</w:t>
      </w:r>
    </w:p>
    <w:p w14:paraId="329DB4B3" w14:textId="400E2770" w:rsidR="009E54B4" w:rsidRDefault="00974648">
      <w:r>
        <w:t xml:space="preserve">IPT04920    </w:t>
      </w:r>
      <w:del w:id="9" w:author="Comparison" w:date="2019-10-24T22:57:00Z">
        <w:r>
          <w:delText>Liability of insurance contracts: H</w:delText>
        </w:r>
        <w:r>
          <w:delText xml:space="preserve">igher rate of IPT: </w:delText>
        </w:r>
      </w:del>
      <w:r>
        <w:t>Suppliers of motor vehicles or specified goods?</w:t>
      </w:r>
    </w:p>
    <w:p w14:paraId="672A0CAB" w14:textId="7A0BC668" w:rsidR="009E54B4" w:rsidRDefault="00974648">
      <w:r>
        <w:t xml:space="preserve">IPT04925    </w:t>
      </w:r>
      <w:del w:id="10" w:author="Comparison" w:date="2019-10-24T22:57:00Z">
        <w:r>
          <w:delText xml:space="preserve">Liability of insurance contracts: Higher rate of IPT: </w:delText>
        </w:r>
      </w:del>
      <w:r>
        <w:t>Statement of Practice</w:t>
      </w:r>
    </w:p>
    <w:p w14:paraId="5334ED90" w14:textId="30C77201" w:rsidR="009E54B4" w:rsidRDefault="00974648">
      <w:r>
        <w:t xml:space="preserve">IPT04930    </w:t>
      </w:r>
      <w:del w:id="11" w:author="Comparison" w:date="2019-10-24T22:57:00Z">
        <w:r>
          <w:delText xml:space="preserve">Liability of insurance contracts: Higher rate of IPT: </w:delText>
        </w:r>
      </w:del>
      <w:r>
        <w:t>Protected cell companies</w:t>
      </w:r>
    </w:p>
    <w:p w14:paraId="308A874D" w14:textId="6E6D4B54" w:rsidR="009E54B4" w:rsidRDefault="00974648">
      <w:r>
        <w:t xml:space="preserve">IPT04935    </w:t>
      </w:r>
      <w:del w:id="12" w:author="Comparison" w:date="2019-10-24T22:57:00Z">
        <w:r>
          <w:delText xml:space="preserve">Liability of insurance contracts: Higher rate of IPT: </w:delText>
        </w:r>
      </w:del>
      <w:r>
        <w:t>Treatment of different types of insurance</w:t>
      </w:r>
    </w:p>
    <w:p w14:paraId="4D757495" w14:textId="189EE8E7" w:rsidR="009E54B4" w:rsidRDefault="00974648">
      <w:r>
        <w:t xml:space="preserve">IPT04940    </w:t>
      </w:r>
      <w:del w:id="13" w:author="Comparison" w:date="2019-10-24T22:57:00Z">
        <w:r>
          <w:delText xml:space="preserve">Liability of insurance contracts: Higher rate of IPT: </w:delText>
        </w:r>
      </w:del>
      <w:r>
        <w:t xml:space="preserve">Travel </w:t>
      </w:r>
      <w:del w:id="14" w:author="Comparison" w:date="2019-10-24T22:57:00Z">
        <w:r>
          <w:delText>insurance: Contents</w:delText>
        </w:r>
      </w:del>
      <w:ins w:id="15" w:author="Comparison" w:date="2019-10-24T22:57:00Z">
        <w:r>
          <w:t>Insurance</w:t>
        </w:r>
      </w:ins>
    </w:p>
    <w:p w14:paraId="2E064947" w14:textId="23599AE5" w:rsidR="009E54B4" w:rsidRDefault="00974648">
      <w:r>
        <w:t xml:space="preserve">IPT04965    </w:t>
      </w:r>
      <w:del w:id="16" w:author="Comparison" w:date="2019-10-24T22:57:00Z">
        <w:r>
          <w:delText>Liability of insurance contracts: Higher rate of IPT:</w:delText>
        </w:r>
        <w:r>
          <w:delText xml:space="preserve"> </w:delText>
        </w:r>
      </w:del>
      <w:r>
        <w:t>Other matters</w:t>
      </w:r>
    </w:p>
    <w:p w14:paraId="4235F7C5" w14:textId="77777777" w:rsidR="009E54B4" w:rsidRDefault="00974648">
      <w:r>
        <w:t xml:space="preserve"> Previous page</w:t>
      </w:r>
    </w:p>
    <w:sectPr w:rsidR="009E54B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020E"/>
    <w:rsid w:val="0029639D"/>
    <w:rsid w:val="00326F90"/>
    <w:rsid w:val="00522BA0"/>
    <w:rsid w:val="008D0F27"/>
    <w:rsid w:val="00974648"/>
    <w:rsid w:val="009E54B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FE9B89F1-B817-49A8-9308-5DE99001E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97464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46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6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99F33A0-DB56-4FF1-ACAF-A5DD245B1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2019-10-24T21:57:00Z</dcterms:modified>
  <cp:category/>
</cp:coreProperties>
</file>