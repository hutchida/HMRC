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AD875" w14:textId="77777777" w:rsidR="00390637" w:rsidRDefault="007538FB">
      <w:pPr>
        <w:pStyle w:val="Title"/>
      </w:pPr>
      <w:bookmarkStart w:id="0" w:name="_GoBack"/>
      <w:bookmarkEnd w:id="0"/>
      <w:r>
        <w:t>HMRC - OT10800 - PRT: Decommissioning Certainty: Contents</w:t>
      </w:r>
    </w:p>
    <w:p w14:paraId="74FED35F" w14:textId="77777777" w:rsidR="00390637" w:rsidRDefault="007538FB">
      <w:pPr>
        <w:rPr>
          <w:ins w:id="1" w:author="Comparison" w:date="2019-10-30T18:18:00Z"/>
        </w:rPr>
      </w:pPr>
      <w:ins w:id="2" w:author="Comparison" w:date="2019-10-30T18:18:00Z">
        <w:r>
          <w:t>OT10801    Decommissioning relief deeds</w:t>
        </w:r>
      </w:ins>
    </w:p>
    <w:p w14:paraId="6EFFDFAA" w14:textId="04296724" w:rsidR="00390637" w:rsidRDefault="007538FB">
      <w:r>
        <w:t xml:space="preserve">OT10803    </w:t>
      </w:r>
      <w:del w:id="3" w:author="Comparison" w:date="2019-10-30T18:18:00Z">
        <w:r>
          <w:delText>PRT: decommissioning certainty - outline</w:delText>
        </w:r>
      </w:del>
      <w:ins w:id="4" w:author="Comparison" w:date="2019-10-30T18:18:00Z">
        <w:r>
          <w:t>Outline</w:t>
        </w:r>
      </w:ins>
      <w:r>
        <w:t xml:space="preserve"> of the legislation</w:t>
      </w:r>
    </w:p>
    <w:p w14:paraId="69347C35" w14:textId="43668008" w:rsidR="00390637" w:rsidRDefault="007538FB">
      <w:r>
        <w:t xml:space="preserve">OT10805    </w:t>
      </w:r>
      <w:del w:id="5" w:author="Comparison" w:date="2019-10-30T18:18:00Z">
        <w:r>
          <w:delText>PRT: decommissioning certainty - the</w:delText>
        </w:r>
      </w:del>
      <w:ins w:id="6" w:author="Comparison" w:date="2019-10-30T18:18:00Z">
        <w:r>
          <w:t>The</w:t>
        </w:r>
      </w:ins>
      <w:r>
        <w:t xml:space="preserve"> effect of a claim on PRT</w:t>
      </w:r>
    </w:p>
    <w:p w14:paraId="1D8DFC69" w14:textId="4E4A9656" w:rsidR="00390637" w:rsidRDefault="007538FB">
      <w:r>
        <w:t xml:space="preserve">OT10808    </w:t>
      </w:r>
      <w:del w:id="7" w:author="Comparison" w:date="2019-10-30T18:18:00Z">
        <w:r>
          <w:delText>PRT: decommissioning certainty - the</w:delText>
        </w:r>
      </w:del>
      <w:ins w:id="8" w:author="Comparison" w:date="2019-10-30T18:18:00Z">
        <w:r>
          <w:t>The</w:t>
        </w:r>
      </w:ins>
      <w:r>
        <w:t xml:space="preserve"> effect of claims on Oil Allowance</w:t>
      </w:r>
    </w:p>
    <w:p w14:paraId="6B1904FC" w14:textId="77777777" w:rsidR="00390637" w:rsidRDefault="007538FB">
      <w:r>
        <w:t xml:space="preserve"> Previous page</w:t>
      </w:r>
    </w:p>
    <w:p w14:paraId="39E12445" w14:textId="77777777" w:rsidR="00390637" w:rsidRDefault="007538FB">
      <w:r>
        <w:t xml:space="preserve"> Next page</w:t>
      </w:r>
    </w:p>
    <w:sectPr w:rsidR="003906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790"/>
    <w:rsid w:val="0029639D"/>
    <w:rsid w:val="00326F90"/>
    <w:rsid w:val="003832CF"/>
    <w:rsid w:val="00390637"/>
    <w:rsid w:val="003F64D5"/>
    <w:rsid w:val="007538F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CF95145-A45D-4BE1-BBF6-C8853662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538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94C282-CBA5-4D48-A606-48FABE8E5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2019-10-30T18:18:00Z</dcterms:modified>
  <cp:category/>
</cp:coreProperties>
</file>