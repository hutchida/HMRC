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913CF" w14:textId="77777777" w:rsidR="005B3E28" w:rsidRDefault="004511CE">
      <w:pPr>
        <w:pStyle w:val="Title"/>
      </w:pPr>
      <w:bookmarkStart w:id="0" w:name="_GoBack"/>
      <w:bookmarkEnd w:id="0"/>
      <w:r>
        <w:t>HMRC - CFM98300 - Interest Restriction: Commencement Rules</w:t>
      </w:r>
    </w:p>
    <w:p w14:paraId="45A9CC2F" w14:textId="77777777" w:rsidR="005B3E28" w:rsidRDefault="004511CE">
      <w:pPr>
        <w:rPr>
          <w:ins w:id="1" w:author="Comparison" w:date="2019-10-24T23:34:00Z"/>
        </w:rPr>
      </w:pPr>
      <w:ins w:id="2" w:author="Comparison" w:date="2019-10-24T23:34:00Z">
        <w:r>
          <w:t>CFM98310    Commencement rules: introduction</w:t>
        </w:r>
      </w:ins>
    </w:p>
    <w:p w14:paraId="1E0AF4B4" w14:textId="77777777" w:rsidR="005B3E28" w:rsidRDefault="004511CE">
      <w:pPr>
        <w:rPr>
          <w:ins w:id="3" w:author="Comparison" w:date="2019-10-24T23:34:00Z"/>
        </w:rPr>
      </w:pPr>
      <w:ins w:id="4" w:author="Comparison" w:date="2019-10-24T23:34:00Z">
        <w:r>
          <w:t>CFM98320    Commencement rules: straddling period of account</w:t>
        </w:r>
      </w:ins>
    </w:p>
    <w:p w14:paraId="255A57C3" w14:textId="77777777" w:rsidR="005B3E28" w:rsidRDefault="004511CE">
      <w:pPr>
        <w:rPr>
          <w:ins w:id="5" w:author="Comparison" w:date="2019-10-24T23:34:00Z"/>
        </w:rPr>
      </w:pPr>
      <w:ins w:id="6" w:author="Comparison" w:date="2019-10-24T23:34:00Z">
        <w:r>
          <w:t>CFM98330    Commencement rules: repeal of Worldwide Debt Cap</w:t>
        </w:r>
      </w:ins>
    </w:p>
    <w:p w14:paraId="15E59A6D" w14:textId="77777777" w:rsidR="005B3E28" w:rsidRDefault="004511CE">
      <w:pPr>
        <w:rPr>
          <w:ins w:id="7" w:author="Comparison" w:date="2019-10-24T23:34:00Z"/>
        </w:rPr>
      </w:pPr>
      <w:ins w:id="8" w:author="Comparison" w:date="2019-10-24T23:34:00Z">
        <w:r>
          <w:t xml:space="preserve">CFM98350    </w:t>
        </w:r>
        <w:r>
          <w:t>Commencement rules: extended time limits</w:t>
        </w:r>
      </w:ins>
    </w:p>
    <w:p w14:paraId="2461FF1F" w14:textId="77777777" w:rsidR="005B3E28" w:rsidRDefault="004511CE">
      <w:pPr>
        <w:rPr>
          <w:ins w:id="9" w:author="Comparison" w:date="2019-10-24T23:34:00Z"/>
        </w:rPr>
      </w:pPr>
      <w:ins w:id="10" w:author="Comparison" w:date="2019-10-24T23:34:00Z">
        <w:r>
          <w:t>CFM98360    Commencement rules: previous accounting and tax changes</w:t>
        </w:r>
      </w:ins>
    </w:p>
    <w:p w14:paraId="5E851297" w14:textId="77777777" w:rsidR="005B3E28" w:rsidRDefault="004511CE">
      <w:r>
        <w:t xml:space="preserve"> Previous page</w:t>
      </w:r>
    </w:p>
    <w:p w14:paraId="32270BE4" w14:textId="77777777" w:rsidR="005B3E28" w:rsidRDefault="004511CE">
      <w:r>
        <w:t xml:space="preserve"> Next page</w:t>
      </w:r>
    </w:p>
    <w:sectPr w:rsidR="005B3E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5F0"/>
    <w:rsid w:val="00034616"/>
    <w:rsid w:val="0006063C"/>
    <w:rsid w:val="0015074B"/>
    <w:rsid w:val="0029639D"/>
    <w:rsid w:val="00326F90"/>
    <w:rsid w:val="0032798F"/>
    <w:rsid w:val="004511CE"/>
    <w:rsid w:val="005B3E28"/>
    <w:rsid w:val="00AA1D8D"/>
    <w:rsid w:val="00B47730"/>
    <w:rsid w:val="00CB0664"/>
    <w:rsid w:val="00FB22D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7EE36BB-B5FC-4BA9-9BBE-C31E06AE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511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11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1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2EC1F4-84AD-4D9F-A5AE-BB46FF67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2019-10-24T22:34:00Z</dcterms:modified>
  <cp:category/>
</cp:coreProperties>
</file>