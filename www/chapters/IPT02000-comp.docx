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9052C" w14:textId="77777777" w:rsidR="00D1264F" w:rsidRDefault="00D5191B">
      <w:pPr>
        <w:pStyle w:val="Title"/>
      </w:pPr>
      <w:bookmarkStart w:id="0" w:name="_GoBack"/>
      <w:bookmarkEnd w:id="0"/>
      <w:r>
        <w:t>HMRC - IPT02000 - The Insurance Industry: Contents</w:t>
      </w:r>
    </w:p>
    <w:p w14:paraId="74B83FAD" w14:textId="52318A71" w:rsidR="00D1264F" w:rsidRDefault="00D5191B">
      <w:r>
        <w:t xml:space="preserve">IPT02100    </w:t>
      </w:r>
      <w:del w:id="1" w:author="Comparison" w:date="2019-10-30T18:21:00Z">
        <w:r>
          <w:delText>The insurance industry: purpose</w:delText>
        </w:r>
      </w:del>
      <w:ins w:id="2" w:author="Comparison" w:date="2019-10-30T18:21:00Z">
        <w:r>
          <w:t>Purpose</w:t>
        </w:r>
      </w:ins>
      <w:r>
        <w:t xml:space="preserve"> and outline of this section</w:t>
      </w:r>
    </w:p>
    <w:p w14:paraId="5B6FC6C2" w14:textId="7488E6B3" w:rsidR="00D1264F" w:rsidRDefault="00D5191B">
      <w:r>
        <w:t xml:space="preserve">IPT02200    </w:t>
      </w:r>
      <w:del w:id="3" w:author="Comparison" w:date="2019-10-30T18:21:00Z">
        <w:r>
          <w:delText xml:space="preserve">The Insurance Industry: </w:delText>
        </w:r>
      </w:del>
      <w:r>
        <w:t>What is insurance</w:t>
      </w:r>
      <w:del w:id="4" w:author="Comparison" w:date="2019-10-30T18:21:00Z">
        <w:r>
          <w:delText>?: Contents</w:delText>
        </w:r>
      </w:del>
      <w:ins w:id="5" w:author="Comparison" w:date="2019-10-30T18:21:00Z">
        <w:r>
          <w:t>?</w:t>
        </w:r>
      </w:ins>
    </w:p>
    <w:p w14:paraId="6A28E481" w14:textId="0E719771" w:rsidR="00D1264F" w:rsidRDefault="00D5191B">
      <w:r>
        <w:t xml:space="preserve">IPT02300    </w:t>
      </w:r>
      <w:del w:id="6" w:author="Comparison" w:date="2019-10-30T18:21:00Z">
        <w:r>
          <w:delText xml:space="preserve">The Insurance Industry: </w:delText>
        </w:r>
      </w:del>
      <w:r>
        <w:t>Types of insurance</w:t>
      </w:r>
      <w:del w:id="7" w:author="Comparison" w:date="2019-10-30T18:21:00Z">
        <w:r>
          <w:delText xml:space="preserve">: </w:delText>
        </w:r>
        <w:r>
          <w:delText>Contents</w:delText>
        </w:r>
      </w:del>
    </w:p>
    <w:p w14:paraId="3DD31582" w14:textId="36CB7A9B" w:rsidR="00D1264F" w:rsidRDefault="00D5191B">
      <w:r>
        <w:t xml:space="preserve">IPT02400    </w:t>
      </w:r>
      <w:del w:id="8" w:author="Comparison" w:date="2019-10-30T18:21:00Z">
        <w:r>
          <w:delText xml:space="preserve">The insurance industry: </w:delText>
        </w:r>
      </w:del>
      <w:r>
        <w:t>Lloyd's</w:t>
      </w:r>
    </w:p>
    <w:p w14:paraId="65ED049A" w14:textId="372B5AC2" w:rsidR="00D1264F" w:rsidRDefault="00D5191B">
      <w:r>
        <w:t xml:space="preserve">IPT02500    </w:t>
      </w:r>
      <w:del w:id="9" w:author="Comparison" w:date="2019-10-30T18:21:00Z">
        <w:r>
          <w:delText>The insurance industry: brokers</w:delText>
        </w:r>
      </w:del>
      <w:ins w:id="10" w:author="Comparison" w:date="2019-10-30T18:21:00Z">
        <w:r>
          <w:t>Brokers</w:t>
        </w:r>
      </w:ins>
      <w:r>
        <w:t xml:space="preserve"> and other intermediaries</w:t>
      </w:r>
    </w:p>
    <w:p w14:paraId="50D662C2" w14:textId="1545A523" w:rsidR="00D1264F" w:rsidRDefault="00D5191B">
      <w:r>
        <w:t xml:space="preserve">IPT02600    </w:t>
      </w:r>
      <w:del w:id="11" w:author="Comparison" w:date="2019-10-30T18:21:00Z">
        <w:r>
          <w:delText xml:space="preserve">The insurance industry: insurance </w:delText>
        </w:r>
      </w:del>
      <w:ins w:id="12" w:author="Comparison" w:date="2019-10-30T18:21:00Z">
        <w:r>
          <w:t xml:space="preserve">Insurance </w:t>
        </w:r>
      </w:ins>
      <w:r>
        <w:t>regulation</w:t>
      </w:r>
    </w:p>
    <w:p w14:paraId="4B978C02" w14:textId="2BDCEF55" w:rsidR="00D1264F" w:rsidRDefault="00D5191B">
      <w:r>
        <w:t xml:space="preserve">IPT02700    </w:t>
      </w:r>
      <w:del w:id="13" w:author="Comparison" w:date="2019-10-30T18:21:00Z">
        <w:r>
          <w:delText>The insurance industry: further</w:delText>
        </w:r>
      </w:del>
      <w:ins w:id="14" w:author="Comparison" w:date="2019-10-30T18:21:00Z">
        <w:r>
          <w:t>Further</w:t>
        </w:r>
      </w:ins>
      <w:r>
        <w:t xml:space="preserve"> resources</w:t>
      </w:r>
    </w:p>
    <w:p w14:paraId="0FE31946" w14:textId="77777777" w:rsidR="00D1264F" w:rsidRDefault="00D5191B">
      <w:r>
        <w:t xml:space="preserve"> Previous page</w:t>
      </w:r>
    </w:p>
    <w:p w14:paraId="164D3F2A" w14:textId="77777777" w:rsidR="00D1264F" w:rsidRDefault="00D5191B">
      <w:r>
        <w:t xml:space="preserve"> Next page</w:t>
      </w:r>
    </w:p>
    <w:sectPr w:rsidR="00D12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DD7"/>
    <w:rsid w:val="00804C6E"/>
    <w:rsid w:val="00A550D4"/>
    <w:rsid w:val="00AA1D8D"/>
    <w:rsid w:val="00B47730"/>
    <w:rsid w:val="00CB0664"/>
    <w:rsid w:val="00D1264F"/>
    <w:rsid w:val="00D519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CA8CF5-B6DA-470C-B18F-E23BBE37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519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EBE9D6-4107-47C3-99F9-A36C42FFB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2019-10-30T18:21:00Z</dcterms:modified>
  <cp:category/>
</cp:coreProperties>
</file>