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1DC1" w14:textId="77777777" w:rsidR="00616FD7" w:rsidRDefault="00CE37A3">
      <w:pPr>
        <w:pStyle w:val="Title"/>
      </w:pPr>
      <w:bookmarkStart w:id="0" w:name="_GoBack"/>
      <w:bookmarkEnd w:id="0"/>
      <w:r>
        <w:t>HMRC - CTM40510 - Claims For Exemption</w:t>
      </w:r>
    </w:p>
    <w:p w14:paraId="23125493" w14:textId="77777777" w:rsidR="00616FD7" w:rsidRDefault="00CE37A3">
      <w:r>
        <w:t xml:space="preserve">A registered society is not exempt from corporation tax. CTIS has seen a number of claims from, for example, community shops arguing that they are exempt because they are a registered society and/or a not for </w:t>
      </w:r>
      <w:r>
        <w:t>profit organisation. As in</w:t>
      </w:r>
    </w:p>
    <w:p w14:paraId="11434E9E" w14:textId="77777777" w:rsidR="00616FD7" w:rsidRDefault="00CE37A3">
      <w:r>
        <w:t>A body such as a community shop is trading and is potentially in competition with other shops and businesses. It does not trade with a view to making a loss, rather it will try to make a profit, but, rather than distribute its pr</w:t>
      </w:r>
      <w:r>
        <w:t>ofits to its members, any profit/surplus is likely to be ploughed back in to the business or to other community projects. That does not however mean that it will be exempt from tax.</w:t>
      </w:r>
    </w:p>
    <w:p w14:paraId="5E2BB440" w14:textId="77777777" w:rsidR="00616FD7" w:rsidRDefault="00CE37A3">
      <w:r>
        <w:t>Any claim that a registered industrial and provident society qualifies for</w:t>
      </w:r>
      <w:r>
        <w:t xml:space="preserve"> full or partial exemption from liability to tax should therefore be considered critically dealt with as follows.</w:t>
      </w:r>
    </w:p>
    <w:p w14:paraId="4DAEE593" w14:textId="77777777" w:rsidR="00616FD7" w:rsidRDefault="00CE37A3">
      <w:r>
        <w:t>Where the such a claim for full or partial exemption is:</w:t>
      </w:r>
    </w:p>
    <w:p w14:paraId="49AA0893" w14:textId="0FF4576B" w:rsidR="00616FD7" w:rsidRDefault="00CE37A3">
      <w:r>
        <w:t>from liability as trading incomeunder Case I of Schedule D on the grounds that the so</w:t>
      </w:r>
      <w:r>
        <w:t xml:space="preserve">cietyit is a mutual trading concern, it should be dealt with in accordance with the guidance at </w:t>
      </w:r>
      <w:del w:id="1" w:author="Comparison" w:date="2019-10-30T17:22:00Z">
        <w:r>
          <w:delText>CTM40950 onwards.</w:delText>
        </w:r>
      </w:del>
      <w:ins w:id="2" w:author="Comparison" w:date="2019-10-30T17:22:00Z">
        <w:r>
          <w:t>[A registered society is not exempt from corporation tax. CTIS has seen a number of claims from, for example, community shops arguing that they are exempt becau</w:t>
        </w:r>
        <w:r>
          <w:t>se they are a registered society and/or a not for profit organisation. As in</w:t>
        </w:r>
      </w:ins>
    </w:p>
    <w:p w14:paraId="1B17D6E2" w14:textId="77777777" w:rsidR="00616FD7" w:rsidRDefault="00CE37A3">
      <w:pPr>
        <w:rPr>
          <w:ins w:id="3" w:author="Comparison" w:date="2019-10-30T17:22:00Z"/>
        </w:rPr>
      </w:pPr>
      <w:ins w:id="4" w:author="Comparison" w:date="2019-10-30T17:22:00Z">
        <w:r>
          <w:t>A body such as a community shop is trading and is potentially in competition with other shops and businesses. It does not trade with a view to making a loss, rather it will try to</w:t>
        </w:r>
        <w:r>
          <w:t xml:space="preserve"> make a profit, but, rather than distribute its profits to its members, any profit/surplus is likely to be ploughed back in to the business or to other community projects. That does not however mean that it will be exempt from tax.</w:t>
        </w:r>
      </w:ins>
    </w:p>
    <w:p w14:paraId="7C9B49A8" w14:textId="77777777" w:rsidR="00616FD7" w:rsidRDefault="00CE37A3">
      <w:pPr>
        <w:rPr>
          <w:ins w:id="5" w:author="Comparison" w:date="2019-10-30T17:22:00Z"/>
        </w:rPr>
      </w:pPr>
      <w:ins w:id="6" w:author="Comparison" w:date="2019-10-30T17:22:00Z">
        <w:r>
          <w:t>Any claim that a registe</w:t>
        </w:r>
        <w:r>
          <w:t>red industrial and provident society qualifies for full or partial exemption from liability to tax should therefore be considered critically dealt with as follows.</w:t>
        </w:r>
      </w:ins>
    </w:p>
    <w:p w14:paraId="6C659CA7" w14:textId="77777777" w:rsidR="00616FD7" w:rsidRDefault="00CE37A3">
      <w:pPr>
        <w:rPr>
          <w:ins w:id="7" w:author="Comparison" w:date="2019-10-30T17:22:00Z"/>
        </w:rPr>
      </w:pPr>
      <w:ins w:id="8" w:author="Comparison" w:date="2019-10-30T17:22:00Z">
        <w:r>
          <w:t>Where the such a claim for full or partial exemption is:</w:t>
        </w:r>
      </w:ins>
    </w:p>
    <w:p w14:paraId="11379ECB" w14:textId="77777777" w:rsidR="00616FD7" w:rsidRDefault="00CE37A3">
      <w:pPr>
        <w:rPr>
          <w:ins w:id="9" w:author="Comparison" w:date="2019-10-30T17:22:00Z"/>
        </w:rPr>
      </w:pPr>
      <w:ins w:id="10" w:author="Comparison" w:date="2019-10-30T17:22:00Z">
        <w:r>
          <w:t>from liability as trading incomeund</w:t>
        </w:r>
        <w:r>
          <w:t>er Case I of Schedule D on the grounds that the societyit is a mutual trading concern, it should be dealt with in accordance with the guidance at](https://www.gov.uk/hmrc-internal-manuals/company-taxation-manual/ctm40950) onwards.</w:t>
        </w:r>
      </w:ins>
    </w:p>
    <w:p w14:paraId="1DD3896C" w14:textId="77777777" w:rsidR="00616FD7" w:rsidRDefault="00CE37A3">
      <w:r>
        <w:t>on the grounds that it is</w:t>
      </w:r>
      <w:r>
        <w:t xml:space="preserve"> a charity, it should be submitted to HMRC Charities.</w:t>
      </w:r>
    </w:p>
    <w:p w14:paraId="574BA623" w14:textId="77777777" w:rsidR="00616FD7" w:rsidRDefault="00CE37A3">
      <w:r>
        <w:lastRenderedPageBreak/>
        <w:t>Special types of society</w:t>
      </w:r>
    </w:p>
    <w:p w14:paraId="0C316582" w14:textId="77777777" w:rsidR="00616FD7" w:rsidRDefault="00CE37A3">
      <w:r>
        <w:t>As regards:</w:t>
      </w:r>
    </w:p>
    <w:p w14:paraId="5E0FE911" w14:textId="77777777" w:rsidR="00616FD7" w:rsidRDefault="00CE37A3">
      <w:r>
        <w:t>a society carrying on operating as a club, see [A registered society is not exempt from corporation tax. CTIS has seen a number of claims from, for example, communit</w:t>
      </w:r>
      <w:r>
        <w:t>y shops arguing that they are exempt because they are a registered society and/or a not for profit organisation. As in</w:t>
      </w:r>
    </w:p>
    <w:p w14:paraId="236D1DE6" w14:textId="77777777" w:rsidR="00616FD7" w:rsidRDefault="00CE37A3">
      <w:r>
        <w:t>A body such as a community shop is trading and is potentially in competition with other shops and businesses. It does not trade with a vi</w:t>
      </w:r>
      <w:r>
        <w:t>ew to making a loss, rather it will try to make a profit, but, rather than distribute its profits to its members, any profit/surplus is likely to be ploughed back in to the business or to other community projects. That does not however mean that it will be</w:t>
      </w:r>
      <w:r>
        <w:t xml:space="preserve"> exempt from tax.</w:t>
      </w:r>
    </w:p>
    <w:p w14:paraId="2C20C989" w14:textId="77777777" w:rsidR="00616FD7" w:rsidRDefault="00CE37A3">
      <w:r>
        <w:t>Any claim that a registered industrial and provident society qualifies for full or partial exemption from liability to tax should therefore be considered critically dealt with as follows.</w:t>
      </w:r>
    </w:p>
    <w:p w14:paraId="00E06377" w14:textId="77777777" w:rsidR="00616FD7" w:rsidRDefault="00CE37A3">
      <w:r>
        <w:t>Where the such a claim for full or partial exempti</w:t>
      </w:r>
      <w:r>
        <w:t>on is:</w:t>
      </w:r>
    </w:p>
    <w:p w14:paraId="3B5485C7" w14:textId="2BCA5ACC" w:rsidR="00616FD7" w:rsidRDefault="00CE37A3">
      <w:r>
        <w:t xml:space="preserve">from liability as trading incomeunder Case I of Schedule D on the grounds that the societyit is a mutual trading concern, it should be dealt with in accordance with the guidance at </w:t>
      </w:r>
      <w:del w:id="11" w:author="Comparison" w:date="2019-10-30T17:22:00Z">
        <w:r>
          <w:delText>CTM40950 onwards.</w:delText>
        </w:r>
      </w:del>
      <w:ins w:id="12" w:author="Comparison" w:date="2019-10-30T17:22:00Z">
        <w:r>
          <w:t>[A registered society is not exempt from corporation tax. CTIS has s</w:t>
        </w:r>
        <w:r>
          <w:t>een a number of claims from, for example, community shops arguing that they are exempt because they are a registered society and/or a not for profit organisation. As in</w:t>
        </w:r>
      </w:ins>
    </w:p>
    <w:p w14:paraId="349CE9F4" w14:textId="77777777" w:rsidR="00616FD7" w:rsidRDefault="00CE37A3">
      <w:pPr>
        <w:rPr>
          <w:ins w:id="13" w:author="Comparison" w:date="2019-10-30T17:22:00Z"/>
        </w:rPr>
      </w:pPr>
      <w:ins w:id="14" w:author="Comparison" w:date="2019-10-30T17:22:00Z">
        <w:r>
          <w:t>A body such as a community shop is trading and is potentially in competition with other</w:t>
        </w:r>
        <w:r>
          <w:t xml:space="preserve"> shops and businesses. It does not trade with a view to making a loss, rather it will try to make a profit, but, rather than distribute its profits to its members, any profit/surplus is likely to be ploughed back in to the business or to other community pr</w:t>
        </w:r>
        <w:r>
          <w:t>ojects. That does not however mean that it will be exempt from tax.</w:t>
        </w:r>
      </w:ins>
    </w:p>
    <w:p w14:paraId="02C7FF99" w14:textId="77777777" w:rsidR="00616FD7" w:rsidRDefault="00CE37A3">
      <w:pPr>
        <w:rPr>
          <w:ins w:id="15" w:author="Comparison" w:date="2019-10-30T17:22:00Z"/>
        </w:rPr>
      </w:pPr>
      <w:ins w:id="16" w:author="Comparison" w:date="2019-10-30T17:22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4DA54EC6" w14:textId="77777777" w:rsidR="00616FD7" w:rsidRDefault="00CE37A3">
      <w:pPr>
        <w:rPr>
          <w:ins w:id="17" w:author="Comparison" w:date="2019-10-30T17:22:00Z"/>
        </w:rPr>
      </w:pPr>
      <w:ins w:id="18" w:author="Comparison" w:date="2019-10-30T17:22:00Z">
        <w:r>
          <w:t>Where the such a claim for full or partial exemption is:</w:t>
        </w:r>
      </w:ins>
    </w:p>
    <w:p w14:paraId="59CBD2A1" w14:textId="77777777" w:rsidR="00616FD7" w:rsidRDefault="00CE37A3">
      <w:pPr>
        <w:rPr>
          <w:ins w:id="19" w:author="Comparison" w:date="2019-10-30T17:22:00Z"/>
        </w:rPr>
      </w:pPr>
      <w:ins w:id="20" w:author="Comparison" w:date="2019-10-30T17:22:00Z">
        <w:r>
          <w:t>from liability as trading incomeunder Case I of Schedule D on the grounds that the societyit is a mutual trading concern, it should be dealt with in accordance with the guidance at](https://www.gov.u</w:t>
        </w:r>
        <w:r>
          <w:t>k/hmrc-internal-manuals/company-taxation-manual/ctm40950) onwards.</w:t>
        </w:r>
      </w:ins>
    </w:p>
    <w:p w14:paraId="7B5C4D04" w14:textId="77777777" w:rsidR="00616FD7" w:rsidRDefault="00CE37A3">
      <w:r>
        <w:t>on the grounds that it is a charity, it should be submitted to HMRC Charities.</w:t>
      </w:r>
    </w:p>
    <w:p w14:paraId="1F038D30" w14:textId="77777777" w:rsidR="00616FD7" w:rsidRDefault="00CE37A3">
      <w:r>
        <w:t>Special types of society</w:t>
      </w:r>
    </w:p>
    <w:p w14:paraId="664C324B" w14:textId="77777777" w:rsidR="00616FD7" w:rsidRDefault="00CE37A3">
      <w:r>
        <w:t>As regards:</w:t>
      </w:r>
    </w:p>
    <w:p w14:paraId="14324882" w14:textId="77777777" w:rsidR="00616FD7" w:rsidRDefault="00CE37A3">
      <w:r>
        <w:t>a society carrying on operating as a club, see](https://www.gov.uk/hmrc-i</w:t>
      </w:r>
      <w:r>
        <w:t>nternal-manuals/company-taxation-manual/ctm40100) onwards,</w:t>
      </w:r>
    </w:p>
    <w:p w14:paraId="68144DDC" w14:textId="77777777" w:rsidR="00616FD7" w:rsidRDefault="00CE37A3">
      <w:r>
        <w:t>a society registered as a credit union, see [A registered society is not exempt from corporation tax. CTIS has seen a number of claims from, for example, community shops arguing that they are exemp</w:t>
      </w:r>
      <w:r>
        <w:t>t because they are a registered society and/or a not for profit organisation. As in</w:t>
      </w:r>
    </w:p>
    <w:p w14:paraId="6DFBD852" w14:textId="77777777" w:rsidR="00616FD7" w:rsidRDefault="00CE37A3">
      <w:r>
        <w:t>A body such as a community shop is trading and is potentially in competition with other shops and businesses. It does not trade with a view to making a loss, rather it will</w:t>
      </w:r>
      <w:r>
        <w:t xml:space="preserve"> try to make a profit, but, rather than distribute its profits to its members, any profit/surplus is likely to be ploughed back in to the business or to other community projects. That does not however mean that it will be exempt from tax.</w:t>
      </w:r>
    </w:p>
    <w:p w14:paraId="71A6B51A" w14:textId="77777777" w:rsidR="00616FD7" w:rsidRDefault="00CE37A3">
      <w:r>
        <w:t xml:space="preserve">Any claim that a </w:t>
      </w:r>
      <w:r>
        <w:t>registered industrial and provident society qualifies for full or partial exemption from liability to tax should therefore be considered critically dealt with as follows.</w:t>
      </w:r>
    </w:p>
    <w:p w14:paraId="237E9544" w14:textId="77777777" w:rsidR="00616FD7" w:rsidRDefault="00CE37A3">
      <w:r>
        <w:t>Where the such a claim for full or partial exemption is:</w:t>
      </w:r>
    </w:p>
    <w:p w14:paraId="4A311E0E" w14:textId="0D09FD0F" w:rsidR="00616FD7" w:rsidRDefault="00CE37A3">
      <w:r>
        <w:t xml:space="preserve">from liability as </w:t>
      </w:r>
      <w:r>
        <w:t xml:space="preserve">trading incomeunder Case I of Schedule D on the grounds that the societyit is a mutual trading concern, it should be dealt with in accordance with the guidance at </w:t>
      </w:r>
      <w:del w:id="21" w:author="Comparison" w:date="2019-10-30T17:22:00Z">
        <w:r>
          <w:delText>CTM40950 onwards.</w:delText>
        </w:r>
      </w:del>
      <w:ins w:id="22" w:author="Comparison" w:date="2019-10-30T17:22:00Z">
        <w:r>
          <w:t>[A registered society is not exempt from corporation tax. CTIS has seen a number of claims fr</w:t>
        </w:r>
        <w:r>
          <w:t>om, for example, community shops arguing that they are exempt because they are a registered society and/or a not for profit organisation. As in</w:t>
        </w:r>
      </w:ins>
    </w:p>
    <w:p w14:paraId="595ADC72" w14:textId="77777777" w:rsidR="00616FD7" w:rsidRDefault="00CE37A3">
      <w:pPr>
        <w:rPr>
          <w:ins w:id="23" w:author="Comparison" w:date="2019-10-30T17:22:00Z"/>
        </w:rPr>
      </w:pPr>
      <w:ins w:id="24" w:author="Comparison" w:date="2019-10-30T17:22:00Z">
        <w:r>
          <w:t>A body such as a community shop is trading and is potentially in competition with other shops and businesses. It</w:t>
        </w:r>
        <w:r>
          <w:t xml:space="preserve"> does not trade with a view to making a loss, rather it will try to make a profit, but, rather than distribute its profits to its members, any profit/surplus is likely to be ploughed back in to the business or to other community projects. That does not how</w:t>
        </w:r>
        <w:r>
          <w:t>ever mean that it will be exempt from tax.</w:t>
        </w:r>
      </w:ins>
    </w:p>
    <w:p w14:paraId="0DC7E7B2" w14:textId="77777777" w:rsidR="00616FD7" w:rsidRDefault="00CE37A3">
      <w:pPr>
        <w:rPr>
          <w:ins w:id="25" w:author="Comparison" w:date="2019-10-30T17:22:00Z"/>
        </w:rPr>
      </w:pPr>
      <w:ins w:id="26" w:author="Comparison" w:date="2019-10-30T17:22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491048D1" w14:textId="77777777" w:rsidR="00616FD7" w:rsidRDefault="00CE37A3">
      <w:pPr>
        <w:rPr>
          <w:ins w:id="27" w:author="Comparison" w:date="2019-10-30T17:22:00Z"/>
        </w:rPr>
      </w:pPr>
      <w:ins w:id="28" w:author="Comparison" w:date="2019-10-30T17:22:00Z">
        <w:r>
          <w:t>Where the such a claim fo</w:t>
        </w:r>
        <w:r>
          <w:t>r full or partial exemption is:</w:t>
        </w:r>
      </w:ins>
    </w:p>
    <w:p w14:paraId="10C659C3" w14:textId="77777777" w:rsidR="00616FD7" w:rsidRDefault="00CE37A3">
      <w:pPr>
        <w:rPr>
          <w:ins w:id="29" w:author="Comparison" w:date="2019-10-30T17:22:00Z"/>
        </w:rPr>
      </w:pPr>
      <w:ins w:id="30" w:author="Comparison" w:date="2019-10-30T17:22:00Z">
        <w:r>
          <w:t>from liability as trading incomeunder Case I of Schedule D on the grounds that the societyit is a mutual trading concern, it should be dealt with in accordance with the guidance at](https://www.gov.uk/hmrc-internal-manuals/c</w:t>
        </w:r>
        <w:r>
          <w:t>ompany-taxation-manual/ctm40950) onwards.</w:t>
        </w:r>
      </w:ins>
    </w:p>
    <w:p w14:paraId="246E4D88" w14:textId="77777777" w:rsidR="00616FD7" w:rsidRDefault="00CE37A3">
      <w:r>
        <w:t>on the grounds that it is a charity, it should be submitted to HMRC Charities.</w:t>
      </w:r>
    </w:p>
    <w:p w14:paraId="36A11D05" w14:textId="77777777" w:rsidR="00616FD7" w:rsidRDefault="00CE37A3">
      <w:r>
        <w:t>Special types of society</w:t>
      </w:r>
    </w:p>
    <w:p w14:paraId="5DE30EA6" w14:textId="77777777" w:rsidR="00616FD7" w:rsidRDefault="00CE37A3">
      <w:r>
        <w:t>As regards:</w:t>
      </w:r>
    </w:p>
    <w:p w14:paraId="6AB5DB3B" w14:textId="77777777" w:rsidR="00616FD7" w:rsidRDefault="00CE37A3">
      <w:r>
        <w:t>a society carrying on operating as a club, see [A registered society is not exempt from corporatio</w:t>
      </w:r>
      <w:r>
        <w:t>n tax. CTIS has seen a number of claims from, for example, community shops arguing that they are exempt because they are a registered society and/or a not for profit organisation. As in</w:t>
      </w:r>
    </w:p>
    <w:p w14:paraId="5DA859F9" w14:textId="77777777" w:rsidR="00616FD7" w:rsidRDefault="00CE37A3">
      <w:r>
        <w:t>A body such as a community shop is trading and is potentially in compe</w:t>
      </w:r>
      <w:r>
        <w:t>tition with other shops and businesses. It does not trade with a view to making a loss, rather it will try to make a profit, but, rather than distribute its profits to its members, any profit/surplus is likely to be ploughed back in to the business or to o</w:t>
      </w:r>
      <w:r>
        <w:t>ther community projects. That does not however mean that it will be exempt from tax.</w:t>
      </w:r>
    </w:p>
    <w:p w14:paraId="1E9082BF" w14:textId="77777777" w:rsidR="00616FD7" w:rsidRDefault="00CE37A3">
      <w:r>
        <w:t xml:space="preserve">Any claim that a registered industrial and provident society qualifies for full or partial exemption from liability to tax should therefore be considered critically dealt </w:t>
      </w:r>
      <w:r>
        <w:t>with as follows.</w:t>
      </w:r>
    </w:p>
    <w:p w14:paraId="28F49255" w14:textId="77777777" w:rsidR="00616FD7" w:rsidRDefault="00CE37A3">
      <w:r>
        <w:t>Where the such a claim for full or partial exemption is:</w:t>
      </w:r>
    </w:p>
    <w:p w14:paraId="499EA284" w14:textId="533DDDB9" w:rsidR="00616FD7" w:rsidRDefault="00CE37A3">
      <w:r>
        <w:t xml:space="preserve">from liability as trading incomeunder Case I of Schedule D on the grounds that the societyit is a mutual trading concern, it should be dealt with in accordance with the guidance at </w:t>
      </w:r>
      <w:del w:id="31" w:author="Comparison" w:date="2019-10-30T17:22:00Z">
        <w:r>
          <w:delText>CTM40950 onwards.</w:delText>
        </w:r>
      </w:del>
      <w:ins w:id="32" w:author="Comparison" w:date="2019-10-30T17:22:00Z">
        <w:r>
          <w:t>[</w:t>
        </w:r>
        <w:r>
          <w:t>A registered society is not exempt from corporation tax. CTIS has seen a number of claims from, for example, community shops arguing that they are exempt because they are a registered society and/or a not for profit organisation. As in</w:t>
        </w:r>
      </w:ins>
    </w:p>
    <w:p w14:paraId="65CD8169" w14:textId="77777777" w:rsidR="00616FD7" w:rsidRDefault="00CE37A3">
      <w:pPr>
        <w:rPr>
          <w:ins w:id="33" w:author="Comparison" w:date="2019-10-30T17:22:00Z"/>
        </w:rPr>
      </w:pPr>
      <w:ins w:id="34" w:author="Comparison" w:date="2019-10-30T17:22:00Z">
        <w:r>
          <w:t>A body such as a com</w:t>
        </w:r>
        <w:r>
          <w:t>munity shop is trading and is potentially in competition with other shops and businesses. It does not trade with a view to making a loss, rather it will try to make a profit, but, rather than distribute its profits to its members, any profit/surplus is lik</w:t>
        </w:r>
        <w:r>
          <w:t>ely to be ploughed back in to the business or to other community projects. That does not however mean that it will be exempt from tax.</w:t>
        </w:r>
      </w:ins>
    </w:p>
    <w:p w14:paraId="17EA82B9" w14:textId="77777777" w:rsidR="00616FD7" w:rsidRDefault="00CE37A3">
      <w:pPr>
        <w:rPr>
          <w:ins w:id="35" w:author="Comparison" w:date="2019-10-30T17:22:00Z"/>
        </w:rPr>
      </w:pPr>
      <w:ins w:id="36" w:author="Comparison" w:date="2019-10-30T17:22:00Z">
        <w:r>
          <w:t>Any claim that a registered industrial and provident society qualifies for full or partial exemption from liability to ta</w:t>
        </w:r>
        <w:r>
          <w:t>x should therefore be considered critically dealt with as follows.</w:t>
        </w:r>
      </w:ins>
    </w:p>
    <w:p w14:paraId="1AA5A410" w14:textId="77777777" w:rsidR="00616FD7" w:rsidRDefault="00CE37A3">
      <w:pPr>
        <w:rPr>
          <w:ins w:id="37" w:author="Comparison" w:date="2019-10-30T17:22:00Z"/>
        </w:rPr>
      </w:pPr>
      <w:ins w:id="38" w:author="Comparison" w:date="2019-10-30T17:22:00Z">
        <w:r>
          <w:t>Where the such a claim for full or partial exemption is:</w:t>
        </w:r>
      </w:ins>
    </w:p>
    <w:p w14:paraId="5F93BDC5" w14:textId="77777777" w:rsidR="00616FD7" w:rsidRDefault="00CE37A3">
      <w:pPr>
        <w:rPr>
          <w:ins w:id="39" w:author="Comparison" w:date="2019-10-30T17:22:00Z"/>
        </w:rPr>
      </w:pPr>
      <w:ins w:id="40" w:author="Comparison" w:date="2019-10-30T17:22:00Z">
        <w:r>
          <w:t xml:space="preserve">from liability as trading incomeunder Case I of Schedule D on the grounds that the societyit is a mutual trading concern, it should </w:t>
        </w:r>
        <w:r>
          <w:t>be dealt with in accordance with the guidance at](https://www.gov.uk/hmrc-internal-manuals/company-taxation-manual/ctm40950) onwards.</w:t>
        </w:r>
      </w:ins>
    </w:p>
    <w:p w14:paraId="41E4251A" w14:textId="77777777" w:rsidR="00616FD7" w:rsidRDefault="00CE37A3">
      <w:r>
        <w:t>on the grounds that it is a charity, it should be submitted to HMRC Charities.</w:t>
      </w:r>
    </w:p>
    <w:p w14:paraId="68703DEB" w14:textId="77777777" w:rsidR="00616FD7" w:rsidRDefault="00CE37A3">
      <w:r>
        <w:t>Special types of society</w:t>
      </w:r>
    </w:p>
    <w:p w14:paraId="35045AA8" w14:textId="77777777" w:rsidR="00616FD7" w:rsidRDefault="00CE37A3">
      <w:r>
        <w:t>As regards:</w:t>
      </w:r>
    </w:p>
    <w:p w14:paraId="0316A34C" w14:textId="77777777" w:rsidR="00616FD7" w:rsidRDefault="00CE37A3">
      <w:r>
        <w:t xml:space="preserve">a </w:t>
      </w:r>
      <w:r>
        <w:t>society carrying on operating as a club, see](https://www.gov.uk/hmrc-internal-manuals/company-taxation-manual/ctm40100) onwards,</w:t>
      </w:r>
    </w:p>
    <w:p w14:paraId="168339EF" w14:textId="77777777" w:rsidR="00616FD7" w:rsidRDefault="00CE37A3">
      <w:r>
        <w:t>a society registered as a credit union, see](https://www.gov.uk/hmrc-internal-manuals/company-taxation-manual/ctm40150) onward</w:t>
      </w:r>
      <w:r>
        <w:t>s.</w:t>
      </w:r>
    </w:p>
    <w:p w14:paraId="43523675" w14:textId="77777777" w:rsidR="00616FD7" w:rsidRDefault="00CE37A3">
      <w:r>
        <w:t xml:space="preserve">a society registered as a housing association or registered social landlord, see [A registered society is not exempt from corporation tax. CTIS has seen a number of claims from, for example, community shops arguing that they are exempt because they are </w:t>
      </w:r>
      <w:r>
        <w:t>a registered society and/or a not for profit organisation. As in</w:t>
      </w:r>
    </w:p>
    <w:p w14:paraId="43FFEC90" w14:textId="77777777" w:rsidR="00616FD7" w:rsidRDefault="00CE37A3">
      <w:r>
        <w:t>A body such as a community shop is trading and is potentially in competition with other shops and businesses. It does not trade with a view to making a loss, rather it will try to make a prof</w:t>
      </w:r>
      <w:r>
        <w:t>it, but, rather than distribute its profits to its members, any profit/surplus is likely to be ploughed back in to the business or to other community projects. That does not however mean that it will be exempt from tax.</w:t>
      </w:r>
    </w:p>
    <w:p w14:paraId="4C2323C8" w14:textId="77777777" w:rsidR="00616FD7" w:rsidRDefault="00CE37A3">
      <w:r>
        <w:t>Any claim that a registered industri</w:t>
      </w:r>
      <w:r>
        <w:t>al and provident society qualifies for full or partial exemption from liability to tax should therefore be considered critically dealt with as follows.</w:t>
      </w:r>
    </w:p>
    <w:p w14:paraId="7B2096D4" w14:textId="77777777" w:rsidR="00616FD7" w:rsidRDefault="00CE37A3">
      <w:r>
        <w:t>Where the such a claim for full or partial exemption is:</w:t>
      </w:r>
    </w:p>
    <w:p w14:paraId="2C4747CA" w14:textId="076FE1AB" w:rsidR="00616FD7" w:rsidRDefault="00CE37A3">
      <w:r>
        <w:t>from liability as trading incomeunder Case I of</w:t>
      </w:r>
      <w:r>
        <w:t xml:space="preserve"> Schedule D on the grounds that the societyit is a mutual trading concern, it should be dealt with in accordance with the guidance at </w:t>
      </w:r>
      <w:del w:id="41" w:author="Comparison" w:date="2019-10-30T17:22:00Z">
        <w:r>
          <w:delText>CTM40950 onwards.</w:delText>
        </w:r>
      </w:del>
      <w:ins w:id="42" w:author="Comparison" w:date="2019-10-30T17:22:00Z">
        <w:r>
          <w:t>[A registered society is not exempt from corporation tax. CTIS has seen a number of claims from, for example, community sh</w:t>
        </w:r>
        <w:r>
          <w:t>ops arguing that they are exempt because they are a registered society and/or a not for profit organisation. As in</w:t>
        </w:r>
      </w:ins>
    </w:p>
    <w:p w14:paraId="4599E520" w14:textId="77777777" w:rsidR="00616FD7" w:rsidRDefault="00CE37A3">
      <w:pPr>
        <w:rPr>
          <w:ins w:id="43" w:author="Comparison" w:date="2019-10-30T17:22:00Z"/>
        </w:rPr>
      </w:pPr>
      <w:ins w:id="44" w:author="Comparison" w:date="2019-10-30T17:22:00Z">
        <w:r>
          <w:t>A body such as a community shop is trading and is potentially in competition with other shops and businesses. It does not trade with a view t</w:t>
        </w:r>
        <w:r>
          <w:t>o making a loss, rather it will try to make a profit, but, rather than distribute its profits to its members, any profit/surplus is likely to be ploughed back in to the business or to other community projects. That does not however mean that it will be exe</w:t>
        </w:r>
        <w:r>
          <w:t>mpt from tax.</w:t>
        </w:r>
      </w:ins>
    </w:p>
    <w:p w14:paraId="3BF7E72C" w14:textId="77777777" w:rsidR="00616FD7" w:rsidRDefault="00CE37A3">
      <w:pPr>
        <w:rPr>
          <w:ins w:id="45" w:author="Comparison" w:date="2019-10-30T17:22:00Z"/>
        </w:rPr>
      </w:pPr>
      <w:ins w:id="46" w:author="Comparison" w:date="2019-10-30T17:22:00Z">
        <w:r>
          <w:t>Any claim that a registered industrial and provident society qualifies for full or partial exemption from liability to tax should therefore be considered critically dealt with as follows.</w:t>
        </w:r>
      </w:ins>
    </w:p>
    <w:p w14:paraId="306C6810" w14:textId="77777777" w:rsidR="00616FD7" w:rsidRDefault="00CE37A3">
      <w:pPr>
        <w:rPr>
          <w:ins w:id="47" w:author="Comparison" w:date="2019-10-30T17:22:00Z"/>
        </w:rPr>
      </w:pPr>
      <w:ins w:id="48" w:author="Comparison" w:date="2019-10-30T17:22:00Z">
        <w:r>
          <w:t xml:space="preserve">Where the such a claim for full or partial </w:t>
        </w:r>
        <w:r>
          <w:t>exemption is:</w:t>
        </w:r>
      </w:ins>
    </w:p>
    <w:p w14:paraId="49E108ED" w14:textId="77777777" w:rsidR="00616FD7" w:rsidRDefault="00CE37A3">
      <w:pPr>
        <w:rPr>
          <w:ins w:id="49" w:author="Comparison" w:date="2019-10-30T17:22:00Z"/>
        </w:rPr>
      </w:pPr>
      <w:ins w:id="50" w:author="Comparison" w:date="2019-10-30T17:22:00Z">
        <w:r>
          <w:t>from liability as trading incomeunder Case I of Schedule D on the grounds that the societyit is a mutual trading concern, it should be dealt with in accordance with the guidance at](https://www.gov.uk/hmrc-internal-manuals/company-taxation-ma</w:t>
        </w:r>
        <w:r>
          <w:t>nual/ctm40950) onwards.</w:t>
        </w:r>
      </w:ins>
    </w:p>
    <w:p w14:paraId="59204124" w14:textId="77777777" w:rsidR="00616FD7" w:rsidRDefault="00CE37A3">
      <w:r>
        <w:t>on the grounds that it is a charity, it should be submitted to HMRC Charities.</w:t>
      </w:r>
    </w:p>
    <w:p w14:paraId="456FE223" w14:textId="77777777" w:rsidR="00616FD7" w:rsidRDefault="00CE37A3">
      <w:r>
        <w:t>Special types of society</w:t>
      </w:r>
    </w:p>
    <w:p w14:paraId="70432D4E" w14:textId="77777777" w:rsidR="00616FD7" w:rsidRDefault="00CE37A3">
      <w:r>
        <w:t>As regards:</w:t>
      </w:r>
    </w:p>
    <w:p w14:paraId="5C2E0C4F" w14:textId="77777777" w:rsidR="00616FD7" w:rsidRDefault="00CE37A3">
      <w:r>
        <w:t>a society carrying on operating as a club, see [A registered society is not exempt from corporation tax. CTIS has se</w:t>
      </w:r>
      <w:r>
        <w:t>en a number of claims from, for example, community shops arguing that they are exempt because they are a registered society and/or a not for profit organisation. As in</w:t>
      </w:r>
    </w:p>
    <w:p w14:paraId="6D9B2004" w14:textId="77777777" w:rsidR="00616FD7" w:rsidRDefault="00CE37A3">
      <w:r>
        <w:t xml:space="preserve">A body such as a community shop is trading and is potentially in competition with other </w:t>
      </w:r>
      <w:r>
        <w:t>shops and businesses. It does not trade with a view to making a loss, rather it will try to make a profit, but, rather than distribute its profits to its members, any profit/surplus is likely to be ploughed back in to the business or to other community pro</w:t>
      </w:r>
      <w:r>
        <w:t>jects. That does not however mean that it will be exempt from tax.</w:t>
      </w:r>
    </w:p>
    <w:p w14:paraId="73283A2D" w14:textId="77777777" w:rsidR="00616FD7" w:rsidRDefault="00CE37A3">
      <w:r>
        <w:t>Any claim that a registered industrial and provident society qualifies for full or partial exemption from liability to tax should therefore be considered critically dealt with as follows.</w:t>
      </w:r>
    </w:p>
    <w:p w14:paraId="694CD2F2" w14:textId="77777777" w:rsidR="00616FD7" w:rsidRDefault="00CE37A3">
      <w:r>
        <w:t>W</w:t>
      </w:r>
      <w:r>
        <w:t>here the such a claim for full or partial exemption is:</w:t>
      </w:r>
    </w:p>
    <w:p w14:paraId="43457ED5" w14:textId="6A312054" w:rsidR="00616FD7" w:rsidRDefault="00CE37A3">
      <w:r>
        <w:t xml:space="preserve">from liability as trading incomeunder Case I of Schedule D on the grounds that the societyit is a mutual trading concern, it should be dealt with in accordance with the guidance at </w:t>
      </w:r>
      <w:del w:id="51" w:author="Comparison" w:date="2019-10-30T17:22:00Z">
        <w:r>
          <w:delText>CTM40950 onwards.</w:delText>
        </w:r>
      </w:del>
      <w:ins w:id="52" w:author="Comparison" w:date="2019-10-30T17:22:00Z">
        <w:r>
          <w:t>[A registered socie</w:t>
        </w:r>
        <w:r>
          <w:t>ty is not exempt from corporation tax. CTIS has seen a number of claims from, for example, community shops arguing that they are exempt because they are a registered society and/or a not for profit organisation. As in</w:t>
        </w:r>
      </w:ins>
    </w:p>
    <w:p w14:paraId="5C1F80F4" w14:textId="77777777" w:rsidR="00616FD7" w:rsidRDefault="00CE37A3">
      <w:pPr>
        <w:rPr>
          <w:ins w:id="53" w:author="Comparison" w:date="2019-10-30T17:22:00Z"/>
        </w:rPr>
      </w:pPr>
      <w:ins w:id="54" w:author="Comparison" w:date="2019-10-30T17:22:00Z">
        <w:r>
          <w:t>A body such as a community shop is tra</w:t>
        </w:r>
        <w:r>
          <w:t>ding and is potentially in competition with other shops and businesses. It does not trade with a view to making a loss, rather it will try to make a profit, but, rather than distribute its profits to its members, any profit/surplus is likely to be ploughed</w:t>
        </w:r>
        <w:r>
          <w:t xml:space="preserve"> back in to the business or to other community projects. That does not however mean that it will be exempt from tax.</w:t>
        </w:r>
      </w:ins>
    </w:p>
    <w:p w14:paraId="3FA2E6BC" w14:textId="77777777" w:rsidR="00616FD7" w:rsidRDefault="00CE37A3">
      <w:pPr>
        <w:rPr>
          <w:ins w:id="55" w:author="Comparison" w:date="2019-10-30T17:22:00Z"/>
        </w:rPr>
      </w:pPr>
      <w:ins w:id="56" w:author="Comparison" w:date="2019-10-30T17:22:00Z">
        <w:r>
          <w:t>Any claim that a registered industrial and provident society qualifies for full or partial exemption from liability to tax should therefore</w:t>
        </w:r>
        <w:r>
          <w:t xml:space="preserve"> be considered critically dealt with as follows.</w:t>
        </w:r>
      </w:ins>
    </w:p>
    <w:p w14:paraId="677A88D2" w14:textId="77777777" w:rsidR="00616FD7" w:rsidRDefault="00CE37A3">
      <w:pPr>
        <w:rPr>
          <w:ins w:id="57" w:author="Comparison" w:date="2019-10-30T17:22:00Z"/>
        </w:rPr>
      </w:pPr>
      <w:ins w:id="58" w:author="Comparison" w:date="2019-10-30T17:22:00Z">
        <w:r>
          <w:t>Where the such a claim for full or partial exemption is:</w:t>
        </w:r>
      </w:ins>
    </w:p>
    <w:p w14:paraId="62DFC7EA" w14:textId="77777777" w:rsidR="00616FD7" w:rsidRDefault="00CE37A3">
      <w:pPr>
        <w:rPr>
          <w:ins w:id="59" w:author="Comparison" w:date="2019-10-30T17:22:00Z"/>
        </w:rPr>
      </w:pPr>
      <w:ins w:id="60" w:author="Comparison" w:date="2019-10-30T17:22:00Z">
        <w:r>
          <w:t>from liability as trading incomeunder Case I of Schedule D on the grounds that the societyit is a mutual trading concern, it should be dealt with in a</w:t>
        </w:r>
        <w:r>
          <w:t>ccordance with the guidance at](https://www.gov.uk/hmrc-internal-manuals/company-taxation-manual/ctm40950) onwards.</w:t>
        </w:r>
      </w:ins>
    </w:p>
    <w:p w14:paraId="3E053DDD" w14:textId="77777777" w:rsidR="00616FD7" w:rsidRDefault="00CE37A3">
      <w:r>
        <w:t>on the grounds that it is a charity, it should be submitted to HMRC Charities.</w:t>
      </w:r>
    </w:p>
    <w:p w14:paraId="6A2329AA" w14:textId="77777777" w:rsidR="00616FD7" w:rsidRDefault="00CE37A3">
      <w:r>
        <w:t>Special types of society</w:t>
      </w:r>
    </w:p>
    <w:p w14:paraId="62024B8D" w14:textId="77777777" w:rsidR="00616FD7" w:rsidRDefault="00CE37A3">
      <w:r>
        <w:t>As regards:</w:t>
      </w:r>
    </w:p>
    <w:p w14:paraId="0D19568A" w14:textId="77777777" w:rsidR="00616FD7" w:rsidRDefault="00CE37A3">
      <w:r>
        <w:t>a society carrying on op</w:t>
      </w:r>
      <w:r>
        <w:t>erating as a club, see](https://www.gov.uk/hmrc-internal-manuals/company-taxation-manual/ctm40100) onwards,</w:t>
      </w:r>
    </w:p>
    <w:p w14:paraId="20199858" w14:textId="77777777" w:rsidR="00616FD7" w:rsidRDefault="00CE37A3">
      <w:r>
        <w:t>a society registered as a credit union, see [A registered society is not exempt from corporation tax. CTIS has seen a number of claims from, for exa</w:t>
      </w:r>
      <w:r>
        <w:t>mple, community shops arguing that they are exempt because they are a registered society and/or a not for profit organisation. As in</w:t>
      </w:r>
    </w:p>
    <w:p w14:paraId="10F621E4" w14:textId="77777777" w:rsidR="00616FD7" w:rsidRDefault="00CE37A3">
      <w:r>
        <w:t>A body such as a community shop is trading and is potentially in competition with other shops and businesses. It does not t</w:t>
      </w:r>
      <w:r>
        <w:t>rade with a view to making a loss, rather it will try to make a profit, but, rather than distribute its profits to its members, any profit/surplus is likely to be ploughed back in to the business or to other community projects. That does not however mean t</w:t>
      </w:r>
      <w:r>
        <w:t>hat it will be exempt from tax.</w:t>
      </w:r>
    </w:p>
    <w:p w14:paraId="4D7EEAF7" w14:textId="77777777" w:rsidR="00616FD7" w:rsidRDefault="00CE37A3">
      <w:r>
        <w:t>Any claim that a registered industrial and provident society qualifies for full or partial exemption from liability to tax should therefore be considered critically dealt with as follows.</w:t>
      </w:r>
    </w:p>
    <w:p w14:paraId="1908D5FB" w14:textId="77777777" w:rsidR="00616FD7" w:rsidRDefault="00CE37A3">
      <w:r>
        <w:t>Where the such a claim for full or p</w:t>
      </w:r>
      <w:r>
        <w:t>artial exemption is:</w:t>
      </w:r>
    </w:p>
    <w:p w14:paraId="0305C645" w14:textId="79B23418" w:rsidR="00616FD7" w:rsidRDefault="00CE37A3">
      <w:r>
        <w:t xml:space="preserve">from liability as trading incomeunder Case I of Schedule D on the grounds that the societyit is a mutual trading concern, it should be dealt with in accordance with the guidance at </w:t>
      </w:r>
      <w:del w:id="61" w:author="Comparison" w:date="2019-10-30T17:22:00Z">
        <w:r>
          <w:delText>CTM40950 onwards.</w:delText>
        </w:r>
      </w:del>
      <w:ins w:id="62" w:author="Comparison" w:date="2019-10-30T17:22:00Z">
        <w:r>
          <w:t>[A registered society is not exempt from corporation t</w:t>
        </w:r>
        <w:r>
          <w:t>ax. CTIS has seen a number of claims from, for example, community shops arguing that they are exempt because they are a registered society and/or a not for profit organisation. As in</w:t>
        </w:r>
      </w:ins>
    </w:p>
    <w:p w14:paraId="0F93EE81" w14:textId="77777777" w:rsidR="00616FD7" w:rsidRDefault="00CE37A3">
      <w:pPr>
        <w:rPr>
          <w:ins w:id="63" w:author="Comparison" w:date="2019-10-30T17:22:00Z"/>
        </w:rPr>
      </w:pPr>
      <w:ins w:id="64" w:author="Comparison" w:date="2019-10-30T17:22:00Z">
        <w:r>
          <w:t>A body such as a community shop is trading and is potentially in competit</w:t>
        </w:r>
        <w:r>
          <w:t>ion with other shops and businesses. It does not trade with a view to making a loss, rather it will try to make a profit, but, rather than distribute its profits to its members, any profit/surplus is likely to be ploughed back in to the business or to othe</w:t>
        </w:r>
        <w:r>
          <w:t>r community projects. That does not however mean that it will be exempt from tax.</w:t>
        </w:r>
      </w:ins>
    </w:p>
    <w:p w14:paraId="39318F80" w14:textId="77777777" w:rsidR="00616FD7" w:rsidRDefault="00CE37A3">
      <w:pPr>
        <w:rPr>
          <w:ins w:id="65" w:author="Comparison" w:date="2019-10-30T17:22:00Z"/>
        </w:rPr>
      </w:pPr>
      <w:ins w:id="66" w:author="Comparison" w:date="2019-10-30T17:22:00Z">
        <w:r>
          <w:t>Any claim that a registered industrial and provident society qualifies for full or partial exemption from liability to tax should therefore be considered critically dealt wit</w:t>
        </w:r>
        <w:r>
          <w:t>h as follows.</w:t>
        </w:r>
      </w:ins>
    </w:p>
    <w:p w14:paraId="3D5AFAAA" w14:textId="77777777" w:rsidR="00616FD7" w:rsidRDefault="00CE37A3">
      <w:pPr>
        <w:rPr>
          <w:ins w:id="67" w:author="Comparison" w:date="2019-10-30T17:22:00Z"/>
        </w:rPr>
      </w:pPr>
      <w:ins w:id="68" w:author="Comparison" w:date="2019-10-30T17:22:00Z">
        <w:r>
          <w:t>Where the such a claim for full or partial exemption is:</w:t>
        </w:r>
      </w:ins>
    </w:p>
    <w:p w14:paraId="664F2B70" w14:textId="77777777" w:rsidR="00616FD7" w:rsidRDefault="00CE37A3">
      <w:pPr>
        <w:rPr>
          <w:ins w:id="69" w:author="Comparison" w:date="2019-10-30T17:22:00Z"/>
        </w:rPr>
      </w:pPr>
      <w:ins w:id="70" w:author="Comparison" w:date="2019-10-30T17:22:00Z">
        <w:r>
          <w:t>from liability as trading incomeunder Case I of Schedule D on the grounds that the societyit is a mutual trading concern, it should be dealt with in accordance with the guidance at](htt</w:t>
        </w:r>
        <w:r>
          <w:t>ps://www.gov.uk/hmrc-internal-manuals/company-taxation-manual/ctm40950) onwards.</w:t>
        </w:r>
      </w:ins>
    </w:p>
    <w:p w14:paraId="0642662C" w14:textId="77777777" w:rsidR="00616FD7" w:rsidRDefault="00CE37A3">
      <w:r>
        <w:t>on the grounds that it is a charity, it should be submitted to HMRC Charities.</w:t>
      </w:r>
    </w:p>
    <w:p w14:paraId="3C564A7A" w14:textId="77777777" w:rsidR="00616FD7" w:rsidRDefault="00CE37A3">
      <w:r>
        <w:t>Special types of society</w:t>
      </w:r>
    </w:p>
    <w:p w14:paraId="5573EF67" w14:textId="77777777" w:rsidR="00616FD7" w:rsidRDefault="00CE37A3">
      <w:r>
        <w:t>As regards:</w:t>
      </w:r>
    </w:p>
    <w:p w14:paraId="5BB42E63" w14:textId="77777777" w:rsidR="00616FD7" w:rsidRDefault="00CE37A3">
      <w:r>
        <w:t xml:space="preserve">a society carrying on operating as a club, see [A </w:t>
      </w:r>
      <w:r>
        <w:t>registered society is not exempt from corporation tax. CTIS has seen a number of claims from, for example, community shops arguing that they are exempt because they are a registered society and/or a not for profit organisation. As in</w:t>
      </w:r>
    </w:p>
    <w:p w14:paraId="2A64825A" w14:textId="77777777" w:rsidR="00616FD7" w:rsidRDefault="00CE37A3">
      <w:r>
        <w:t>A body such as a commu</w:t>
      </w:r>
      <w:r>
        <w:t>nity shop is trading and is potentially in competition with other shops and businesses. It does not trade with a view to making a loss, rather it will try to make a profit, but, rather than distribute its profits to its members, any profit/surplus is likel</w:t>
      </w:r>
      <w:r>
        <w:t>y to be ploughed back in to the business or to other community projects. That does not however mean that it will be exempt from tax.</w:t>
      </w:r>
    </w:p>
    <w:p w14:paraId="6CE9903B" w14:textId="77777777" w:rsidR="00616FD7" w:rsidRDefault="00CE37A3">
      <w:r>
        <w:t xml:space="preserve">Any claim that a registered industrial and provident society qualifies for full or partial exemption from liability to tax </w:t>
      </w:r>
      <w:r>
        <w:t>should therefore be considered critically dealt with as follows.</w:t>
      </w:r>
    </w:p>
    <w:p w14:paraId="574F29F5" w14:textId="77777777" w:rsidR="00616FD7" w:rsidRDefault="00CE37A3">
      <w:r>
        <w:t>Where the such a claim for full or partial exemption is:</w:t>
      </w:r>
    </w:p>
    <w:p w14:paraId="13098608" w14:textId="4485670B" w:rsidR="00616FD7" w:rsidRDefault="00CE37A3">
      <w:r>
        <w:t>from liability as trading incomeunder Case I of Schedule D on the grounds that the societyit is a mutual trading concern, it should be</w:t>
      </w:r>
      <w:r>
        <w:t xml:space="preserve"> dealt with in accordance with the guidance at </w:t>
      </w:r>
      <w:del w:id="71" w:author="Comparison" w:date="2019-10-30T17:22:00Z">
        <w:r>
          <w:delText>CTM40950 onwards.</w:delText>
        </w:r>
      </w:del>
      <w:ins w:id="72" w:author="Comparison" w:date="2019-10-30T17:22:00Z">
        <w:r>
          <w:t>[A registered society is not exempt from corporation tax. CTIS has seen a number of claims from, for example, community shops arguing that they are exempt because they are a registered society and/or a not for</w:t>
        </w:r>
        <w:r>
          <w:t xml:space="preserve"> profit organisation. As in</w:t>
        </w:r>
      </w:ins>
    </w:p>
    <w:p w14:paraId="6F679534" w14:textId="77777777" w:rsidR="00616FD7" w:rsidRDefault="00CE37A3">
      <w:pPr>
        <w:rPr>
          <w:ins w:id="73" w:author="Comparison" w:date="2019-10-30T17:22:00Z"/>
        </w:rPr>
      </w:pPr>
      <w:ins w:id="74" w:author="Comparison" w:date="2019-10-30T17:22:00Z">
        <w:r>
          <w:t>A body such as a community shop is trading and is potentially in competition with other shops and businesses. It does not trade with a view to making a loss, rather it will try to make a profit, but, rather than distribute its p</w:t>
        </w:r>
        <w:r>
          <w:t>rofits to its members, any profit/surplus is likely to be ploughed back in to the business or to other community projects. That does not however mean that it will be exempt from tax.</w:t>
        </w:r>
      </w:ins>
    </w:p>
    <w:p w14:paraId="73D3E3D9" w14:textId="77777777" w:rsidR="00616FD7" w:rsidRDefault="00CE37A3">
      <w:pPr>
        <w:rPr>
          <w:ins w:id="75" w:author="Comparison" w:date="2019-10-30T17:22:00Z"/>
        </w:rPr>
      </w:pPr>
      <w:ins w:id="76" w:author="Comparison" w:date="2019-10-30T17:22:00Z">
        <w:r>
          <w:t>Any claim that a registered industrial and provident society qualifies fo</w:t>
        </w:r>
        <w:r>
          <w:t>r full or partial exemption from liability to tax should therefore be considered critically dealt with as follows.</w:t>
        </w:r>
      </w:ins>
    </w:p>
    <w:p w14:paraId="22D8F4B2" w14:textId="77777777" w:rsidR="00616FD7" w:rsidRDefault="00CE37A3">
      <w:pPr>
        <w:rPr>
          <w:ins w:id="77" w:author="Comparison" w:date="2019-10-30T17:22:00Z"/>
        </w:rPr>
      </w:pPr>
      <w:ins w:id="78" w:author="Comparison" w:date="2019-10-30T17:22:00Z">
        <w:r>
          <w:t>Where the such a claim for full or partial exemption is:</w:t>
        </w:r>
      </w:ins>
    </w:p>
    <w:p w14:paraId="783003B0" w14:textId="77777777" w:rsidR="00616FD7" w:rsidRDefault="00CE37A3">
      <w:pPr>
        <w:rPr>
          <w:ins w:id="79" w:author="Comparison" w:date="2019-10-30T17:22:00Z"/>
        </w:rPr>
      </w:pPr>
      <w:ins w:id="80" w:author="Comparison" w:date="2019-10-30T17:22:00Z">
        <w:r>
          <w:t>from liability as trading incomeunder Case I of Schedule D on the grounds that the s</w:t>
        </w:r>
        <w:r>
          <w:t>ocietyit is a mutual trading concern, it should be dealt with in accordance with the guidance at](https://www.gov.uk/hmrc-internal-manuals/company-taxation-manual/ctm40950) onwards.</w:t>
        </w:r>
      </w:ins>
    </w:p>
    <w:p w14:paraId="650A6B86" w14:textId="77777777" w:rsidR="00616FD7" w:rsidRDefault="00CE37A3">
      <w:r>
        <w:t>on the grounds that it is a charity, it should be submitted to HMRC Charit</w:t>
      </w:r>
      <w:r>
        <w:t>ies.</w:t>
      </w:r>
    </w:p>
    <w:p w14:paraId="5BCBE5CB" w14:textId="77777777" w:rsidR="00616FD7" w:rsidRDefault="00CE37A3">
      <w:r>
        <w:t>Special types of society</w:t>
      </w:r>
    </w:p>
    <w:p w14:paraId="383B8F16" w14:textId="77777777" w:rsidR="00616FD7" w:rsidRDefault="00CE37A3">
      <w:r>
        <w:t>As regards:</w:t>
      </w:r>
    </w:p>
    <w:p w14:paraId="5FED1FDF" w14:textId="77777777" w:rsidR="00616FD7" w:rsidRDefault="00CE37A3">
      <w:r>
        <w:t>a society carrying on operating as a club, see](https://www.gov.uk/hmrc-internal-manuals/company-taxation-manual/ctm40100) onwards,</w:t>
      </w:r>
    </w:p>
    <w:p w14:paraId="26ECA8E5" w14:textId="77777777" w:rsidR="00616FD7" w:rsidRDefault="00CE37A3">
      <w:r>
        <w:t xml:space="preserve">a society registered as a credit union, </w:t>
      </w:r>
      <w:r>
        <w:t>see](https://www.gov.uk/hmrc-internal-manuals/company-taxation-manual/ctm40150) onwards.</w:t>
      </w:r>
    </w:p>
    <w:p w14:paraId="60182ED5" w14:textId="77777777" w:rsidR="00616FD7" w:rsidRDefault="00CE37A3">
      <w:r>
        <w:t>a society registered as a housing association or registered social landlord, see](https://www.gov.uk/hmrc-internal-manuals/company-taxation-manual/ctm40400) onwards.</w:t>
      </w:r>
    </w:p>
    <w:p w14:paraId="1AC992D3" w14:textId="77777777" w:rsidR="00616FD7" w:rsidRDefault="00CE37A3">
      <w:r>
        <w:t xml:space="preserve"> </w:t>
      </w:r>
      <w:r>
        <w:t>Previous page</w:t>
      </w:r>
    </w:p>
    <w:p w14:paraId="42125C47" w14:textId="77777777" w:rsidR="00616FD7" w:rsidRDefault="00CE37A3">
      <w:r>
        <w:t xml:space="preserve"> Next page</w:t>
      </w:r>
    </w:p>
    <w:sectPr w:rsidR="006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FD7"/>
    <w:rsid w:val="00A2060C"/>
    <w:rsid w:val="00A41932"/>
    <w:rsid w:val="00AA1D8D"/>
    <w:rsid w:val="00B47730"/>
    <w:rsid w:val="00CB0664"/>
    <w:rsid w:val="00CE37A3"/>
    <w:rsid w:val="00DC5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FA1EC1-307C-4EBB-B04F-F7C046F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E37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DB25D-0AE2-429C-812D-CA9E02AC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2019-10-30T17:22:00Z</dcterms:modified>
  <cp:category/>
</cp:coreProperties>
</file>