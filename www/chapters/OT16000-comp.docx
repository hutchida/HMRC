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A84A" w14:textId="77777777" w:rsidR="00E94B00" w:rsidRDefault="00E85967">
      <w:pPr>
        <w:pStyle w:val="Title"/>
      </w:pPr>
      <w:bookmarkStart w:id="0" w:name="_GoBack"/>
      <w:bookmarkEnd w:id="0"/>
      <w:r>
        <w:t>HMRC - OT16000 - PRT: Allowable Losses: Contents</w:t>
      </w:r>
    </w:p>
    <w:p w14:paraId="3AA52874" w14:textId="6BB89F51" w:rsidR="00E94B00" w:rsidRDefault="00E85967">
      <w:r>
        <w:t xml:space="preserve">OT16050    </w:t>
      </w:r>
      <w:del w:id="1" w:author="Comparison" w:date="2019-10-30T17:40:00Z">
        <w:r>
          <w:delText>PRT: allowable losses - outline</w:delText>
        </w:r>
      </w:del>
      <w:ins w:id="2" w:author="Comparison" w:date="2019-10-30T17:40:00Z">
        <w:r>
          <w:t>Outline</w:t>
        </w:r>
      </w:ins>
    </w:p>
    <w:p w14:paraId="6D0DB07F" w14:textId="2C69B2EF" w:rsidR="00E94B00" w:rsidRDefault="00E85967">
      <w:r>
        <w:t xml:space="preserve">OT16100    </w:t>
      </w:r>
      <w:del w:id="3" w:author="Comparison" w:date="2019-10-30T17:40:00Z">
        <w:r>
          <w:delText>PRT: allowable losses - set</w:delText>
        </w:r>
      </w:del>
      <w:ins w:id="4" w:author="Comparison" w:date="2019-10-30T17:40:00Z">
        <w:r>
          <w:t>Set</w:t>
        </w:r>
      </w:ins>
      <w:r>
        <w:t xml:space="preserve"> off against </w:t>
      </w:r>
      <w:del w:id="5" w:author="Comparison" w:date="2019-10-30T17:40:00Z">
        <w:r>
          <w:delText>preceding periods</w:delText>
        </w:r>
      </w:del>
      <w:ins w:id="6" w:author="Comparison" w:date="2019-10-30T17:40:00Z">
        <w:r>
          <w:t>Preceding Periods</w:t>
        </w:r>
      </w:ins>
    </w:p>
    <w:p w14:paraId="4138E77B" w14:textId="66521F26" w:rsidR="00E94B00" w:rsidRDefault="00E85967">
      <w:r>
        <w:t xml:space="preserve">OT16150    </w:t>
      </w:r>
      <w:del w:id="7" w:author="Comparison" w:date="2019-10-30T17:40:00Z">
        <w:r>
          <w:delText>PRT: allowable losses - set</w:delText>
        </w:r>
      </w:del>
      <w:ins w:id="8" w:author="Comparison" w:date="2019-10-30T17:40:00Z">
        <w:r>
          <w:t>Set</w:t>
        </w:r>
      </w:ins>
      <w:r>
        <w:t xml:space="preserve"> off against </w:t>
      </w:r>
      <w:del w:id="9" w:author="Comparison" w:date="2019-10-30T17:40:00Z">
        <w:r>
          <w:delText>future periods</w:delText>
        </w:r>
      </w:del>
      <w:ins w:id="10" w:author="Comparison" w:date="2019-10-30T17:40:00Z">
        <w:r>
          <w:t>Future Periods</w:t>
        </w:r>
      </w:ins>
    </w:p>
    <w:p w14:paraId="3F153087" w14:textId="4D7EF7F8" w:rsidR="00E94B00" w:rsidRDefault="00E85967">
      <w:r>
        <w:t xml:space="preserve">OT16200    </w:t>
      </w:r>
      <w:del w:id="11" w:author="Comparison" w:date="2019-10-30T17:40:00Z">
        <w:r>
          <w:delText xml:space="preserve">PRT: </w:delText>
        </w:r>
        <w:r>
          <w:delText>allowable losses - set</w:delText>
        </w:r>
      </w:del>
      <w:ins w:id="12" w:author="Comparison" w:date="2019-10-30T17:40:00Z">
        <w:r>
          <w:t>Set</w:t>
        </w:r>
      </w:ins>
      <w:r>
        <w:t xml:space="preserve"> off when </w:t>
      </w:r>
      <w:del w:id="13" w:author="Comparison" w:date="2019-10-30T17:40:00Z">
        <w:r>
          <w:delText>production ceases</w:delText>
        </w:r>
      </w:del>
      <w:ins w:id="14" w:author="Comparison" w:date="2019-10-30T17:40:00Z">
        <w:r>
          <w:t>Production Ceases</w:t>
        </w:r>
      </w:ins>
    </w:p>
    <w:p w14:paraId="2AF37287" w14:textId="77777777" w:rsidR="00E94B00" w:rsidRDefault="00E85967">
      <w:pPr>
        <w:rPr>
          <w:ins w:id="15" w:author="Comparison" w:date="2019-10-30T17:40:00Z"/>
        </w:rPr>
      </w:pPr>
      <w:ins w:id="16" w:author="Comparison" w:date="2019-10-30T17:40:00Z">
        <w:r>
          <w:t>OT16250    Unrelievable Field Losses</w:t>
        </w:r>
      </w:ins>
    </w:p>
    <w:p w14:paraId="587D6375" w14:textId="49230E1D" w:rsidR="00E94B00" w:rsidRDefault="00E85967">
      <w:r>
        <w:t xml:space="preserve">OT16260    </w:t>
      </w:r>
      <w:del w:id="17" w:author="Comparison" w:date="2019-10-30T17:40:00Z">
        <w:r>
          <w:delText>PRT: allowable losses - unrelievable field losses - link</w:delText>
        </w:r>
      </w:del>
      <w:ins w:id="18" w:author="Comparison" w:date="2019-10-30T17:40:00Z">
        <w:r>
          <w:t>Unrelievable Field Losses – Link</w:t>
        </w:r>
      </w:ins>
      <w:r>
        <w:t xml:space="preserve"> to </w:t>
      </w:r>
      <w:del w:id="19" w:author="Comparison" w:date="2019-10-30T17:40:00Z">
        <w:r>
          <w:delText>chargeable periods</w:delText>
        </w:r>
      </w:del>
      <w:ins w:id="20" w:author="Comparison" w:date="2019-10-30T17:40:00Z">
        <w:r>
          <w:t>Chargeable Periods</w:t>
        </w:r>
      </w:ins>
    </w:p>
    <w:p w14:paraId="60E14B38" w14:textId="77777777" w:rsidR="00C97D96" w:rsidRDefault="00E85967">
      <w:pPr>
        <w:rPr>
          <w:del w:id="21" w:author="Comparison" w:date="2019-10-30T17:40:00Z"/>
        </w:rPr>
      </w:pPr>
      <w:del w:id="22" w:author="Comparison" w:date="2019-10-30T17:40:00Z">
        <w:r>
          <w:delText>OT16270    PRT: allowable losses - unrelievable field losses - associated party claims</w:delText>
        </w:r>
      </w:del>
    </w:p>
    <w:p w14:paraId="5D5D651B" w14:textId="77777777" w:rsidR="00E94B00" w:rsidRDefault="00E85967">
      <w:pPr>
        <w:rPr>
          <w:ins w:id="23" w:author="Comparison" w:date="2019-10-30T17:40:00Z"/>
        </w:rPr>
      </w:pPr>
      <w:ins w:id="24" w:author="Comparison" w:date="2019-10-30T17:40:00Z">
        <w:r>
          <w:t>OT16270    Unrelievable Field Losses – Associated Party Claims</w:t>
        </w:r>
      </w:ins>
    </w:p>
    <w:p w14:paraId="62FCA256" w14:textId="5F928D2E" w:rsidR="00E94B00" w:rsidRDefault="00E85967">
      <w:r>
        <w:t xml:space="preserve">OT16280    </w:t>
      </w:r>
      <w:del w:id="25" w:author="Comparison" w:date="2019-10-30T17:40:00Z">
        <w:r>
          <w:delText>PRT: allowable los</w:delText>
        </w:r>
        <w:r>
          <w:delText>ses - unrelievable field losses - acquisition</w:delText>
        </w:r>
      </w:del>
      <w:ins w:id="26" w:author="Comparison" w:date="2019-10-30T17:40:00Z">
        <w:r>
          <w:t>Unrelievable Field Losses – Acquisition</w:t>
        </w:r>
      </w:ins>
      <w:r>
        <w:t xml:space="preserve"> of </w:t>
      </w:r>
      <w:del w:id="27" w:author="Comparison" w:date="2019-10-30T17:40:00Z">
        <w:r>
          <w:delText>interests</w:delText>
        </w:r>
      </w:del>
      <w:ins w:id="28" w:author="Comparison" w:date="2019-10-30T17:40:00Z">
        <w:r>
          <w:t>Interests</w:t>
        </w:r>
      </w:ins>
      <w:r>
        <w:t xml:space="preserve"> in </w:t>
      </w:r>
      <w:del w:id="29" w:author="Comparison" w:date="2019-10-30T17:40:00Z">
        <w:r>
          <w:delText>producing fields</w:delText>
        </w:r>
      </w:del>
      <w:ins w:id="30" w:author="Comparison" w:date="2019-10-30T17:40:00Z">
        <w:r>
          <w:t>Producing Fields</w:t>
        </w:r>
      </w:ins>
    </w:p>
    <w:p w14:paraId="143EFD3F" w14:textId="77777777" w:rsidR="00C97D96" w:rsidRDefault="00E85967">
      <w:pPr>
        <w:rPr>
          <w:del w:id="31" w:author="Comparison" w:date="2019-10-30T17:40:00Z"/>
        </w:rPr>
      </w:pPr>
      <w:del w:id="32" w:author="Comparison" w:date="2019-10-30T17:40:00Z">
        <w:r>
          <w:delText>OT16290    PRT: allowable losses - unrelievable field losses - unrelated field expenditure</w:delText>
        </w:r>
      </w:del>
    </w:p>
    <w:p w14:paraId="10EC9BCE" w14:textId="77777777" w:rsidR="00E94B00" w:rsidRDefault="00E85967">
      <w:pPr>
        <w:rPr>
          <w:ins w:id="33" w:author="Comparison" w:date="2019-10-30T17:40:00Z"/>
        </w:rPr>
      </w:pPr>
      <w:ins w:id="34" w:author="Comparison" w:date="2019-10-30T17:40:00Z">
        <w:r>
          <w:t>OT16290    Unrelievable Field Losses – Unrelated Field</w:t>
        </w:r>
        <w:r>
          <w:t xml:space="preserve"> Expenditure</w:t>
        </w:r>
      </w:ins>
    </w:p>
    <w:p w14:paraId="6021EA27" w14:textId="4F862411" w:rsidR="00E94B00" w:rsidRDefault="00E85967">
      <w:r>
        <w:t xml:space="preserve">OT16300    </w:t>
      </w:r>
      <w:del w:id="35" w:author="Comparison" w:date="2019-10-30T17:40:00Z">
        <w:r>
          <w:delText>PRT: allowable losses - unrelievable field loss: procedures</w:delText>
        </w:r>
      </w:del>
      <w:ins w:id="36" w:author="Comparison" w:date="2019-10-30T17:40:00Z">
        <w:r>
          <w:t>Unrelievable Field Loss: Procedures</w:t>
        </w:r>
      </w:ins>
    </w:p>
    <w:p w14:paraId="68227345" w14:textId="77777777" w:rsidR="00C97D96" w:rsidRDefault="00E85967">
      <w:pPr>
        <w:rPr>
          <w:del w:id="37" w:author="Comparison" w:date="2019-10-30T17:40:00Z"/>
        </w:rPr>
      </w:pPr>
      <w:del w:id="38" w:author="Comparison" w:date="2019-10-30T17:40:00Z">
        <w:r>
          <w:delText>OT16400    PRT:</w:delText>
        </w:r>
        <w:r>
          <w:delText xml:space="preserve"> allowable losses - unrelievable field losses: permanent cessation of production but further PRT assessable income</w:delText>
        </w:r>
      </w:del>
    </w:p>
    <w:p w14:paraId="1020BC7A" w14:textId="77777777" w:rsidR="00E94B00" w:rsidRDefault="00E85967">
      <w:pPr>
        <w:rPr>
          <w:ins w:id="39" w:author="Comparison" w:date="2019-10-30T17:40:00Z"/>
        </w:rPr>
      </w:pPr>
      <w:ins w:id="40" w:author="Comparison" w:date="2019-10-30T17:40:00Z">
        <w:r>
          <w:t>OT16350    Permanent Cessation of Winning Oil</w:t>
        </w:r>
      </w:ins>
    </w:p>
    <w:p w14:paraId="52EB53C9" w14:textId="77777777" w:rsidR="00E94B00" w:rsidRDefault="00E85967">
      <w:pPr>
        <w:rPr>
          <w:ins w:id="41" w:author="Comparison" w:date="2019-10-30T17:40:00Z"/>
        </w:rPr>
      </w:pPr>
      <w:ins w:id="42" w:author="Comparison" w:date="2019-10-30T17:40:00Z">
        <w:r>
          <w:t>OT16400    Unrelievable Field Losses: Permanent Cessation of Production but Further PRT Assessable Income</w:t>
        </w:r>
      </w:ins>
    </w:p>
    <w:p w14:paraId="28FA1A17" w14:textId="0CAD08C5" w:rsidR="00E94B00" w:rsidRDefault="00E85967">
      <w:r>
        <w:t xml:space="preserve">OT16450    </w:t>
      </w:r>
      <w:del w:id="43" w:author="Comparison" w:date="2019-10-30T17:40:00Z">
        <w:r>
          <w:delText>PRT: allowable losses - transfer of licence inerests</w:delText>
        </w:r>
      </w:del>
      <w:ins w:id="44" w:author="Comparison" w:date="2019-10-30T17:40:00Z">
        <w:r>
          <w:t>Transfer of Licence Interests</w:t>
        </w:r>
      </w:ins>
    </w:p>
    <w:p w14:paraId="653613DA" w14:textId="77777777" w:rsidR="00C97D96" w:rsidRDefault="00E85967">
      <w:pPr>
        <w:rPr>
          <w:del w:id="45" w:author="Comparison" w:date="2019-10-30T17:40:00Z"/>
        </w:rPr>
      </w:pPr>
      <w:del w:id="46" w:author="Comparison" w:date="2019-10-30T17:40:00Z">
        <w:r>
          <w:delText>OT16500    PRT: allowable losses - unrelievable field losses: licence transfe</w:delText>
        </w:r>
        <w:r>
          <w:delText>rs: anti-avoidance - background</w:delText>
        </w:r>
      </w:del>
    </w:p>
    <w:p w14:paraId="66A48B6D" w14:textId="77777777" w:rsidR="00C97D96" w:rsidRDefault="00E85967">
      <w:pPr>
        <w:rPr>
          <w:del w:id="47" w:author="Comparison" w:date="2019-10-30T17:40:00Z"/>
        </w:rPr>
      </w:pPr>
      <w:del w:id="48" w:author="Comparison" w:date="2019-10-30T17:40:00Z">
        <w:r>
          <w:delText>OT16510    PRT: allowable losses - unrelievable field losses: licence transfers - anti-avoidance - details</w:delText>
        </w:r>
      </w:del>
    </w:p>
    <w:p w14:paraId="5185D0C1" w14:textId="77777777" w:rsidR="00C97D96" w:rsidRDefault="00E85967">
      <w:pPr>
        <w:rPr>
          <w:del w:id="49" w:author="Comparison" w:date="2019-10-30T17:40:00Z"/>
        </w:rPr>
      </w:pPr>
      <w:del w:id="50" w:author="Comparison" w:date="2019-10-30T17:40:00Z">
        <w:r>
          <w:lastRenderedPageBreak/>
          <w:delText>OT16520    PRT: allowable losses - unrelievable field losses: licence transfers - anti-avoidance - examples</w:delText>
        </w:r>
      </w:del>
    </w:p>
    <w:p w14:paraId="1DC7B68E" w14:textId="77777777" w:rsidR="00E94B00" w:rsidRDefault="00E85967">
      <w:pPr>
        <w:rPr>
          <w:ins w:id="51" w:author="Comparison" w:date="2019-10-30T17:40:00Z"/>
        </w:rPr>
      </w:pPr>
      <w:ins w:id="52" w:author="Comparison" w:date="2019-10-30T17:40:00Z">
        <w:r>
          <w:t>OT1</w:t>
        </w:r>
        <w:r>
          <w:t>6500    Unrelievable Field Losses: Licence Transfers: Anti-Avoidance - Background</w:t>
        </w:r>
      </w:ins>
    </w:p>
    <w:p w14:paraId="11B32308" w14:textId="77777777" w:rsidR="00E94B00" w:rsidRDefault="00E85967">
      <w:pPr>
        <w:rPr>
          <w:ins w:id="53" w:author="Comparison" w:date="2019-10-30T17:40:00Z"/>
        </w:rPr>
      </w:pPr>
      <w:ins w:id="54" w:author="Comparison" w:date="2019-10-30T17:40:00Z">
        <w:r>
          <w:t>OT16510    Unrelievable Field Losses: Licence Transfers - Anti-Avoidance - Details</w:t>
        </w:r>
      </w:ins>
    </w:p>
    <w:p w14:paraId="20539B49" w14:textId="77777777" w:rsidR="00E94B00" w:rsidRDefault="00E85967">
      <w:pPr>
        <w:rPr>
          <w:ins w:id="55" w:author="Comparison" w:date="2019-10-30T17:40:00Z"/>
        </w:rPr>
      </w:pPr>
      <w:ins w:id="56" w:author="Comparison" w:date="2019-10-30T17:40:00Z">
        <w:r>
          <w:t>OT16520    Unrelievable Field Losses: Licence Transfers - Anti-Avoidance - Examples</w:t>
        </w:r>
      </w:ins>
    </w:p>
    <w:p w14:paraId="42790DE5" w14:textId="15A65522" w:rsidR="00E94B00" w:rsidRDefault="00E85967">
      <w:r>
        <w:t>OT16550</w:t>
      </w:r>
      <w:r>
        <w:t xml:space="preserve">    </w:t>
      </w:r>
      <w:del w:id="57" w:author="Comparison" w:date="2019-10-30T17:40:00Z">
        <w:r>
          <w:delText>PRT: allowable losses - stranded losses</w:delText>
        </w:r>
      </w:del>
      <w:ins w:id="58" w:author="Comparison" w:date="2019-10-30T17:40:00Z">
        <w:r>
          <w:t>Stranded Losses</w:t>
        </w:r>
      </w:ins>
    </w:p>
    <w:p w14:paraId="3916E3E2" w14:textId="291CA4BD" w:rsidR="00E94B00" w:rsidRDefault="00E85967">
      <w:r>
        <w:t xml:space="preserve">OT16600    </w:t>
      </w:r>
      <w:del w:id="59" w:author="Comparison" w:date="2019-10-30T17:40:00Z">
        <w:r>
          <w:delText>PRT: allowable losses - repayment interest</w:delText>
        </w:r>
      </w:del>
      <w:ins w:id="60" w:author="Comparison" w:date="2019-10-30T17:40:00Z">
        <w:r>
          <w:t>Repayment Interest</w:t>
        </w:r>
      </w:ins>
    </w:p>
    <w:p w14:paraId="3E3118D6" w14:textId="77777777" w:rsidR="00E94B00" w:rsidRDefault="00E85967">
      <w:r>
        <w:t xml:space="preserve"> Previous page</w:t>
      </w:r>
    </w:p>
    <w:p w14:paraId="7C92AB5F" w14:textId="77777777" w:rsidR="00E94B00" w:rsidRDefault="00E85967">
      <w:r>
        <w:t xml:space="preserve"> Next page</w:t>
      </w:r>
    </w:p>
    <w:sectPr w:rsidR="00E94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AF4"/>
    <w:rsid w:val="009B22FC"/>
    <w:rsid w:val="00AA1D8D"/>
    <w:rsid w:val="00B47730"/>
    <w:rsid w:val="00C97D96"/>
    <w:rsid w:val="00CB0664"/>
    <w:rsid w:val="00E85967"/>
    <w:rsid w:val="00E94B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7403C60-A9D2-48E7-BB20-6EB7ABDE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859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F02D0-4D13-41C5-B1E0-904627D8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2019-10-30T17:40:00Z</dcterms:modified>
  <cp:category/>
</cp:coreProperties>
</file>