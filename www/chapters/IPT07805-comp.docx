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7AC2" w14:textId="77777777" w:rsidR="004F1888" w:rsidRDefault="00431B73">
      <w:pPr>
        <w:pStyle w:val="Title"/>
      </w:pPr>
      <w:bookmarkStart w:id="0" w:name="_GoBack"/>
      <w:bookmarkEnd w:id="0"/>
      <w:r>
        <w:t>HMRC - IPT07805 - Purpose And Outline Of This Section</w:t>
      </w:r>
    </w:p>
    <w:p w14:paraId="34822B5C" w14:textId="77777777" w:rsidR="004F1888" w:rsidRDefault="00431B73">
      <w:pPr>
        <w:rPr>
          <w:ins w:id="1" w:author="Comparison" w:date="2019-10-24T23:03:00Z"/>
        </w:rPr>
      </w:pPr>
      <w:ins w:id="2" w:author="Comparison" w:date="2019-10-24T23:03:00Z">
        <w:r>
          <w:t>Purpose and outline of this section</w:t>
        </w:r>
      </w:ins>
    </w:p>
    <w:p w14:paraId="00C63BD2" w14:textId="6DA31C62" w:rsidR="004F1888" w:rsidRDefault="00431B73">
      <w:r>
        <w:t xml:space="preserve">IPT07800 deals with the transitional arrangements for a change in IPT rate and is - except where stated - relevant for all changes in tax rates (past and </w:t>
      </w:r>
      <w:r>
        <w:t>future</w:t>
      </w:r>
      <w:del w:id="3" w:author="Comparison" w:date="2019-10-24T23:03:00Z">
        <w:r>
          <w:delText xml:space="preserve"> </w:delText>
        </w:r>
      </w:del>
      <w:ins w:id="4" w:author="Comparison" w:date="2019-10-24T23:03:00Z">
        <w:r>
          <w:t>). </w:t>
        </w:r>
      </w:ins>
      <w:r>
        <w:t>For details of the higher rate of IPT see IPT04900.</w:t>
      </w:r>
    </w:p>
    <w:p w14:paraId="4FF1A122" w14:textId="77777777" w:rsidR="004F1888" w:rsidRDefault="00431B73">
      <w:r>
        <w:t>There are also anti-forestalling arrangements, which are designed to stop insurers or their customers from avoiding tax by making advance payments in respect of insurance contracts commencing bef</w:t>
      </w:r>
      <w:r>
        <w:t>ore a rate increase, or buying several years of cover in advance. These are outlined in IPT07840, IPT07845, IPT07850, IPT07855 and IPT07860 and in Notice IPT 1.</w:t>
      </w:r>
    </w:p>
    <w:p w14:paraId="03BF77E3" w14:textId="77777777" w:rsidR="004F1888" w:rsidRDefault="00431B73">
      <w:r>
        <w:t>Advance notice required</w:t>
      </w:r>
    </w:p>
    <w:p w14:paraId="6366F8EF" w14:textId="70E94DEF" w:rsidR="004F1888" w:rsidRDefault="00431B73">
      <w:r>
        <w:t>The arrangements allow for a minimum period of a full three months betw</w:t>
      </w:r>
      <w:r>
        <w:t xml:space="preserve">een the announcement of change in the rate of IPT and the implementation of that rate change. For example, </w:t>
      </w:r>
      <w:del w:id="5" w:author="Comparison" w:date="2019-10-24T23:03:00Z">
        <w:r>
          <w:delText xml:space="preserve">the </w:delText>
        </w:r>
      </w:del>
      <w:r>
        <w:t xml:space="preserve">changes announced in the </w:t>
      </w:r>
      <w:del w:id="6" w:author="Comparison" w:date="2019-10-24T23:03:00Z">
        <w:r>
          <w:delText xml:space="preserve">March 1999 Budget did not come into force until 1 July 1999, and the changes announced in the </w:delText>
        </w:r>
      </w:del>
      <w:r>
        <w:t>June 2010 Budget did not come into force until 4 January 2011</w:t>
      </w:r>
      <w:ins w:id="7" w:author="Comparison" w:date="2019-10-24T23:03:00Z">
        <w:r>
          <w:t xml:space="preserve"> and the changes announced in the 2016 Autumn Statement did not</w:t>
        </w:r>
        <w:r>
          <w:t xml:space="preserve"> come into force until 1 June 2017</w:t>
        </w:r>
      </w:ins>
      <w:r>
        <w:t>.</w:t>
      </w:r>
    </w:p>
    <w:p w14:paraId="0068CEE1" w14:textId="77777777" w:rsidR="004F1888" w:rsidRDefault="00431B73">
      <w:r>
        <w:t>Legal basis for the transitional arrangements</w:t>
      </w:r>
    </w:p>
    <w:p w14:paraId="4FD55059" w14:textId="415FB8DE" w:rsidR="004F1888" w:rsidRDefault="00431B73">
      <w:r>
        <w:t xml:space="preserve">Any transitional provisions are contained in the Finance Act in which the change in rate is announced. </w:t>
      </w:r>
      <w:del w:id="8" w:author="Comparison" w:date="2019-10-24T23:03:00Z">
        <w:r>
          <w:delText>Section 24 of the Finance Act 1997 contains the transitional arrangements for the amended Finance Act 1994, for the i</w:delText>
        </w:r>
        <w:r>
          <w:delText>ncrease in rate from 2.5% to 4%; and</w:delText>
        </w:r>
      </w:del>
      <w:ins w:id="9" w:author="Comparison" w:date="2019-10-24T23:03:00Z">
        <w:r>
          <w:t>For example,</w:t>
        </w:r>
      </w:ins>
      <w:r>
        <w:t xml:space="preserve"> section 125 of the Finance Act 1999 contains the transitio</w:t>
      </w:r>
      <w:r>
        <w:t>nal arrangements, where the rate was increased from 4% to 5</w:t>
      </w:r>
      <w:ins w:id="10" w:author="Comparison" w:date="2019-10-24T23:03:00Z">
        <w:r>
          <w:t>% and section 17 of the Finance Act 2017 contains the transitional arrangements, where the rate was increased from 10% to 12</w:t>
        </w:r>
      </w:ins>
      <w:r>
        <w:t>%.</w:t>
      </w:r>
    </w:p>
    <w:p w14:paraId="45785288" w14:textId="77777777" w:rsidR="004F1888" w:rsidRDefault="00431B73">
      <w:r>
        <w:t xml:space="preserve"> Next page</w:t>
      </w:r>
    </w:p>
    <w:sectPr w:rsidR="004F1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445"/>
    <w:rsid w:val="00431B73"/>
    <w:rsid w:val="0046755D"/>
    <w:rsid w:val="004F1888"/>
    <w:rsid w:val="00AA1D8D"/>
    <w:rsid w:val="00B47730"/>
    <w:rsid w:val="00CB0664"/>
    <w:rsid w:val="00DF21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B0FFD9F-EF52-4425-BB31-776B5901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31B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3611B3-8618-4688-AF90-30C3CACC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2019-10-24T22:03:00Z</dcterms:modified>
  <cp:category/>
</cp:coreProperties>
</file>