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D0B7" w14:textId="77777777" w:rsidR="00A61A0C" w:rsidRDefault="00CA705C">
      <w:pPr>
        <w:pStyle w:val="Title"/>
      </w:pPr>
      <w:bookmarkStart w:id="0" w:name="_GoBack"/>
      <w:bookmarkEnd w:id="0"/>
      <w:r>
        <w:t>HMRC - CG58065 - TCGA92/S138A Does Not Apply: Example</w:t>
      </w:r>
    </w:p>
    <w:p w14:paraId="29C6E934" w14:textId="77777777" w:rsidR="00A61A0C" w:rsidRDefault="00CA705C">
      <w:r>
        <w:t>TCGA92/S138A</w:t>
      </w:r>
    </w:p>
    <w:p w14:paraId="766998A9" w14:textId="77777777" w:rsidR="003C08A9" w:rsidRDefault="00CA705C">
      <w:pPr>
        <w:rPr>
          <w:del w:id="1" w:author="Comparison" w:date="2019-10-24T22:35:00Z"/>
        </w:rPr>
      </w:pPr>
      <w:del w:id="2" w:author="Comparison" w:date="2019-10-24T22:35:00Z">
        <w:r>
          <w:delText xml:space="preserve">In this example the conditions for an earn-out right being treated as a security by TCGA92/S138A are not met - the deferred consideration could be satisfied either in shares or in </w:delText>
        </w:r>
        <w:r>
          <w:delText>cash. The right cannot be treated as a security even though the deferred consideration is actually satisfied in shares. The possibility of the receipt of cash means that the right is not an ‘earn-out right’ - TCGA92/S138A (1)(d).</w:delText>
        </w:r>
      </w:del>
    </w:p>
    <w:p w14:paraId="4C1271AC" w14:textId="77777777" w:rsidR="003C08A9" w:rsidRDefault="00CA705C">
      <w:pPr>
        <w:rPr>
          <w:del w:id="3" w:author="Comparison" w:date="2019-10-24T22:35:00Z"/>
        </w:rPr>
      </w:pPr>
      <w:del w:id="4" w:author="Comparison" w:date="2019-10-24T22:35:00Z">
        <w:r>
          <w:delText>Illustrative indexation fa</w:delText>
        </w:r>
        <w:r>
          <w:delText>ctors have been provided for the purposes of this example only. Indexation allowance does not apply to Capital Gains Tax disposals from 2008-09.</w:delText>
        </w:r>
      </w:del>
    </w:p>
    <w:p w14:paraId="4EED38F2" w14:textId="77777777" w:rsidR="00A61A0C" w:rsidRDefault="00CA705C">
      <w:pPr>
        <w:rPr>
          <w:ins w:id="5" w:author="Comparison" w:date="2019-10-24T22:35:00Z"/>
        </w:rPr>
      </w:pPr>
      <w:ins w:id="6" w:author="Comparison" w:date="2019-10-24T22:35:00Z">
        <w:r>
          <w:t>This example illustrates the most common type of transaction. The consideration to be received is immediate cash, immediate shares and an unascertainable deferred amount of shares.</w:t>
        </w:r>
      </w:ins>
    </w:p>
    <w:p w14:paraId="7DAE7992" w14:textId="77777777" w:rsidR="00A61A0C" w:rsidRDefault="00CA705C">
      <w:pPr>
        <w:rPr>
          <w:ins w:id="7" w:author="Comparison" w:date="2019-10-24T22:35:00Z"/>
        </w:rPr>
      </w:pPr>
      <w:ins w:id="8" w:author="Comparison" w:date="2019-10-24T22:35:00Z">
        <w:r>
          <w:t>NOTE From 6 April 2008 only companies and other concerns within the charge to Corporation Tax may be able to claim indexation allowance, see</w:t>
        </w:r>
      </w:ins>
    </w:p>
    <w:p w14:paraId="297AD831" w14:textId="77777777" w:rsidR="00A61A0C" w:rsidRDefault="00CA705C">
      <w:pPr>
        <w:rPr>
          <w:ins w:id="9" w:author="Comparison" w:date="2019-10-24T22:35:00Z"/>
        </w:rPr>
      </w:pPr>
      <w:ins w:id="10" w:author="Comparison" w:date="2019-10-24T22:35:00Z">
        <w:r>
          <w:t>FACTS</w:t>
        </w:r>
      </w:ins>
    </w:p>
    <w:p w14:paraId="68C496E8" w14:textId="7A9FAB13" w:rsidR="00A61A0C" w:rsidRDefault="00CA705C">
      <w:r>
        <w:t xml:space="preserve">In year 0 </w:t>
      </w:r>
      <w:del w:id="11" w:author="Comparison" w:date="2019-10-24T22:35:00Z">
        <w:r>
          <w:delText>the taxpayer</w:delText>
        </w:r>
      </w:del>
      <w:ins w:id="12" w:author="Comparison" w:date="2019-10-24T22:35:00Z">
        <w:r>
          <w:t>V Ltd</w:t>
        </w:r>
      </w:ins>
      <w:r>
        <w:t xml:space="preserve"> acquires all the shares in T Ltd for £100,000.</w:t>
      </w:r>
    </w:p>
    <w:p w14:paraId="58DE2A95" w14:textId="03D68153" w:rsidR="00A61A0C" w:rsidRDefault="00CA705C">
      <w:r>
        <w:t xml:space="preserve">In year 10 </w:t>
      </w:r>
      <w:del w:id="13" w:author="Comparison" w:date="2019-10-24T22:35:00Z">
        <w:r>
          <w:delText>the taxpayer</w:delText>
        </w:r>
      </w:del>
      <w:ins w:id="14" w:author="Comparison" w:date="2019-10-24T22:35:00Z">
        <w:r>
          <w:t>V Ltd</w:t>
        </w:r>
      </w:ins>
      <w:r>
        <w:t xml:space="preserve"> sells </w:t>
      </w:r>
      <w:del w:id="15" w:author="Comparison" w:date="2019-10-24T22:35:00Z">
        <w:r>
          <w:delText xml:space="preserve">all </w:delText>
        </w:r>
      </w:del>
      <w:r>
        <w:t xml:space="preserve">the shares in T Ltd at </w:t>
      </w:r>
      <w:r>
        <w:t>arm’s length to P Ltd.</w:t>
      </w:r>
    </w:p>
    <w:p w14:paraId="5E1469F9" w14:textId="77777777" w:rsidR="00A61A0C" w:rsidRDefault="00CA705C">
      <w:r>
        <w:t>The consideration is</w:t>
      </w:r>
    </w:p>
    <w:p w14:paraId="5032591C" w14:textId="572C1023" w:rsidR="00A61A0C" w:rsidRDefault="00CA705C">
      <w:r>
        <w:t xml:space="preserve">cash </w:t>
      </w:r>
      <w:ins w:id="16" w:author="Comparison" w:date="2019-10-24T22:35:00Z">
        <w:r>
          <w:t>£</w:t>
        </w:r>
      </w:ins>
      <w:r>
        <w:t xml:space="preserve">500,000, </w:t>
      </w:r>
      <w:del w:id="17" w:author="Comparison" w:date="2019-10-24T22:35:00Z">
        <w:r>
          <w:delText>plus</w:delText>
        </w:r>
      </w:del>
      <w:ins w:id="18" w:author="Comparison" w:date="2019-10-24T22:35:00Z">
        <w:r>
          <w:t>and</w:t>
        </w:r>
      </w:ins>
    </w:p>
    <w:p w14:paraId="36917757" w14:textId="5073F764" w:rsidR="00A61A0C" w:rsidRDefault="00CA705C">
      <w:r>
        <w:t xml:space="preserve">80,000 shares in P Ltd at market value of £2.25 each (total £180,000), </w:t>
      </w:r>
      <w:del w:id="19" w:author="Comparison" w:date="2019-10-24T22:35:00Z">
        <w:r>
          <w:delText>plus</w:delText>
        </w:r>
      </w:del>
      <w:ins w:id="20" w:author="Comparison" w:date="2019-10-24T22:35:00Z">
        <w:r>
          <w:t>and</w:t>
        </w:r>
      </w:ins>
    </w:p>
    <w:p w14:paraId="059C1B3A" w14:textId="3AACDFB0" w:rsidR="00A61A0C" w:rsidRDefault="00CA705C">
      <w:pPr>
        <w:rPr>
          <w:ins w:id="21" w:author="Comparison" w:date="2019-10-24T22:35:00Z"/>
        </w:rPr>
      </w:pPr>
      <w:r>
        <w:t xml:space="preserve">the right to two payments of </w:t>
      </w:r>
      <w:del w:id="22" w:author="Comparison" w:date="2019-10-24T22:35:00Z">
        <w:r>
          <w:delText>future</w:delText>
        </w:r>
      </w:del>
      <w:ins w:id="23" w:author="Comparison" w:date="2019-10-24T22:35:00Z">
        <w:r>
          <w:t>deferred</w:t>
        </w:r>
      </w:ins>
      <w:r>
        <w:t xml:space="preserve"> consideration, the amount depending on future profits of T Ltd, to be satisfied </w:t>
      </w:r>
      <w:del w:id="24" w:author="Comparison" w:date="2019-10-24T22:35:00Z">
        <w:r>
          <w:delText>either</w:delText>
        </w:r>
      </w:del>
      <w:ins w:id="25" w:author="Comparison" w:date="2019-10-24T22:35:00Z">
        <w:r>
          <w:t>only</w:t>
        </w:r>
      </w:ins>
      <w:r>
        <w:t xml:space="preserve"> by </w:t>
      </w:r>
      <w:del w:id="26" w:author="Comparison" w:date="2019-10-24T22:35:00Z">
        <w:r>
          <w:delText>the</w:delText>
        </w:r>
      </w:del>
      <w:ins w:id="27" w:author="Comparison" w:date="2019-10-24T22:35:00Z">
        <w:r>
          <w:t>an</w:t>
        </w:r>
      </w:ins>
      <w:r>
        <w:t xml:space="preserve"> issue of shares in P Ltd</w:t>
      </w:r>
      <w:del w:id="28" w:author="Comparison" w:date="2019-10-24T22:35:00Z">
        <w:r>
          <w:delText xml:space="preserve">, or in cash if P Ltd so decides. </w:delText>
        </w:r>
      </w:del>
      <w:ins w:id="29" w:author="Comparison" w:date="2019-10-24T22:35:00Z">
        <w:r>
          <w:t>.</w:t>
        </w:r>
      </w:ins>
    </w:p>
    <w:p w14:paraId="50CD32A5" w14:textId="77777777" w:rsidR="00A61A0C" w:rsidRDefault="00CA705C">
      <w:r>
        <w:t>The market value of the right to deferred consideration at the time of disposal is agreed by Shares and Assets Valuation at £300,000.</w:t>
      </w:r>
    </w:p>
    <w:p w14:paraId="6B1CD515" w14:textId="4B55D1D4" w:rsidR="00A61A0C" w:rsidRDefault="00CA705C">
      <w:del w:id="30" w:author="Comparison" w:date="2019-10-24T22:35:00Z">
        <w:r>
          <w:delText>The further consideration is paid i</w:delText>
        </w:r>
        <w:r>
          <w:delText xml:space="preserve">n the form of shares. </w:delText>
        </w:r>
      </w:del>
      <w:r>
        <w:t>In year 11 shares in P Ltd to the value of £202,940 (73,000 shares at £2.78 each) are</w:t>
      </w:r>
      <w:r>
        <w:t xml:space="preserve"> issued to </w:t>
      </w:r>
      <w:del w:id="31" w:author="Comparison" w:date="2019-10-24T22:35:00Z">
        <w:r>
          <w:delText>the vendor</w:delText>
        </w:r>
      </w:del>
      <w:ins w:id="32" w:author="Comparison" w:date="2019-10-24T22:35:00Z">
        <w:r>
          <w:t>V Ltd</w:t>
        </w:r>
      </w:ins>
      <w:r>
        <w:t xml:space="preserve"> in part satisfaction of the right to deferred consideration. The market value of the remainder of the right </w:t>
      </w:r>
      <w:del w:id="33" w:author="Comparison" w:date="2019-10-24T22:35:00Z">
        <w:r>
          <w:delText>at</w:delText>
        </w:r>
      </w:del>
      <w:ins w:id="34" w:author="Comparison" w:date="2019-10-24T22:35:00Z">
        <w:r>
          <w:t>in</w:t>
        </w:r>
      </w:ins>
      <w:r>
        <w:t xml:space="preserve"> year 11 is agreed by Shares and Assets Valuation at £90,000.</w:t>
      </w:r>
    </w:p>
    <w:p w14:paraId="4C276B1B" w14:textId="77777777" w:rsidR="00A61A0C" w:rsidRDefault="00CA705C">
      <w:r>
        <w:lastRenderedPageBreak/>
        <w:t xml:space="preserve">In year 12 shares in P Ltd to the value of £118,440 (47,000 shares </w:t>
      </w:r>
      <w:r>
        <w:t>at £2.52 each) are issued in full satisfaction of the remainder of the right to deferred consideration.</w:t>
      </w:r>
    </w:p>
    <w:p w14:paraId="1F44DAFB" w14:textId="6B7C3845" w:rsidR="00A61A0C" w:rsidRDefault="00CA705C">
      <w:r>
        <w:t xml:space="preserve">P Ltd is a </w:t>
      </w:r>
      <w:del w:id="35" w:author="Comparison" w:date="2019-10-24T22:35:00Z">
        <w:r>
          <w:delText xml:space="preserve">quoted </w:delText>
        </w:r>
      </w:del>
      <w:r>
        <w:t>company</w:t>
      </w:r>
      <w:del w:id="36" w:author="Comparison" w:date="2019-10-24T22:35:00Z">
        <w:r>
          <w:delText>. But</w:delText>
        </w:r>
      </w:del>
      <w:ins w:id="37" w:author="Comparison" w:date="2019-10-24T22:35:00Z">
        <w:r>
          <w:t xml:space="preserve"> whose shares are quoted on the Stock Exchange. All of</w:t>
        </w:r>
      </w:ins>
      <w:r>
        <w:t xml:space="preserve"> the conditions </w:t>
      </w:r>
      <w:del w:id="38" w:author="Comparison" w:date="2019-10-24T22:35:00Z">
        <w:r>
          <w:delText>for</w:delText>
        </w:r>
      </w:del>
      <w:ins w:id="39" w:author="Comparison" w:date="2019-10-24T22:35:00Z">
        <w:r>
          <w:t>are satisfied and</w:t>
        </w:r>
      </w:ins>
      <w:r>
        <w:t xml:space="preserve"> the earn-out right </w:t>
      </w:r>
      <w:del w:id="40" w:author="Comparison" w:date="2019-10-24T22:35:00Z">
        <w:r>
          <w:delText>to be</w:delText>
        </w:r>
      </w:del>
      <w:ins w:id="41" w:author="Comparison" w:date="2019-10-24T22:35:00Z">
        <w:r>
          <w:t>is</w:t>
        </w:r>
      </w:ins>
      <w:r>
        <w:t xml:space="preserve"> treated as a security by</w:t>
      </w:r>
      <w:r>
        <w:t xml:space="preserve"> TCGA92/S138A</w:t>
      </w:r>
      <w:del w:id="42" w:author="Comparison" w:date="2019-10-24T22:35:00Z">
        <w:r>
          <w:delText xml:space="preserve"> are not met</w:delText>
        </w:r>
      </w:del>
      <w:r>
        <w:t>.</w:t>
      </w:r>
    </w:p>
    <w:p w14:paraId="2F917F70" w14:textId="77777777" w:rsidR="00A61A0C" w:rsidRDefault="00CA705C">
      <w:r>
        <w:t>COMPUTATIONS</w:t>
      </w:r>
    </w:p>
    <w:p w14:paraId="7BD2C4A0" w14:textId="77777777" w:rsidR="00A61A0C" w:rsidRDefault="00CA705C">
      <w:r>
        <w:t>A) IMMEDIATE CHARGEABLE GAIN</w:t>
      </w:r>
    </w:p>
    <w:p w14:paraId="1787A575" w14:textId="77777777" w:rsidR="003C08A9" w:rsidRDefault="00CA705C">
      <w:pPr>
        <w:rPr>
          <w:del w:id="43" w:author="Comparison" w:date="2019-10-24T22:35:00Z"/>
        </w:rPr>
      </w:pPr>
      <w:del w:id="44" w:author="Comparison" w:date="2019-10-24T22:35:00Z">
        <w:r>
          <w:delText>Cash consideration plus value of right to receive deferred payments (£500,000 + £300,000)</w:delText>
        </w:r>
      </w:del>
    </w:p>
    <w:p w14:paraId="5FCE1F44" w14:textId="77777777" w:rsidR="00A61A0C" w:rsidRDefault="00A61A0C">
      <w:pPr>
        <w:rPr>
          <w:ins w:id="45" w:author="Comparison" w:date="2019-10-24T22:35:00Z"/>
        </w:rPr>
      </w:pPr>
    </w:p>
    <w:p w14:paraId="01925856" w14:textId="77777777" w:rsidR="00A61A0C" w:rsidRDefault="00CA705C">
      <w:r>
        <w:t>B) COST OF SHARES IN P LTD</w:t>
      </w:r>
    </w:p>
    <w:p w14:paraId="49E32CAE" w14:textId="77777777" w:rsidR="003C08A9" w:rsidRDefault="00CA705C">
      <w:pPr>
        <w:rPr>
          <w:del w:id="46" w:author="Comparison" w:date="2019-10-24T22:35:00Z"/>
        </w:rPr>
      </w:pPr>
      <w:del w:id="47" w:author="Comparison" w:date="2019-10-24T22:35:00Z">
        <w:r>
          <w:delText>This is the</w:delText>
        </w:r>
        <w:r>
          <w:delText xml:space="preserve"> base cost and indexed pool of expenditure relating to the 80,000 shares in P Ltd acquired in year 10.</w:delText>
        </w:r>
      </w:del>
    </w:p>
    <w:p w14:paraId="66538C8B" w14:textId="2B35EB60" w:rsidR="00A61A0C" w:rsidRDefault="00CA705C">
      <w:pPr>
        <w:rPr>
          <w:ins w:id="48" w:author="Comparison" w:date="2019-10-24T22:35:00Z"/>
        </w:rPr>
      </w:pPr>
      <w:del w:id="49" w:author="Comparison" w:date="2019-10-24T22:35:00Z">
        <w:r>
          <w:delText>C</w:delText>
        </w:r>
      </w:del>
    </w:p>
    <w:p w14:paraId="2E439E45" w14:textId="77777777" w:rsidR="00A61A0C" w:rsidRDefault="00CA705C">
      <w:pPr>
        <w:rPr>
          <w:ins w:id="50" w:author="Comparison" w:date="2019-10-24T22:35:00Z"/>
        </w:rPr>
      </w:pPr>
      <w:ins w:id="51" w:author="Comparison" w:date="2019-10-24T22:35:00Z">
        <w:r>
          <w:t>C) COST OF NOTIONAL SECURITY = RIGHT TO DEFERRED CONSIDERATION</w:t>
        </w:r>
      </w:ins>
    </w:p>
    <w:p w14:paraId="731B7FF9" w14:textId="77777777" w:rsidR="00A61A0C" w:rsidRDefault="00A61A0C">
      <w:pPr>
        <w:rPr>
          <w:ins w:id="52" w:author="Comparison" w:date="2019-10-24T22:35:00Z"/>
        </w:rPr>
      </w:pPr>
    </w:p>
    <w:p w14:paraId="01097B88" w14:textId="77777777" w:rsidR="00A61A0C" w:rsidRDefault="00CA705C">
      <w:ins w:id="53" w:author="Comparison" w:date="2019-10-24T22:35:00Z">
        <w:r>
          <w:t>D</w:t>
        </w:r>
      </w:ins>
      <w:r>
        <w:t>) COMPUTATIONS WHEN DEFERRED CONSIDERATION RECEIVED</w:t>
      </w:r>
    </w:p>
    <w:p w14:paraId="4E938563" w14:textId="77777777" w:rsidR="003C08A9" w:rsidRDefault="00CA705C">
      <w:pPr>
        <w:rPr>
          <w:del w:id="54" w:author="Comparison" w:date="2019-10-24T22:35:00Z"/>
        </w:rPr>
      </w:pPr>
      <w:del w:id="55" w:author="Comparison" w:date="2019-10-24T22:35:00Z">
        <w:r>
          <w:delText>PART DISPOSALS OF RIGHT TO DEFERRED CONSIDERATION</w:delText>
        </w:r>
      </w:del>
    </w:p>
    <w:p w14:paraId="0C70F3B2" w14:textId="77777777" w:rsidR="003C08A9" w:rsidRDefault="00CA705C">
      <w:pPr>
        <w:rPr>
          <w:del w:id="56" w:author="Comparison" w:date="2019-10-24T22:35:00Z"/>
        </w:rPr>
      </w:pPr>
      <w:del w:id="57" w:author="Comparison" w:date="2019-10-24T22:35:00Z">
        <w:r>
          <w:delText>From 30 November 1993, indexation is prevented fro</w:delText>
        </w:r>
        <w:r>
          <w:delText>m creating or increasing an allowable loss, see CG17700+.</w:delText>
        </w:r>
      </w:del>
    </w:p>
    <w:p w14:paraId="63D4BE7C" w14:textId="6441A723" w:rsidR="00A61A0C" w:rsidRDefault="00CA705C">
      <w:pPr>
        <w:rPr>
          <w:ins w:id="58" w:author="Comparison" w:date="2019-10-24T22:35:00Z"/>
        </w:rPr>
      </w:pPr>
      <w:del w:id="59" w:author="Comparison" w:date="2019-10-24T22:35:00Z">
        <w:r>
          <w:delText>D</w:delText>
        </w:r>
      </w:del>
    </w:p>
    <w:p w14:paraId="739C9015" w14:textId="77777777" w:rsidR="00A61A0C" w:rsidRDefault="00CA705C">
      <w:ins w:id="60" w:author="Comparison" w:date="2019-10-24T22:35:00Z">
        <w:r>
          <w:t>E</w:t>
        </w:r>
      </w:ins>
      <w:r>
        <w:t>) SHARES IN P LTD</w:t>
      </w:r>
    </w:p>
    <w:p w14:paraId="585076A7" w14:textId="77777777" w:rsidR="00A61A0C" w:rsidRDefault="00A61A0C">
      <w:pPr>
        <w:rPr>
          <w:ins w:id="61" w:author="Comparison" w:date="2019-10-24T22:35:00Z"/>
        </w:rPr>
      </w:pPr>
    </w:p>
    <w:p w14:paraId="21E4DCC8" w14:textId="77777777" w:rsidR="00A61A0C" w:rsidRDefault="00CA705C">
      <w:r>
        <w:t>EXPLANATION</w:t>
      </w:r>
    </w:p>
    <w:p w14:paraId="63F69EA6" w14:textId="6DA25C23" w:rsidR="00A61A0C" w:rsidRDefault="00CA705C">
      <w:pPr>
        <w:rPr>
          <w:ins w:id="62" w:author="Comparison" w:date="2019-10-24T22:35:00Z"/>
        </w:rPr>
      </w:pPr>
      <w:r>
        <w:t xml:space="preserve">The </w:t>
      </w:r>
      <w:del w:id="63" w:author="Comparison" w:date="2019-10-24T22:35:00Z">
        <w:r>
          <w:delText>existence</w:delText>
        </w:r>
      </w:del>
      <w:ins w:id="64" w:author="Comparison" w:date="2019-10-24T22:35:00Z">
        <w:r>
          <w:t>statutory reason</w:t>
        </w:r>
        <w:r>
          <w:t>s for the method</w:t>
        </w:r>
      </w:ins>
      <w:r>
        <w:t xml:space="preserve"> of </w:t>
      </w:r>
      <w:del w:id="65" w:author="Comparison" w:date="2019-10-24T22:35:00Z">
        <w:r>
          <w:delText>a</w:delText>
        </w:r>
      </w:del>
      <w:ins w:id="66" w:author="Comparison" w:date="2019-10-24T22:35:00Z">
        <w:r>
          <w:t>computation are;</w:t>
        </w:r>
      </w:ins>
    </w:p>
    <w:p w14:paraId="073136C7" w14:textId="77777777" w:rsidR="00A61A0C" w:rsidRDefault="00CA705C">
      <w:pPr>
        <w:rPr>
          <w:ins w:id="67" w:author="Comparison" w:date="2019-10-24T22:35:00Z"/>
        </w:rPr>
      </w:pPr>
      <w:ins w:id="68" w:author="Comparison" w:date="2019-10-24T22:35:00Z">
        <w:r>
          <w:t>A. CASH RECEIVED</w:t>
        </w:r>
      </w:ins>
    </w:p>
    <w:p w14:paraId="060F1610" w14:textId="77777777" w:rsidR="00A61A0C" w:rsidRDefault="00CA705C">
      <w:pPr>
        <w:rPr>
          <w:ins w:id="69" w:author="Comparison" w:date="2019-10-24T22:35:00Z"/>
        </w:rPr>
      </w:pPr>
      <w:ins w:id="70" w:author="Comparison" w:date="2019-10-24T22:35:00Z">
        <w:r>
          <w:t>The</w:t>
        </w:r>
      </w:ins>
      <w:r>
        <w:t xml:space="preserve"> cash </w:t>
      </w:r>
      <w:ins w:id="71" w:author="Comparison" w:date="2019-10-24T22:35:00Z">
        <w:r>
          <w:t xml:space="preserve">received is treated as a part-disposal of the old holding of T Ltd shares under TCGA92/S128(3). The apportionment of the base cost of the old holding is made on the basis of market value at </w:t>
        </w:r>
        <w:r>
          <w:t>the date of disposal (section 128(4) and TCGA92/S129).</w:t>
        </w:r>
      </w:ins>
    </w:p>
    <w:p w14:paraId="0BCE05E9" w14:textId="77777777" w:rsidR="00A61A0C" w:rsidRDefault="00CA705C">
      <w:pPr>
        <w:rPr>
          <w:moveTo w:id="72" w:author="Comparison" w:date="2019-10-24T22:35:00Z"/>
        </w:rPr>
      </w:pPr>
      <w:ins w:id="73" w:author="Comparison" w:date="2019-10-24T22:35:00Z">
        <w:r>
          <w:t xml:space="preserve">B. </w:t>
        </w:r>
      </w:ins>
      <w:moveToRangeStart w:id="74" w:author="Comparison" w:date="2019-10-24T22:35:00Z" w:name="move22848922"/>
      <w:moveTo w:id="75" w:author="Comparison" w:date="2019-10-24T22:35:00Z">
        <w:r>
          <w:t>COST OF SHARES IN P LTD</w:t>
        </w:r>
      </w:moveTo>
    </w:p>
    <w:moveToRangeEnd w:id="74"/>
    <w:p w14:paraId="79C5618E" w14:textId="3AAD3F17" w:rsidR="00A61A0C" w:rsidRDefault="00CA705C">
      <w:pPr>
        <w:rPr>
          <w:ins w:id="76" w:author="Comparison" w:date="2019-10-24T22:35:00Z"/>
        </w:rPr>
      </w:pPr>
      <w:del w:id="77" w:author="Comparison" w:date="2019-10-24T22:35:00Z">
        <w:r>
          <w:delText>alternative in the sale agreement means that the right falls outside</w:delText>
        </w:r>
      </w:del>
      <w:ins w:id="78" w:author="Comparison" w:date="2019-10-24T22:35:00Z">
        <w:r>
          <w:t>V Ltd has acquired shares in P Ltd and a `notional security’ under</w:t>
        </w:r>
      </w:ins>
      <w:r>
        <w:t xml:space="preserve"> the terms of </w:t>
      </w:r>
      <w:del w:id="79" w:author="Comparison" w:date="2019-10-24T22:35:00Z">
        <w:r>
          <w:delText xml:space="preserve">TCGA92/S138A. This applies whether or </w:delText>
        </w:r>
      </w:del>
      <w:ins w:id="80" w:author="Comparison" w:date="2019-10-24T22:35:00Z">
        <w:r>
          <w:t>section 138A. These are treated as two classes of shares. Together they form the `new holding’</w:t>
        </w:r>
        <w:r>
          <w:t xml:space="preserve"> under TCGA92/S127 as applied by TCGA92/S135(3).</w:t>
        </w:r>
      </w:ins>
    </w:p>
    <w:p w14:paraId="243C8158" w14:textId="235A2156" w:rsidR="00A61A0C" w:rsidRDefault="00CA705C">
      <w:pPr>
        <w:rPr>
          <w:ins w:id="81" w:author="Comparison" w:date="2019-10-24T22:35:00Z"/>
        </w:rPr>
      </w:pPr>
      <w:ins w:id="82" w:author="Comparison" w:date="2019-10-24T22:35:00Z">
        <w:r>
          <w:t xml:space="preserve">If the shares in P Ltd are </w:t>
        </w:r>
      </w:ins>
      <w:r>
        <w:t xml:space="preserve">not </w:t>
      </w:r>
      <w:del w:id="83" w:author="Comparison" w:date="2019-10-24T22:35:00Z">
        <w:r>
          <w:delText>shares are actually</w:delText>
        </w:r>
        <w:r>
          <w:delText xml:space="preserve"> received in </w:delText>
        </w:r>
      </w:del>
      <w:ins w:id="84" w:author="Comparison" w:date="2019-10-24T22:35:00Z">
        <w:r>
          <w:t>quoted the apportionment should be made by reference to market values at the date of a disposal of all or part of the new holding.</w:t>
        </w:r>
      </w:ins>
    </w:p>
    <w:p w14:paraId="403AD114" w14:textId="77777777" w:rsidR="00A61A0C" w:rsidRDefault="00CA705C">
      <w:pPr>
        <w:rPr>
          <w:ins w:id="85" w:author="Comparison" w:date="2019-10-24T22:35:00Z"/>
        </w:rPr>
      </w:pPr>
      <w:ins w:id="86" w:author="Comparison" w:date="2019-10-24T22:35:00Z">
        <w:r>
          <w:t>D. RIGHT TO UNASCERTAINABLE DEFERRED CONSIDER</w:t>
        </w:r>
        <w:r>
          <w:t>ATION</w:t>
        </w:r>
      </w:ins>
    </w:p>
    <w:p w14:paraId="2B73CA61" w14:textId="77777777" w:rsidR="00A61A0C" w:rsidRDefault="00CA705C">
      <w:ins w:id="87" w:author="Comparison" w:date="2019-10-24T22:35:00Z">
        <w:r>
          <w:t xml:space="preserve">The part </w:t>
        </w:r>
      </w:ins>
      <w:r>
        <w:t>satisfaction of the right</w:t>
      </w:r>
      <w:ins w:id="88" w:author="Comparison" w:date="2019-10-24T22:35:00Z">
        <w:r>
          <w:t xml:space="preserve"> to deferred consideration is a part disposal of the right. But because of section 138A it is treated as a conversion of securities within TCGA92/S132. Section 127 applies with the necessary adaptations to the part d</w:t>
        </w:r>
        <w:r>
          <w:t>isposal and part of the base cost of the `notional security’ is transferred to the holding of shares in P Ltd</w:t>
        </w:r>
      </w:ins>
      <w:r>
        <w:t>.</w:t>
      </w:r>
    </w:p>
    <w:p w14:paraId="53BD9AC3" w14:textId="77777777" w:rsidR="003C08A9" w:rsidRDefault="00CA705C">
      <w:pPr>
        <w:rPr>
          <w:del w:id="89" w:author="Comparison" w:date="2019-10-24T22:35:00Z"/>
        </w:rPr>
      </w:pPr>
      <w:del w:id="90" w:author="Comparison" w:date="2019-10-24T22:35:00Z">
        <w:r>
          <w:delText>IMMEDIATE CHARGEABLE GAIN</w:delText>
        </w:r>
      </w:del>
    </w:p>
    <w:p w14:paraId="2AF65141" w14:textId="77777777" w:rsidR="003C08A9" w:rsidRDefault="00CA705C">
      <w:pPr>
        <w:rPr>
          <w:del w:id="91" w:author="Comparison" w:date="2019-10-24T22:35:00Z"/>
        </w:rPr>
      </w:pPr>
      <w:del w:id="92" w:author="Comparison" w:date="2019-10-24T22:35:00Z">
        <w:r>
          <w:delText>There is an immediate chargeable gain on both the cash element and the value</w:delText>
        </w:r>
      </w:del>
      <w:ins w:id="93" w:author="Comparison" w:date="2019-10-24T22:35:00Z">
        <w:r>
          <w:t>The procedure for obtaining valuations</w:t>
        </w:r>
      </w:ins>
      <w:r>
        <w:t xml:space="preserve"> of the right to </w:t>
      </w:r>
      <w:del w:id="94" w:author="Comparison" w:date="2019-10-24T22:35:00Z">
        <w:r>
          <w:delText xml:space="preserve">receive deferred </w:delText>
        </w:r>
      </w:del>
      <w:r>
        <w:t xml:space="preserve">unascertainable </w:t>
      </w:r>
      <w:del w:id="95" w:author="Comparison" w:date="2019-10-24T22:35:00Z">
        <w:r>
          <w:delText>consideration.</w:delText>
        </w:r>
      </w:del>
    </w:p>
    <w:p w14:paraId="4698049A" w14:textId="77777777" w:rsidR="00A61A0C" w:rsidRDefault="00CA705C">
      <w:pPr>
        <w:rPr>
          <w:moveFrom w:id="96" w:author="Comparison" w:date="2019-10-24T22:35:00Z"/>
        </w:rPr>
      </w:pPr>
      <w:moveFromRangeStart w:id="97" w:author="Comparison" w:date="2019-10-24T22:35:00Z" w:name="move22848922"/>
      <w:moveFrom w:id="98" w:author="Comparison" w:date="2019-10-24T22:35:00Z">
        <w:r>
          <w:t>COST OF SHARES IN P LTD</w:t>
        </w:r>
      </w:moveFrom>
    </w:p>
    <w:moveFromRangeEnd w:id="97"/>
    <w:p w14:paraId="50F5678E" w14:textId="77777777" w:rsidR="003C08A9" w:rsidRDefault="00CA705C">
      <w:pPr>
        <w:rPr>
          <w:del w:id="99" w:author="Comparison" w:date="2019-10-24T22:35:00Z"/>
        </w:rPr>
      </w:pPr>
      <w:del w:id="100" w:author="Comparison" w:date="2019-10-24T22:35:00Z">
        <w:r>
          <w:delText>The normal rules of TCGA9</w:delText>
        </w:r>
        <w:r>
          <w:delText>2/S135 apply to the immediate issue of shares in P Ltd in exchange for shares in T Ltd.</w:delText>
        </w:r>
      </w:del>
    </w:p>
    <w:p w14:paraId="719283BB" w14:textId="77777777" w:rsidR="003C08A9" w:rsidRDefault="00CA705C">
      <w:pPr>
        <w:rPr>
          <w:del w:id="101" w:author="Comparison" w:date="2019-10-24T22:35:00Z"/>
        </w:rPr>
      </w:pPr>
      <w:del w:id="102" w:author="Comparison" w:date="2019-10-24T22:35:00Z">
        <w:r>
          <w:delText>COMPUTATIONS WHEN DEFERRED CONSIDERATION RECEIVED</w:delText>
        </w:r>
      </w:del>
    </w:p>
    <w:p w14:paraId="1427A41D" w14:textId="21FC4C4A" w:rsidR="00A61A0C" w:rsidRDefault="00CA705C">
      <w:del w:id="103" w:author="Comparison" w:date="2019-10-24T22:35:00Z">
        <w:r>
          <w:delText xml:space="preserve">Even though the </w:delText>
        </w:r>
      </w:del>
      <w:r>
        <w:t xml:space="preserve">deferred consideration is </w:t>
      </w:r>
      <w:del w:id="104" w:author="Comparison" w:date="2019-10-24T22:35:00Z">
        <w:r>
          <w:delText>actually received in shares TCGA92/S138A does not apply.</w:delText>
        </w:r>
      </w:del>
      <w:ins w:id="105" w:author="Comparison" w:date="2019-10-24T22:35:00Z">
        <w:r>
          <w:t>described at</w:t>
        </w:r>
      </w:ins>
    </w:p>
    <w:p w14:paraId="670789F3" w14:textId="77777777" w:rsidR="003C08A9" w:rsidRDefault="00CA705C">
      <w:pPr>
        <w:rPr>
          <w:del w:id="106" w:author="Comparison" w:date="2019-10-24T22:35:00Z"/>
        </w:rPr>
      </w:pPr>
      <w:del w:id="107" w:author="Comparison" w:date="2019-10-24T22:35:00Z">
        <w:r>
          <w:delText xml:space="preserve">A </w:delText>
        </w:r>
        <w:r>
          <w:delText>chargeable gain or allowable loss is calculated for the part disposal of the right to receive deferred unascertainable consideration. As TCGA92/S138A does not apply the `right’ is not treated as a notional security and there is no exchange of securities.</w:delText>
        </w:r>
      </w:del>
    </w:p>
    <w:p w14:paraId="4FCF9AD7" w14:textId="77777777" w:rsidR="00A61A0C" w:rsidRDefault="00CA705C">
      <w:ins w:id="108" w:author="Comparison" w:date="2019-10-24T22:35:00Z">
        <w:r>
          <w:t xml:space="preserve">E. </w:t>
        </w:r>
      </w:ins>
      <w:r>
        <w:t>SHARES IN P LTD</w:t>
      </w:r>
    </w:p>
    <w:p w14:paraId="6A740DAF" w14:textId="0A4C9A5D" w:rsidR="00A61A0C" w:rsidRDefault="00CA705C">
      <w:del w:id="109" w:author="Comparison" w:date="2019-10-24T22:35:00Z">
        <w:r>
          <w:delText xml:space="preserve">All of the acquired </w:delText>
        </w:r>
      </w:del>
      <w:ins w:id="110" w:author="Comparison" w:date="2019-10-24T22:35:00Z">
        <w:r>
          <w:t xml:space="preserve">The </w:t>
        </w:r>
      </w:ins>
      <w:r>
        <w:t xml:space="preserve">shares </w:t>
      </w:r>
      <w:ins w:id="111" w:author="Comparison" w:date="2019-10-24T22:35:00Z">
        <w:r>
          <w:t xml:space="preserve">in P </w:t>
        </w:r>
        <w:r>
          <w:t xml:space="preserve">Ltd which are acquired </w:t>
        </w:r>
      </w:ins>
      <w:r>
        <w:t xml:space="preserve">go into the </w:t>
      </w:r>
      <w:del w:id="112" w:author="Comparison" w:date="2019-10-24T22:35:00Z">
        <w:r>
          <w:delText>same pool</w:delText>
        </w:r>
      </w:del>
      <w:ins w:id="113" w:author="Comparison" w:date="2019-10-24T22:35:00Z">
        <w:r>
          <w:t>TCGA92/S104 holding</w:t>
        </w:r>
      </w:ins>
      <w:r>
        <w:t xml:space="preserve"> of shares</w:t>
      </w:r>
      <w:del w:id="114" w:author="Comparison" w:date="2019-10-24T22:35:00Z">
        <w:r>
          <w:delText xml:space="preserve">. The 80,000 shares acquired in year 10 have their </w:delText>
        </w:r>
      </w:del>
      <w:ins w:id="115" w:author="Comparison" w:date="2019-10-24T22:35:00Z">
        <w:r>
          <w:t xml:space="preserve"> of the same class. The </w:t>
        </w:r>
      </w:ins>
      <w:r>
        <w:t xml:space="preserve">base cost </w:t>
      </w:r>
      <w:del w:id="116" w:author="Comparison" w:date="2019-10-24T22:35:00Z">
        <w:r>
          <w:delText>(</w:delText>
        </w:r>
      </w:del>
      <w:r>
        <w:t xml:space="preserve">and </w:t>
      </w:r>
      <w:del w:id="117" w:author="Comparison" w:date="2019-10-24T22:35:00Z">
        <w:r>
          <w:delText>indexation)</w:delText>
        </w:r>
      </w:del>
      <w:ins w:id="118" w:author="Comparison" w:date="2019-10-24T22:35:00Z">
        <w:r>
          <w:t>indexed pool of expenditure is</w:t>
        </w:r>
      </w:ins>
      <w:r>
        <w:t xml:space="preserve"> calculated in accordance with </w:t>
      </w:r>
      <w:del w:id="119" w:author="Comparison" w:date="2019-10-24T22:35:00Z">
        <w:r>
          <w:delText>the normal rules of TCGA92/S135. The shares to which TCGA92/S138A did not a</w:delText>
        </w:r>
        <w:r>
          <w:delText>pply go into the pool at market value at the date of acquisition</w:delText>
        </w:r>
      </w:del>
      <w:ins w:id="120" w:author="Comparison" w:date="2019-10-24T22:35:00Z">
        <w:r>
          <w:t>B and C above</w:t>
        </w:r>
      </w:ins>
      <w:r>
        <w:t>.</w:t>
      </w:r>
    </w:p>
    <w:p w14:paraId="013DDBC7" w14:textId="77777777" w:rsidR="00A61A0C" w:rsidRDefault="00CA705C">
      <w:r>
        <w:t xml:space="preserve"> Previous page</w:t>
      </w:r>
    </w:p>
    <w:p w14:paraId="3D2515AB" w14:textId="77777777" w:rsidR="00A61A0C" w:rsidRDefault="00CA705C">
      <w:r>
        <w:t xml:space="preserve"> Next page</w:t>
      </w:r>
    </w:p>
    <w:sectPr w:rsidR="00A61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F8B"/>
    <w:rsid w:val="0015074B"/>
    <w:rsid w:val="0029639D"/>
    <w:rsid w:val="00326F90"/>
    <w:rsid w:val="003C08A9"/>
    <w:rsid w:val="00A61A0C"/>
    <w:rsid w:val="00AA1D8D"/>
    <w:rsid w:val="00B47730"/>
    <w:rsid w:val="00BE3BF0"/>
    <w:rsid w:val="00CA70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9EDC7C-AA8E-4DCB-94DF-A1313A40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7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5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A7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00B04B-CDD3-42CE-8D8C-AC315002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2019-10-24T21:35:00Z</dcterms:modified>
  <cp:category/>
</cp:coreProperties>
</file>