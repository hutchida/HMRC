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3B58" w14:textId="039278DF" w:rsidR="005776A1" w:rsidRDefault="00E30EA8">
      <w:pPr>
        <w:pStyle w:val="Title"/>
      </w:pPr>
      <w:bookmarkStart w:id="0" w:name="_GoBack"/>
      <w:bookmarkEnd w:id="0"/>
      <w:r>
        <w:t>HMRC - OT05200 - PRT: The Nomination Scheme</w:t>
      </w:r>
      <w:del w:id="1" w:author="Comparison" w:date="2019-10-30T18:07:00Z">
        <w:r>
          <w:delText xml:space="preserve"> -</w:delText>
        </w:r>
      </w:del>
      <w:ins w:id="2" w:author="Comparison" w:date="2019-10-30T18:07:00Z">
        <w:r>
          <w:t>:</w:t>
        </w:r>
      </w:ins>
      <w:r>
        <w:t xml:space="preserve"> Contents</w:t>
      </w:r>
    </w:p>
    <w:p w14:paraId="28877A29" w14:textId="4ABBF8CA" w:rsidR="005776A1" w:rsidRDefault="00E30EA8">
      <w:r>
        <w:t xml:space="preserve">OT05202    </w:t>
      </w:r>
      <w:del w:id="3" w:author="Comparison" w:date="2019-10-30T18:07:00Z">
        <w:r>
          <w:delText>PRT:</w:delText>
        </w:r>
      </w:del>
      <w:ins w:id="4" w:author="Comparison" w:date="2019-10-30T18:07:00Z">
        <w:r>
          <w:t>The Nomination Scheme - Why</w:t>
        </w:r>
      </w:ins>
      <w:r>
        <w:t xml:space="preserve"> the </w:t>
      </w:r>
      <w:del w:id="5" w:author="Comparison" w:date="2019-10-30T18:07:00Z">
        <w:r>
          <w:delText>nomination scheme - why the scheme</w:delText>
        </w:r>
      </w:del>
      <w:ins w:id="6" w:author="Comparison" w:date="2019-10-30T18:07:00Z">
        <w:r>
          <w:t>Scheme</w:t>
        </w:r>
      </w:ins>
      <w:r>
        <w:t xml:space="preserve"> was introduced</w:t>
      </w:r>
    </w:p>
    <w:p w14:paraId="70662C8A" w14:textId="5E2F3E8C" w:rsidR="005776A1" w:rsidRDefault="00E30EA8">
      <w:r>
        <w:t xml:space="preserve">OT05205    </w:t>
      </w:r>
      <w:del w:id="7" w:author="Comparison" w:date="2019-10-30T18:07:00Z">
        <w:r>
          <w:delText>PRT: the nomination scheme - the</w:delText>
        </w:r>
      </w:del>
      <w:ins w:id="8" w:author="Comparison" w:date="2019-10-30T18:07:00Z">
        <w:r>
          <w:t>The</w:t>
        </w:r>
      </w:ins>
      <w:r>
        <w:t xml:space="preserve"> scheme for chargeable periods on or after 01 July 2006: </w:t>
      </w:r>
      <w:del w:id="9" w:author="Comparison" w:date="2019-10-30T18:07:00Z">
        <w:r>
          <w:delText>background</w:delText>
        </w:r>
      </w:del>
      <w:ins w:id="10" w:author="Comparison" w:date="2019-10-30T18:07:00Z">
        <w:r>
          <w:t>Background</w:t>
        </w:r>
      </w:ins>
    </w:p>
    <w:p w14:paraId="1AC7AC70" w14:textId="13DDFEA6" w:rsidR="005776A1" w:rsidRDefault="00E30EA8">
      <w:r>
        <w:t xml:space="preserve">OT05210    </w:t>
      </w:r>
      <w:del w:id="11" w:author="Comparison" w:date="2019-10-30T18:07:00Z">
        <w:r>
          <w:delText xml:space="preserve">PRT: </w:delText>
        </w:r>
        <w:r>
          <w:delText>the nomination scheme - nomination scheme</w:delText>
        </w:r>
      </w:del>
      <w:ins w:id="12" w:author="Comparison" w:date="2019-10-30T18:07:00Z">
        <w:r>
          <w:t>Scheme</w:t>
        </w:r>
      </w:ins>
      <w:r>
        <w:t xml:space="preserve"> for deliveries on or after </w:t>
      </w:r>
      <w:del w:id="13" w:author="Comparison" w:date="2019-10-30T18:07:00Z">
        <w:r>
          <w:delText>01</w:delText>
        </w:r>
      </w:del>
      <w:ins w:id="14" w:author="Comparison" w:date="2019-10-30T18:07:00Z">
        <w:r>
          <w:t>1st</w:t>
        </w:r>
      </w:ins>
      <w:r>
        <w:t xml:space="preserve"> </w:t>
      </w:r>
      <w:r>
        <w:t>July 2006</w:t>
      </w:r>
    </w:p>
    <w:p w14:paraId="792EF35D" w14:textId="467EDA14" w:rsidR="005776A1" w:rsidRDefault="00E30EA8">
      <w:r>
        <w:t xml:space="preserve">OT05215    </w:t>
      </w:r>
      <w:del w:id="15" w:author="Comparison" w:date="2019-10-30T18:07:00Z">
        <w:r>
          <w:delText>PRT: the nomination scheme - scope</w:delText>
        </w:r>
      </w:del>
      <w:ins w:id="16" w:author="Comparison" w:date="2019-10-30T18:07:00Z">
        <w:r>
          <w:t>Scope</w:t>
        </w:r>
      </w:ins>
    </w:p>
    <w:p w14:paraId="193B3D36" w14:textId="0B811ED0" w:rsidR="005776A1" w:rsidRDefault="00E30EA8">
      <w:r>
        <w:t xml:space="preserve">OT05220    </w:t>
      </w:r>
      <w:del w:id="17" w:author="Comparison" w:date="2019-10-30T18:07:00Z">
        <w:r>
          <w:delText>PRT: the nomination scheme - time</w:delText>
        </w:r>
      </w:del>
      <w:ins w:id="18" w:author="Comparison" w:date="2019-10-30T18:07:00Z">
        <w:r>
          <w:t>Time</w:t>
        </w:r>
      </w:ins>
      <w:r>
        <w:t>-limits for making nominations</w:t>
      </w:r>
    </w:p>
    <w:p w14:paraId="10A7EF00" w14:textId="7387DA77" w:rsidR="005776A1" w:rsidRDefault="00E30EA8">
      <w:r>
        <w:t xml:space="preserve">OT05225    </w:t>
      </w:r>
      <w:del w:id="19" w:author="Comparison" w:date="2019-10-30T18:07:00Z">
        <w:r>
          <w:delText>PRT: the nomination scheme - manner</w:delText>
        </w:r>
      </w:del>
      <w:ins w:id="20" w:author="Comparison" w:date="2019-10-30T18:07:00Z">
        <w:r>
          <w:t>Manner</w:t>
        </w:r>
      </w:ins>
      <w:r>
        <w:t xml:space="preserve"> of making a nomination</w:t>
      </w:r>
    </w:p>
    <w:p w14:paraId="15889730" w14:textId="3DD4FD51" w:rsidR="005776A1" w:rsidRDefault="00E30EA8">
      <w:r>
        <w:t xml:space="preserve">OT05230    </w:t>
      </w:r>
      <w:del w:id="21" w:author="Comparison" w:date="2019-10-30T18:07:00Z">
        <w:r>
          <w:delText>PRT: the nomination scheme - content</w:delText>
        </w:r>
      </w:del>
      <w:ins w:id="22" w:author="Comparison" w:date="2019-10-30T18:07:00Z">
        <w:r>
          <w:t>Content</w:t>
        </w:r>
      </w:ins>
      <w:r>
        <w:t xml:space="preserve"> of a nomination </w:t>
      </w:r>
      <w:ins w:id="23" w:author="Comparison" w:date="2019-10-30T18:07:00Z">
        <w:r>
          <w:t xml:space="preserve">nomination </w:t>
        </w:r>
      </w:ins>
      <w:r>
        <w:t>made during business hours</w:t>
      </w:r>
    </w:p>
    <w:p w14:paraId="341CCB27" w14:textId="2F06F075" w:rsidR="005776A1" w:rsidRDefault="00E30EA8">
      <w:r>
        <w:t xml:space="preserve">OT05232    </w:t>
      </w:r>
      <w:del w:id="24" w:author="Comparison" w:date="2019-10-30T18:07:00Z">
        <w:r>
          <w:delText>PRT: the nomination scheme - content</w:delText>
        </w:r>
      </w:del>
      <w:ins w:id="25" w:author="Comparison" w:date="2019-10-30T18:07:00Z">
        <w:r>
          <w:t>Content</w:t>
        </w:r>
      </w:ins>
      <w:r>
        <w:t xml:space="preserve"> of a nomination </w:t>
      </w:r>
      <w:ins w:id="26" w:author="Comparison" w:date="2019-10-30T18:07:00Z">
        <w:r>
          <w:t xml:space="preserve">nomination </w:t>
        </w:r>
      </w:ins>
      <w:r>
        <w:t>made outside business h</w:t>
      </w:r>
      <w:r>
        <w:t>ours</w:t>
      </w:r>
    </w:p>
    <w:p w14:paraId="38437ECA" w14:textId="77777777" w:rsidR="002743B8" w:rsidRDefault="00E30EA8">
      <w:pPr>
        <w:rPr>
          <w:del w:id="27" w:author="Comparison" w:date="2019-10-30T18:07:00Z"/>
        </w:rPr>
      </w:pPr>
      <w:del w:id="28" w:author="Comparison" w:date="2019-10-30T18:07:00Z">
        <w:r>
          <w:delText>OT05234    PRT: the nomination scheme - effective nomina</w:delText>
        </w:r>
        <w:r>
          <w:delText>tions - further provisions</w:delText>
        </w:r>
      </w:del>
    </w:p>
    <w:p w14:paraId="4FAA7248" w14:textId="77777777" w:rsidR="005776A1" w:rsidRDefault="00E30EA8">
      <w:pPr>
        <w:rPr>
          <w:ins w:id="29" w:author="Comparison" w:date="2019-10-30T18:07:00Z"/>
        </w:rPr>
      </w:pPr>
      <w:ins w:id="30" w:author="Comparison" w:date="2019-10-30T18:07:00Z">
        <w:r>
          <w:t>OT05234    Effective Nominations – Further Provisions</w:t>
        </w:r>
      </w:ins>
    </w:p>
    <w:p w14:paraId="58EF0933" w14:textId="1B8E1266" w:rsidR="005776A1" w:rsidRDefault="00E30EA8">
      <w:r>
        <w:t xml:space="preserve">OT05240    </w:t>
      </w:r>
      <w:del w:id="31" w:author="Comparison" w:date="2019-10-30T18:07:00Z">
        <w:r>
          <w:delText>PRT: the</w:delText>
        </w:r>
      </w:del>
      <w:ins w:id="32" w:author="Comparison" w:date="2019-10-30T18:07:00Z">
        <w:r>
          <w:t>Ineffective</w:t>
        </w:r>
      </w:ins>
      <w:r>
        <w:t xml:space="preserve"> nomination </w:t>
      </w:r>
      <w:del w:id="33" w:author="Comparison" w:date="2019-10-30T18:07:00Z">
        <w:r>
          <w:delText>scheme - ineffective nomination - how</w:delText>
        </w:r>
      </w:del>
      <w:ins w:id="34" w:author="Comparison" w:date="2019-10-30T18:07:00Z">
        <w:r>
          <w:t>- How</w:t>
        </w:r>
      </w:ins>
      <w:r>
        <w:t xml:space="preserve"> to calculate </w:t>
      </w:r>
      <w:del w:id="35" w:author="Comparison" w:date="2019-10-30T18:07:00Z">
        <w:r>
          <w:delText>nomination excesses</w:delText>
        </w:r>
      </w:del>
      <w:ins w:id="36" w:author="Comparison" w:date="2019-10-30T18:07:00Z">
        <w:r>
          <w:t>Nomination Excesses</w:t>
        </w:r>
      </w:ins>
    </w:p>
    <w:p w14:paraId="6540C995" w14:textId="34649D3C" w:rsidR="005776A1" w:rsidRDefault="00E30EA8">
      <w:r>
        <w:t xml:space="preserve">OT05245    </w:t>
      </w:r>
      <w:del w:id="37" w:author="Comparison" w:date="2019-10-30T18:07:00Z">
        <w:r>
          <w:delText>PRT: the nomination scheme: allocating</w:delText>
        </w:r>
      </w:del>
      <w:ins w:id="38" w:author="Comparison" w:date="2019-10-30T18:07:00Z">
        <w:r>
          <w:t>Allocating</w:t>
        </w:r>
      </w:ins>
      <w:r>
        <w:t xml:space="preserve"> nomination excesses to fields</w:t>
      </w:r>
    </w:p>
    <w:p w14:paraId="01825417" w14:textId="12F0D9E5" w:rsidR="005776A1" w:rsidRDefault="00E30EA8">
      <w:r>
        <w:t xml:space="preserve">OT05250    </w:t>
      </w:r>
      <w:del w:id="39" w:author="Comparison" w:date="2019-10-30T18:07:00Z">
        <w:r>
          <w:delText>PRT: the nomination scheme - nominat</w:delText>
        </w:r>
        <w:r>
          <w:delText>ion</w:delText>
        </w:r>
      </w:del>
      <w:ins w:id="40" w:author="Comparison" w:date="2019-10-30T18:07:00Z">
        <w:r>
          <w:t>Nomination</w:t>
        </w:r>
      </w:ins>
      <w:r>
        <w:t xml:space="preserve"> excesses taxable to both CT and SC</w:t>
      </w:r>
    </w:p>
    <w:p w14:paraId="7FE0AC9A" w14:textId="77777777" w:rsidR="005776A1" w:rsidRDefault="00E30EA8">
      <w:r>
        <w:t xml:space="preserve"> Previous page</w:t>
      </w:r>
    </w:p>
    <w:p w14:paraId="694A7D44" w14:textId="77777777" w:rsidR="005776A1" w:rsidRDefault="00E30EA8">
      <w:r>
        <w:t xml:space="preserve"> Next page</w:t>
      </w:r>
    </w:p>
    <w:sectPr w:rsidR="005776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3B8"/>
    <w:rsid w:val="0029639D"/>
    <w:rsid w:val="00326F90"/>
    <w:rsid w:val="005776A1"/>
    <w:rsid w:val="005C5704"/>
    <w:rsid w:val="00690ABE"/>
    <w:rsid w:val="00AA1D8D"/>
    <w:rsid w:val="00B47730"/>
    <w:rsid w:val="00CB0664"/>
    <w:rsid w:val="00E30E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7FC991-6EDF-4E42-B77B-5BA46CBC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30E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9DA94D-5BA2-4E0E-9781-B9F0F5F0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2019-10-30T18:07:00Z</dcterms:modified>
  <cp:category/>
</cp:coreProperties>
</file>