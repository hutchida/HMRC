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A1243" w14:textId="77777777" w:rsidR="002E6470" w:rsidRDefault="00C1150A">
      <w:pPr>
        <w:pStyle w:val="Title"/>
      </w:pPr>
      <w:bookmarkStart w:id="0" w:name="_GoBack"/>
      <w:bookmarkEnd w:id="0"/>
      <w:r>
        <w:t>HMRC - OT30018 - Farm Outs: Contents</w:t>
      </w:r>
    </w:p>
    <w:p w14:paraId="58CB5FDE" w14:textId="3C2ADB28" w:rsidR="002E6470" w:rsidRDefault="00C1150A">
      <w:r>
        <w:t xml:space="preserve">OT30020    </w:t>
      </w:r>
      <w:del w:id="1" w:author="Comparison" w:date="2019-10-24T23:37:00Z">
        <w:r>
          <w:delText xml:space="preserve">Capital Gains: Farm Outs - </w:delText>
        </w:r>
      </w:del>
      <w:r>
        <w:t>Introduction</w:t>
      </w:r>
    </w:p>
    <w:p w14:paraId="0D29A516" w14:textId="5326705C" w:rsidR="002E6470" w:rsidRDefault="00C1150A">
      <w:r>
        <w:t xml:space="preserve">OT30021    </w:t>
      </w:r>
      <w:del w:id="2" w:author="Comparison" w:date="2019-10-24T23:37:00Z">
        <w:r>
          <w:delText xml:space="preserve">Capital Gains: Farm Outs - </w:delText>
        </w:r>
      </w:del>
      <w:r>
        <w:t>Exploration</w:t>
      </w:r>
      <w:ins w:id="3" w:author="Comparison" w:date="2019-10-24T23:37:00Z">
        <w:r>
          <w:t>.</w:t>
        </w:r>
      </w:ins>
    </w:p>
    <w:p w14:paraId="11AF03E1" w14:textId="04B169AB" w:rsidR="002E6470" w:rsidRDefault="00C1150A">
      <w:r>
        <w:t xml:space="preserve">OT30022    </w:t>
      </w:r>
      <w:del w:id="4" w:author="Comparison" w:date="2019-10-24T23:37:00Z">
        <w:r>
          <w:delText xml:space="preserve">Capital Gains: Farm Outs - </w:delText>
        </w:r>
      </w:del>
      <w:r>
        <w:t>Developments</w:t>
      </w:r>
      <w:ins w:id="5" w:author="Comparison" w:date="2019-10-24T23:37:00Z">
        <w:r>
          <w:t>.</w:t>
        </w:r>
      </w:ins>
    </w:p>
    <w:p w14:paraId="02347BC6" w14:textId="252F7C58" w:rsidR="002E6470" w:rsidRDefault="00C1150A">
      <w:r>
        <w:t xml:space="preserve">OT30023    </w:t>
      </w:r>
      <w:del w:id="6" w:author="Comparison" w:date="2019-10-24T23:37:00Z">
        <w:r>
          <w:delText xml:space="preserve">Capital Gains: Farm Outs - </w:delText>
        </w:r>
      </w:del>
      <w:r>
        <w:t>Production</w:t>
      </w:r>
      <w:ins w:id="7" w:author="Comparison" w:date="2019-10-24T23:37:00Z">
        <w:r>
          <w:t>.</w:t>
        </w:r>
      </w:ins>
    </w:p>
    <w:p w14:paraId="327D14C7" w14:textId="77777777" w:rsidR="002E6470" w:rsidRDefault="00C1150A">
      <w:r>
        <w:t xml:space="preserve"> Previous page</w:t>
      </w:r>
    </w:p>
    <w:p w14:paraId="0392D277" w14:textId="77777777" w:rsidR="002E6470" w:rsidRDefault="00C1150A">
      <w:r>
        <w:t xml:space="preserve"> Next page</w:t>
      </w:r>
    </w:p>
    <w:sectPr w:rsidR="002E64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6470"/>
    <w:rsid w:val="00326F90"/>
    <w:rsid w:val="004E23CD"/>
    <w:rsid w:val="007F20B0"/>
    <w:rsid w:val="00AA1D8D"/>
    <w:rsid w:val="00B47730"/>
    <w:rsid w:val="00C1150A"/>
    <w:rsid w:val="00CB0664"/>
    <w:rsid w:val="00E31AA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4D8016B-0452-43BE-85DA-F3E30C84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1150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5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212E91F-908D-41C4-83AB-6E872E31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2019-10-24T22:37:00Z</dcterms:modified>
  <cp:category/>
</cp:coreProperties>
</file>