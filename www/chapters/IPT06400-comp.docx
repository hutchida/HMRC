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246C" w14:textId="77777777" w:rsidR="00121515" w:rsidRDefault="006D58BB">
      <w:pPr>
        <w:pStyle w:val="Title"/>
      </w:pPr>
      <w:bookmarkStart w:id="0" w:name="_GoBack"/>
      <w:bookmarkEnd w:id="0"/>
      <w:r>
        <w:t>HMRC - IPT06400 - Transfer Of Going Concerns (TOGC): Contents</w:t>
      </w:r>
    </w:p>
    <w:p w14:paraId="68DC34AC" w14:textId="5D2EB96B" w:rsidR="00121515" w:rsidRDefault="006D58BB">
      <w:r>
        <w:t xml:space="preserve">IPT06410    </w:t>
      </w:r>
      <w:del w:id="1" w:author="Comparison" w:date="2019-10-30T18:06:00Z">
        <w:r>
          <w:delText xml:space="preserve">Maintaining the IPT Register: Transfer of going concerns (TOGC): </w:delText>
        </w:r>
      </w:del>
      <w:r>
        <w:t>Purpose and outline of this section</w:t>
      </w:r>
    </w:p>
    <w:p w14:paraId="62DDAAFC" w14:textId="648C2725" w:rsidR="00121515" w:rsidRDefault="006D58BB">
      <w:r>
        <w:t xml:space="preserve">IPT06420    </w:t>
      </w:r>
      <w:del w:id="2" w:author="Comparison" w:date="2019-10-30T18:06:00Z">
        <w:r>
          <w:delText xml:space="preserve">Maintaining the IPT Register: Transfer of going concerns </w:delText>
        </w:r>
        <w:r>
          <w:delText xml:space="preserve">(TOGC): </w:delText>
        </w:r>
      </w:del>
      <w:r>
        <w:t>Features of a TOGC</w:t>
      </w:r>
    </w:p>
    <w:p w14:paraId="6CF57317" w14:textId="6FC69825" w:rsidR="00121515" w:rsidRDefault="006D58BB">
      <w:r>
        <w:t xml:space="preserve">IPT06430    </w:t>
      </w:r>
      <w:del w:id="3" w:author="Comparison" w:date="2019-10-30T18:06:00Z">
        <w:r>
          <w:delText xml:space="preserve">Maintaining the IPT Register: Transfer of going concerns (TOGC): </w:delText>
        </w:r>
      </w:del>
      <w:r>
        <w:t>Requests to take over an existing IPT registration</w:t>
      </w:r>
    </w:p>
    <w:p w14:paraId="1F4D28A0" w14:textId="30C7BE40" w:rsidR="00121515" w:rsidRDefault="006D58BB">
      <w:r>
        <w:t xml:space="preserve">IPT06440    </w:t>
      </w:r>
      <w:del w:id="4" w:author="Comparison" w:date="2019-10-30T18:06:00Z">
        <w:r>
          <w:delText xml:space="preserve">Maintaining the IPT Register: Transfer of going concerns (TOGC): </w:delText>
        </w:r>
      </w:del>
      <w:r>
        <w:t>Responsibilities under a TOGC</w:t>
      </w:r>
    </w:p>
    <w:p w14:paraId="6E1C51EC" w14:textId="79DA6BFF" w:rsidR="00121515" w:rsidRDefault="006D58BB">
      <w:r>
        <w:t xml:space="preserve">IPT06450    </w:t>
      </w:r>
      <w:del w:id="5" w:author="Comparison" w:date="2019-10-30T18:06:00Z">
        <w:r>
          <w:delText xml:space="preserve">Maintaining the IPT Register: Transfer of going concerns (TOGC): </w:delText>
        </w:r>
      </w:del>
      <w:r>
        <w:t>Requesting a new IPT registration</w:t>
      </w:r>
    </w:p>
    <w:p w14:paraId="4F7FB5BB" w14:textId="77777777" w:rsidR="00121515" w:rsidRDefault="006D58BB">
      <w:r>
        <w:t xml:space="preserve"> Previous page</w:t>
      </w:r>
    </w:p>
    <w:p w14:paraId="716BAF75" w14:textId="77777777" w:rsidR="00121515" w:rsidRDefault="006D58BB">
      <w:r>
        <w:t xml:space="preserve"> Next page</w:t>
      </w:r>
    </w:p>
    <w:sectPr w:rsidR="001215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15"/>
    <w:rsid w:val="0015074B"/>
    <w:rsid w:val="0029639D"/>
    <w:rsid w:val="002D4F93"/>
    <w:rsid w:val="00326F90"/>
    <w:rsid w:val="006D58BB"/>
    <w:rsid w:val="00A87472"/>
    <w:rsid w:val="00AA1D8D"/>
    <w:rsid w:val="00B063A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D53E1E3-D88E-4713-ADE9-A4214D30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D58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4500BD-AC9B-482F-A24F-624C7A69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2019-10-30T18:06:00Z</dcterms:modified>
  <cp:category/>
</cp:coreProperties>
</file>