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CF970" w14:textId="77777777" w:rsidR="00CD3CF9" w:rsidRDefault="00010C03">
      <w:pPr>
        <w:pStyle w:val="Title"/>
      </w:pPr>
      <w:bookmarkStart w:id="0" w:name="_GoBack"/>
      <w:bookmarkEnd w:id="0"/>
      <w:r>
        <w:t>HMRC - TCM0138000 - Miscellaneous - P To V (Processing A Claim Or Work Item; Special Needs; Subject Access Requests; Verification Failures Aid (Rules 9, 10, 11); View Claim Summary): Contents</w:t>
      </w:r>
    </w:p>
    <w:p w14:paraId="1C29E879" w14:textId="77777777" w:rsidR="00CD3CF9" w:rsidRDefault="00010C03">
      <w:r>
        <w:t xml:space="preserve"> Processing a claim or work item  Special needs  Subject Access Requests  Tell us Once  Verification Failures aid (Rules 9, 10, 11)  View Claim Summary</w:t>
      </w:r>
    </w:p>
    <w:p w14:paraId="0EC838EF" w14:textId="77777777" w:rsidR="00CD3CF9" w:rsidRDefault="00010C03">
      <w:r>
        <w:t>TCM0138020    Claim or work item - action to take before processing</w:t>
      </w:r>
    </w:p>
    <w:p w14:paraId="323CED89" w14:textId="77777777" w:rsidR="00CD3CF9" w:rsidRDefault="00010C03">
      <w:r>
        <w:t>TCM0138120    Visual impairment (Inf</w:t>
      </w:r>
      <w:r>
        <w:t>o)</w:t>
      </w:r>
    </w:p>
    <w:p w14:paraId="667169E6" w14:textId="77777777" w:rsidR="00CD3CF9" w:rsidRDefault="00010C03">
      <w:r>
        <w:t>TCM0138140    Visual impairment (AG)</w:t>
      </w:r>
    </w:p>
    <w:p w14:paraId="27F8812F" w14:textId="77777777" w:rsidR="00CD3CF9" w:rsidRDefault="00010C03">
      <w:r>
        <w:t>TCM0138160    Welsh language</w:t>
      </w:r>
    </w:p>
    <w:p w14:paraId="0380BFBF" w14:textId="77777777" w:rsidR="00CD3CF9" w:rsidRDefault="00010C03">
      <w:pPr>
        <w:rPr>
          <w:ins w:id="1" w:author="Comparison" w:date="2019-10-25T00:37:00Z"/>
        </w:rPr>
      </w:pPr>
      <w:ins w:id="2" w:author="Comparison" w:date="2019-10-25T00:37:00Z">
        <w:r>
          <w:t>TCM0138210    identifying a SAR</w:t>
        </w:r>
      </w:ins>
    </w:p>
    <w:p w14:paraId="7D48A36D" w14:textId="77777777" w:rsidR="00CD3CF9" w:rsidRDefault="00010C03">
      <w:r>
        <w:t>TCM0138280    Subject Access Requests - registering the SAR.</w:t>
      </w:r>
    </w:p>
    <w:p w14:paraId="66B290C5" w14:textId="77777777" w:rsidR="00CD3CF9" w:rsidRDefault="00010C03">
      <w:r>
        <w:t>TCM0138230    Subject Access Requests - requesting CSSG documents</w:t>
      </w:r>
    </w:p>
    <w:p w14:paraId="6B68BF4A" w14:textId="77777777" w:rsidR="00CD3CF9" w:rsidRDefault="00010C03">
      <w:r>
        <w:t>TCM0138260    Subject Access</w:t>
      </w:r>
      <w:r>
        <w:t xml:space="preserve"> Requests - printing the SAR</w:t>
      </w:r>
    </w:p>
    <w:p w14:paraId="2C7F5F0A" w14:textId="77777777" w:rsidR="00CD3CF9" w:rsidRDefault="00010C03">
      <w:r>
        <w:t>TCM0138220    Subject Access Requests - checking the SAR</w:t>
      </w:r>
    </w:p>
    <w:p w14:paraId="2D6DBE81" w14:textId="77777777" w:rsidR="00CD3CF9" w:rsidRDefault="00010C03">
      <w:r>
        <w:t>TCM0138320    Tell Us Once - capturing and amending a claim</w:t>
      </w:r>
    </w:p>
    <w:p w14:paraId="6632135B" w14:textId="77777777" w:rsidR="00CD3CF9" w:rsidRDefault="00010C03">
      <w:r>
        <w:t>TCM0138420    CES - Income Support</w:t>
      </w:r>
    </w:p>
    <w:p w14:paraId="2A1D889D" w14:textId="77777777" w:rsidR="00CD3CF9" w:rsidRDefault="00010C03">
      <w:r>
        <w:t>TCM0138440    ADD - Jobseeker's Allowance</w:t>
      </w:r>
    </w:p>
    <w:p w14:paraId="4A0EC0DB" w14:textId="77777777" w:rsidR="00CD3CF9" w:rsidRDefault="00010C03">
      <w:r>
        <w:t>TCM0138460    Pension Centres</w:t>
      </w:r>
    </w:p>
    <w:p w14:paraId="330978E3" w14:textId="77777777" w:rsidR="00CD3CF9" w:rsidRDefault="00010C03">
      <w:r>
        <w:t>TCM</w:t>
      </w:r>
      <w:r>
        <w:t>0138520    View Claim Summary function (Info)</w:t>
      </w:r>
    </w:p>
    <w:p w14:paraId="0D6F6274" w14:textId="77777777" w:rsidR="00CD3CF9" w:rsidRDefault="00010C03">
      <w:r>
        <w:t xml:space="preserve"> Previous page</w:t>
      </w:r>
    </w:p>
    <w:p w14:paraId="0520A248" w14:textId="77777777" w:rsidR="00CD3CF9" w:rsidRDefault="00010C03">
      <w:r>
        <w:t xml:space="preserve"> Next page</w:t>
      </w:r>
    </w:p>
    <w:sectPr w:rsidR="00CD3C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C03"/>
    <w:rsid w:val="00034616"/>
    <w:rsid w:val="0006063C"/>
    <w:rsid w:val="000E5B3D"/>
    <w:rsid w:val="0015074B"/>
    <w:rsid w:val="0029639D"/>
    <w:rsid w:val="00326F90"/>
    <w:rsid w:val="005D6432"/>
    <w:rsid w:val="00695301"/>
    <w:rsid w:val="00AA1D8D"/>
    <w:rsid w:val="00B47730"/>
    <w:rsid w:val="00CB0664"/>
    <w:rsid w:val="00CD3C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9B3E532-476B-4E4C-B02E-5D9858B0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10C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55A0A7-46A1-44AB-A457-980AF2F6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2019-10-24T23:37:00Z</dcterms:modified>
  <cp:category/>
</cp:coreProperties>
</file>