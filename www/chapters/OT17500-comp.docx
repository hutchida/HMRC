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4DA5B" w14:textId="77777777" w:rsidR="00ED790C" w:rsidRDefault="00F27F4A">
      <w:pPr>
        <w:pStyle w:val="Title"/>
      </w:pPr>
      <w:bookmarkStart w:id="0" w:name="_GoBack"/>
      <w:bookmarkEnd w:id="0"/>
      <w:r>
        <w:t>HMRC - OT17500 - PRT: Safeguard: Contents</w:t>
      </w:r>
    </w:p>
    <w:p w14:paraId="56E97B92" w14:textId="5DECB089" w:rsidR="00ED790C" w:rsidRDefault="00F27F4A">
      <w:r>
        <w:t xml:space="preserve">OT17525    </w:t>
      </w:r>
      <w:del w:id="1" w:author="Comparison" w:date="2019-10-24T23:08:00Z">
        <w:r>
          <w:delText xml:space="preserve">PRT: Safeguard - </w:delText>
        </w:r>
      </w:del>
      <w:r>
        <w:t>Outline</w:t>
      </w:r>
    </w:p>
    <w:p w14:paraId="563677D0" w14:textId="5C3D647D" w:rsidR="00ED790C" w:rsidRDefault="00F27F4A">
      <w:r>
        <w:t xml:space="preserve">OT17550    </w:t>
      </w:r>
      <w:del w:id="2" w:author="Comparison" w:date="2019-10-24T23:08:00Z">
        <w:r>
          <w:delText xml:space="preserve">PRT: Safeguard - </w:delText>
        </w:r>
      </w:del>
      <w:r>
        <w:t>Basic Calculation</w:t>
      </w:r>
    </w:p>
    <w:p w14:paraId="029F565C" w14:textId="3A44FEC1" w:rsidR="00ED790C" w:rsidRDefault="00F27F4A">
      <w:r>
        <w:t xml:space="preserve">OT17560    </w:t>
      </w:r>
      <w:del w:id="3" w:author="Comparison" w:date="2019-10-24T23:08:00Z">
        <w:r>
          <w:delText xml:space="preserve">PRT: Safeguard - </w:delText>
        </w:r>
      </w:del>
      <w:r>
        <w:t>Adjusted Profit</w:t>
      </w:r>
    </w:p>
    <w:p w14:paraId="35C0BB33" w14:textId="03EE08CF" w:rsidR="00ED790C" w:rsidRDefault="00F27F4A">
      <w:r>
        <w:t xml:space="preserve">OT17570    </w:t>
      </w:r>
      <w:del w:id="4" w:author="Comparison" w:date="2019-10-24T23:08:00Z">
        <w:r>
          <w:delText xml:space="preserve">PRT: Safeguard - </w:delText>
        </w:r>
      </w:del>
      <w:r>
        <w:t>Accumulated Capital Expenditure</w:t>
      </w:r>
    </w:p>
    <w:p w14:paraId="3DDA5AB6" w14:textId="5DD4A6BE" w:rsidR="00ED790C" w:rsidRDefault="00F27F4A">
      <w:r>
        <w:t xml:space="preserve">OT17580    </w:t>
      </w:r>
      <w:del w:id="5" w:author="Comparison" w:date="2019-10-24T23:08:00Z">
        <w:r>
          <w:delText xml:space="preserve">PRT: </w:delText>
        </w:r>
        <w:r>
          <w:delText xml:space="preserve">Safeguard - </w:delText>
        </w:r>
      </w:del>
      <w:r>
        <w:t>Example</w:t>
      </w:r>
    </w:p>
    <w:p w14:paraId="7CD6D806" w14:textId="22C0EEDA" w:rsidR="00ED790C" w:rsidRDefault="00F27F4A">
      <w:r>
        <w:t xml:space="preserve">OT17590    </w:t>
      </w:r>
      <w:del w:id="6" w:author="Comparison" w:date="2019-10-24T23:08:00Z">
        <w:r>
          <w:delText xml:space="preserve">PRT: Safeguard - </w:delText>
        </w:r>
      </w:del>
      <w:r>
        <w:t xml:space="preserve">Interaction with Spreading </w:t>
      </w:r>
      <w:del w:id="7" w:author="Comparison" w:date="2019-10-24T23:08:00Z">
        <w:r>
          <w:delText>Election</w:delText>
        </w:r>
      </w:del>
      <w:ins w:id="8" w:author="Comparison" w:date="2019-10-24T23:08:00Z">
        <w:r>
          <w:t>Elections</w:t>
        </w:r>
      </w:ins>
    </w:p>
    <w:p w14:paraId="592A4B33" w14:textId="5E97E767" w:rsidR="00ED790C" w:rsidRDefault="00F27F4A">
      <w:r>
        <w:t xml:space="preserve">OT17600    </w:t>
      </w:r>
      <w:del w:id="9" w:author="Comparison" w:date="2019-10-24T23:08:00Z">
        <w:r>
          <w:delText xml:space="preserve">PRT: Safeguard - </w:delText>
        </w:r>
      </w:del>
      <w:r>
        <w:t xml:space="preserve">Limit on </w:t>
      </w:r>
      <w:r>
        <w:t>Chargeable Periods</w:t>
      </w:r>
    </w:p>
    <w:p w14:paraId="4693C875" w14:textId="04953BD4" w:rsidR="00ED790C" w:rsidRDefault="00F27F4A">
      <w:r>
        <w:t xml:space="preserve">OT17650    </w:t>
      </w:r>
      <w:del w:id="10" w:author="Comparison" w:date="2019-10-24T23:08:00Z">
        <w:r>
          <w:delText xml:space="preserve">PRT: Safeguard - </w:delText>
        </w:r>
      </w:del>
      <w:r>
        <w:t>Expenditure Allowed on Appeal, Late or Reclassified</w:t>
      </w:r>
    </w:p>
    <w:p w14:paraId="2E7DFDAE" w14:textId="6C24EC96" w:rsidR="00ED790C" w:rsidRDefault="00F27F4A">
      <w:r>
        <w:t xml:space="preserve">OT17700    </w:t>
      </w:r>
      <w:del w:id="11" w:author="Comparison" w:date="2019-10-24T23:08:00Z">
        <w:r>
          <w:delText xml:space="preserve">PRT: Safeguard - </w:delText>
        </w:r>
      </w:del>
      <w:r>
        <w:t>Supplement</w:t>
      </w:r>
      <w:ins w:id="12" w:author="Comparison" w:date="2019-10-24T23:08:00Z">
        <w:r>
          <w:t xml:space="preserve"> in Safeguard</w:t>
        </w:r>
      </w:ins>
    </w:p>
    <w:p w14:paraId="3279D97F" w14:textId="5F9515A6" w:rsidR="00ED790C" w:rsidRDefault="00F27F4A">
      <w:r>
        <w:t xml:space="preserve">OT17750    </w:t>
      </w:r>
      <w:del w:id="13" w:author="Comparison" w:date="2019-10-24T23:08:00Z">
        <w:r>
          <w:delText xml:space="preserve">PRT: Safeguard - </w:delText>
        </w:r>
      </w:del>
      <w:r>
        <w:t>Deferred Expenditure Claims</w:t>
      </w:r>
    </w:p>
    <w:p w14:paraId="0799BC73" w14:textId="756C7584" w:rsidR="00ED790C" w:rsidRDefault="00F27F4A">
      <w:r>
        <w:t xml:space="preserve">OT17760    </w:t>
      </w:r>
      <w:del w:id="14" w:author="Comparison" w:date="2019-10-24T23:08:00Z">
        <w:r>
          <w:delText xml:space="preserve">PRT: Safeguard - Deferred Expenditure Claims - </w:delText>
        </w:r>
      </w:del>
      <w:r>
        <w:t>Example 1</w:t>
      </w:r>
    </w:p>
    <w:p w14:paraId="2FDF3D0D" w14:textId="5CE53E97" w:rsidR="00ED790C" w:rsidRDefault="00F27F4A">
      <w:r>
        <w:t xml:space="preserve">OT17770    </w:t>
      </w:r>
      <w:del w:id="15" w:author="Comparison" w:date="2019-10-24T23:08:00Z">
        <w:r>
          <w:delText xml:space="preserve">PRT: Safeguard - Deferred Expenditure Claims - </w:delText>
        </w:r>
      </w:del>
      <w:r>
        <w:t>Example 2</w:t>
      </w:r>
    </w:p>
    <w:p w14:paraId="2235FB2F" w14:textId="619F0796" w:rsidR="00ED790C" w:rsidRDefault="00F27F4A">
      <w:r>
        <w:t xml:space="preserve">OT17780    </w:t>
      </w:r>
      <w:del w:id="16" w:author="Comparison" w:date="2019-10-24T23:08:00Z">
        <w:r>
          <w:delText xml:space="preserve">PRT: Safeguard - Deferred Expenditure Claims - </w:delText>
        </w:r>
      </w:del>
      <w:r>
        <w:t>Example 3</w:t>
      </w:r>
    </w:p>
    <w:p w14:paraId="0BF1FD4A" w14:textId="77777777" w:rsidR="00ED790C" w:rsidRDefault="00F27F4A">
      <w:r>
        <w:t xml:space="preserve"> Previous page</w:t>
      </w:r>
    </w:p>
    <w:p w14:paraId="5D8EB0BC" w14:textId="77777777" w:rsidR="00ED790C" w:rsidRDefault="00F27F4A">
      <w:r>
        <w:t xml:space="preserve"> Next page</w:t>
      </w:r>
    </w:p>
    <w:sectPr w:rsidR="00ED79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73135"/>
    <w:rsid w:val="00810C1A"/>
    <w:rsid w:val="00AA1D8D"/>
    <w:rsid w:val="00B47730"/>
    <w:rsid w:val="00CB0664"/>
    <w:rsid w:val="00DA52DC"/>
    <w:rsid w:val="00ED790C"/>
    <w:rsid w:val="00F27F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7667735-1A28-429B-BEB0-85CE82B2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27F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7F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AB017B-A8DD-412E-8ADE-AF49E0EF2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2019-10-24T22:08:00Z</dcterms:modified>
  <cp:category/>
</cp:coreProperties>
</file>