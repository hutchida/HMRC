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4D43B" w14:textId="77777777" w:rsidR="00010186" w:rsidRDefault="009E186B">
      <w:pPr>
        <w:pStyle w:val="Title"/>
      </w:pPr>
      <w:bookmarkStart w:id="0" w:name="_GoBack"/>
      <w:bookmarkEnd w:id="0"/>
      <w:r>
        <w:t>HMRC - PAYE130025 - Allowances</w:t>
      </w:r>
    </w:p>
    <w:p w14:paraId="763E9A38" w14:textId="77777777" w:rsidR="00010186" w:rsidRDefault="009E186B">
      <w:r>
        <w:t>The table shows the allowances and identifies whether</w:t>
      </w:r>
    </w:p>
    <w:p w14:paraId="5AAF5EC9" w14:textId="77777777" w:rsidR="00010186" w:rsidRDefault="009E186B">
      <w:r>
        <w:t>The amount is carried forward to be coded in CY+1</w:t>
      </w:r>
      <w:ins w:id="1" w:author="Comparison" w:date="2019-10-24T23:29:00Z">
        <w:r>
          <w:t xml:space="preserve"> And if</w:t>
        </w:r>
      </w:ins>
    </w:p>
    <w:p w14:paraId="14C45E0F" w14:textId="77777777" w:rsidR="00045CC9" w:rsidRDefault="009E186B">
      <w:pPr>
        <w:rPr>
          <w:del w:id="2" w:author="Comparison" w:date="2019-10-24T23:29:00Z"/>
        </w:rPr>
      </w:pPr>
      <w:del w:id="3" w:author="Comparison" w:date="2019-10-24T23:29:00Z">
        <w:r>
          <w:delText>And if</w:delText>
        </w:r>
      </w:del>
    </w:p>
    <w:p w14:paraId="14D43C62" w14:textId="77777777" w:rsidR="00010186" w:rsidRDefault="009E186B">
      <w:r>
        <w:t>You need to make a manual calculation before recording the information</w:t>
      </w:r>
    </w:p>
    <w:p w14:paraId="2D1D3CA4" w14:textId="77777777" w:rsidR="00010186" w:rsidRDefault="009E186B">
      <w:r>
        <w:t xml:space="preserve">Note: Where you make a manual </w:t>
      </w:r>
      <w:r>
        <w:t>calculation make sure you use the correct rates, Scottish income tax rates or the rates that apply to the rest of the UK.</w:t>
      </w:r>
    </w:p>
    <w:p w14:paraId="55AC2C87" w14:textId="77777777" w:rsidR="00010186" w:rsidRDefault="009E186B">
      <w:r>
        <w:t>PAYE11110 also gives more information about certain allowances.</w:t>
      </w:r>
    </w:p>
    <w:p w14:paraId="493525C9" w14:textId="77777777" w:rsidR="00010186" w:rsidRDefault="009E186B">
      <w:r>
        <w:t xml:space="preserve">*Note: You should save and submit entries on the IABD screen for CY+1 </w:t>
      </w:r>
      <w:r>
        <w:t>completing the Contact History screen. If you do not update CY+1, annual coding will carry forward the CY amount recorded.</w:t>
      </w:r>
    </w:p>
    <w:p w14:paraId="16F77BB2" w14:textId="77777777" w:rsidR="00010186" w:rsidRDefault="009E186B">
      <w:r>
        <w:t>**Note: Relief for Friendly Societies Subscriptions and Widows and Orphans Subscriptions is not available from 5 April 2013. These al</w:t>
      </w:r>
      <w:r>
        <w:t>lowances will not be carried forward after this date. This change does not affect relief for Trade Union Subscriptions.</w:t>
      </w:r>
    </w:p>
    <w:p w14:paraId="2F510FD1" w14:textId="77777777" w:rsidR="00010186" w:rsidRDefault="009E186B">
      <w:r>
        <w:t>Blind Person’s Allowance</w:t>
      </w:r>
    </w:p>
    <w:p w14:paraId="53D88896" w14:textId="77777777" w:rsidR="00010186" w:rsidRDefault="009E186B">
      <w:r>
        <w:t>Displays any current amount already allowed</w:t>
      </w:r>
    </w:p>
    <w:p w14:paraId="34FCBD28" w14:textId="77777777" w:rsidR="00010186" w:rsidRDefault="009E186B">
      <w:r>
        <w:t>You should make any changes on the Details screen which displays</w:t>
      </w:r>
    </w:p>
    <w:p w14:paraId="5EF17920" w14:textId="77777777" w:rsidR="00010186" w:rsidRDefault="009E186B">
      <w:r>
        <w:t>Bl</w:t>
      </w:r>
      <w:r>
        <w:t>ind Person’s Allowance - This field can be edited so that you can enter the allowance for any new claims received. This field should not be used in surplus allowance transfer cases on the receiving partner’s record</w:t>
      </w:r>
    </w:p>
    <w:p w14:paraId="70C0B968" w14:textId="77777777" w:rsidR="00010186" w:rsidRDefault="009E186B">
      <w:r>
        <w:t>Transfer Surplus Allowance to Spouse / Ci</w:t>
      </w:r>
      <w:r>
        <w:t>vil Partner tick box. This should be completed on receipt of form 575</w:t>
      </w:r>
    </w:p>
    <w:p w14:paraId="2C95C37E" w14:textId="77777777" w:rsidR="00010186" w:rsidRDefault="009E186B">
      <w:r>
        <w:t>Date from which first registered</w:t>
      </w:r>
    </w:p>
    <w:p w14:paraId="0879843B" w14:textId="77777777" w:rsidR="00010186" w:rsidRDefault="009E186B">
      <w:r>
        <w:t>Once the Landing screen has been submitted the coding calculation will</w:t>
      </w:r>
    </w:p>
    <w:p w14:paraId="38D27B8A" w14:textId="77777777" w:rsidR="00010186" w:rsidRDefault="009E186B">
      <w:r>
        <w:t>Calculate the amount due from coding</w:t>
      </w:r>
    </w:p>
    <w:p w14:paraId="7DDA2822" w14:textId="77777777" w:rsidR="00010186" w:rsidRDefault="009E186B">
      <w:r>
        <w:t>Record the Surplus Amount Transferred to Spou</w:t>
      </w:r>
      <w:r>
        <w:t>se / Civil Partner if the Transfer Surplus Allowance to Spouse / Civil Partner tick box is checked</w:t>
      </w:r>
    </w:p>
    <w:p w14:paraId="354299BD" w14:textId="77777777" w:rsidR="00010186" w:rsidRDefault="009E186B">
      <w:r>
        <w:t>You must then, manually</w:t>
      </w:r>
    </w:p>
    <w:p w14:paraId="5710A506" w14:textId="77777777" w:rsidR="00010186" w:rsidRDefault="009E186B">
      <w:r>
        <w:lastRenderedPageBreak/>
        <w:t>Enter the Amount Received from Spouse / Civil Partner on the record of the receiving spouse / civil partner</w:t>
      </w:r>
    </w:p>
    <w:p w14:paraId="3497CE51" w14:textId="77777777" w:rsidR="00010186" w:rsidRDefault="009E186B">
      <w:r>
        <w:t>Note: Blind Person’s Allo</w:t>
      </w:r>
      <w:r>
        <w:t>wance will still appear in both partners’ tax codes, as the allowance transfer is only provisional until the end of the tax year when the full liability is known for both partners.</w:t>
      </w:r>
    </w:p>
    <w:p w14:paraId="3ED2CBEC" w14:textId="77777777" w:rsidR="00010186" w:rsidRDefault="009E186B">
      <w:r>
        <w:t xml:space="preserve">If both the Blind Person’s Allowance and the Amount Received from Spouse / </w:t>
      </w:r>
      <w:r>
        <w:t>Civil Partner is allowable, you will only see the amount of Blind Person’s Allowance on the Allowance screen. You must [select] the details page to view the Amount Received from Spouse / Civil Partner which will be used in the end of year reconciliation.</w:t>
      </w:r>
    </w:p>
    <w:p w14:paraId="37E5F60D" w14:textId="77777777" w:rsidR="00010186" w:rsidRDefault="009E186B">
      <w:r>
        <w:t>T</w:t>
      </w:r>
      <w:r>
        <w:t>he amount received by the Spouse / Civil partner will be included as Blind Person’s Allowance for coding purposes.</w:t>
      </w:r>
    </w:p>
    <w:p w14:paraId="0C1D17FC" w14:textId="77777777" w:rsidR="00010186" w:rsidRDefault="009E186B">
      <w:r>
        <w:t>Further information can be found at PAYE13105 and PAYE13110.</w:t>
      </w:r>
    </w:p>
    <w:p w14:paraId="532DC80E" w14:textId="77777777" w:rsidR="00010186" w:rsidRDefault="009E186B">
      <w:r>
        <w:t>At migration of the COP record to the PAYE Service if the full amount of transfe</w:t>
      </w:r>
      <w:r>
        <w:t>rred Blind Person’s Allowance has been given in the Spouse / Civil partner’s code this will be recorded as Blind Person’s Allowance. In your day to day work</w:t>
      </w:r>
    </w:p>
    <w:p w14:paraId="1E60B30E" w14:textId="77777777" w:rsidR="00010186" w:rsidRDefault="009E186B">
      <w:r>
        <w:t>Check E notes and 575 to confirm this</w:t>
      </w:r>
      <w:ins w:id="4" w:author="Comparison" w:date="2019-10-24T23:29:00Z">
        <w:r>
          <w:t xml:space="preserve"> And</w:t>
        </w:r>
      </w:ins>
    </w:p>
    <w:p w14:paraId="4C591840" w14:textId="77777777" w:rsidR="00045CC9" w:rsidRDefault="009E186B">
      <w:pPr>
        <w:rPr>
          <w:del w:id="5" w:author="Comparison" w:date="2019-10-24T23:29:00Z"/>
        </w:rPr>
      </w:pPr>
      <w:del w:id="6" w:author="Comparison" w:date="2019-10-24T23:29:00Z">
        <w:r>
          <w:delText>And</w:delText>
        </w:r>
      </w:del>
    </w:p>
    <w:p w14:paraId="7EC1DE20" w14:textId="77777777" w:rsidR="00010186" w:rsidRDefault="009E186B">
      <w:r>
        <w:t>Amend the entries to show Amount Received from Spouse / C</w:t>
      </w:r>
      <w:r>
        <w:t>ivil Partner</w:t>
      </w:r>
    </w:p>
    <w:p w14:paraId="6E735ABF" w14:textId="77777777" w:rsidR="00010186" w:rsidRDefault="009E186B">
      <w:r>
        <w:t>Top of page</w:t>
      </w:r>
    </w:p>
    <w:p w14:paraId="5A6D4B98" w14:textId="77777777" w:rsidR="00010186" w:rsidRDefault="009E186B">
      <w:r>
        <w:t>Community Investment Tax Credit</w:t>
      </w:r>
    </w:p>
    <w:p w14:paraId="2DF9E9F3" w14:textId="77777777" w:rsidR="00010186" w:rsidRDefault="009E186B">
      <w:r>
        <w:t>Enter the amount - this will be used for the End of Year Reconciliation</w:t>
      </w:r>
    </w:p>
    <w:p w14:paraId="6790E00C" w14:textId="77777777" w:rsidR="00010186" w:rsidRDefault="009E186B">
      <w:r>
        <w:t xml:space="preserve">Calculate the amount of relief due in terms of tax and convert this to a coding allowance - see Community Investment Tax </w:t>
      </w:r>
      <w:r>
        <w:t>Relief Manual (CITM) at CITM6005 and PAYE10030</w:t>
      </w:r>
    </w:p>
    <w:p w14:paraId="3BF02538" w14:textId="77777777" w:rsidR="00010186" w:rsidRDefault="009E186B">
      <w:r>
        <w:t>Enter the calculated coding allowance under Concessional Relief on the Allowances screen</w:t>
      </w:r>
    </w:p>
    <w:p w14:paraId="06D0AEA9" w14:textId="77777777" w:rsidR="00010186" w:rsidRDefault="009E186B">
      <w:r>
        <w:t>Concessional Relief</w:t>
      </w:r>
    </w:p>
    <w:p w14:paraId="0EC950A8" w14:textId="77777777" w:rsidR="00010186" w:rsidRDefault="009E186B">
      <w:r>
        <w:t>You will need to manually calculate and record only the coding allowance due from</w:t>
      </w:r>
    </w:p>
    <w:p w14:paraId="5C27E68A" w14:textId="77777777" w:rsidR="00010186" w:rsidRDefault="009E186B">
      <w:r>
        <w:t>Community Investme</w:t>
      </w:r>
      <w:r>
        <w:t>nt Tax Credit, for further details see CITM6005 onwards and PAYE10030</w:t>
      </w:r>
    </w:p>
    <w:p w14:paraId="01C42E1A" w14:textId="77777777" w:rsidR="00010186" w:rsidRDefault="009E186B">
      <w:r>
        <w:t>Gift of Shares to Charity, for further details see the guidance in the Relief Instructions (RE) manual at RE1850 - RE1859 and PAYE10050</w:t>
      </w:r>
      <w:ins w:id="7" w:author="Comparison" w:date="2019-10-24T23:29:00Z">
        <w:r>
          <w:t xml:space="preserve"> Or</w:t>
        </w:r>
      </w:ins>
    </w:p>
    <w:p w14:paraId="11042EF0" w14:textId="77777777" w:rsidR="00045CC9" w:rsidRDefault="009E186B">
      <w:pPr>
        <w:rPr>
          <w:del w:id="8" w:author="Comparison" w:date="2019-10-24T23:29:00Z"/>
        </w:rPr>
      </w:pPr>
      <w:del w:id="9" w:author="Comparison" w:date="2019-10-24T23:29:00Z">
        <w:r>
          <w:delText>Or</w:delText>
        </w:r>
      </w:del>
    </w:p>
    <w:p w14:paraId="5E29597C" w14:textId="77777777" w:rsidR="00010186" w:rsidRDefault="009E186B">
      <w:r>
        <w:t xml:space="preserve">Venture Capital Trust, for further information </w:t>
      </w:r>
      <w:r>
        <w:t>see Venture Capital Schemes Manual (VCM) at VCM64030 and PAYE10075</w:t>
      </w:r>
    </w:p>
    <w:p w14:paraId="735AD32C" w14:textId="77777777" w:rsidR="00010186" w:rsidRDefault="009E186B">
      <w:r>
        <w:t>The actual amount invested or gifted should be recorded on IABD under the relevant allowance to be taken into consideration for the appropriate end of year reconciliation.</w:t>
      </w:r>
    </w:p>
    <w:p w14:paraId="7E6429C1" w14:textId="77777777" w:rsidR="00010186" w:rsidRDefault="009E186B">
      <w:r>
        <w:t>Note: If you amen</w:t>
      </w:r>
      <w:r>
        <w:t>d Concessional Relief you must always check all sources to ensure the correct amount is coded.</w:t>
      </w:r>
    </w:p>
    <w:p w14:paraId="63A2CB2B" w14:textId="77777777" w:rsidR="00010186" w:rsidRDefault="009E186B">
      <w:r>
        <w:t>You will also need to record any other relief as Concessional relief where no other coding item exists, see PAYE11110.</w:t>
      </w:r>
    </w:p>
    <w:p w14:paraId="77592CC6" w14:textId="77777777" w:rsidR="00010186" w:rsidRDefault="009E186B">
      <w:r>
        <w:t>You should always</w:t>
      </w:r>
    </w:p>
    <w:p w14:paraId="3317A74F" w14:textId="77777777" w:rsidR="00010186" w:rsidRDefault="009E186B">
      <w:r>
        <w:t>Make a Contact History n</w:t>
      </w:r>
      <w:r>
        <w:t>ote detailing the source amount</w:t>
      </w:r>
    </w:p>
    <w:p w14:paraId="2D7A5373" w14:textId="77777777" w:rsidR="00010186" w:rsidRDefault="009E186B">
      <w:r>
        <w:t>Set the Inhibit Automatic Reconciliation indicator, see PAYE93015</w:t>
      </w:r>
    </w:p>
    <w:p w14:paraId="48E01CC6" w14:textId="77777777" w:rsidR="00010186" w:rsidRDefault="009E186B">
      <w:r>
        <w:t>Create a BF (PAYE105520) with a review date after the end of the tax year</w:t>
      </w:r>
    </w:p>
    <w:p w14:paraId="58BCA208" w14:textId="77777777" w:rsidR="00010186" w:rsidRDefault="009E186B">
      <w:r>
        <w:t>Example: Relief due on gross superannuation payments</w:t>
      </w:r>
    </w:p>
    <w:p w14:paraId="57A0FF65" w14:textId="77777777" w:rsidR="00010186" w:rsidRDefault="009E186B">
      <w:r>
        <w:t>For 2008-2009 individual has ma</w:t>
      </w:r>
      <w:r>
        <w:t xml:space="preserve">de a £1,000 gross lump sum payment to a superannuation scheme and relief has not been given through the net pay arrangement and you have established that tax relief is due using the Pension Tax Manual (see Pension Tax Manual (PTM) at PTM044240). Generally </w:t>
      </w:r>
      <w:r>
        <w:t>in these cases tax relief is given through the Self Assessment system.</w:t>
      </w:r>
    </w:p>
    <w:p w14:paraId="5672B482" w14:textId="77777777" w:rsidR="00010186" w:rsidRDefault="009E186B">
      <w:r>
        <w:t>If an employee requests that tax relief be given in their tax code for the current year, you should</w:t>
      </w:r>
    </w:p>
    <w:p w14:paraId="0983D1DF" w14:textId="77777777" w:rsidR="00010186" w:rsidRDefault="009E186B">
      <w:r>
        <w:t xml:space="preserve">* Enter the gross amount paid £1,000 as Concessional relief * Make a Contact History </w:t>
      </w:r>
      <w:r>
        <w:t>note of the lump sum payment * Set the Inhibit Automatic Reconciliation indicator for CY * Create a BF with review date in CY+1</w:t>
      </w:r>
    </w:p>
    <w:p w14:paraId="2117080B" w14:textId="77777777" w:rsidR="00010186" w:rsidRDefault="009E186B">
      <w:r>
        <w:t>When the BF is reviewed, you will need to</w:t>
      </w:r>
    </w:p>
    <w:p w14:paraId="0B9C5209" w14:textId="77777777" w:rsidR="00010186" w:rsidRDefault="009E186B">
      <w:r>
        <w:t>* Confirm the amount of the lump sum payment from the Contact History note * Amend the</w:t>
      </w:r>
      <w:r>
        <w:t xml:space="preserve"> Concessional relief to nil * Enter the gross payment as RAR for the year of reconciliation only</w:t>
      </w:r>
    </w:p>
    <w:p w14:paraId="0703D40D" w14:textId="77777777" w:rsidR="00010186" w:rsidRDefault="009E186B">
      <w:r>
        <w:t xml:space="preserve">Note: This will ensure the correct amount of tax relief is given in the final tax liability for the year in which the payment was made. See PAYE93090 for more </w:t>
      </w:r>
      <w:r>
        <w:t>information.</w:t>
      </w:r>
    </w:p>
    <w:p w14:paraId="38EAB3B7" w14:textId="77777777" w:rsidR="00010186" w:rsidRDefault="009E186B">
      <w:r>
        <w:t>Top of page</w:t>
      </w:r>
    </w:p>
    <w:p w14:paraId="1EFD47C7" w14:textId="77777777" w:rsidR="00010186" w:rsidRDefault="009E186B">
      <w:r>
        <w:t>Death, Sickness and Funeral Benefits</w:t>
      </w:r>
    </w:p>
    <w:p w14:paraId="75B75E07" w14:textId="77777777" w:rsidR="00010186" w:rsidRDefault="009E186B">
      <w:r>
        <w:t>Relief for Friendly Societies Subscriptions, and Widows and Orphans payments is not available from 5 April 2013.</w:t>
      </w:r>
    </w:p>
    <w:p w14:paraId="169F305A" w14:textId="77777777" w:rsidR="00010186" w:rsidRDefault="009E186B">
      <w:r>
        <w:t xml:space="preserve">For tax year 2012-13 the amount displayed will be the total amount paid for </w:t>
      </w:r>
      <w:r>
        <w:t>Friendly Societies Subscriptions, Trade Union Subscriptions, and Widows and Orphans payments. For tax years 2013-14 this amount will reflect Trade Union Subscriptions only.</w:t>
      </w:r>
    </w:p>
    <w:p w14:paraId="740E9F45" w14:textId="77777777" w:rsidR="00010186" w:rsidRDefault="009E186B">
      <w:r>
        <w:t>You will be unable to amend or enter amounts in IABD for Friendly Societies Subscri</w:t>
      </w:r>
      <w:r>
        <w:t>ptions, and Widows and Orphans payments for tax years from 2013-14 onwards.</w:t>
      </w:r>
    </w:p>
    <w:p w14:paraId="70010B35" w14:textId="77777777" w:rsidR="00010186" w:rsidRDefault="009E186B">
      <w:r>
        <w:t>For earlier tax years, or to amend Trade Union Subscriptions you should</w:t>
      </w:r>
    </w:p>
    <w:p w14:paraId="7317D4E1" w14:textId="77777777" w:rsidR="00010186" w:rsidRDefault="009E186B">
      <w:r>
        <w:t>Use the Details screen to</w:t>
      </w:r>
    </w:p>
    <w:p w14:paraId="744EB9D7" w14:textId="77777777" w:rsidR="00010186" w:rsidRDefault="009E186B">
      <w:r>
        <w:t>Enter the gross amount for each individual claim</w:t>
      </w:r>
    </w:p>
    <w:p w14:paraId="0B3C61EC" w14:textId="77777777" w:rsidR="00010186" w:rsidRDefault="009E186B">
      <w:r>
        <w:t xml:space="preserve">The system will then </w:t>
      </w:r>
      <w:r>
        <w:t>calculate the total amount due</w:t>
      </w:r>
    </w:p>
    <w:p w14:paraId="2685551B" w14:textId="77777777" w:rsidR="00010186" w:rsidRDefault="009E186B">
      <w:r>
        <w:t>This is displayed on the Allowances screen</w:t>
      </w:r>
    </w:p>
    <w:p w14:paraId="641EB364" w14:textId="77777777" w:rsidR="00010186" w:rsidRDefault="009E186B">
      <w:r>
        <w:t>Note: Relief on Widows and Orphans payments will be restricted to a maximum of £100 at Basic Rate. You should only include a maximum value of £100 within IABD.</w:t>
      </w:r>
    </w:p>
    <w:p w14:paraId="08D4E138" w14:textId="77777777" w:rsidR="00010186" w:rsidRDefault="009E186B">
      <w:r>
        <w:t>If the gross amount is</w:t>
      </w:r>
      <w:r>
        <w:t xml:space="preserve"> not recorded this will result in an incorrect Coding Allowance and incorrect Reconciliation.</w:t>
      </w:r>
    </w:p>
    <w:p w14:paraId="69D0C54F" w14:textId="77777777" w:rsidR="00010186" w:rsidRDefault="009E186B">
      <w:r>
        <w:t>Double Taxation Relief</w:t>
      </w:r>
    </w:p>
    <w:p w14:paraId="092E48BC" w14:textId="77777777" w:rsidR="00010186" w:rsidRDefault="009E186B">
      <w:r>
        <w:t>Enter the amount due</w:t>
      </w:r>
    </w:p>
    <w:p w14:paraId="4FA91064" w14:textId="77777777" w:rsidR="00010186" w:rsidRDefault="009E186B">
      <w:r>
        <w:t>See PAYE11110 for further information</w:t>
      </w:r>
    </w:p>
    <w:p w14:paraId="23E699BB" w14:textId="77777777" w:rsidR="00010186" w:rsidRDefault="009E186B">
      <w:r>
        <w:t>Enterprise Investment Scheme</w:t>
      </w:r>
    </w:p>
    <w:p w14:paraId="60A466C2" w14:textId="68895EF0" w:rsidR="00010186" w:rsidRDefault="009E186B">
      <w:r>
        <w:t>Note: From 6 April 2011, the rate at which EIS reli</w:t>
      </w:r>
      <w:r>
        <w:t>ef is due is 30</w:t>
      </w:r>
      <w:del w:id="10" w:author="Comparison" w:date="2019-10-24T23:29:00Z">
        <w:r>
          <w:delText xml:space="preserve"> per cent.</w:delText>
        </w:r>
      </w:del>
      <w:ins w:id="11" w:author="Comparison" w:date="2019-10-24T23:29:00Z">
        <w:r>
          <w:t>%.</w:t>
        </w:r>
      </w:ins>
      <w:r>
        <w:t xml:space="preserve"> Calculate the relief due to be included in the code by following the guidance at PAYE10045.</w:t>
      </w:r>
    </w:p>
    <w:p w14:paraId="1E0719CA" w14:textId="77777777" w:rsidR="00010186" w:rsidRDefault="009E186B">
      <w:r>
        <w:t>To calculate the amount of relief due see PAYE10045</w:t>
      </w:r>
    </w:p>
    <w:p w14:paraId="117510C9" w14:textId="77777777" w:rsidR="00010186" w:rsidRDefault="009E186B">
      <w:r>
        <w:t>Enter the calculated amount</w:t>
      </w:r>
    </w:p>
    <w:p w14:paraId="53119D8D" w14:textId="77777777" w:rsidR="00010186" w:rsidRDefault="009E186B">
      <w:r>
        <w:t>Foreign Pension Allowance</w:t>
      </w:r>
    </w:p>
    <w:p w14:paraId="65D5FC58" w14:textId="77777777" w:rsidR="00010186" w:rsidRDefault="009E186B">
      <w:r>
        <w:t>Foreign pension allowance will be calcul</w:t>
      </w:r>
      <w:r>
        <w:t>ated on the relevant foreign pension when the individuals SA tax return is captured. The individual will no longer receive this allowance through their tax code.</w:t>
      </w:r>
    </w:p>
    <w:p w14:paraId="5D3E98CE" w14:textId="790C0E67" w:rsidR="00010186" w:rsidRDefault="009E186B">
      <w:r>
        <w:t xml:space="preserve">In complaint cases or where the individual insists, foreign pension allowance can continue to </w:t>
      </w:r>
      <w:r>
        <w:t>be included in the tax code. The allowance due is 10</w:t>
      </w:r>
      <w:del w:id="12" w:author="Comparison" w:date="2019-10-24T23:29:00Z">
        <w:r>
          <w:delText xml:space="preserve"> per cent</w:delText>
        </w:r>
      </w:del>
      <w:ins w:id="13" w:author="Comparison" w:date="2019-10-24T23:29:00Z">
        <w:r>
          <w:t>%</w:t>
        </w:r>
      </w:ins>
      <w:r>
        <w:t xml:space="preserve"> of the qualifying pension. Further information is given in the Employment Income Manual at EIM74006. In these cases you should</w:t>
      </w:r>
    </w:p>
    <w:p w14:paraId="4578F2B3" w14:textId="77777777" w:rsidR="00010186" w:rsidRDefault="009E186B">
      <w:r>
        <w:t>Calculate the allowance due</w:t>
      </w:r>
    </w:p>
    <w:p w14:paraId="4C038B07" w14:textId="77777777" w:rsidR="00010186" w:rsidRDefault="009E186B">
      <w:r>
        <w:t>Enter the calculated amount</w:t>
      </w:r>
    </w:p>
    <w:p w14:paraId="3EF968C1" w14:textId="77777777" w:rsidR="00010186" w:rsidRDefault="009E186B">
      <w:r>
        <w:t>Enter the amount of</w:t>
      </w:r>
      <w:r>
        <w:t xml:space="preserve"> the pension received on the Foreign Income screen under Foreign Pension and Other Income at PAYE130055</w:t>
      </w:r>
    </w:p>
    <w:p w14:paraId="01348C75" w14:textId="77777777" w:rsidR="00010186" w:rsidRDefault="009E186B">
      <w:r>
        <w:t>Top of page</w:t>
      </w:r>
    </w:p>
    <w:p w14:paraId="57FD1DE6" w14:textId="77777777" w:rsidR="00010186" w:rsidRDefault="009E186B">
      <w:r>
        <w:t>Charitable Donation Payments</w:t>
      </w:r>
    </w:p>
    <w:p w14:paraId="2470DFA4" w14:textId="77777777" w:rsidR="00010186" w:rsidRDefault="009E186B">
      <w:r>
        <w:t>Displays any current amount already allowed</w:t>
      </w:r>
    </w:p>
    <w:p w14:paraId="194068C7" w14:textId="77777777" w:rsidR="00010186" w:rsidRDefault="009E186B">
      <w:r>
        <w:t>This is the total amount of Charitable Donation Payments from the i</w:t>
      </w:r>
      <w:r>
        <w:t>nformation recorded on the details screen. This is calculated by the system as follows</w:t>
      </w:r>
    </w:p>
    <w:p w14:paraId="570057BC" w14:textId="77777777" w:rsidR="00010186" w:rsidRDefault="009E186B">
      <w:r>
        <w:t>Charitable Donation Payments plus</w:t>
      </w:r>
    </w:p>
    <w:p w14:paraId="43329F0A" w14:textId="77777777" w:rsidR="00010186" w:rsidRDefault="009E186B">
      <w:r>
        <w:t>One-off Charitable Donation payments minus</w:t>
      </w:r>
    </w:p>
    <w:p w14:paraId="080C1103" w14:textId="77777777" w:rsidR="00010186" w:rsidRDefault="009E186B">
      <w:r>
        <w:t>Charitable Donation treated as paid in previous tax year plus</w:t>
      </w:r>
    </w:p>
    <w:p w14:paraId="51F5536A" w14:textId="77777777" w:rsidR="00010186" w:rsidRDefault="009E186B">
      <w:r>
        <w:t>Charitable Donation treated as</w:t>
      </w:r>
      <w:r>
        <w:t xml:space="preserve"> paid in current tax year</w:t>
      </w:r>
    </w:p>
    <w:p w14:paraId="4B8DF39B" w14:textId="77777777" w:rsidR="00010186" w:rsidRDefault="009E186B">
      <w:r>
        <w:t>Note: You should not enter a figure in the New Amount field on the Allowances screen as this could be a different amount to the total amount on the Details screen and would result in the c/f figure being incorrect.</w:t>
      </w:r>
    </w:p>
    <w:p w14:paraId="1FC762F1" w14:textId="77777777" w:rsidR="00010186" w:rsidRDefault="009E186B">
      <w:r>
        <w:t>Use the Details</w:t>
      </w:r>
      <w:r>
        <w:t xml:space="preserve"> screen to enter the net amounts</w:t>
      </w:r>
    </w:p>
    <w:p w14:paraId="3F2B8507" w14:textId="77777777" w:rsidR="00010186" w:rsidRDefault="009E186B">
      <w:r>
        <w:t>Charitable Donation payments - include payments from regular monthly / annual payments. This is carried forward to the following year</w:t>
      </w:r>
    </w:p>
    <w:p w14:paraId="039B3058" w14:textId="77777777" w:rsidR="00010186" w:rsidRDefault="009E186B">
      <w:r>
        <w:t>One-off Charitable Donation payments - include a one off payment paid in the IABD year. T</w:t>
      </w:r>
      <w:r>
        <w:t>his will not be carried forward</w:t>
      </w:r>
    </w:p>
    <w:p w14:paraId="739A486D" w14:textId="77777777" w:rsidR="00010186" w:rsidRDefault="009E186B">
      <w:r>
        <w:t xml:space="preserve">Charitable Donation treated as paid in previous tax year - include any payments made in this IABD year (that are included in (a) or (b) above) that are to be treated as paid in a previous year. This will not be </w:t>
      </w:r>
      <w:r>
        <w:t>carried forward</w:t>
      </w:r>
    </w:p>
    <w:p w14:paraId="00D9811A" w14:textId="77777777" w:rsidR="00010186" w:rsidRDefault="009E186B">
      <w:r>
        <w:t>Charitable Donation treated as paid in current tax year - include any payments made in a later IABD year that are to be treated as paid in this IABD year. This will not be carried forward</w:t>
      </w:r>
    </w:p>
    <w:p w14:paraId="333A6D88" w14:textId="77777777" w:rsidR="00010186" w:rsidRDefault="009E186B">
      <w:r>
        <w:t>For more information see PAYE10025.</w:t>
      </w:r>
    </w:p>
    <w:p w14:paraId="6388BEE4" w14:textId="77777777" w:rsidR="00010186" w:rsidRDefault="009E186B">
      <w:r>
        <w:t>If the net amoun</w:t>
      </w:r>
      <w:r>
        <w:t>t is not recorded this will result in the incorrect Coding Allowance and End of Year Reconciliation.</w:t>
      </w:r>
    </w:p>
    <w:p w14:paraId="101016EC" w14:textId="77777777" w:rsidR="00010186" w:rsidRDefault="009E186B">
      <w:r>
        <w:t>For PAYE / SA cases only, Charitable Donation payments should only be entered in IABD on the details screen from the SA return for CY and CY+1 to ensure th</w:t>
      </w:r>
      <w:r>
        <w:t>e correct coding allowance is given. For CY-1 the cases will be cleared by SA.</w:t>
      </w:r>
    </w:p>
    <w:p w14:paraId="544C0EAF" w14:textId="77777777" w:rsidR="00010186" w:rsidRDefault="009E186B">
      <w:r>
        <w:t>Top of page</w:t>
      </w:r>
    </w:p>
    <w:p w14:paraId="5E9170DD" w14:textId="77777777" w:rsidR="00045CC9" w:rsidRDefault="00045CC9">
      <w:pPr>
        <w:rPr>
          <w:del w:id="14" w:author="Comparison" w:date="2019-10-24T23:29:00Z"/>
        </w:rPr>
      </w:pPr>
    </w:p>
    <w:p w14:paraId="04DC3D33" w14:textId="77777777" w:rsidR="00010186" w:rsidRDefault="009E186B">
      <w:r>
        <w:t>Gift of Shares to Charity</w:t>
      </w:r>
    </w:p>
    <w:p w14:paraId="1024770A" w14:textId="77777777" w:rsidR="00010186" w:rsidRDefault="009E186B">
      <w:r>
        <w:t>Enter the amount which will be used for the End of Year Reconciliation</w:t>
      </w:r>
    </w:p>
    <w:p w14:paraId="61F7863C" w14:textId="77777777" w:rsidR="00010186" w:rsidRDefault="009E186B">
      <w:r>
        <w:t>Calculate the relief due in terms of tax and convert this to an amou</w:t>
      </w:r>
      <w:r>
        <w:t>nt to be include in the code, for further details see guidance in the Relief Instructions (RE) manual at RE1850 - RE1859 and PAYE10050</w:t>
      </w:r>
    </w:p>
    <w:p w14:paraId="6FE59033" w14:textId="77777777" w:rsidR="00010186" w:rsidRDefault="009E186B">
      <w:r>
        <w:t>Enter the calculated coding allowance under Concessional Relief on the Allowances screen</w:t>
      </w:r>
    </w:p>
    <w:p w14:paraId="54D9DDA7" w14:textId="77777777" w:rsidR="00010186" w:rsidRDefault="009E186B">
      <w:r>
        <w:t>Top of page</w:t>
      </w:r>
    </w:p>
    <w:p w14:paraId="45192383" w14:textId="77777777" w:rsidR="00010186" w:rsidRDefault="009E186B">
      <w:r>
        <w:t>Loan Interest Amount</w:t>
      </w:r>
    </w:p>
    <w:p w14:paraId="70743C3E" w14:textId="77777777" w:rsidR="00010186" w:rsidRDefault="009E186B">
      <w:r>
        <w:t>Enter the full amount due</w:t>
      </w:r>
    </w:p>
    <w:p w14:paraId="363806B1" w14:textId="77777777" w:rsidR="00010186" w:rsidRDefault="009E186B">
      <w:r>
        <w:t>For more information how to calculate the amount see PAYE11110</w:t>
      </w:r>
    </w:p>
    <w:p w14:paraId="1E658AFF" w14:textId="77777777" w:rsidR="00010186" w:rsidRDefault="009E186B">
      <w:r>
        <w:t>Loss Relief</w:t>
      </w:r>
    </w:p>
    <w:p w14:paraId="3892122F" w14:textId="77777777" w:rsidR="00010186" w:rsidRDefault="009E186B">
      <w:r>
        <w:t>Enter the full amount due</w:t>
      </w:r>
    </w:p>
    <w:p w14:paraId="56D05BBB" w14:textId="77777777" w:rsidR="00010186" w:rsidRDefault="009E186B">
      <w:r>
        <w:t>For more information how to calculate the amount see PAYE11110</w:t>
      </w:r>
    </w:p>
    <w:p w14:paraId="125BF9CA" w14:textId="77777777" w:rsidR="00010186" w:rsidRDefault="009E186B">
      <w:r>
        <w:t>Maintenance Payments</w:t>
      </w:r>
    </w:p>
    <w:p w14:paraId="6D8A8097" w14:textId="77777777" w:rsidR="00010186" w:rsidRDefault="009E186B">
      <w:r>
        <w:t>Enter the amount due</w:t>
      </w:r>
    </w:p>
    <w:p w14:paraId="75740242" w14:textId="77777777" w:rsidR="00010186" w:rsidRDefault="009E186B">
      <w:r>
        <w:t xml:space="preserve">For further </w:t>
      </w:r>
      <w:r>
        <w:t>information how to calculate this see SPD WI176 and RE1095</w:t>
      </w:r>
    </w:p>
    <w:p w14:paraId="7E87A345" w14:textId="77777777" w:rsidR="00010186" w:rsidRDefault="009E186B">
      <w:r>
        <w:t>The details screen will display</w:t>
      </w:r>
    </w:p>
    <w:p w14:paraId="348F93AA" w14:textId="77777777" w:rsidR="00010186" w:rsidRDefault="009E186B">
      <w:r>
        <w:t>The eldest child’s date of birth</w:t>
      </w:r>
    </w:p>
    <w:p w14:paraId="0320B581" w14:textId="77777777" w:rsidR="00010186" w:rsidRDefault="009E186B">
      <w:r>
        <w:t>Enter the appropriate date of birth</w:t>
      </w:r>
    </w:p>
    <w:p w14:paraId="18DFDA0D" w14:textId="77777777" w:rsidR="00010186" w:rsidRDefault="009E186B">
      <w:r>
        <w:t>Married Allowance</w:t>
      </w:r>
    </w:p>
    <w:p w14:paraId="5EBCE370" w14:textId="77777777" w:rsidR="00010186" w:rsidRDefault="009E186B">
      <w:r>
        <w:t xml:space="preserve">For any new claims for married allowance or details of separation, you should </w:t>
      </w:r>
      <w:r>
        <w:t>first complete the Marriage and Civil Partnership details screen in ‘Individual’. For more information, follow the guidance in Action guide tax40006.</w:t>
      </w:r>
    </w:p>
    <w:p w14:paraId="0F6E31CE" w14:textId="77777777" w:rsidR="00010186" w:rsidRDefault="009E186B">
      <w:r>
        <w:t>IABD will automatically carry forward the allowance from CY where no End Date has been recorded against th</w:t>
      </w:r>
      <w:r>
        <w:t>e marriage in ‘Individual’.</w:t>
      </w:r>
    </w:p>
    <w:p w14:paraId="117977D1" w14:textId="77777777" w:rsidR="00010186" w:rsidRDefault="009E186B">
      <w:r>
        <w:t>Where you need to enter an End Date against the marriage in ‘Individual’, you must first check if annual coding has taken place for the year after the one in which the marriage ended. If it has, you will need to enter an End Dat</w:t>
      </w:r>
      <w:r>
        <w:t>e, remove MCA from IABD for the year(s) after the year the marriage ended, and re-trigger any codes that need to be changed. For example, if today’s date is 21 February 2013, and annual coding for 2013-14 took place on 14 February, and the marriage ended a</w:t>
      </w:r>
      <w:r>
        <w:t>t any time during 2012-13, you would need to</w:t>
      </w:r>
    </w:p>
    <w:p w14:paraId="7BF64771" w14:textId="77777777" w:rsidR="00010186" w:rsidRDefault="009E186B">
      <w:r>
        <w:t>Enter an End Date against the marriage in ‘Individual’</w:t>
      </w:r>
    </w:p>
    <w:p w14:paraId="321FB4EF" w14:textId="77777777" w:rsidR="00010186" w:rsidRDefault="009E186B">
      <w:r>
        <w:t>Remove MCA from IABD for 2013-14</w:t>
      </w:r>
    </w:p>
    <w:p w14:paraId="056D0A79" w14:textId="77777777" w:rsidR="00010186" w:rsidRDefault="009E186B">
      <w:r>
        <w:t>Re-trigger the 2013-14 code</w:t>
      </w:r>
    </w:p>
    <w:p w14:paraId="433768AC" w14:textId="77777777" w:rsidR="00010186" w:rsidRDefault="009E186B">
      <w:r>
        <w:t xml:space="preserve">If you are making the change to the marriage before annual coding has taken place, you only </w:t>
      </w:r>
      <w:r>
        <w:t>need to enter the End Date in ‘Individual’. Annual coding will remove the entry from IABD automatically.</w:t>
      </w:r>
    </w:p>
    <w:p w14:paraId="3FB76879" w14:textId="77777777" w:rsidR="00010186" w:rsidRDefault="009E186B">
      <w:r>
        <w:t>The Allowance screen displays</w:t>
      </w:r>
    </w:p>
    <w:p w14:paraId="7A2FC990" w14:textId="77777777" w:rsidR="00010186" w:rsidRDefault="009E186B">
      <w:r>
        <w:t>Married Allowances (MAE) where an individual, or individual’s spouse or civil partner, was born before 6 April 1935 and t</w:t>
      </w:r>
      <w:r>
        <w:t>he date of marriage is before 5 December 2005</w:t>
      </w:r>
    </w:p>
    <w:p w14:paraId="165490D3" w14:textId="77777777" w:rsidR="00010186" w:rsidRDefault="009E186B">
      <w:r>
        <w:t>Amount carried forward from coding</w:t>
      </w:r>
      <w:ins w:id="15" w:author="Comparison" w:date="2019-10-24T23:29:00Z">
        <w:r>
          <w:t xml:space="preserve"> Or</w:t>
        </w:r>
      </w:ins>
    </w:p>
    <w:p w14:paraId="0CA3BA69" w14:textId="77777777" w:rsidR="00045CC9" w:rsidRDefault="009E186B">
      <w:pPr>
        <w:rPr>
          <w:del w:id="16" w:author="Comparison" w:date="2019-10-24T23:29:00Z"/>
        </w:rPr>
      </w:pPr>
      <w:del w:id="17" w:author="Comparison" w:date="2019-10-24T23:29:00Z">
        <w:r>
          <w:delText>Or</w:delText>
        </w:r>
      </w:del>
    </w:p>
    <w:p w14:paraId="4544BDB4" w14:textId="77777777" w:rsidR="00010186" w:rsidRDefault="009E186B">
      <w:r>
        <w:t>The amount from the COP record at migration</w:t>
      </w:r>
    </w:p>
    <w:p w14:paraId="792E6E11" w14:textId="77777777" w:rsidR="00010186" w:rsidRDefault="009E186B">
      <w:r>
        <w:t>You should always make any changes on the Details screen.</w:t>
      </w:r>
    </w:p>
    <w:p w14:paraId="05416D8D" w14:textId="77777777" w:rsidR="00010186" w:rsidRDefault="009E186B">
      <w:r>
        <w:t>The details screen will display</w:t>
      </w:r>
    </w:p>
    <w:p w14:paraId="3A1478F0" w14:textId="77777777" w:rsidR="00010186" w:rsidRDefault="009E186B">
      <w:r>
        <w:t>For marriages before 5 December 2005</w:t>
      </w:r>
    </w:p>
    <w:p w14:paraId="3E706A4D" w14:textId="77777777" w:rsidR="00010186" w:rsidRDefault="009E186B">
      <w:r>
        <w:t>T</w:t>
      </w:r>
      <w:r>
        <w:t>he Married Couple’s allowance Entitlement due to the husband</w:t>
      </w:r>
    </w:p>
    <w:p w14:paraId="79AAE103" w14:textId="77777777" w:rsidR="00010186" w:rsidRDefault="009E186B">
      <w:r>
        <w:t>The amount displayed is from the latest coding calculation</w:t>
      </w:r>
      <w:ins w:id="18" w:author="Comparison" w:date="2019-10-24T23:29:00Z">
        <w:r>
          <w:t xml:space="preserve"> Or</w:t>
        </w:r>
      </w:ins>
    </w:p>
    <w:p w14:paraId="003305BF" w14:textId="77777777" w:rsidR="00045CC9" w:rsidRDefault="009E186B">
      <w:pPr>
        <w:rPr>
          <w:del w:id="19" w:author="Comparison" w:date="2019-10-24T23:29:00Z"/>
        </w:rPr>
      </w:pPr>
      <w:del w:id="20" w:author="Comparison" w:date="2019-10-24T23:29:00Z">
        <w:r>
          <w:delText>Or</w:delText>
        </w:r>
      </w:del>
    </w:p>
    <w:p w14:paraId="2B873683" w14:textId="77777777" w:rsidR="00010186" w:rsidRDefault="009E186B">
      <w:r>
        <w:t>The amount from the COP record at migration to the PAYE Service</w:t>
      </w:r>
    </w:p>
    <w:p w14:paraId="7D431455" w14:textId="77777777" w:rsidR="00010186" w:rsidRDefault="009E186B">
      <w:r>
        <w:t>When a claim to Married Allowance is received you must</w:t>
      </w:r>
    </w:p>
    <w:p w14:paraId="116FEB6E" w14:textId="77777777" w:rsidR="00010186" w:rsidRDefault="009E186B">
      <w:r>
        <w:t>Ensure that yo</w:t>
      </w:r>
      <w:r>
        <w:t>u enter the full amount of Married Couple’s allowance entitlement for that year (before any income based reductions, as these will be made by the system when the information has been submitted from the Landing Page)</w:t>
      </w:r>
    </w:p>
    <w:p w14:paraId="0DA799D4" w14:textId="77777777" w:rsidR="00010186" w:rsidRDefault="009E186B">
      <w:r>
        <w:t>Note: This should only be completed on t</w:t>
      </w:r>
      <w:r>
        <w:t>he husband’s record.</w:t>
      </w:r>
    </w:p>
    <w:p w14:paraId="71C51CB3" w14:textId="77777777" w:rsidR="00010186" w:rsidRDefault="009E186B">
      <w:r>
        <w:t>Once the Landing screen has been submitted the coding calculation will</w:t>
      </w:r>
    </w:p>
    <w:p w14:paraId="31EAF231" w14:textId="77777777" w:rsidR="00010186" w:rsidRDefault="009E186B">
      <w:r>
        <w:t>Make any adjustments for age allowance</w:t>
      </w:r>
    </w:p>
    <w:p w14:paraId="1D5A22AF" w14:textId="77777777" w:rsidR="00010186" w:rsidRDefault="009E186B">
      <w:r>
        <w:t>Record the new amount of Married Couple’s allowance Entitlement allowed in the code</w:t>
      </w:r>
    </w:p>
    <w:p w14:paraId="25F16818" w14:textId="77777777" w:rsidR="00010186" w:rsidRDefault="009E186B">
      <w:r>
        <w:t>Surplus Allowance Transfer - Form 575</w:t>
      </w:r>
    </w:p>
    <w:p w14:paraId="3933365D" w14:textId="77777777" w:rsidR="00010186" w:rsidRDefault="009E186B">
      <w:r>
        <w:t>You</w:t>
      </w:r>
      <w:r>
        <w:t xml:space="preserve"> should update the husband’s record only and</w:t>
      </w:r>
    </w:p>
    <w:p w14:paraId="7CB958DC" w14:textId="77777777" w:rsidR="00010186" w:rsidRDefault="009E186B">
      <w:r>
        <w:t>Complete the tick box Transfer Surplus Allowance to wife</w:t>
      </w:r>
    </w:p>
    <w:p w14:paraId="6D92F046" w14:textId="77777777" w:rsidR="00010186" w:rsidRDefault="009E186B">
      <w:r>
        <w:t>Once the Landing screen has been submitted the coding calculation will</w:t>
      </w:r>
    </w:p>
    <w:p w14:paraId="39188D1D" w14:textId="77777777" w:rsidR="00010186" w:rsidRDefault="009E186B">
      <w:r>
        <w:t>Calculate the amount due from coding</w:t>
      </w:r>
    </w:p>
    <w:p w14:paraId="7DEA69B9" w14:textId="77777777" w:rsidR="00010186" w:rsidRDefault="009E186B">
      <w:r>
        <w:t>Record the Surplus Allowance Transferred to Wi</w:t>
      </w:r>
      <w:r>
        <w:t>fe on the husband’s record</w:t>
      </w:r>
    </w:p>
    <w:p w14:paraId="24E6D665" w14:textId="77777777" w:rsidR="00010186" w:rsidRDefault="009E186B">
      <w:r>
        <w:t>You must manually record</w:t>
      </w:r>
    </w:p>
    <w:p w14:paraId="46BBA1A7" w14:textId="77777777" w:rsidR="00010186" w:rsidRDefault="009E186B">
      <w:r>
        <w:t>The Surplus Allowance Received from Husband on the wife’s record</w:t>
      </w:r>
    </w:p>
    <w:p w14:paraId="27357004" w14:textId="77777777" w:rsidR="00010186" w:rsidRDefault="009E186B">
      <w:r>
        <w:t>Note: In the scenario that the husband has a primary and secondary record, the system will first set all the surplus allowances against the</w:t>
      </w:r>
      <w:r>
        <w:t xml:space="preserve"> husband’s secondary record.</w:t>
      </w:r>
    </w:p>
    <w:p w14:paraId="481715F4" w14:textId="77777777" w:rsidR="00010186" w:rsidRDefault="009E186B">
      <w:r>
        <w:t>If the secondary record will not use all the surplus allowances then in the Edit Employment Allocation screen enter the amount of allowances required against the secondary record to cover the secondary estimated pay and recalcu</w:t>
      </w:r>
      <w:r>
        <w:t>late the tax code. NPS will recalculate the surplus married allowance transferred, and will record this on the Married allowance screen in IABD.</w:t>
      </w:r>
    </w:p>
    <w:p w14:paraId="38B21CF0" w14:textId="77777777" w:rsidR="00010186" w:rsidRDefault="009E186B">
      <w:r>
        <w:t>Elected Allowance Transfer - Form 18</w:t>
      </w:r>
    </w:p>
    <w:p w14:paraId="240D0139" w14:textId="77777777" w:rsidR="00010186" w:rsidRDefault="009E186B">
      <w:r>
        <w:t xml:space="preserve">You should select the appropriate drop down menu Married Couple’s </w:t>
      </w:r>
      <w:r>
        <w:t>allowance to Wife</w:t>
      </w:r>
    </w:p>
    <w:p w14:paraId="21F4BFFA" w14:textId="77777777" w:rsidR="00010186" w:rsidRDefault="009E186B">
      <w:r>
        <w:t>None</w:t>
      </w:r>
    </w:p>
    <w:p w14:paraId="45758C3F" w14:textId="77777777" w:rsidR="00010186" w:rsidRDefault="009E186B">
      <w:r>
        <w:t>Full</w:t>
      </w:r>
    </w:p>
    <w:p w14:paraId="49923017" w14:textId="77777777" w:rsidR="00010186" w:rsidRDefault="009E186B">
      <w:r>
        <w:t>Half</w:t>
      </w:r>
    </w:p>
    <w:p w14:paraId="084BCF15" w14:textId="77777777" w:rsidR="00010186" w:rsidRDefault="009E186B">
      <w:r>
        <w:t>Other</w:t>
      </w:r>
    </w:p>
    <w:p w14:paraId="5F53FB3F" w14:textId="77777777" w:rsidR="00010186" w:rsidRDefault="009E186B">
      <w:r>
        <w:t>Note: ‘Other’ represents the amount of Married Couple’s allowance transferred for marriages prior to 5 December 2005 in the year of marriage.</w:t>
      </w:r>
    </w:p>
    <w:p w14:paraId="33DA7694" w14:textId="77777777" w:rsidR="00010186" w:rsidRDefault="009E186B">
      <w:r>
        <w:t xml:space="preserve">Once the Landing screen has been submitted the coding </w:t>
      </w:r>
      <w:r>
        <w:t>calculation will</w:t>
      </w:r>
    </w:p>
    <w:p w14:paraId="5F03EBAC" w14:textId="77777777" w:rsidR="00010186" w:rsidRDefault="009E186B">
      <w:r>
        <w:t>Calculate the amount due from coding on the husband’s record</w:t>
      </w:r>
    </w:p>
    <w:p w14:paraId="34751282" w14:textId="77777777" w:rsidR="00010186" w:rsidRDefault="009E186B">
      <w:r>
        <w:t>You must manually</w:t>
      </w:r>
    </w:p>
    <w:p w14:paraId="0A53C3B8" w14:textId="77777777" w:rsidR="00010186" w:rsidRDefault="009E186B">
      <w:r>
        <w:t>Enter the amount of Married Couple’s allowance from Husband on the wife’s record</w:t>
      </w:r>
    </w:p>
    <w:p w14:paraId="4A88300D" w14:textId="77777777" w:rsidR="00010186" w:rsidRDefault="009E186B">
      <w:r>
        <w:t>Note: ‘Other Amount to Wife’ will no longer be used for marriages prior to 5 De</w:t>
      </w:r>
      <w:r>
        <w:t>cember 2005.</w:t>
      </w:r>
    </w:p>
    <w:p w14:paraId="65A84421" w14:textId="77777777" w:rsidR="00010186" w:rsidRDefault="009E186B">
      <w:r>
        <w:t>For marriages / civil partnerships on or after 5 December 2005</w:t>
      </w:r>
    </w:p>
    <w:p w14:paraId="034A84ED" w14:textId="77777777" w:rsidR="00010186" w:rsidRDefault="009E186B">
      <w:r>
        <w:t>For all claims on a form 575 or Form 18 you will need to manually calculate the amount due see PAYE13110.</w:t>
      </w:r>
    </w:p>
    <w:p w14:paraId="5CDA30E4" w14:textId="77777777" w:rsidR="00010186" w:rsidRDefault="009E186B">
      <w:r>
        <w:t>Enter the amount of the Married Couple’s allowance</w:t>
      </w:r>
    </w:p>
    <w:p w14:paraId="39928EE5" w14:textId="77777777" w:rsidR="00010186" w:rsidRDefault="009E186B">
      <w:r>
        <w:t>Ensure that you enter t</w:t>
      </w:r>
      <w:r>
        <w:t>he calculated amount of Married allowance required for the highest earner and the surplus is recorded on the spouse / civil partners record for the relevant year</w:t>
      </w:r>
    </w:p>
    <w:p w14:paraId="4680BF88" w14:textId="77777777" w:rsidR="00010186" w:rsidRDefault="009E186B">
      <w:r>
        <w:t>More information on marriage and civil partnerships can be found at PAYE103060 and in Action g</w:t>
      </w:r>
      <w:r>
        <w:t>uide tax40006.</w:t>
      </w:r>
    </w:p>
    <w:p w14:paraId="5440A42A" w14:textId="77777777" w:rsidR="00010186" w:rsidRDefault="009E186B">
      <w:r>
        <w:t>Estimated Income</w:t>
      </w:r>
    </w:p>
    <w:p w14:paraId="4EE6BE57" w14:textId="77777777" w:rsidR="00010186" w:rsidRDefault="009E186B">
      <w:r>
        <w:t>It is not necessary to enter the estimated income in IABD where</w:t>
      </w:r>
    </w:p>
    <w:p w14:paraId="0520FCB4" w14:textId="77777777" w:rsidR="00010186" w:rsidRDefault="009E186B">
      <w:r>
        <w:t>The individual is entitled to the maximum amount of the allowance</w:t>
      </w:r>
      <w:ins w:id="21" w:author="Comparison" w:date="2019-10-24T23:29:00Z">
        <w:r>
          <w:t xml:space="preserve"> Or</w:t>
        </w:r>
      </w:ins>
    </w:p>
    <w:p w14:paraId="40701B52" w14:textId="77777777" w:rsidR="00045CC9" w:rsidRDefault="009E186B">
      <w:pPr>
        <w:rPr>
          <w:del w:id="22" w:author="Comparison" w:date="2019-10-24T23:29:00Z"/>
        </w:rPr>
      </w:pPr>
      <w:del w:id="23" w:author="Comparison" w:date="2019-10-24T23:29:00Z">
        <w:r>
          <w:delText>Or</w:delText>
        </w:r>
      </w:del>
    </w:p>
    <w:p w14:paraId="5D8B4AD9" w14:textId="77777777" w:rsidR="00010186" w:rsidRDefault="009E186B">
      <w:r>
        <w:t>The estimated ANI is such that the individual is obviously due the minimum amount of the al</w:t>
      </w:r>
      <w:r>
        <w:t>lowance and is unlikely to be due full or reduced age-related allowances in the foreseeable future</w:t>
      </w:r>
    </w:p>
    <w:p w14:paraId="43C34F48" w14:textId="77777777" w:rsidR="00010186" w:rsidRDefault="009E186B">
      <w:r>
        <w:t>Full instructions regarding age-related allowances can be found at PAYE10010.</w:t>
      </w:r>
    </w:p>
    <w:p w14:paraId="36C55EF0" w14:textId="77777777" w:rsidR="00010186" w:rsidRDefault="009E186B">
      <w:r>
        <w:t>Note: If Married Couple’s allowance has been allowed in CY and this is also the</w:t>
      </w:r>
      <w:r>
        <w:t xml:space="preserve"> year of separation or the spouse or civil partner is deceased, you cannot amend CY+1 to withdraw the allowance. The process at Annual Coding will check the marriage status and will remove the Married Couple’s allowance where no marriage exists for CY+1.</w:t>
      </w:r>
    </w:p>
    <w:p w14:paraId="4CD7F899" w14:textId="77777777" w:rsidR="00010186" w:rsidRDefault="009E186B">
      <w:r>
        <w:t>R</w:t>
      </w:r>
      <w:r>
        <w:t>ecords set up from forms P14</w:t>
      </w:r>
    </w:p>
    <w:p w14:paraId="1468F680" w14:textId="77777777" w:rsidR="00010186" w:rsidRDefault="009E186B">
      <w:r>
        <w:t>For some occupational pensions, the first year in which a P14 has been received is 2008-09 but the start date may be earlier than CY-1. These cases would not have had a COP record set up previously and therefore the forms P14 h</w:t>
      </w:r>
      <w:r>
        <w:t>ave correctly set up the records on the PAYE Service.</w:t>
      </w:r>
    </w:p>
    <w:p w14:paraId="19C55C14" w14:textId="77777777" w:rsidR="00010186" w:rsidRDefault="009E186B">
      <w:r>
        <w:t>If the individual or agent makes a valid claim for married allowance, you should update the ‘Individual’ screen following the guidance in Action guide tax40006.</w:t>
      </w:r>
    </w:p>
    <w:p w14:paraId="436A1AFF" w14:textId="77777777" w:rsidR="00010186" w:rsidRDefault="009E186B">
      <w:r>
        <w:t>IABD should then be updated with the marr</w:t>
      </w:r>
      <w:r>
        <w:t>ied allowance figure starting from the earliest tax year a P14 has been received. This will ensure that the EOY reconciliations will correctly include the married allowance in the calculation.</w:t>
      </w:r>
    </w:p>
    <w:p w14:paraId="589A7729" w14:textId="77777777" w:rsidR="00010186" w:rsidRDefault="009E186B">
      <w:r>
        <w:t>Top of page</w:t>
      </w:r>
    </w:p>
    <w:p w14:paraId="38DA4785" w14:textId="77777777" w:rsidR="00010186" w:rsidRDefault="009E186B">
      <w:r>
        <w:t>Personal Allowances</w:t>
      </w:r>
    </w:p>
    <w:p w14:paraId="28F69B2D" w14:textId="77777777" w:rsidR="00010186" w:rsidRDefault="009E186B">
      <w:r>
        <w:t>The Allowance screen displays</w:t>
      </w:r>
    </w:p>
    <w:p w14:paraId="17ABC95E" w14:textId="77777777" w:rsidR="00010186" w:rsidRDefault="009E186B">
      <w:r>
        <w:t>Personal Allowance (PA) for an individual born on or after 6 April 1948</w:t>
      </w:r>
    </w:p>
    <w:p w14:paraId="3458E195" w14:textId="77777777" w:rsidR="00010186" w:rsidRDefault="009E186B">
      <w:r>
        <w:t>Personal Allowances (PAA) for an individual born between 6 April 1938 and 5 April 1948</w:t>
      </w:r>
    </w:p>
    <w:p w14:paraId="50D2E114" w14:textId="77777777" w:rsidR="00010186" w:rsidRDefault="009E186B">
      <w:r>
        <w:t>Personal Allowances (PAE) for an individual born before 6 April 1938</w:t>
      </w:r>
    </w:p>
    <w:p w14:paraId="45118ED6" w14:textId="77777777" w:rsidR="00010186" w:rsidRDefault="009E186B">
      <w:r>
        <w:t>This is read only. Any adjus</w:t>
      </w:r>
      <w:r>
        <w:t>tments required to these allowances will be displayed on the Tax Code details screen or within the relevant end of year reconciliation</w:t>
      </w:r>
    </w:p>
    <w:p w14:paraId="4DA18806" w14:textId="77777777" w:rsidR="00010186" w:rsidRDefault="009E186B">
      <w:r>
        <w:t>Top of page</w:t>
      </w:r>
    </w:p>
    <w:p w14:paraId="48EC37AE" w14:textId="77777777" w:rsidR="00010186" w:rsidRDefault="009E186B">
      <w:r>
        <w:t>Personal Pension Payments</w:t>
      </w:r>
    </w:p>
    <w:p w14:paraId="2920DE76" w14:textId="77777777" w:rsidR="00010186" w:rsidRDefault="009E186B">
      <w:r>
        <w:t xml:space="preserve">Personal Pension Relief (PPR) can only be claimed by individuals who are under the </w:t>
      </w:r>
      <w:r>
        <w:t>age of 75. In your day to day work if you find individuals aged 75 and over with PPR in their tax code you should remove the allowance and write to the individual to explain that they are no longer eligible to claim the relief.</w:t>
      </w:r>
    </w:p>
    <w:p w14:paraId="6D031CF2" w14:textId="77777777" w:rsidR="00010186" w:rsidRDefault="009E186B">
      <w:r>
        <w:t>For more information regardi</w:t>
      </w:r>
      <w:r>
        <w:t>ng PPR, refer to the Relief Instructions Manual at RE275 onwards and PAYE80035.</w:t>
      </w:r>
    </w:p>
    <w:p w14:paraId="2B7A6614" w14:textId="77777777" w:rsidR="00010186" w:rsidRDefault="009E186B">
      <w:r>
        <w:t>Where an individual is eligible to claim PPR relief you should</w:t>
      </w:r>
    </w:p>
    <w:p w14:paraId="11AAD1FA" w14:textId="77777777" w:rsidR="00010186" w:rsidRDefault="009E186B">
      <w:r>
        <w:t>Enter the gross amount of the payments</w:t>
      </w:r>
    </w:p>
    <w:p w14:paraId="61462CF3" w14:textId="77777777" w:rsidR="00010186" w:rsidRDefault="009E186B">
      <w:r>
        <w:t>To calculate the amount see PAYE10065</w:t>
      </w:r>
    </w:p>
    <w:p w14:paraId="5C374AE8" w14:textId="77777777" w:rsidR="00010186" w:rsidRDefault="009E186B">
      <w:r>
        <w:t xml:space="preserve">If the gross amount is not recorded </w:t>
      </w:r>
      <w:r>
        <w:t>this will result in the incorrect coding allowance and end of year reconciliation.</w:t>
      </w:r>
    </w:p>
    <w:p w14:paraId="50417DF2" w14:textId="77777777" w:rsidR="00010186" w:rsidRDefault="009E186B">
      <w:r>
        <w:t>The Type of Pension Plan will be displayed on the Details screen with the selection made from the Allowance screen</w:t>
      </w:r>
    </w:p>
    <w:p w14:paraId="7B899AAE" w14:textId="77777777" w:rsidR="00010186" w:rsidRDefault="009E186B">
      <w:r>
        <w:t>You should select ‘YES’ from the Eligible for Pension Plan</w:t>
      </w:r>
      <w:r>
        <w:t xml:space="preserve"> Relief field</w:t>
      </w:r>
    </w:p>
    <w:p w14:paraId="69000962" w14:textId="77777777" w:rsidR="00010186" w:rsidRDefault="009E186B">
      <w:r>
        <w:t>You do not need to make any entry in Allowance Cessation Date for Personal Pension Payments</w:t>
      </w:r>
    </w:p>
    <w:p w14:paraId="4174DE53" w14:textId="77777777" w:rsidR="00010186" w:rsidRDefault="009E186B">
      <w:r>
        <w:t>Tax relief in coding will be calculated using the highest rate of tax applicable at the coded employment</w:t>
      </w:r>
    </w:p>
    <w:p w14:paraId="3B81FB4E" w14:textId="77777777" w:rsidR="00010186" w:rsidRDefault="009E186B">
      <w:r>
        <w:t>Note: If an employee requests that tax relief</w:t>
      </w:r>
      <w:r>
        <w:t xml:space="preserve"> be given in their tax code for the current year for a one off lump sum gross payment you should follow the instructions on Concessional Relief, see subheading above.</w:t>
      </w:r>
    </w:p>
    <w:p w14:paraId="0492C16C" w14:textId="77777777" w:rsidR="00010186" w:rsidRDefault="009E186B">
      <w:r>
        <w:t>{#PersonalSavingsAllowance}Personal Savings Allowance</w:t>
      </w:r>
    </w:p>
    <w:p w14:paraId="0D12F6CC" w14:textId="77777777" w:rsidR="00010186" w:rsidRDefault="009E186B">
      <w:r>
        <w:t>The Personal Savings Allowance (PSA</w:t>
      </w:r>
      <w:r>
        <w:t>) introduced tax-free income from Savings Interest from 6 April 2016. This applies up to a maximum £1000 for Basic Rate customers and £500 for Higher Rate customers. The PSA does not apply to savings income received by Additional Rate customers.</w:t>
      </w:r>
    </w:p>
    <w:p w14:paraId="2B92AA2E" w14:textId="77777777" w:rsidR="00010186" w:rsidRDefault="009E186B">
      <w:r>
        <w:t>For 2016-1</w:t>
      </w:r>
      <w:r>
        <w:t>7 tax year only, PSA is shown as an allowance but for 2017-18 onwards, PSA is used to reduce the amount of untaxed interest, applying tax to interest remaining after any allowances: the total Liability Calculation within the Tax Code Calculation screen wil</w:t>
      </w:r>
      <w:r>
        <w:t>l display the value of PSA awarded at 0%.</w:t>
      </w:r>
    </w:p>
    <w:p w14:paraId="349777C9" w14:textId="77777777" w:rsidR="00010186" w:rsidRDefault="009E186B">
      <w:r>
        <w:t>Note: PSA is in addition to the Starter Savings Rate (SSR) which allows low income earners to receive up to £5,000 tax-free Savings Interest. PSA is unaffected by the Scottish Rate of Income Tax and is applied at t</w:t>
      </w:r>
      <w:r>
        <w:t>he same rate for all taxpayers across the UK.</w:t>
      </w:r>
    </w:p>
    <w:p w14:paraId="31DB2207" w14:textId="77777777" w:rsidR="00010186" w:rsidRDefault="009E186B">
      <w:r>
        <w:t>With the introduction of PSA from 6 April 2016 the system for deducting tax at source from savings income has been stopped, though banks and building societies continue to provide HMRC with details of gross unt</w:t>
      </w:r>
      <w:r>
        <w:t>axed savings income. HMRC then makes provision for those taxpayers who are still liable for tax on savings income, adjusting tax codes for PAYE customers including PAYE-SA customers choosing to pay this way.</w:t>
      </w:r>
    </w:p>
    <w:p w14:paraId="3EB52F60" w14:textId="77777777" w:rsidR="00010186" w:rsidRDefault="009E186B">
      <w:r>
        <w:t>Where customers are still liable for tax after P</w:t>
      </w:r>
      <w:r>
        <w:t>SA and unused personal allowances are applied, savings income is pre-populated into IABD as a gross amount in Untaxed Interest.</w:t>
      </w:r>
    </w:p>
    <w:p w14:paraId="47E73EA1" w14:textId="77777777" w:rsidR="00010186" w:rsidRDefault="009E186B">
      <w:r>
        <w:t>A new NPS IABD entry for the value of the Personal Savings Allowance is used for calculation of the allowance, and any tax liabi</w:t>
      </w:r>
      <w:r>
        <w:t>lity is displayed in the Total Liability Calculation screen as ‘Personal Savings Allowance’. Where untaxed interest is below the limit, the Personal Savings Allowance amount included for annual coding is displayed as the actual amount of savings income, up</w:t>
      </w:r>
      <w:r>
        <w:t xml:space="preserve"> to a maximum of £1000 (BR) or £500 (HR).</w:t>
      </w:r>
    </w:p>
    <w:p w14:paraId="0D5A8EA4" w14:textId="77777777" w:rsidR="00010186" w:rsidRDefault="009E186B">
      <w:r>
        <w:t>Customers may contact HMRC to change the amount of untaxed interest because they believe it is incorrect. Contact History notes are pre-populated with a secure breakdown of encrypted account information so users ca</w:t>
      </w:r>
      <w:r>
        <w:t>n confirm and correct IABD where necessary.</w:t>
      </w:r>
    </w:p>
    <w:p w14:paraId="661EEF7C" w14:textId="77777777" w:rsidR="00010186" w:rsidRDefault="009E186B">
      <w:r>
        <w:t>When talking to customers, users should advise them to check their records and if necessary their Bank or Building Society account information and that if we later find they have incorrectly declared the interest</w:t>
      </w:r>
      <w:r>
        <w:t>, we may take action to collect any additional tax due.</w:t>
      </w:r>
    </w:p>
    <w:p w14:paraId="4BD653F1" w14:textId="77777777" w:rsidR="00010186" w:rsidRDefault="009E186B">
      <w:r>
        <w:t>PAYE130010 and action guide ‘IABD - change in financial circumstances’ on the Personal Tax Operations Guidance hub explain how to update Untaxed Interest in NPD IABD.</w:t>
      </w:r>
    </w:p>
    <w:p w14:paraId="785F33F7" w14:textId="77777777" w:rsidR="00010186" w:rsidRDefault="009E186B">
      <w:r>
        <w:t xml:space="preserve">Every time information is </w:t>
      </w:r>
      <w:r>
        <w:t>recorded and submitted, the system automatically looks at the changes made to a record and determine if</w:t>
      </w:r>
    </w:p>
    <w:p w14:paraId="77598EC0" w14:textId="77777777" w:rsidR="00010186" w:rsidRDefault="009E186B">
      <w:r>
        <w:t>A coding calculation is required</w:t>
      </w:r>
    </w:p>
    <w:p w14:paraId="41C65E0D" w14:textId="77777777" w:rsidR="00010186" w:rsidRDefault="009E186B">
      <w:r>
        <w:t>An in year calculation is required</w:t>
      </w:r>
      <w:ins w:id="24" w:author="Comparison" w:date="2019-10-24T23:29:00Z">
        <w:r>
          <w:t xml:space="preserve"> Or</w:t>
        </w:r>
      </w:ins>
    </w:p>
    <w:p w14:paraId="27D4F5B4" w14:textId="77777777" w:rsidR="00045CC9" w:rsidRDefault="009E186B">
      <w:pPr>
        <w:rPr>
          <w:del w:id="25" w:author="Comparison" w:date="2019-10-24T23:29:00Z"/>
        </w:rPr>
      </w:pPr>
      <w:del w:id="26" w:author="Comparison" w:date="2019-10-24T23:29:00Z">
        <w:r>
          <w:delText>Or</w:delText>
        </w:r>
      </w:del>
    </w:p>
    <w:p w14:paraId="7212EDC3" w14:textId="77777777" w:rsidR="00010186" w:rsidRDefault="009E186B">
      <w:r>
        <w:t>An end of year calculation is required</w:t>
      </w:r>
    </w:p>
    <w:p w14:paraId="5B385843" w14:textId="77777777" w:rsidR="00010186" w:rsidRDefault="009E186B">
      <w:r>
        <w:t>Top of page</w:t>
      </w:r>
    </w:p>
    <w:p w14:paraId="1B9ED716" w14:textId="77777777" w:rsidR="00010186" w:rsidRDefault="009E186B">
      <w:r>
        <w:t xml:space="preserve">Retirement Annuity </w:t>
      </w:r>
      <w:r>
        <w:t>Payments</w:t>
      </w:r>
    </w:p>
    <w:p w14:paraId="37AE2B2E" w14:textId="77777777" w:rsidR="00010186" w:rsidRDefault="009E186B">
      <w:r>
        <w:t>Enter the gross amount of the payment</w:t>
      </w:r>
    </w:p>
    <w:p w14:paraId="2FBB426D" w14:textId="77777777" w:rsidR="00010186" w:rsidRDefault="009E186B">
      <w:r>
        <w:t>To calculate the amount due see ‘Allowances and Reliefs’ at PAYE11110</w:t>
      </w:r>
    </w:p>
    <w:p w14:paraId="3DF02AB6" w14:textId="77777777" w:rsidR="00010186" w:rsidRDefault="009E186B">
      <w:r>
        <w:t>You should select ‘YES’ from the Eligible for Pension Plan Relief field</w:t>
      </w:r>
    </w:p>
    <w:p w14:paraId="41A35D29" w14:textId="77777777" w:rsidR="00010186" w:rsidRDefault="009E186B">
      <w:r>
        <w:t>You should enter the Allowance cessation date - this must be in the</w:t>
      </w:r>
      <w:r>
        <w:t xml:space="preserve"> format DD/MM/CCYY</w:t>
      </w:r>
    </w:p>
    <w:p w14:paraId="3339CDF4" w14:textId="77777777" w:rsidR="00010186" w:rsidRDefault="009E186B">
      <w:r>
        <w:t>Seed Enterprise Investment Scheme</w:t>
      </w:r>
    </w:p>
    <w:p w14:paraId="4B9EDE3C" w14:textId="2FE2C53F" w:rsidR="00010186" w:rsidRDefault="009E186B">
      <w:r>
        <w:t>The Seed Enterprise Investment Scheme (SEIS) was introduced in April 2012 to run alongside the existing Enterprise Investment Scheme (EIS) (PAYE10045). The rate at which SEIS is due is 50</w:t>
      </w:r>
      <w:del w:id="27" w:author="Comparison" w:date="2019-10-24T23:29:00Z">
        <w:r>
          <w:delText xml:space="preserve"> per cent</w:delText>
        </w:r>
      </w:del>
      <w:ins w:id="28" w:author="Comparison" w:date="2019-10-24T23:29:00Z">
        <w:r>
          <w:t>%</w:t>
        </w:r>
      </w:ins>
      <w:r>
        <w:t xml:space="preserve"> and is given u</w:t>
      </w:r>
      <w:r>
        <w:t>sing the EIS coding descriptor after the relief due has been calculated in terms of tax and converted to an amount to be included in the code, see PAYE10047</w:t>
      </w:r>
    </w:p>
    <w:p w14:paraId="28C08069" w14:textId="77777777" w:rsidR="00010186" w:rsidRDefault="009E186B">
      <w:r>
        <w:t>To calculate the amount of relief due see PAYE10047</w:t>
      </w:r>
    </w:p>
    <w:p w14:paraId="7C0B0319" w14:textId="77777777" w:rsidR="00010186" w:rsidRDefault="009E186B">
      <w:r>
        <w:t>Enter the calculated amount</w:t>
      </w:r>
    </w:p>
    <w:p w14:paraId="4D82D6CF" w14:textId="77777777" w:rsidR="00010186" w:rsidRDefault="009E186B">
      <w:r>
        <w:t>Social Investment T</w:t>
      </w:r>
      <w:r>
        <w:t>ax Relief</w:t>
      </w:r>
    </w:p>
    <w:p w14:paraId="2F779F70" w14:textId="29B5C6F9" w:rsidR="00010186" w:rsidRDefault="009E186B">
      <w:r>
        <w:t>Social Investment Tax Relief (SITR) was introduced in April 2014 to run alongside both the Enterprise Investment Scheme (EIS) and the Seed Enterprise Investment Scheme (SEIS). The rate at which SITR is due is 30</w:t>
      </w:r>
      <w:del w:id="29" w:author="Comparison" w:date="2019-10-24T23:29:00Z">
        <w:r>
          <w:delText xml:space="preserve"> per cent</w:delText>
        </w:r>
      </w:del>
      <w:ins w:id="30" w:author="Comparison" w:date="2019-10-24T23:29:00Z">
        <w:r>
          <w:t>%</w:t>
        </w:r>
      </w:ins>
      <w:r>
        <w:t xml:space="preserve"> and is given using the EIS coding</w:t>
      </w:r>
      <w:r>
        <w:t xml:space="preserve"> descriptor after the relief has been calculated in terms of tax and converted to an amount to be included in the code, see PAYE10048.</w:t>
      </w:r>
    </w:p>
    <w:p w14:paraId="1B2C562B" w14:textId="77777777" w:rsidR="00010186" w:rsidRDefault="009E186B">
      <w:r>
        <w:t>To calculate the amount of relief due see PAYE10048</w:t>
      </w:r>
    </w:p>
    <w:p w14:paraId="0EF2783B" w14:textId="77777777" w:rsidR="00010186" w:rsidRDefault="009E186B">
      <w:r>
        <w:t>Enter the calculated amount</w:t>
      </w:r>
    </w:p>
    <w:p w14:paraId="06FB234A" w14:textId="77777777" w:rsidR="00010186" w:rsidRDefault="009E186B">
      <w:r>
        <w:t>Venture Capital Trust</w:t>
      </w:r>
    </w:p>
    <w:p w14:paraId="6B8575AB" w14:textId="77777777" w:rsidR="00010186" w:rsidRDefault="009E186B">
      <w:r>
        <w:t>Enter the amount cl</w:t>
      </w:r>
      <w:r>
        <w:t>aimed which will be used for the End of Year Reconciliation, for further information on what to allow see the Venture Capital Schemes Manual (VCM64020)</w:t>
      </w:r>
    </w:p>
    <w:p w14:paraId="7A000C44" w14:textId="77777777" w:rsidR="00010186" w:rsidRDefault="009E186B">
      <w:r>
        <w:t>Calculate the relief due in terms of tax and convert this to an amount to be included in the code see VC</w:t>
      </w:r>
      <w:r>
        <w:t>M64030 and PAYE10075</w:t>
      </w:r>
    </w:p>
    <w:p w14:paraId="6EE38350" w14:textId="77777777" w:rsidR="00010186" w:rsidRDefault="009E186B">
      <w:r>
        <w:t>Enter the calculated coding allowance under Concessional Relief on the Allowances screen</w:t>
      </w:r>
    </w:p>
    <w:p w14:paraId="29318295" w14:textId="77777777" w:rsidR="00010186" w:rsidRDefault="009E186B">
      <w:pPr>
        <w:rPr>
          <w:ins w:id="31" w:author="Comparison" w:date="2019-10-24T23:29:00Z"/>
        </w:rPr>
      </w:pPr>
      <w:ins w:id="32" w:author="Comparison" w:date="2019-10-24T23:29:00Z">
        <w:r>
          <w:t>Set the IAR indicator for CY</w:t>
        </w:r>
      </w:ins>
    </w:p>
    <w:p w14:paraId="6B6B64F8" w14:textId="77777777" w:rsidR="00010186" w:rsidRDefault="009E186B">
      <w:pPr>
        <w:rPr>
          <w:ins w:id="33" w:author="Comparison" w:date="2019-10-24T23:29:00Z"/>
        </w:rPr>
      </w:pPr>
      <w:ins w:id="34" w:author="Comparison" w:date="2019-10-24T23:29:00Z">
        <w:r>
          <w:t>Make a contact history note detailing the source amount</w:t>
        </w:r>
      </w:ins>
    </w:p>
    <w:p w14:paraId="120D6BF1" w14:textId="77777777" w:rsidR="00010186" w:rsidRDefault="009E186B">
      <w:pPr>
        <w:rPr>
          <w:ins w:id="35" w:author="Comparison" w:date="2019-10-24T23:29:00Z"/>
        </w:rPr>
      </w:pPr>
      <w:ins w:id="36" w:author="Comparison" w:date="2019-10-24T23:29:00Z">
        <w:r>
          <w:t>Create a BF with review date in CY+1</w:t>
        </w:r>
      </w:ins>
    </w:p>
    <w:p w14:paraId="27F2BB1E" w14:textId="77777777" w:rsidR="00010186" w:rsidRDefault="009E186B">
      <w:pPr>
        <w:rPr>
          <w:ins w:id="37" w:author="Comparison" w:date="2019-10-24T23:29:00Z"/>
        </w:rPr>
      </w:pPr>
      <w:ins w:id="38" w:author="Comparison" w:date="2019-10-24T23:29:00Z">
        <w:r>
          <w:t>When the BF is reviewed,</w:t>
        </w:r>
        <w:r>
          <w:t xml:space="preserve"> you will need to</w:t>
        </w:r>
      </w:ins>
    </w:p>
    <w:p w14:paraId="26013B14" w14:textId="77777777" w:rsidR="00010186" w:rsidRDefault="009E186B">
      <w:pPr>
        <w:rPr>
          <w:ins w:id="39" w:author="Comparison" w:date="2019-10-24T23:29:00Z"/>
        </w:rPr>
      </w:pPr>
      <w:ins w:id="40" w:author="Comparison" w:date="2019-10-24T23:29:00Z">
        <w:r>
          <w:t>Amend the concessional relief to nil on IABD</w:t>
        </w:r>
      </w:ins>
    </w:p>
    <w:p w14:paraId="18442531" w14:textId="77777777" w:rsidR="00010186" w:rsidRDefault="009E186B">
      <w:pPr>
        <w:rPr>
          <w:ins w:id="41" w:author="Comparison" w:date="2019-10-24T23:29:00Z"/>
        </w:rPr>
      </w:pPr>
      <w:ins w:id="42" w:author="Comparison" w:date="2019-10-24T23:29:00Z">
        <w:r>
          <w:t>Reconcile the account</w:t>
        </w:r>
      </w:ins>
    </w:p>
    <w:p w14:paraId="095381C0" w14:textId="77777777" w:rsidR="00010186" w:rsidRDefault="009E186B">
      <w:r>
        <w:t xml:space="preserve"> Previous page</w:t>
      </w:r>
    </w:p>
    <w:p w14:paraId="63A55806" w14:textId="77777777" w:rsidR="00010186" w:rsidRDefault="009E186B">
      <w:r>
        <w:t xml:space="preserve"> Next page</w:t>
      </w:r>
    </w:p>
    <w:sectPr w:rsidR="00010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186"/>
    <w:rsid w:val="00034616"/>
    <w:rsid w:val="00045CC9"/>
    <w:rsid w:val="0006063C"/>
    <w:rsid w:val="0015074B"/>
    <w:rsid w:val="0029639D"/>
    <w:rsid w:val="00326F90"/>
    <w:rsid w:val="00444208"/>
    <w:rsid w:val="009E186B"/>
    <w:rsid w:val="00AA1D8D"/>
    <w:rsid w:val="00B47730"/>
    <w:rsid w:val="00CB0664"/>
    <w:rsid w:val="00F77C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C73BBA4-41F0-4DDE-B4B1-0641D7E9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E186B"/>
    <w:pPr>
      <w:spacing w:after="0" w:line="240" w:lineRule="auto"/>
    </w:pPr>
  </w:style>
  <w:style w:type="paragraph" w:styleId="BalloonText">
    <w:name w:val="Balloon Text"/>
    <w:basedOn w:val="Normal"/>
    <w:link w:val="BalloonTextChar"/>
    <w:uiPriority w:val="99"/>
    <w:semiHidden/>
    <w:unhideWhenUsed/>
    <w:rsid w:val="009E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8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D3A0-4CA8-4C49-AB21-81ECE01F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3371</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2019-10-24T22:29:00Z</dcterms:modified>
  <cp:category/>
</cp:coreProperties>
</file>