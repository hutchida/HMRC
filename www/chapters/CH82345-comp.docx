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87E38" w14:textId="77777777" w:rsidR="00ED65BC" w:rsidRDefault="00AC216A">
      <w:pPr>
        <w:pStyle w:val="Title"/>
      </w:pPr>
      <w:bookmarkStart w:id="0" w:name="_GoBack"/>
      <w:bookmarkEnd w:id="0"/>
      <w:r>
        <w:t>HMRC - CH82345 - Example - Overstatement Of Losses Increases The Aggregate Loss</w:t>
      </w:r>
    </w:p>
    <w:p w14:paraId="15BF28FA" w14:textId="77777777" w:rsidR="00ED65BC" w:rsidRDefault="00ED65BC"/>
    <w:p w14:paraId="6193B165" w14:textId="77777777" w:rsidR="00ED65BC" w:rsidRDefault="00ED65BC"/>
    <w:p w14:paraId="7A0960D4" w14:textId="3783D5C7" w:rsidR="00ED65BC" w:rsidRDefault="00AC216A">
      <w:pPr>
        <w:rPr>
          <w:ins w:id="1" w:author="Comparison" w:date="2019-10-24T23:44:00Z"/>
        </w:rPr>
      </w:pPr>
      <w:r>
        <w:t xml:space="preserve">You must check the date from which these rules apply for the tax or duty you are dealing with. See </w:t>
      </w:r>
      <w:del w:id="2" w:author="Comparison" w:date="2019-10-24T23:44:00Z">
        <w:r>
          <w:delText>CH81011</w:delText>
        </w:r>
      </w:del>
      <w:ins w:id="3" w:author="Comparison" w:date="2019-10-24T23:44:00Z">
        <w:r>
          <w:t>[</w:t>
        </w:r>
      </w:ins>
    </w:p>
    <w:p w14:paraId="54D4AFDB" w14:textId="77777777" w:rsidR="00ED65BC" w:rsidRDefault="00ED65BC">
      <w:pPr>
        <w:rPr>
          <w:ins w:id="4" w:author="Comparison" w:date="2019-10-24T23:44:00Z"/>
        </w:rPr>
      </w:pPr>
    </w:p>
    <w:p w14:paraId="7E6B54B9" w14:textId="77777777" w:rsidR="00ED65BC" w:rsidRDefault="00AC216A">
      <w:ins w:id="5" w:author="Comparison" w:date="2019-10-24T23:44:00Z">
        <w:r>
          <w:t xml:space="preserve">You must check the date from which these rules apply for the tax or </w:t>
        </w:r>
        <w:r>
          <w:t>duty you are dealing with. See](https://www.gov.uk/hmrc-internal-manuals/compliance-handbook/ch81011)</w:t>
        </w:r>
      </w:ins>
      <w:r>
        <w:t xml:space="preserve"> for full details.</w:t>
      </w:r>
    </w:p>
    <w:p w14:paraId="769E3A2F" w14:textId="77777777" w:rsidR="00ED65BC" w:rsidRDefault="00AC216A">
      <w:r>
        <w:t>Company D, E, F and G are a group of companies.</w:t>
      </w:r>
    </w:p>
    <w:p w14:paraId="2F2B1C61" w14:textId="77777777" w:rsidR="00ED65BC" w:rsidRDefault="00AC216A">
      <w:r>
        <w:t>Their returned results are</w:t>
      </w:r>
    </w:p>
    <w:p w14:paraId="23EC8018" w14:textId="77777777" w:rsidR="00ED65BC" w:rsidRDefault="00ED65BC"/>
    <w:p w14:paraId="42FADDCE" w14:textId="77777777" w:rsidR="00ED65BC" w:rsidRDefault="00AC216A">
      <w:r>
        <w:t>Company F’s return is found to contain a careless inaccuracy</w:t>
      </w:r>
      <w:r>
        <w:t xml:space="preserve"> of £10,000. Its true loss is £190,000.</w:t>
      </w:r>
    </w:p>
    <w:p w14:paraId="2D1BED72" w14:textId="77777777" w:rsidR="00ED65BC" w:rsidRDefault="00AC216A">
      <w:r>
        <w:t>Company F must amend its Group Relief surrenders. Company F can and does withdraw its Group Relief surrender to Company E and makes a new surrender to Company E of £80,000.</w:t>
      </w:r>
    </w:p>
    <w:p w14:paraId="2370FE71" w14:textId="77777777" w:rsidR="00ED65BC" w:rsidRDefault="00AC216A">
      <w:r>
        <w:t>Company G can and does withdraw its surrend</w:t>
      </w:r>
      <w:r>
        <w:t>er to Company E and makes a new surrender to Company E of £80,000.</w:t>
      </w:r>
    </w:p>
    <w:p w14:paraId="40DDE83A" w14:textId="77777777" w:rsidR="00ED65BC" w:rsidRDefault="00AC216A">
      <w:r>
        <w:t>The inaccuracy has the effect of increasing the aggregate loss recorded for the group and the potential lost revenue (PLR) is calculated using the rules for losses, see CH82341.</w:t>
      </w:r>
    </w:p>
    <w:p w14:paraId="1C22D53C" w14:textId="77777777" w:rsidR="00ED65BC" w:rsidRDefault="00AC216A">
      <w:r>
        <w:t xml:space="preserve">The losses </w:t>
      </w:r>
      <w:r>
        <w:t>rules apply to the amount of Company F’s overstated loss.</w:t>
      </w:r>
    </w:p>
    <w:p w14:paraId="7F5B224E" w14:textId="77777777" w:rsidR="00ED65BC" w:rsidRDefault="00AC216A">
      <w:r>
        <w:t>None of the amount has been used to reduce the amount of tax payable. The unused loss rule applies to £10,000.</w:t>
      </w:r>
    </w:p>
    <w:p w14:paraId="663FFD6C" w14:textId="77777777" w:rsidR="00ED65BC" w:rsidRDefault="00AC216A">
      <w:r>
        <w:t>PLR for Company F’s penalty is 10,000 x 10% = 1,000.</w:t>
      </w:r>
    </w:p>
    <w:p w14:paraId="3FEA1870" w14:textId="77777777" w:rsidR="00ED65BC" w:rsidRDefault="00AC216A">
      <w:r>
        <w:lastRenderedPageBreak/>
        <w:t>If at the time the penalty is to b</w:t>
      </w:r>
      <w:r>
        <w:t>e imposed Company G has used all or part of the excessive loss (£10,000) to reduce tax liability in another period, the PLR is the additional tax due and payable when that loss is withdrawn.</w:t>
      </w:r>
    </w:p>
    <w:p w14:paraId="12B8525D" w14:textId="77777777" w:rsidR="00ED65BC" w:rsidRDefault="00AC216A">
      <w:r>
        <w:t xml:space="preserve"> Previous page</w:t>
      </w:r>
    </w:p>
    <w:p w14:paraId="443C6CD0" w14:textId="77777777" w:rsidR="00ED65BC" w:rsidRDefault="00AC216A">
      <w:r>
        <w:t xml:space="preserve"> Next page</w:t>
      </w:r>
    </w:p>
    <w:sectPr w:rsidR="00ED65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1B81"/>
    <w:rsid w:val="00AA1D8D"/>
    <w:rsid w:val="00AC216A"/>
    <w:rsid w:val="00B47730"/>
    <w:rsid w:val="00CB0664"/>
    <w:rsid w:val="00CB172C"/>
    <w:rsid w:val="00D030AC"/>
    <w:rsid w:val="00ED65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F69342-BC1D-4628-B96F-9182A009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C21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1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54F1A2-8F56-44B0-9789-538F22259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2019-10-24T22:44:00Z</dcterms:modified>
  <cp:category/>
</cp:coreProperties>
</file>