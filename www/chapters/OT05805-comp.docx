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DC16" w14:textId="74B3A701" w:rsidR="001C3A89" w:rsidRDefault="001A3B93">
      <w:pPr>
        <w:pStyle w:val="Title"/>
      </w:pPr>
      <w:bookmarkStart w:id="0" w:name="_GoBack"/>
      <w:bookmarkEnd w:id="0"/>
      <w:r>
        <w:t xml:space="preserve">HMRC - OT05805 - PRT: </w:t>
      </w:r>
      <w:del w:id="1" w:author="Comparison" w:date="2019-10-25T00:08:00Z">
        <w:r>
          <w:delText>Terminal</w:delText>
        </w:r>
      </w:del>
      <w:ins w:id="2" w:author="Comparison" w:date="2019-10-25T00:08:00Z">
        <w:r>
          <w:t>Terminals Liftings -</w:t>
        </w:r>
      </w:ins>
      <w:r>
        <w:t xml:space="preserve"> Introduction</w:t>
      </w:r>
    </w:p>
    <w:p w14:paraId="74400265" w14:textId="77777777" w:rsidR="001C3A89" w:rsidRDefault="001A3B93">
      <w:r>
        <w:t>These rules introduced by Finance Act 2006 determine how blended oil liftings by a company are allocated for the purpose of PRT between its field interests in the blend.</w:t>
      </w:r>
    </w:p>
    <w:p w14:paraId="56A8C4B1" w14:textId="77777777" w:rsidR="001C3A89" w:rsidRDefault="001A3B93">
      <w:r>
        <w:t xml:space="preserve">They are contained </w:t>
      </w:r>
      <w:r>
        <w:t>within OTA75\S2 (5B) and SI3312\2006.</w:t>
      </w:r>
    </w:p>
    <w:p w14:paraId="238E98A3" w14:textId="77777777" w:rsidR="001C3A89" w:rsidRDefault="001A3B93">
      <w:r>
        <w:t>OTA75\S2(5B) provides the power to make regulations to determine the amount of a blended oil lifting that is attributable to a participator’s field interest for the purposes of PRT.</w:t>
      </w:r>
    </w:p>
    <w:p w14:paraId="308272FE" w14:textId="77777777" w:rsidR="001C3A89" w:rsidRDefault="001A3B93">
      <w:r>
        <w:t>Regulations determining the attribut</w:t>
      </w:r>
      <w:r>
        <w:t>ion basis were laid under this power in December 2006 and are contained within SI3312\2006 The Petroleum Revenue Tax (Attribution of Blended Crude Oil) Regulations 2006.</w:t>
      </w:r>
    </w:p>
    <w:p w14:paraId="17824295" w14:textId="77777777" w:rsidR="001C3A89" w:rsidRDefault="001A3B93">
      <w:r>
        <w:t xml:space="preserve"> Next page</w:t>
      </w:r>
    </w:p>
    <w:sectPr w:rsidR="001C3A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B93"/>
    <w:rsid w:val="001C3A89"/>
    <w:rsid w:val="0029639D"/>
    <w:rsid w:val="00326F90"/>
    <w:rsid w:val="00696E93"/>
    <w:rsid w:val="007974CB"/>
    <w:rsid w:val="00A37E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05F126F-231F-4C1E-B4B5-A7D129D4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A3B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D30350-6DF4-4A4A-94F3-D58A950B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2019-10-24T23:09:00Z</dcterms:modified>
  <cp:category/>
</cp:coreProperties>
</file>