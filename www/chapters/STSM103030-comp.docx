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584F" w14:textId="55AAD2E1" w:rsidR="006E1282" w:rsidRDefault="00687479">
      <w:pPr>
        <w:pStyle w:val="Title"/>
      </w:pPr>
      <w:bookmarkStart w:id="0" w:name="_GoBack"/>
      <w:bookmarkEnd w:id="0"/>
      <w:r>
        <w:t>HMRC - STSM103030 -</w:t>
      </w:r>
      <w:del w:id="1" w:author="Comparison" w:date="2019-10-30T18:40:00Z">
        <w:r>
          <w:delText xml:space="preserve"> Collectives: The Schedule 19 Charge:</w:delText>
        </w:r>
      </w:del>
      <w:r>
        <w:t xml:space="preserve"> Rate Of Stamp Duty Reserve Tax</w:t>
      </w:r>
    </w:p>
    <w:p w14:paraId="52F3B593" w14:textId="77777777" w:rsidR="006E1282" w:rsidRDefault="00687479">
      <w:r>
        <w:t xml:space="preserve">The provisions of paragraph 3(1) of FA99/SCH19 impose a 0.5% to Stamp Duty Reserve Tax (SDRT) charge calculated by reference to the market value of the unit or open-ended investment company (OEIC) </w:t>
      </w:r>
      <w:r>
        <w:t>share that is surrendered to the manager/Authorised Corporate Director of the fund scheme.</w:t>
      </w:r>
    </w:p>
    <w:p w14:paraId="6A89B160" w14:textId="77777777" w:rsidR="006E1282" w:rsidRDefault="00687479">
      <w:r>
        <w:t>Where the calculation of any SDRT due payable results in an amount which is not a multiple of one penny, the amount so calculated has to be rounded to the nearest pe</w:t>
      </w:r>
      <w:r>
        <w:t>nny, taking any half penny or more as nearest to the next whole penny above ( FA86/S99(13)).</w:t>
      </w:r>
    </w:p>
    <w:p w14:paraId="3F669C12" w14:textId="77777777" w:rsidR="006E1282" w:rsidRDefault="00687479">
      <w:r>
        <w:t>The FA99/SCH19 charge applies only to units and OEIC shares which are surrendered and transferred prior ro 30 March 2014. See STSM103005</w:t>
      </w:r>
    </w:p>
    <w:p w14:paraId="5E7E4377" w14:textId="77777777" w:rsidR="006E1282" w:rsidRDefault="00687479">
      <w:r>
        <w:t>See STSM101020 for the mea</w:t>
      </w:r>
      <w:r>
        <w:t>ning of a unit trust.</w:t>
      </w:r>
    </w:p>
    <w:p w14:paraId="2CEF1FC5" w14:textId="77777777" w:rsidR="006E1282" w:rsidRDefault="00687479">
      <w:r>
        <w:t>See STSM101050 for the meaning of an OEIC.</w:t>
      </w:r>
    </w:p>
    <w:p w14:paraId="6CA2A5DA" w14:textId="77777777" w:rsidR="006E1282" w:rsidRDefault="00687479">
      <w:r>
        <w:t>See STSM031090 for the meaning of a chargeable security.</w:t>
      </w:r>
    </w:p>
    <w:p w14:paraId="36C17B81" w14:textId="77777777" w:rsidR="006E1282" w:rsidRDefault="00687479">
      <w:r>
        <w:t>See STSM101040 for the meaning of market value.</w:t>
      </w:r>
    </w:p>
    <w:p w14:paraId="37ABDF80" w14:textId="77777777" w:rsidR="006E1282" w:rsidRDefault="00687479">
      <w:r>
        <w:t xml:space="preserve"> Previous page</w:t>
      </w:r>
    </w:p>
    <w:p w14:paraId="57AA10F5" w14:textId="77777777" w:rsidR="006E1282" w:rsidRDefault="00687479">
      <w:r>
        <w:t xml:space="preserve"> Next page</w:t>
      </w:r>
    </w:p>
    <w:sectPr w:rsidR="006E1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479"/>
    <w:rsid w:val="006E1282"/>
    <w:rsid w:val="00AA1D8D"/>
    <w:rsid w:val="00B47730"/>
    <w:rsid w:val="00CB0664"/>
    <w:rsid w:val="00CF2E22"/>
    <w:rsid w:val="00DC62C6"/>
    <w:rsid w:val="00F84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1B1F03-33D2-4003-8BC2-34C723E5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874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3DE3F-4740-478D-80A6-88547566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2019-10-30T18:40:00Z</dcterms:modified>
  <cp:category/>
</cp:coreProperties>
</file>