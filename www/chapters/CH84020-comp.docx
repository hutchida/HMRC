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0F63D" w14:textId="77777777" w:rsidR="00417A6E" w:rsidRDefault="00F719CA">
      <w:pPr>
        <w:pStyle w:val="Title"/>
      </w:pPr>
      <w:bookmarkStart w:id="0" w:name="_GoBack"/>
      <w:bookmarkEnd w:id="0"/>
      <w:r>
        <w:t>HMRC - CH84020 - Who Is Entitled To Appeal</w:t>
      </w:r>
    </w:p>
    <w:p w14:paraId="52136E95" w14:textId="1DABF4DB" w:rsidR="00417A6E" w:rsidRDefault="00F719CA">
      <w:r>
        <w:t xml:space="preserve">You must check the date from which these rules apply for the tax or duty you are dealing with. </w:t>
      </w:r>
      <w:del w:id="1" w:author="Comparison" w:date="2019-10-30T17:54:00Z">
        <w:r>
          <w:delText>See CH81011</w:delText>
        </w:r>
      </w:del>
      <w:ins w:id="2" w:author="Comparison" w:date="2019-10-30T17:54:00Z">
        <w:r>
          <w:t>See  You must check the date from which these rules apply for the tax or duty you are dealing with. See</w:t>
        </w:r>
      </w:ins>
      <w:r>
        <w:t xml:space="preserve"> for full </w:t>
      </w:r>
      <w:r>
        <w:t>details.</w:t>
      </w:r>
    </w:p>
    <w:p w14:paraId="4E861DAC" w14:textId="77777777" w:rsidR="00417A6E" w:rsidRDefault="00F719CA">
      <w:r>
        <w:t>In normal circumstances the penalty is assessed on a person and any appeal rights are restricted to that person.</w:t>
      </w:r>
    </w:p>
    <w:p w14:paraId="0A2D3DA2" w14:textId="77777777" w:rsidR="00417A6E" w:rsidRDefault="00F719CA">
      <w:r>
        <w:t>In the case of a partnership it is the nature of the incorrect document that dictates who may appeal. Where the document is a partners</w:t>
      </w:r>
      <w:r>
        <w:t>hip return made under TMA70/S12AA, the right of appeal is restricted to the nominated partner or his successor. For other documents, any partner may appeal on behalf of the partnership.</w:t>
      </w:r>
    </w:p>
    <w:p w14:paraId="04A223C8" w14:textId="68DD32EC" w:rsidR="00417A6E" w:rsidRDefault="00F719CA">
      <w:r>
        <w:t>Where a penalty is payable by a company for a deliberate inaccuracy wh</w:t>
      </w:r>
      <w:r>
        <w:t xml:space="preserve">ich was attributable to an officer of the company, and we pursue the officer for a portion of the penalty, that officer will have the same appeal rights as a person would have in respect of that portion, see </w:t>
      </w:r>
      <w:del w:id="3" w:author="Comparison" w:date="2019-10-30T17:54:00Z">
        <w:r>
          <w:delText>CH84600 for more details.</w:delText>
        </w:r>
      </w:del>
      <w:ins w:id="4" w:author="Comparison" w:date="2019-10-30T17:54:00Z">
        <w:r>
          <w:t>[</w:t>
        </w:r>
      </w:ins>
    </w:p>
    <w:p w14:paraId="5B435E69" w14:textId="77777777" w:rsidR="00417A6E" w:rsidRDefault="00F719CA">
      <w:pPr>
        <w:rPr>
          <w:ins w:id="5" w:author="Comparison" w:date="2019-10-30T17:54:00Z"/>
        </w:rPr>
      </w:pPr>
      <w:ins w:id="6" w:author="Comparison" w:date="2019-10-30T17:54:00Z">
        <w:r>
          <w:t>In normal circumstances the penalty is assesse</w:t>
        </w:r>
        <w:r>
          <w:t>d on a person and any appeal rights are restricted to that person.</w:t>
        </w:r>
      </w:ins>
    </w:p>
    <w:p w14:paraId="4289C92C" w14:textId="77777777" w:rsidR="00417A6E" w:rsidRDefault="00F719CA">
      <w:pPr>
        <w:rPr>
          <w:ins w:id="7" w:author="Comparison" w:date="2019-10-30T17:54:00Z"/>
        </w:rPr>
      </w:pPr>
      <w:ins w:id="8" w:author="Comparison" w:date="2019-10-30T17:54:00Z">
        <w:r>
          <w:t xml:space="preserve">In the case of a partnership it is the nature of the incorrect document that dictates who may appeal. Where the document is a partnership return made under TMA70/S12AA, the right of appeal </w:t>
        </w:r>
        <w:r>
          <w:t>is restricted to the nominated partner or his successor. For other documents, any partner may appeal on behalf of the partnership.</w:t>
        </w:r>
      </w:ins>
    </w:p>
    <w:p w14:paraId="3AF76D75" w14:textId="77777777" w:rsidR="00417A6E" w:rsidRDefault="00F719CA">
      <w:pPr>
        <w:rPr>
          <w:ins w:id="9" w:author="Comparison" w:date="2019-10-30T17:54:00Z"/>
        </w:rPr>
      </w:pPr>
      <w:ins w:id="10" w:author="Comparison" w:date="2019-10-30T17:54:00Z">
        <w:r>
          <w:t xml:space="preserve">Where a penalty is payable by a company for a deliberate inaccuracy which was attributable to an officer of the company, and </w:t>
        </w:r>
        <w:r>
          <w:t>we pursue the officer for a portion of the penalty, that officer will have the same appeal rights as a person would have in respect of that portion, see](https://www.gov.uk/hmrc-internal-manuals/compliance-handbook/ch84600) for more details.</w:t>
        </w:r>
      </w:ins>
    </w:p>
    <w:p w14:paraId="412EFE7D" w14:textId="77777777" w:rsidR="00417A6E" w:rsidRDefault="00F719CA">
      <w:r>
        <w:t>Appeals may be</w:t>
      </w:r>
      <w:r>
        <w:t xml:space="preserve"> made by agents on behalf of their clients.</w:t>
      </w:r>
    </w:p>
    <w:p w14:paraId="42E5EB36" w14:textId="77777777" w:rsidR="00417A6E" w:rsidRDefault="00F719CA">
      <w:r>
        <w:t>FA07/SCH24/PARA15</w:t>
      </w:r>
    </w:p>
    <w:p w14:paraId="097D3C61" w14:textId="77777777" w:rsidR="00417A6E" w:rsidRDefault="00F719CA">
      <w:r>
        <w:t xml:space="preserve"> Previous page</w:t>
      </w:r>
    </w:p>
    <w:p w14:paraId="24820CD6" w14:textId="77777777" w:rsidR="00417A6E" w:rsidRDefault="00F719CA">
      <w:r>
        <w:t xml:space="preserve"> Next page</w:t>
      </w:r>
    </w:p>
    <w:sectPr w:rsidR="00417A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51AB"/>
    <w:rsid w:val="00326F90"/>
    <w:rsid w:val="00417A6E"/>
    <w:rsid w:val="00A72283"/>
    <w:rsid w:val="00AA1D8D"/>
    <w:rsid w:val="00B47730"/>
    <w:rsid w:val="00CB0664"/>
    <w:rsid w:val="00EC2827"/>
    <w:rsid w:val="00F719C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0306F1A-FD88-40B0-8A3C-350E8B989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F719C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19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9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1E07D3-0FAF-4D4C-9FFD-7D38B6F4A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2019-10-30T17:54:00Z</dcterms:modified>
  <cp:category/>
</cp:coreProperties>
</file>