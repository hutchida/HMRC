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5E7ED" w14:textId="77777777" w:rsidR="009D3B04" w:rsidRDefault="006F0FD7">
      <w:pPr>
        <w:pStyle w:val="Title"/>
      </w:pPr>
      <w:bookmarkStart w:id="0" w:name="_GoBack"/>
      <w:bookmarkEnd w:id="0"/>
      <w:r>
        <w:t>HMRC - CTM20330 - ACT: Set-Off Against CT On Profits: Capacity Buying: Effect Of Applying Rules</w:t>
      </w:r>
    </w:p>
    <w:p w14:paraId="692F420B" w14:textId="77777777" w:rsidR="009D3B04" w:rsidRDefault="006F0FD7">
      <w:r>
        <w:t>ICTA88/S245 (2) &amp; (3)</w:t>
      </w:r>
    </w:p>
    <w:p w14:paraId="55057CC2" w14:textId="77777777" w:rsidR="009D3B04" w:rsidRDefault="006F0FD7">
      <w:r>
        <w:t>The effect of applying Section 245 to any case was as follows.</w:t>
      </w:r>
    </w:p>
    <w:p w14:paraId="4E8FF35F" w14:textId="77777777" w:rsidR="009D3B04" w:rsidRDefault="006F0FD7">
      <w:r>
        <w:t xml:space="preserve">For the accounting period in which the change of ownership took </w:t>
      </w:r>
      <w:r>
        <w:t>place, the part of the accounting period ending with the change of ownership and the part after the change were to be treated as separate accounting periods for the purposes of ICTA88/S239 ([## ICTA88/S245 (2) &amp; (3)</w:t>
      </w:r>
    </w:p>
    <w:p w14:paraId="037855A3" w14:textId="77777777" w:rsidR="009D3B04" w:rsidRDefault="006F0FD7">
      <w:r>
        <w:t>The effect of applying Section 245 to an</w:t>
      </w:r>
      <w:r>
        <w:t>y case was as follows.</w:t>
      </w:r>
    </w:p>
    <w:p w14:paraId="3A7A04B0" w14:textId="4C222703" w:rsidR="009D3B04" w:rsidRDefault="006F0FD7">
      <w:r>
        <w:t>For the accounting period in which the change of ownership took place, the part of the accounting period ending with the change of ownership and the part after the change were to be treated as separate accounting periods for the purp</w:t>
      </w:r>
      <w:r>
        <w:t xml:space="preserve">oses of ICTA88/S239 (](https://www.gov.uk/hmrc-internal-manuals/company-taxation-manual/ctm20100) onwards), ICTA88/S241 and ICTA88/SCH13 </w:t>
      </w:r>
      <w:del w:id="1" w:author="Comparison" w:date="2019-10-30T17:21:00Z">
        <w:r>
          <w:delText>(CTM22000 onwards).</w:delText>
        </w:r>
      </w:del>
      <w:ins w:id="2" w:author="Comparison" w:date="2019-10-30T17:21:00Z">
        <w:r>
          <w:t>([## ICTA88/S245 (2) &amp; (3)</w:t>
        </w:r>
      </w:ins>
    </w:p>
    <w:p w14:paraId="7612AFCC" w14:textId="77777777" w:rsidR="009D3B04" w:rsidRDefault="006F0FD7">
      <w:pPr>
        <w:rPr>
          <w:ins w:id="3" w:author="Comparison" w:date="2019-10-30T17:21:00Z"/>
        </w:rPr>
      </w:pPr>
      <w:ins w:id="4" w:author="Comparison" w:date="2019-10-30T17:21:00Z">
        <w:r>
          <w:t>The effect of applying Section 245 to any case was as follows.</w:t>
        </w:r>
      </w:ins>
    </w:p>
    <w:p w14:paraId="45EF1979" w14:textId="77777777" w:rsidR="009D3B04" w:rsidRDefault="006F0FD7">
      <w:pPr>
        <w:rPr>
          <w:ins w:id="5" w:author="Comparison" w:date="2019-10-30T17:21:00Z"/>
        </w:rPr>
      </w:pPr>
      <w:ins w:id="6" w:author="Comparison" w:date="2019-10-30T17:21:00Z">
        <w:r>
          <w:t xml:space="preserve">For the accounting period in </w:t>
        </w:r>
        <w:r>
          <w:t>which the change of ownership took place, the part of the accounting period ending with the change of ownership and the part after the change were to be treated as separate accounting periods for the purposes of ICTA88/S239 ([## ICTA88/S245 (2) &amp; (3)</w:t>
        </w:r>
      </w:ins>
    </w:p>
    <w:p w14:paraId="00B1143F" w14:textId="77777777" w:rsidR="009D3B04" w:rsidRDefault="006F0FD7">
      <w:pPr>
        <w:rPr>
          <w:ins w:id="7" w:author="Comparison" w:date="2019-10-30T17:21:00Z"/>
        </w:rPr>
      </w:pPr>
      <w:ins w:id="8" w:author="Comparison" w:date="2019-10-30T17:21:00Z">
        <w:r>
          <w:t>The e</w:t>
        </w:r>
        <w:r>
          <w:t>ffect of applying Section 245 to any case was as follows.</w:t>
        </w:r>
      </w:ins>
    </w:p>
    <w:p w14:paraId="24626DD6" w14:textId="77777777" w:rsidR="009D3B04" w:rsidRDefault="006F0FD7">
      <w:pPr>
        <w:rPr>
          <w:ins w:id="9" w:author="Comparison" w:date="2019-10-30T17:21:00Z"/>
        </w:rPr>
      </w:pPr>
      <w:ins w:id="10" w:author="Comparison" w:date="2019-10-30T17:21:00Z">
        <w:r>
          <w:t>For the accounting period in which the change of ownership took place, the part of the accounting period ending with the change of ownership and the part after the change were to be treated as separ</w:t>
        </w:r>
        <w:r>
          <w:t>ate accounting periods for the purposes of ICTA88/S239 (](https://www.gov.uk/hmrc-internal-manuals/company-taxation-manual/ctm20100) onwards), ICTA88/S241 and ICTA88/SCH13 (](https://www.gov.uk/hmrc-internal-manuals/company-taxation-manual/ctm22000) onward</w:t>
        </w:r>
        <w:r>
          <w:t>s).</w:t>
        </w:r>
      </w:ins>
    </w:p>
    <w:p w14:paraId="6F1C6004" w14:textId="77777777" w:rsidR="009D3B04" w:rsidRDefault="006F0FD7">
      <w:r>
        <w:t>This meant that if the company had made returns under ICTA88/SCH13 on the basis of its accounting period, those returns would have to be examined. The company’s liability to account for ACT would have had to be recomputed on the basis of the two ‘notio</w:t>
      </w:r>
      <w:r>
        <w:t>nal’ accounting periods involved.</w:t>
      </w:r>
    </w:p>
    <w:p w14:paraId="2E9C646A" w14:textId="77777777" w:rsidR="009D3B04" w:rsidRDefault="006F0FD7">
      <w:r>
        <w:lastRenderedPageBreak/>
        <w:t>Franked investment income received after the date of change would not be available to cover franked payments made prior to the date of change.</w:t>
      </w:r>
    </w:p>
    <w:p w14:paraId="40C50868" w14:textId="77777777" w:rsidR="009D3B04" w:rsidRDefault="006F0FD7">
      <w:r>
        <w:t>Once the liability to pay ACT for the two ‘notional’ accounting periods had bee</w:t>
      </w:r>
      <w:r>
        <w:t>n worked out, ICTA88/S239 would have applied accordingly.</w:t>
      </w:r>
    </w:p>
    <w:p w14:paraId="61E045B6" w14:textId="77777777" w:rsidR="009D3B04" w:rsidRDefault="006F0FD7">
      <w:r>
        <w:t>For the purposes of determining the maximum amount of ACT which could be set-off against the CT of the two notional accounting periods, the profits (or income) - see [## ICTA88/S245 (2) &amp; (3)</w:t>
      </w:r>
    </w:p>
    <w:p w14:paraId="73DF3F57" w14:textId="77777777" w:rsidR="009D3B04" w:rsidRDefault="006F0FD7">
      <w:r>
        <w:t>The ef</w:t>
      </w:r>
      <w:r>
        <w:t>fect of applying Section 245 to any case was as follows.</w:t>
      </w:r>
    </w:p>
    <w:p w14:paraId="568DDFD8" w14:textId="77777777" w:rsidR="009D3B04" w:rsidRDefault="006F0FD7">
      <w:r>
        <w:t>For the accounting period in which the change of ownership took place, the part of the accounting period ending with the change of ownership and the part after the change were to be treated as separa</w:t>
      </w:r>
      <w:r>
        <w:t>te accounting periods for the purposes of ICTA88/S239 ([## ICTA88/S245 (2) &amp; (3)</w:t>
      </w:r>
    </w:p>
    <w:p w14:paraId="1BD14966" w14:textId="77777777" w:rsidR="009D3B04" w:rsidRDefault="006F0FD7">
      <w:r>
        <w:t>The effect of applying Section 245 to any case was as follows.</w:t>
      </w:r>
    </w:p>
    <w:p w14:paraId="46F97F0F" w14:textId="553F8378" w:rsidR="009D3B04" w:rsidRDefault="006F0FD7">
      <w:r>
        <w:t xml:space="preserve">For the accounting period in which the change of ownership took place, the part of the accounting period ending </w:t>
      </w:r>
      <w:r>
        <w:t>with the change of ownership and the part after the change were to be treated as separate accounting periods for the purposes of ICTA88/S239 (](https://www.gov.uk/hmrc-internal-manuals/company-taxation-manual/ctm20100) onwards), ICTA88/S241 and ICTA88/SCH1</w:t>
      </w:r>
      <w:r>
        <w:t xml:space="preserve">3 </w:t>
      </w:r>
      <w:del w:id="11" w:author="Comparison" w:date="2019-10-30T17:21:00Z">
        <w:r>
          <w:delText>(CTM22000 onwards).</w:delText>
        </w:r>
      </w:del>
      <w:ins w:id="12" w:author="Comparison" w:date="2019-10-30T17:21:00Z">
        <w:r>
          <w:t>([## ICTA88/S245 (2) &amp; (3)</w:t>
        </w:r>
      </w:ins>
    </w:p>
    <w:p w14:paraId="6C8C3458" w14:textId="77777777" w:rsidR="009D3B04" w:rsidRDefault="006F0FD7">
      <w:pPr>
        <w:rPr>
          <w:moveTo w:id="13" w:author="Comparison" w:date="2019-10-30T17:21:00Z"/>
        </w:rPr>
      </w:pPr>
      <w:moveToRangeStart w:id="14" w:author="Comparison" w:date="2019-10-30T17:21:00Z" w:name="move23348514"/>
      <w:moveTo w:id="15" w:author="Comparison" w:date="2019-10-30T17:21:00Z">
        <w:r>
          <w:t>The effect of applying Section 245 to any case was as follows.</w:t>
        </w:r>
      </w:moveTo>
    </w:p>
    <w:p w14:paraId="59C10243" w14:textId="77777777" w:rsidR="009D3B04" w:rsidRDefault="006F0FD7">
      <w:pPr>
        <w:rPr>
          <w:moveTo w:id="16" w:author="Comparison" w:date="2019-10-30T17:21:00Z"/>
        </w:rPr>
      </w:pPr>
      <w:moveTo w:id="17" w:author="Comparison" w:date="2019-10-30T17:21:00Z">
        <w:r>
          <w:t xml:space="preserve">For the accounting period in which the change of ownership took place, the part of the accounting period ending with the change of ownership and the part after the </w:t>
        </w:r>
        <w:r>
          <w:t>change were to be treated as separate accounting periods for the purposes of ICTA88/S239 ([## ICTA88/S245 (2) &amp; (3)</w:t>
        </w:r>
      </w:moveTo>
    </w:p>
    <w:p w14:paraId="5C80AC90" w14:textId="77777777" w:rsidR="009D3B04" w:rsidRDefault="006F0FD7">
      <w:pPr>
        <w:rPr>
          <w:moveTo w:id="18" w:author="Comparison" w:date="2019-10-30T17:21:00Z"/>
        </w:rPr>
      </w:pPr>
      <w:moveTo w:id="19" w:author="Comparison" w:date="2019-10-30T17:21:00Z">
        <w:r>
          <w:t>The effect of applying Section 245 to any case was as follows.</w:t>
        </w:r>
      </w:moveTo>
    </w:p>
    <w:p w14:paraId="4F69038D" w14:textId="77777777" w:rsidR="009D3B04" w:rsidRDefault="006F0FD7">
      <w:pPr>
        <w:rPr>
          <w:ins w:id="20" w:author="Comparison" w:date="2019-10-30T17:21:00Z"/>
        </w:rPr>
      </w:pPr>
      <w:moveTo w:id="21" w:author="Comparison" w:date="2019-10-30T17:21:00Z">
        <w:r>
          <w:t>For the accounting period in which the change of ownership took place, the pa</w:t>
        </w:r>
        <w:r>
          <w:t>rt of the accounting period ending with the change of ownership and the part after the change were to be treated as separate accounting periods for the purposes of ICTA88/S239 (](https://www.gov.uk/hmrc-internal-manuals/company-taxation-manual/ctm20100) on</w:t>
        </w:r>
        <w:r>
          <w:t xml:space="preserve">wards), ICTA88/S241 and ICTA88/SCH13 </w:t>
        </w:r>
      </w:moveTo>
      <w:moveToRangeEnd w:id="14"/>
      <w:ins w:id="22" w:author="Comparison" w:date="2019-10-30T17:21:00Z">
        <w:r>
          <w:t>(](https://www.gov.uk/hmrc-internal-manuals/company-taxation-manual/ctm22000) onwards).</w:t>
        </w:r>
      </w:ins>
    </w:p>
    <w:p w14:paraId="0ABA2000" w14:textId="77777777" w:rsidR="009D3B04" w:rsidRDefault="006F0FD7">
      <w:r>
        <w:t xml:space="preserve">This meant that if the company had made returns under ICTA88/SCH13 on the basis of its accounting period, those returns would have </w:t>
      </w:r>
      <w:r>
        <w:t>to be examined. The company’s liability to account for ACT would have had to be recomputed on the basis of the two ‘notional’ accounting periods involved.</w:t>
      </w:r>
    </w:p>
    <w:p w14:paraId="216A696F" w14:textId="77777777" w:rsidR="009D3B04" w:rsidRDefault="006F0FD7">
      <w:r>
        <w:t>Franked investment income received after the date of change would not be available to cover franked p</w:t>
      </w:r>
      <w:r>
        <w:t>ayments made prior to the date of change.</w:t>
      </w:r>
    </w:p>
    <w:p w14:paraId="0A5B7B1A" w14:textId="77777777" w:rsidR="009D3B04" w:rsidRDefault="006F0FD7">
      <w:r>
        <w:t>Once the liability to pay ACT for the two ‘notional’ accounting periods had been worked out, ICTA88/S239 would have applied accordingly.</w:t>
      </w:r>
    </w:p>
    <w:p w14:paraId="728E5BA0" w14:textId="77777777" w:rsidR="009D3B04" w:rsidRDefault="006F0FD7">
      <w:r>
        <w:t>For the purposes of determining the maximum amount of ACT which could be set-</w:t>
      </w:r>
      <w:r>
        <w:t>off against the CT of the two notional accounting periods, the profits (or income) - see](https://www.gov.uk/hmrc-internal-manuals/company-taxation-manual/ctm20120) and [## ICTA88/S245 (2) &amp; (3)</w:t>
      </w:r>
    </w:p>
    <w:p w14:paraId="5A5DF864" w14:textId="77777777" w:rsidR="009D3B04" w:rsidRDefault="006F0FD7">
      <w:r>
        <w:t>The effect of applying Section 245 to any case was as follows</w:t>
      </w:r>
      <w:r>
        <w:t>.</w:t>
      </w:r>
    </w:p>
    <w:p w14:paraId="620F0A7D" w14:textId="77777777" w:rsidR="009D3B04" w:rsidRDefault="006F0FD7">
      <w:r>
        <w:t>For the accounting period in which the change of ownership took place, the part of the accounting period ending with the change of ownership and the part after the change were to be treated as separate accounting periods for the purposes of ICTA88/S239 (</w:t>
      </w:r>
      <w:r>
        <w:t>[## ICTA88/S245 (2) &amp; (3)</w:t>
      </w:r>
    </w:p>
    <w:p w14:paraId="76124868" w14:textId="77777777" w:rsidR="009D3B04" w:rsidRDefault="006F0FD7">
      <w:r>
        <w:t>The effect of applying Section 245 to any case was as follows.</w:t>
      </w:r>
    </w:p>
    <w:p w14:paraId="3670A64F" w14:textId="00A36339" w:rsidR="009D3B04" w:rsidRDefault="006F0FD7">
      <w:r>
        <w:t xml:space="preserve">For the accounting period in which the change of ownership took place, the part of the accounting period ending with the change of ownership and the part after the </w:t>
      </w:r>
      <w:r>
        <w:t xml:space="preserve">change were to be treated as separate accounting periods for the purposes of ICTA88/S239 (](https://www.gov.uk/hmrc-internal-manuals/company-taxation-manual/ctm20100) onwards), ICTA88/S241 and ICTA88/SCH13 </w:t>
      </w:r>
      <w:del w:id="23" w:author="Comparison" w:date="2019-10-30T17:21:00Z">
        <w:r>
          <w:delText>(CT</w:delText>
        </w:r>
        <w:r>
          <w:delText>M22000 onwards).</w:delText>
        </w:r>
      </w:del>
      <w:ins w:id="24" w:author="Comparison" w:date="2019-10-30T17:21:00Z">
        <w:r>
          <w:t>([## ICTA88/S245 (2) &amp; (3)</w:t>
        </w:r>
      </w:ins>
    </w:p>
    <w:p w14:paraId="1AA8E72A" w14:textId="132EC27B" w:rsidR="009D3B04" w:rsidRDefault="006F0FD7">
      <w:pPr>
        <w:rPr>
          <w:ins w:id="25" w:author="Comparison" w:date="2019-10-30T17:21:00Z"/>
        </w:rPr>
      </w:pPr>
      <w:del w:id="26" w:author="Comparison" w:date="2019-10-30T17:21:00Z">
        <w:r>
          <w:delText>This meant that if the company had made returns under ICTA88/SCH13 on the basis</w:delText>
        </w:r>
      </w:del>
      <w:ins w:id="27" w:author="Comparison" w:date="2019-10-30T17:21:00Z">
        <w:r>
          <w:t>The effect</w:t>
        </w:r>
      </w:ins>
      <w:r>
        <w:t xml:space="preserve"> of </w:t>
      </w:r>
      <w:del w:id="28" w:author="Comparison" w:date="2019-10-30T17:21:00Z">
        <w:r>
          <w:delText>its</w:delText>
        </w:r>
      </w:del>
      <w:ins w:id="29" w:author="Comparison" w:date="2019-10-30T17:21:00Z">
        <w:r>
          <w:t xml:space="preserve">applying </w:t>
        </w:r>
        <w:r>
          <w:t>Section 245 to any case was as follows.</w:t>
        </w:r>
      </w:ins>
    </w:p>
    <w:p w14:paraId="5CB8EE27" w14:textId="64D7933F" w:rsidR="009D3B04" w:rsidRDefault="006F0FD7">
      <w:ins w:id="30" w:author="Comparison" w:date="2019-10-30T17:21:00Z">
        <w:r>
          <w:t>For the</w:t>
        </w:r>
      </w:ins>
      <w:r>
        <w:t xml:space="preserve"> accounting period</w:t>
      </w:r>
      <w:del w:id="31" w:author="Comparison" w:date="2019-10-30T17:21:00Z">
        <w:r>
          <w:delText>, those returns would have to be examined. The company’s liability to account for ACT would have had to be recomputed on</w:delText>
        </w:r>
      </w:del>
      <w:ins w:id="32" w:author="Comparison" w:date="2019-10-30T17:21:00Z">
        <w:r>
          <w:t xml:space="preserve"> in which the change of ownership took place,</w:t>
        </w:r>
      </w:ins>
      <w:r>
        <w:t xml:space="preserve"> the </w:t>
      </w:r>
      <w:del w:id="33" w:author="Comparison" w:date="2019-10-30T17:21:00Z">
        <w:r>
          <w:delText>basis</w:delText>
        </w:r>
      </w:del>
      <w:ins w:id="34" w:author="Comparison" w:date="2019-10-30T17:21:00Z">
        <w:r>
          <w:t>part</w:t>
        </w:r>
      </w:ins>
      <w:r>
        <w:t xml:space="preserve"> of the </w:t>
      </w:r>
      <w:del w:id="35" w:author="Comparison" w:date="2019-10-30T17:21:00Z">
        <w:r>
          <w:delText>two ‘notional’</w:delText>
        </w:r>
      </w:del>
      <w:ins w:id="36" w:author="Comparison" w:date="2019-10-30T17:21:00Z">
        <w:r>
          <w:t>accounting period ending with the change of ownership and the part after the change were to be treated as separate</w:t>
        </w:r>
      </w:ins>
      <w:r>
        <w:t xml:space="preserve"> accounting per</w:t>
      </w:r>
      <w:r>
        <w:t xml:space="preserve">iods </w:t>
      </w:r>
      <w:del w:id="37" w:author="Comparison" w:date="2019-10-30T17:21:00Z">
        <w:r>
          <w:delText>involved.</w:delText>
        </w:r>
      </w:del>
      <w:ins w:id="38" w:author="Comparison" w:date="2019-10-30T17:21:00Z">
        <w:r>
          <w:t>for the purposes of ICTA88/S239 ([## ICTA88/S245 (2) &amp; (3)</w:t>
        </w:r>
      </w:ins>
    </w:p>
    <w:p w14:paraId="3D953B57" w14:textId="77777777" w:rsidR="009D3B04" w:rsidRDefault="006F0FD7">
      <w:pPr>
        <w:rPr>
          <w:ins w:id="39" w:author="Comparison" w:date="2019-10-30T17:21:00Z"/>
        </w:rPr>
      </w:pPr>
      <w:ins w:id="40" w:author="Comparison" w:date="2019-10-30T17:21:00Z">
        <w:r>
          <w:t>The effect of applying Section 245 to any case was as follows.</w:t>
        </w:r>
      </w:ins>
    </w:p>
    <w:p w14:paraId="21124509" w14:textId="77777777" w:rsidR="009D3B04" w:rsidRDefault="006F0FD7">
      <w:pPr>
        <w:rPr>
          <w:ins w:id="41" w:author="Comparison" w:date="2019-10-30T17:21:00Z"/>
        </w:rPr>
      </w:pPr>
      <w:ins w:id="42" w:author="Comparison" w:date="2019-10-30T17:21:00Z">
        <w:r>
          <w:t>For the accounting period in which the change of ownership took place, the part of the accounting period ending with the change o</w:t>
        </w:r>
        <w:r>
          <w:t>f ownership and the part after the change were to be treated as separate accounting periods for the purposes of ICTA88/S239 (](https://www.gov.uk/hmrc-internal-manuals/company-taxation-manual/ctm20100) onwards), ICTA88/S241 and ICTA88/SCH13 (](https://www.</w:t>
        </w:r>
        <w:r>
          <w:t>gov.uk/hmrc-internal-manuals/company-taxation-manual/ctm22000) onwards).</w:t>
        </w:r>
      </w:ins>
    </w:p>
    <w:p w14:paraId="54EF283C" w14:textId="77777777" w:rsidR="009D3B04" w:rsidRDefault="006F0FD7">
      <w:pPr>
        <w:rPr>
          <w:moveTo w:id="43" w:author="Comparison" w:date="2019-10-30T17:21:00Z"/>
        </w:rPr>
      </w:pPr>
      <w:moveToRangeStart w:id="44" w:author="Comparison" w:date="2019-10-30T17:21:00Z" w:name="move23348515"/>
      <w:moveTo w:id="45" w:author="Comparison" w:date="2019-10-30T17:21:00Z">
        <w:r>
          <w:t>This meant that if the company had made returns under ICTA88/SCH13 on the basis of its accounting period, those returns would have to be examined. The company’s liability to account f</w:t>
        </w:r>
        <w:r>
          <w:t>or ACT would have had to be recomputed on the basis of the two ‘notional’ accounting periods involved.</w:t>
        </w:r>
      </w:moveTo>
    </w:p>
    <w:p w14:paraId="75E767F3" w14:textId="77777777" w:rsidR="009D3B04" w:rsidRDefault="006F0FD7">
      <w:pPr>
        <w:rPr>
          <w:moveTo w:id="46" w:author="Comparison" w:date="2019-10-30T17:21:00Z"/>
        </w:rPr>
      </w:pPr>
      <w:moveTo w:id="47" w:author="Comparison" w:date="2019-10-30T17:21:00Z">
        <w:r>
          <w:t>Franked investment income received after the date of change would not be available to cover franked payments made prior to the date of change.</w:t>
        </w:r>
      </w:moveTo>
    </w:p>
    <w:p w14:paraId="498BD388" w14:textId="77777777" w:rsidR="009D3B04" w:rsidRDefault="006F0FD7">
      <w:pPr>
        <w:rPr>
          <w:moveTo w:id="48" w:author="Comparison" w:date="2019-10-30T17:21:00Z"/>
        </w:rPr>
      </w:pPr>
      <w:moveTo w:id="49" w:author="Comparison" w:date="2019-10-30T17:21:00Z">
        <w:r>
          <w:t>Once the l</w:t>
        </w:r>
        <w:r>
          <w:t>iability to pay ACT for the two ‘notional’ accounting periods had been worked out, ICTA88/S239 would have applied accordingly.</w:t>
        </w:r>
      </w:moveTo>
    </w:p>
    <w:p w14:paraId="143EE4CC" w14:textId="77777777" w:rsidR="009D3B04" w:rsidRDefault="006F0FD7">
      <w:pPr>
        <w:rPr>
          <w:moveTo w:id="50" w:author="Comparison" w:date="2019-10-30T17:21:00Z"/>
        </w:rPr>
      </w:pPr>
      <w:moveTo w:id="51" w:author="Comparison" w:date="2019-10-30T17:21:00Z">
        <w:r>
          <w:t>For the purposes of determining the maximum amount of ACT which could be set-off against the CT of the two notional accounting pe</w:t>
        </w:r>
        <w:r>
          <w:t>riods, the profits (or income) - see [## ICTA88/S245 (2) &amp; (3)</w:t>
        </w:r>
      </w:moveTo>
    </w:p>
    <w:p w14:paraId="4BDC1829" w14:textId="77777777" w:rsidR="009D3B04" w:rsidRDefault="006F0FD7">
      <w:pPr>
        <w:rPr>
          <w:moveTo w:id="52" w:author="Comparison" w:date="2019-10-30T17:21:00Z"/>
        </w:rPr>
      </w:pPr>
      <w:moveTo w:id="53" w:author="Comparison" w:date="2019-10-30T17:21:00Z">
        <w:r>
          <w:t>The effect of applying Section 245 to any case was as follows.</w:t>
        </w:r>
      </w:moveTo>
    </w:p>
    <w:p w14:paraId="5597C39F" w14:textId="77777777" w:rsidR="009D3B04" w:rsidRDefault="006F0FD7">
      <w:pPr>
        <w:rPr>
          <w:moveTo w:id="54" w:author="Comparison" w:date="2019-10-30T17:21:00Z"/>
        </w:rPr>
      </w:pPr>
      <w:moveTo w:id="55" w:author="Comparison" w:date="2019-10-30T17:21:00Z">
        <w:r>
          <w:t>For the accounting period in which the change of ownership took place, the part of the accounting period ending with the change of</w:t>
        </w:r>
        <w:r>
          <w:t xml:space="preserve"> ownership and the part after the change were to be treated as separate accounting periods for the purposes of ICTA88/S239 ([## ICTA88/S245 (2) &amp; (3)</w:t>
        </w:r>
      </w:moveTo>
    </w:p>
    <w:p w14:paraId="3A3885BA" w14:textId="77777777" w:rsidR="009D3B04" w:rsidRDefault="006F0FD7">
      <w:pPr>
        <w:rPr>
          <w:moveTo w:id="56" w:author="Comparison" w:date="2019-10-30T17:21:00Z"/>
        </w:rPr>
      </w:pPr>
      <w:moveTo w:id="57" w:author="Comparison" w:date="2019-10-30T17:21:00Z">
        <w:r>
          <w:t>The effect of applying Section 245 to any case was as follows.</w:t>
        </w:r>
      </w:moveTo>
    </w:p>
    <w:p w14:paraId="256EF7AE" w14:textId="3D38D10C" w:rsidR="009D3B04" w:rsidRDefault="006F0FD7">
      <w:pPr>
        <w:rPr>
          <w:ins w:id="58" w:author="Comparison" w:date="2019-10-30T17:21:00Z"/>
        </w:rPr>
      </w:pPr>
      <w:moveTo w:id="59" w:author="Comparison" w:date="2019-10-30T17:21:00Z">
        <w:r>
          <w:t>For the accounting period in which the chan</w:t>
        </w:r>
        <w:r>
          <w:t>ge of ownership took place, the part of the accounting period ending with the change of ownership and the part after the change were to be treated as separate accounting periods for the purposes of ICTA88/S239 (](https://www.gov.uk/hmrc-internal-manuals/co</w:t>
        </w:r>
        <w:r>
          <w:t xml:space="preserve">mpany-taxation-manual/ctm20100) onwards), ICTA88/S241 and ICTA88/SCH13 </w:t>
        </w:r>
      </w:moveTo>
      <w:moveToRangeEnd w:id="44"/>
      <w:del w:id="60" w:author="Comparison" w:date="2019-10-30T17:21:00Z">
        <w:r>
          <w:delText>Franked investment income received</w:delText>
        </w:r>
      </w:del>
      <w:ins w:id="61" w:author="Comparison" w:date="2019-10-30T17:21:00Z">
        <w:r>
          <w:t>([## ICTA88/S245 (2) &amp; (3)</w:t>
        </w:r>
      </w:ins>
    </w:p>
    <w:p w14:paraId="2D209026" w14:textId="77777777" w:rsidR="009D3B04" w:rsidRDefault="006F0FD7">
      <w:pPr>
        <w:rPr>
          <w:ins w:id="62" w:author="Comparison" w:date="2019-10-30T17:21:00Z"/>
        </w:rPr>
      </w:pPr>
      <w:ins w:id="63" w:author="Comparison" w:date="2019-10-30T17:21:00Z">
        <w:r>
          <w:t>The effect of applying Section 245 to any case was as follows.</w:t>
        </w:r>
      </w:ins>
    </w:p>
    <w:p w14:paraId="0D4D5037" w14:textId="77777777" w:rsidR="00AF5483" w:rsidRDefault="006F0FD7">
      <w:pPr>
        <w:rPr>
          <w:del w:id="64" w:author="Comparison" w:date="2019-10-30T17:21:00Z"/>
        </w:rPr>
      </w:pPr>
      <w:ins w:id="65" w:author="Comparison" w:date="2019-10-30T17:21:00Z">
        <w:r>
          <w:t>For the accounting period in which the change of ownership took place, the part of the accounti</w:t>
        </w:r>
        <w:r>
          <w:t>ng period ending with the change of ownership and the part</w:t>
        </w:r>
      </w:ins>
      <w:r>
        <w:t xml:space="preserve"> after the </w:t>
      </w:r>
      <w:del w:id="66" w:author="Comparison" w:date="2019-10-30T17:21:00Z">
        <w:r>
          <w:delText>date of change would not be available to cover franked payments made prior</w:delText>
        </w:r>
      </w:del>
      <w:ins w:id="67" w:author="Comparison" w:date="2019-10-30T17:21:00Z">
        <w:r>
          <w:t>change were</w:t>
        </w:r>
      </w:ins>
      <w:r>
        <w:t xml:space="preserve"> to </w:t>
      </w:r>
      <w:del w:id="68" w:author="Comparison" w:date="2019-10-30T17:21:00Z">
        <w:r>
          <w:delText>the date of change.</w:delText>
        </w:r>
      </w:del>
    </w:p>
    <w:p w14:paraId="41FEE5CA" w14:textId="77777777" w:rsidR="00AF5483" w:rsidRDefault="006F0FD7">
      <w:pPr>
        <w:rPr>
          <w:del w:id="69" w:author="Comparison" w:date="2019-10-30T17:21:00Z"/>
        </w:rPr>
      </w:pPr>
      <w:del w:id="70" w:author="Comparison" w:date="2019-10-30T17:21:00Z">
        <w:r>
          <w:delText>Once the liability to pay ACT for the two ‘notional’</w:delText>
        </w:r>
      </w:del>
      <w:ins w:id="71" w:author="Comparison" w:date="2019-10-30T17:21:00Z">
        <w:r>
          <w:t>be treated as separate</w:t>
        </w:r>
      </w:ins>
      <w:r>
        <w:t xml:space="preserve"> accounting periods </w:t>
      </w:r>
      <w:del w:id="72" w:author="Comparison" w:date="2019-10-30T17:21:00Z">
        <w:r>
          <w:delText>had been worked out, ICTA88/S239 would have applied accordingly.</w:delText>
        </w:r>
      </w:del>
    </w:p>
    <w:p w14:paraId="5546D5A6" w14:textId="3C4743F9" w:rsidR="009D3B04" w:rsidRDefault="006F0FD7">
      <w:del w:id="73" w:author="Comparison" w:date="2019-10-30T17:21:00Z">
        <w:r>
          <w:delText>For</w:delText>
        </w:r>
      </w:del>
      <w:ins w:id="74" w:author="Comparison" w:date="2019-10-30T17:21:00Z">
        <w:r>
          <w:t>for</w:t>
        </w:r>
      </w:ins>
      <w:r>
        <w:t xml:space="preserve"> the purposes of </w:t>
      </w:r>
      <w:del w:id="75" w:author="Comparison" w:date="2019-10-30T17:21:00Z">
        <w:r>
          <w:delText>determining the maximum amount of ACT which could be set-off against the CT of the two notional accounting periods, the profits (or income) - see [##</w:delText>
        </w:r>
      </w:del>
      <w:ins w:id="76" w:author="Comparison" w:date="2019-10-30T17:21:00Z">
        <w:r>
          <w:t>ICTA88/S239 ([##</w:t>
        </w:r>
      </w:ins>
      <w:r>
        <w:t xml:space="preserve"> ICTA88/S245 (2) &amp; (3)</w:t>
      </w:r>
    </w:p>
    <w:p w14:paraId="15078186" w14:textId="77777777" w:rsidR="009D3B04" w:rsidRDefault="006F0FD7">
      <w:pPr>
        <w:rPr>
          <w:moveFrom w:id="77" w:author="Comparison" w:date="2019-10-30T17:21:00Z"/>
        </w:rPr>
      </w:pPr>
      <w:moveFromRangeStart w:id="78" w:author="Comparison" w:date="2019-10-30T17:21:00Z" w:name="move23348514"/>
      <w:moveFrom w:id="79" w:author="Comparison" w:date="2019-10-30T17:21:00Z">
        <w:r>
          <w:t>The effect of applying Section 245 to any case was as follows.</w:t>
        </w:r>
      </w:moveFrom>
    </w:p>
    <w:p w14:paraId="5C00B1E4" w14:textId="77777777" w:rsidR="009D3B04" w:rsidRDefault="006F0FD7">
      <w:pPr>
        <w:rPr>
          <w:moveFrom w:id="80" w:author="Comparison" w:date="2019-10-30T17:21:00Z"/>
        </w:rPr>
      </w:pPr>
      <w:moveFrom w:id="81" w:author="Comparison" w:date="2019-10-30T17:21:00Z">
        <w:r>
          <w:t xml:space="preserve">For the accounting period in which the change of ownership took place, the part of the accounting period ending with the change of ownership and the part after the </w:t>
        </w:r>
        <w:r>
          <w:t>change were to be treated as separate accounting periods for the purposes of ICTA88/S239 ([## ICTA88/S245 (2) &amp; (3)</w:t>
        </w:r>
      </w:moveFrom>
    </w:p>
    <w:p w14:paraId="21B56B38" w14:textId="77777777" w:rsidR="009D3B04" w:rsidRDefault="006F0FD7">
      <w:pPr>
        <w:rPr>
          <w:moveFrom w:id="82" w:author="Comparison" w:date="2019-10-30T17:21:00Z"/>
        </w:rPr>
      </w:pPr>
      <w:moveFrom w:id="83" w:author="Comparison" w:date="2019-10-30T17:21:00Z">
        <w:r>
          <w:t>The effect of applying Section 245 to any case was as follows.</w:t>
        </w:r>
      </w:moveFrom>
    </w:p>
    <w:p w14:paraId="53DCF7DA" w14:textId="77777777" w:rsidR="00AF5483" w:rsidRDefault="006F0FD7">
      <w:pPr>
        <w:rPr>
          <w:del w:id="84" w:author="Comparison" w:date="2019-10-30T17:21:00Z"/>
        </w:rPr>
      </w:pPr>
      <w:moveFrom w:id="85" w:author="Comparison" w:date="2019-10-30T17:21:00Z">
        <w:r>
          <w:t>For the accounting period in which the change of ownership took place, the pa</w:t>
        </w:r>
        <w:r>
          <w:t>rt of the accounting period ending with the change of ownership and the part after the change were to be treated as separate accounting periods for the purposes of ICTA88/S239 (](https://www.gov.uk/hmrc-internal-manuals/company-taxation-manual/ctm20100) on</w:t>
        </w:r>
        <w:r>
          <w:t xml:space="preserve">wards), ICTA88/S241 and ICTA88/SCH13 </w:t>
        </w:r>
      </w:moveFrom>
      <w:moveFromRangeEnd w:id="78"/>
      <w:del w:id="86" w:author="Comparison" w:date="2019-10-30T17:21:00Z">
        <w:r>
          <w:delText>(CTM22000 onwards).</w:delText>
        </w:r>
      </w:del>
    </w:p>
    <w:p w14:paraId="197F24F6" w14:textId="47DF12B1" w:rsidR="009D3B04" w:rsidRDefault="006F0FD7">
      <w:pPr>
        <w:rPr>
          <w:ins w:id="87" w:author="Comparison" w:date="2019-10-30T17:21:00Z"/>
        </w:rPr>
      </w:pPr>
      <w:ins w:id="88" w:author="Comparison" w:date="2019-10-30T17:21:00Z">
        <w:r>
          <w:t>The effect of applying Section 245 to any case was as follows.</w:t>
        </w:r>
      </w:ins>
    </w:p>
    <w:p w14:paraId="3DB9BB2C" w14:textId="77777777" w:rsidR="009D3B04" w:rsidRDefault="006F0FD7">
      <w:pPr>
        <w:rPr>
          <w:ins w:id="89" w:author="Comparison" w:date="2019-10-30T17:21:00Z"/>
        </w:rPr>
      </w:pPr>
      <w:ins w:id="90" w:author="Comparison" w:date="2019-10-30T17:21:00Z">
        <w:r>
          <w:t xml:space="preserve">For the </w:t>
        </w:r>
        <w:r>
          <w:t>accounting period in which the change of ownership took place, the part of the accounting period ending with the change of ownership and the part after the change were to be treated as separate accounting periods for the purposes of ICTA88/S239 (](https://</w:t>
        </w:r>
        <w:r>
          <w:t>www.gov.uk/hmrc-internal-manuals/company-taxation-manual/ctm20100) onwards), ICTA88/S241 and ICTA88/SCH13 (](https://www.gov.uk/hmrc-internal-manuals/company-taxation-manual/ctm22000) onwards).</w:t>
        </w:r>
      </w:ins>
    </w:p>
    <w:p w14:paraId="194E5D9B" w14:textId="77777777" w:rsidR="009D3B04" w:rsidRDefault="006F0FD7">
      <w:r>
        <w:t>This meant that if the company had made returns under ICTA88/S</w:t>
      </w:r>
      <w:r>
        <w:t>CH13 on the basis of its accounting period, those returns would have to be examined. The company’s liability to account for ACT would have had to be recomputed on the basis of the two ‘notional’ accounting periods involved.</w:t>
      </w:r>
    </w:p>
    <w:p w14:paraId="6E69B5E2" w14:textId="77777777" w:rsidR="009D3B04" w:rsidRDefault="006F0FD7">
      <w:r>
        <w:t>Franked investment income receiv</w:t>
      </w:r>
      <w:r>
        <w:t>ed after the date of change would not be available to cover franked payments made prior to the date of change.</w:t>
      </w:r>
    </w:p>
    <w:p w14:paraId="6873903E" w14:textId="77777777" w:rsidR="009D3B04" w:rsidRDefault="006F0FD7">
      <w:r>
        <w:t>Once the liability to pay ACT for the two ‘notional’ accounting periods had been worked out, ICTA88/S239 would have applied accordingly.</w:t>
      </w:r>
    </w:p>
    <w:p w14:paraId="34717F27" w14:textId="77777777" w:rsidR="009D3B04" w:rsidRDefault="006F0FD7">
      <w:r>
        <w:t xml:space="preserve">For the </w:t>
      </w:r>
      <w:r>
        <w:t>purposes of determining the maximum amount of ACT which could be set-off against the CT of the two notional accounting periods, the profits (or income) - see](https://www.gov.uk/hmrc-internal-manuals/company-taxation-manual/ctm20120) and](https://www.gov.u</w:t>
      </w:r>
      <w:r>
        <w:t>k/hmrc-internal-manuals/company-taxation-manual/ctm20150) - charged to CT for the whole accounting period was to be determined in the normal way (CTM20140) and then apportioned between the two notional accounting periods.</w:t>
      </w:r>
    </w:p>
    <w:p w14:paraId="0127D2D7" w14:textId="77777777" w:rsidR="009D3B04" w:rsidRDefault="006F0FD7">
      <w:r>
        <w:t xml:space="preserve">In the absence of any </w:t>
      </w:r>
      <w:r>
        <w:t>direction to the contrary, any apportionment should normally have been on a time basis (see ICTA88/S72 (2) and ICTA88/S834 (4)) but time-apportionment is only ‘necessary’ where no better method of apportionment is available (Marshall Hus and Partners v Bol</w:t>
      </w:r>
      <w:r>
        <w:t>ton, 55TC539 - see CTM01405).</w:t>
      </w:r>
    </w:p>
    <w:p w14:paraId="6FD02325" w14:textId="77777777" w:rsidR="009D3B04" w:rsidRDefault="006F0FD7">
      <w:r>
        <w:t xml:space="preserve">The action taken as above would have determined the amount of surplus ACT (including anyACT brought forward from earlier accounting periods) at the end of the notional accounting period ending with the change of ownership. No </w:t>
      </w:r>
      <w:r>
        <w:t>relief in respect of this surplus ACT was to be given for the notional accounting period beginning after the change of ownership or for any future accounting period.</w:t>
      </w:r>
    </w:p>
    <w:p w14:paraId="1EE1469E" w14:textId="77777777" w:rsidR="009D3B04" w:rsidRDefault="006F0FD7">
      <w:r>
        <w:t>ICTA88/S245 did not affect the accounting period of the company for the purposes of ICTA88</w:t>
      </w:r>
      <w:r>
        <w:t>/S240 (surrender of ACT). So the company would not have been a subsidiary of the surrendering company for the whole of the accounting period in which the change of ownership occurs and therefore for that accounting period would not have been able to use an</w:t>
      </w:r>
      <w:r>
        <w:t>y ACT surrendered to it. As a result it would not have been able to set-off ACT surrendered to it by its parent either during that or any previous accounting period against CT liability on any profits of that or any subsequent accounting period.</w:t>
      </w:r>
    </w:p>
    <w:p w14:paraId="435EEA4C" w14:textId="77777777" w:rsidR="009D3B04" w:rsidRDefault="006F0FD7">
      <w:r>
        <w:t xml:space="preserve">Where the </w:t>
      </w:r>
      <w:r>
        <w:t>ACT was surrendered to it by a company which was its parent prior to the changein ownership, no relief in respect of that ACT was due after the accounting period immediately before the accounting period in which the change of ownership occurred.</w:t>
      </w:r>
    </w:p>
    <w:p w14:paraId="2B4F49B7" w14:textId="5F1D4115" w:rsidR="009D3B04" w:rsidRDefault="006F0FD7">
      <w:r>
        <w:t xml:space="preserve">Where ACT </w:t>
      </w:r>
      <w:r>
        <w:t xml:space="preserve">was surrendered to it by a company which became its parent as a result of the change in ownership, relief may have been due in respect of that ACT for accounting periods subsequent to the accounting period in which the change took place </w:t>
      </w:r>
      <w:del w:id="91" w:author="Comparison" w:date="2019-10-30T17:21:00Z">
        <w:r>
          <w:delText>(CTM81200 onwards).</w:delText>
        </w:r>
      </w:del>
      <w:ins w:id="92" w:author="Comparison" w:date="2019-10-30T17:21:00Z">
        <w:r>
          <w:t>([## ICTA88/S245 (2</w:t>
        </w:r>
        <w:r>
          <w:t>) &amp; (3)</w:t>
        </w:r>
      </w:ins>
    </w:p>
    <w:p w14:paraId="1BCBBEBC" w14:textId="77777777" w:rsidR="009D3B04" w:rsidRDefault="006F0FD7">
      <w:pPr>
        <w:rPr>
          <w:ins w:id="93" w:author="Comparison" w:date="2019-10-30T17:21:00Z"/>
        </w:rPr>
      </w:pPr>
      <w:ins w:id="94" w:author="Comparison" w:date="2019-10-30T17:21:00Z">
        <w:r>
          <w:t>The effect of applying Section 245 to any case was as follows.</w:t>
        </w:r>
      </w:ins>
    </w:p>
    <w:p w14:paraId="7260F02F" w14:textId="77777777" w:rsidR="009D3B04" w:rsidRDefault="006F0FD7">
      <w:pPr>
        <w:rPr>
          <w:ins w:id="95" w:author="Comparison" w:date="2019-10-30T17:21:00Z"/>
        </w:rPr>
      </w:pPr>
      <w:ins w:id="96" w:author="Comparison" w:date="2019-10-30T17:21:00Z">
        <w:r>
          <w:t>For the accounting period in which the change of ownership took place, the part of the accounting period ending with the change of ownership and the part after the change were to be tre</w:t>
        </w:r>
        <w:r>
          <w:t>ated as separate accounting periods for the purposes of ICTA88/S239 ([## ICTA88/S245 (2) &amp; (3)</w:t>
        </w:r>
      </w:ins>
    </w:p>
    <w:p w14:paraId="0BEB3CA1" w14:textId="77777777" w:rsidR="009D3B04" w:rsidRDefault="006F0FD7">
      <w:pPr>
        <w:rPr>
          <w:ins w:id="97" w:author="Comparison" w:date="2019-10-30T17:21:00Z"/>
        </w:rPr>
      </w:pPr>
      <w:ins w:id="98" w:author="Comparison" w:date="2019-10-30T17:21:00Z">
        <w:r>
          <w:t>The effect of applying Section 245 to any case was as follows.</w:t>
        </w:r>
      </w:ins>
    </w:p>
    <w:p w14:paraId="5A81A236" w14:textId="77777777" w:rsidR="009D3B04" w:rsidRDefault="006F0FD7">
      <w:pPr>
        <w:rPr>
          <w:ins w:id="99" w:author="Comparison" w:date="2019-10-30T17:21:00Z"/>
        </w:rPr>
      </w:pPr>
      <w:ins w:id="100" w:author="Comparison" w:date="2019-10-30T17:21:00Z">
        <w:r>
          <w:t xml:space="preserve">For the accounting period in which the change of ownership took place, the part of the </w:t>
        </w:r>
        <w:r>
          <w:t>accounting period ending with the change of ownership and the part after the change were to be treated as separate accounting periods for the purposes of ICTA88/S239 (](https://www.gov.uk/hmrc-internal-manuals/company-taxation-manual/ctm20100) onwards), IC</w:t>
        </w:r>
        <w:r>
          <w:t>TA88/S241 and ICTA88/SCH13 ([## ICTA88/S245 (2) &amp; (3)</w:t>
        </w:r>
      </w:ins>
    </w:p>
    <w:p w14:paraId="3A38D486" w14:textId="77777777" w:rsidR="009D3B04" w:rsidRDefault="006F0FD7">
      <w:pPr>
        <w:rPr>
          <w:ins w:id="101" w:author="Comparison" w:date="2019-10-30T17:21:00Z"/>
        </w:rPr>
      </w:pPr>
      <w:ins w:id="102" w:author="Comparison" w:date="2019-10-30T17:21:00Z">
        <w:r>
          <w:t>The effect of applying Section 245 to any case was as follows.</w:t>
        </w:r>
      </w:ins>
    </w:p>
    <w:p w14:paraId="313DE987" w14:textId="77777777" w:rsidR="009D3B04" w:rsidRDefault="006F0FD7">
      <w:pPr>
        <w:rPr>
          <w:ins w:id="103" w:author="Comparison" w:date="2019-10-30T17:21:00Z"/>
        </w:rPr>
      </w:pPr>
      <w:ins w:id="104" w:author="Comparison" w:date="2019-10-30T17:21:00Z">
        <w:r>
          <w:t>For the accounting period in which the change of ownership took place, the part of the accounting period ending with the change of ownershi</w:t>
        </w:r>
        <w:r>
          <w:t>p and the part after the change were to be treated as separate accounting periods for the purposes of ICTA88/S239 ([## ICTA88/S245 (2) &amp; (3)</w:t>
        </w:r>
      </w:ins>
    </w:p>
    <w:p w14:paraId="2F34B982" w14:textId="77777777" w:rsidR="009D3B04" w:rsidRDefault="006F0FD7">
      <w:pPr>
        <w:rPr>
          <w:ins w:id="105" w:author="Comparison" w:date="2019-10-30T17:21:00Z"/>
        </w:rPr>
      </w:pPr>
      <w:ins w:id="106" w:author="Comparison" w:date="2019-10-30T17:21:00Z">
        <w:r>
          <w:t>The effect of applying Section 245 to any case was as follows.</w:t>
        </w:r>
      </w:ins>
    </w:p>
    <w:p w14:paraId="14BD856C" w14:textId="77777777" w:rsidR="009D3B04" w:rsidRDefault="006F0FD7">
      <w:pPr>
        <w:rPr>
          <w:ins w:id="107" w:author="Comparison" w:date="2019-10-30T17:21:00Z"/>
        </w:rPr>
      </w:pPr>
      <w:ins w:id="108" w:author="Comparison" w:date="2019-10-30T17:21:00Z">
        <w:r>
          <w:t>For the accounting period in which the change of own</w:t>
        </w:r>
        <w:r>
          <w:t>ership took place, the part of the accounting period ending with the change of ownership and the part after the change were to be treated as separate accounting periods for the purposes of ICTA88/S239 (](https://www.gov.uk/hmrc-internal-manuals/company-tax</w:t>
        </w:r>
        <w:r>
          <w:t>ation-manual/ctm20100) onwards), ICTA88/S241 and ICTA88/SCH13 (](https://www.gov.uk/hmrc-internal-manuals/company-taxation-manual/ctm22000) onwards).</w:t>
        </w:r>
      </w:ins>
    </w:p>
    <w:p w14:paraId="45B447DE" w14:textId="77777777" w:rsidR="009D3B04" w:rsidRDefault="006F0FD7">
      <w:pPr>
        <w:rPr>
          <w:moveTo w:id="109" w:author="Comparison" w:date="2019-10-30T17:21:00Z"/>
        </w:rPr>
      </w:pPr>
      <w:moveToRangeStart w:id="110" w:author="Comparison" w:date="2019-10-30T17:21:00Z" w:name="move23348516"/>
      <w:moveTo w:id="111" w:author="Comparison" w:date="2019-10-30T17:21:00Z">
        <w:r>
          <w:t xml:space="preserve">This meant that if the company had made returns under ICTA88/SCH13 on the basis of its accounting period, </w:t>
        </w:r>
        <w:r>
          <w:t>those returns would have to be examined. The company’s liability to account for ACT would have had to be recomputed on the basis of the two ‘notional’ accounting periods involved.</w:t>
        </w:r>
      </w:moveTo>
    </w:p>
    <w:p w14:paraId="3035DC00" w14:textId="77777777" w:rsidR="009D3B04" w:rsidRDefault="006F0FD7">
      <w:pPr>
        <w:rPr>
          <w:moveTo w:id="112" w:author="Comparison" w:date="2019-10-30T17:21:00Z"/>
        </w:rPr>
      </w:pPr>
      <w:moveTo w:id="113" w:author="Comparison" w:date="2019-10-30T17:21:00Z">
        <w:r>
          <w:t>Franked investment income received after the date of change would not be ava</w:t>
        </w:r>
        <w:r>
          <w:t>ilable to cover franked payments made prior to the date of change.</w:t>
        </w:r>
      </w:moveTo>
    </w:p>
    <w:p w14:paraId="1D45C95D" w14:textId="77777777" w:rsidR="009D3B04" w:rsidRDefault="006F0FD7">
      <w:pPr>
        <w:rPr>
          <w:moveTo w:id="114" w:author="Comparison" w:date="2019-10-30T17:21:00Z"/>
        </w:rPr>
      </w:pPr>
      <w:moveTo w:id="115" w:author="Comparison" w:date="2019-10-30T17:21:00Z">
        <w:r>
          <w:t>Once the liability to pay ACT for the two ‘notional’ accounting periods had been worked out, ICTA88/S239 would have applied accordingly.</w:t>
        </w:r>
      </w:moveTo>
    </w:p>
    <w:p w14:paraId="194AB4B4" w14:textId="77777777" w:rsidR="009D3B04" w:rsidRDefault="006F0FD7">
      <w:pPr>
        <w:rPr>
          <w:moveTo w:id="116" w:author="Comparison" w:date="2019-10-30T17:21:00Z"/>
        </w:rPr>
      </w:pPr>
      <w:moveTo w:id="117" w:author="Comparison" w:date="2019-10-30T17:21:00Z">
        <w:r>
          <w:t>For the purposes of determining the maximum amount o</w:t>
        </w:r>
        <w:r>
          <w:t>f ACT which could be set-off against the CT of the two notional accounting periods, the profits (or income) - see [## ICTA88/S245 (2) &amp; (3)</w:t>
        </w:r>
      </w:moveTo>
    </w:p>
    <w:p w14:paraId="62030E8B" w14:textId="77777777" w:rsidR="009D3B04" w:rsidRDefault="006F0FD7">
      <w:pPr>
        <w:rPr>
          <w:moveTo w:id="118" w:author="Comparison" w:date="2019-10-30T17:21:00Z"/>
        </w:rPr>
      </w:pPr>
      <w:moveTo w:id="119" w:author="Comparison" w:date="2019-10-30T17:21:00Z">
        <w:r>
          <w:t>The effect of applying Section 245 to any case was as follows.</w:t>
        </w:r>
      </w:moveTo>
    </w:p>
    <w:p w14:paraId="2A51CA55" w14:textId="77777777" w:rsidR="009D3B04" w:rsidRDefault="006F0FD7">
      <w:pPr>
        <w:rPr>
          <w:moveTo w:id="120" w:author="Comparison" w:date="2019-10-30T17:21:00Z"/>
        </w:rPr>
      </w:pPr>
      <w:moveTo w:id="121" w:author="Comparison" w:date="2019-10-30T17:21:00Z">
        <w:r>
          <w:t>For the accounting period in which the change of owne</w:t>
        </w:r>
        <w:r>
          <w:t>rship took place, the part of the accounting period ending with the change of ownership and the part after the change were to be treated as separate accounting periods for the purposes of ICTA88/S239 ([## ICTA88/S245 (2) &amp; (3)</w:t>
        </w:r>
      </w:moveTo>
    </w:p>
    <w:p w14:paraId="1ECBDE92" w14:textId="77777777" w:rsidR="009D3B04" w:rsidRDefault="006F0FD7">
      <w:pPr>
        <w:rPr>
          <w:moveTo w:id="122" w:author="Comparison" w:date="2019-10-30T17:21:00Z"/>
        </w:rPr>
      </w:pPr>
      <w:moveTo w:id="123" w:author="Comparison" w:date="2019-10-30T17:21:00Z">
        <w:r>
          <w:t>The effect of applying Sectio</w:t>
        </w:r>
        <w:r>
          <w:t>n 245 to any case was as follows.</w:t>
        </w:r>
      </w:moveTo>
    </w:p>
    <w:p w14:paraId="0E2649A7" w14:textId="77777777" w:rsidR="009D3B04" w:rsidRDefault="006F0FD7">
      <w:pPr>
        <w:rPr>
          <w:ins w:id="124" w:author="Comparison" w:date="2019-10-30T17:21:00Z"/>
        </w:rPr>
      </w:pPr>
      <w:moveTo w:id="125" w:author="Comparison" w:date="2019-10-30T17:21:00Z">
        <w:r>
          <w:t>For the accounting period in which the change of ownership took place, the part of the accounting period ending with the change of ownership and the part after the change were to be treated as separate accounting periods f</w:t>
        </w:r>
        <w:r>
          <w:t xml:space="preserve">or the purposes of ICTA88/S239 (](https://www.gov.uk/hmrc-internal-manuals/company-taxation-manual/ctm20100) onwards), ICTA88/S241 and ICTA88/SCH13 </w:t>
        </w:r>
      </w:moveTo>
      <w:moveToRangeEnd w:id="110"/>
      <w:ins w:id="126" w:author="Comparison" w:date="2019-10-30T17:21:00Z">
        <w:r>
          <w:t>([## ICTA88/S245 (2) &amp; (3)</w:t>
        </w:r>
      </w:ins>
    </w:p>
    <w:p w14:paraId="6DE45180" w14:textId="77777777" w:rsidR="009D3B04" w:rsidRDefault="006F0FD7">
      <w:pPr>
        <w:rPr>
          <w:ins w:id="127" w:author="Comparison" w:date="2019-10-30T17:21:00Z"/>
        </w:rPr>
      </w:pPr>
      <w:ins w:id="128" w:author="Comparison" w:date="2019-10-30T17:21:00Z">
        <w:r>
          <w:t>The effect of applying Section 245 to any case was as follows.</w:t>
        </w:r>
      </w:ins>
    </w:p>
    <w:p w14:paraId="6B17806D" w14:textId="77777777" w:rsidR="009D3B04" w:rsidRDefault="006F0FD7">
      <w:pPr>
        <w:rPr>
          <w:ins w:id="129" w:author="Comparison" w:date="2019-10-30T17:21:00Z"/>
        </w:rPr>
      </w:pPr>
      <w:ins w:id="130" w:author="Comparison" w:date="2019-10-30T17:21:00Z">
        <w:r>
          <w:t>For the accounting</w:t>
        </w:r>
        <w:r>
          <w:t xml:space="preserve"> period in which the change of ownership took place, the part of the accounting period ending with the change of ownership and the part after the change were to be treated as separate accounting periods for the purposes of ICTA88/S239 ([## ICTA88/S245 (2) </w:t>
        </w:r>
        <w:r>
          <w:t>&amp; (3)</w:t>
        </w:r>
      </w:ins>
    </w:p>
    <w:p w14:paraId="7FA6C935" w14:textId="77777777" w:rsidR="009D3B04" w:rsidRDefault="006F0FD7">
      <w:pPr>
        <w:rPr>
          <w:ins w:id="131" w:author="Comparison" w:date="2019-10-30T17:21:00Z"/>
        </w:rPr>
      </w:pPr>
      <w:ins w:id="132" w:author="Comparison" w:date="2019-10-30T17:21:00Z">
        <w:r>
          <w:t>The effect of applying Section 245 to any case was as follows.</w:t>
        </w:r>
      </w:ins>
    </w:p>
    <w:p w14:paraId="3C8200F2" w14:textId="77777777" w:rsidR="009D3B04" w:rsidRDefault="006F0FD7">
      <w:pPr>
        <w:rPr>
          <w:ins w:id="133" w:author="Comparison" w:date="2019-10-30T17:21:00Z"/>
        </w:rPr>
      </w:pPr>
      <w:ins w:id="134" w:author="Comparison" w:date="2019-10-30T17:21:00Z">
        <w:r>
          <w:t>For the accounting period in which the change of ownership took place, the part of the accounting period ending with the change of ownership and the part after the change were to be treat</w:t>
        </w:r>
        <w:r>
          <w:t>ed as separate accounting periods for the purposes of ICTA88/S239 (](https://www.gov.uk/hmrc-internal-manuals/company-taxation-manual/ctm20100) onwards), ICTA88/S241 and ICTA88/SCH13 (](https://www.gov.uk/hmrc-internal-manuals/company-taxation-manual/ctm22</w:t>
        </w:r>
        <w:r>
          <w:t>000) onwards).</w:t>
        </w:r>
      </w:ins>
    </w:p>
    <w:p w14:paraId="0056A923" w14:textId="77777777" w:rsidR="009D3B04" w:rsidRDefault="006F0FD7">
      <w:pPr>
        <w:rPr>
          <w:moveFrom w:id="135" w:author="Comparison" w:date="2019-10-30T17:21:00Z"/>
        </w:rPr>
      </w:pPr>
      <w:moveFromRangeStart w:id="136" w:author="Comparison" w:date="2019-10-30T17:21:00Z" w:name="move23348517"/>
      <w:moveFrom w:id="137" w:author="Comparison" w:date="2019-10-30T17:21:00Z">
        <w:r>
          <w:t>ACT paid by the company and relating to distri</w:t>
        </w:r>
        <w:r>
          <w:t>butions made in the notional accounting period commencing with the date of change could be set-off against the CT for that notional accounting period determined as above. Any surplus ACT could be used in the normal way in accordance with Sections 239 (4) (</w:t>
        </w:r>
        <w:r>
          <w:t>[## ICTA88/S245 (2) &amp; (3)</w:t>
        </w:r>
      </w:moveFrom>
    </w:p>
    <w:p w14:paraId="17A3436A" w14:textId="77777777" w:rsidR="009D3B04" w:rsidRDefault="006F0FD7">
      <w:pPr>
        <w:rPr>
          <w:moveFrom w:id="138" w:author="Comparison" w:date="2019-10-30T17:21:00Z"/>
        </w:rPr>
      </w:pPr>
      <w:moveFrom w:id="139" w:author="Comparison" w:date="2019-10-30T17:21:00Z">
        <w:r>
          <w:t>The effect of applying Section 245 to any case was as follows.</w:t>
        </w:r>
      </w:moveFrom>
    </w:p>
    <w:p w14:paraId="6D5DE69D" w14:textId="77777777" w:rsidR="009D3B04" w:rsidRDefault="006F0FD7">
      <w:pPr>
        <w:rPr>
          <w:moveFrom w:id="140" w:author="Comparison" w:date="2019-10-30T17:21:00Z"/>
        </w:rPr>
      </w:pPr>
      <w:moveFrom w:id="141" w:author="Comparison" w:date="2019-10-30T17:21:00Z">
        <w:r>
          <w:t>For the accounting period in which the change of ownership took place, the part of the accounting period ending with the change of ownership and the part after the cha</w:t>
        </w:r>
        <w:r>
          <w:t>nge were to be treated as separate accounting periods for the purposes of ICTA88/S239 ([## ICTA88/S245 (2) &amp; (3)</w:t>
        </w:r>
      </w:moveFrom>
    </w:p>
    <w:p w14:paraId="46650A94" w14:textId="77777777" w:rsidR="009D3B04" w:rsidRDefault="006F0FD7">
      <w:pPr>
        <w:rPr>
          <w:moveFrom w:id="142" w:author="Comparison" w:date="2019-10-30T17:21:00Z"/>
        </w:rPr>
      </w:pPr>
      <w:moveFrom w:id="143" w:author="Comparison" w:date="2019-10-30T17:21:00Z">
        <w:r>
          <w:t>The effect of applying Section 245 to any case was as follows.</w:t>
        </w:r>
      </w:moveFrom>
    </w:p>
    <w:p w14:paraId="7EC3A3C9" w14:textId="77777777" w:rsidR="00AF5483" w:rsidRDefault="006F0FD7">
      <w:pPr>
        <w:rPr>
          <w:del w:id="144" w:author="Comparison" w:date="2019-10-30T17:21:00Z"/>
        </w:rPr>
      </w:pPr>
      <w:moveFrom w:id="145" w:author="Comparison" w:date="2019-10-30T17:21:00Z">
        <w:r>
          <w:t xml:space="preserve">For the accounting period in which the change of ownership took place, the part </w:t>
        </w:r>
        <w:r>
          <w:t>of the accounting period ending with the change of ownership and the part after the change were to be treated as separate accounting periods for the purposes of ICTA88/S239 (](https://www.gov.uk/hmrc-internal-manuals/company-taxation-manual/ctm20100) onwar</w:t>
        </w:r>
        <w:r>
          <w:t xml:space="preserve">ds), ICTA88/S241 and ICTA88/SCH13 </w:t>
        </w:r>
      </w:moveFrom>
      <w:moveFromRangeEnd w:id="136"/>
      <w:del w:id="146" w:author="Comparison" w:date="2019-10-30T17:21:00Z">
        <w:r>
          <w:delText>(CTM22000 onwards).</w:delText>
        </w:r>
      </w:del>
    </w:p>
    <w:p w14:paraId="326F576C" w14:textId="77777777" w:rsidR="009D3B04" w:rsidRDefault="006F0FD7">
      <w:pPr>
        <w:rPr>
          <w:moveFrom w:id="147" w:author="Comparison" w:date="2019-10-30T17:21:00Z"/>
        </w:rPr>
      </w:pPr>
      <w:moveFromRangeStart w:id="148" w:author="Comparison" w:date="2019-10-30T17:21:00Z" w:name="move23348515"/>
      <w:moveFrom w:id="149" w:author="Comparison" w:date="2019-10-30T17:21:00Z">
        <w:r>
          <w:t>This meant that if the company had made returns under ICTA88/SCH13 on the basis of its accounting period, those returns would have to be examined. The company’s liability to account f</w:t>
        </w:r>
        <w:r>
          <w:t>or ACT would have had to be recomputed on the basis of the two ‘notional’ accounting periods involved.</w:t>
        </w:r>
      </w:moveFrom>
    </w:p>
    <w:p w14:paraId="74799862" w14:textId="77777777" w:rsidR="009D3B04" w:rsidRDefault="006F0FD7">
      <w:pPr>
        <w:rPr>
          <w:moveFrom w:id="150" w:author="Comparison" w:date="2019-10-30T17:21:00Z"/>
        </w:rPr>
      </w:pPr>
      <w:moveFrom w:id="151" w:author="Comparison" w:date="2019-10-30T17:21:00Z">
        <w:r>
          <w:t>Franked investment income received after the date of change would not be available to cover franked payments made prior to the date of change.</w:t>
        </w:r>
      </w:moveFrom>
    </w:p>
    <w:p w14:paraId="77D7D2BF" w14:textId="77777777" w:rsidR="009D3B04" w:rsidRDefault="006F0FD7">
      <w:pPr>
        <w:rPr>
          <w:moveFrom w:id="152" w:author="Comparison" w:date="2019-10-30T17:21:00Z"/>
        </w:rPr>
      </w:pPr>
      <w:moveFrom w:id="153" w:author="Comparison" w:date="2019-10-30T17:21:00Z">
        <w:r>
          <w:t>Once the l</w:t>
        </w:r>
        <w:r>
          <w:t>iability to pay ACT for the two ‘notional’ accounting periods had been worked out, ICTA88/S239 would have applied accordingly.</w:t>
        </w:r>
      </w:moveFrom>
    </w:p>
    <w:p w14:paraId="2DBCE000" w14:textId="77777777" w:rsidR="009D3B04" w:rsidRDefault="006F0FD7">
      <w:pPr>
        <w:rPr>
          <w:moveFrom w:id="154" w:author="Comparison" w:date="2019-10-30T17:21:00Z"/>
        </w:rPr>
      </w:pPr>
      <w:moveFrom w:id="155" w:author="Comparison" w:date="2019-10-30T17:21:00Z">
        <w:r>
          <w:t>For the purposes of determining the maximum amount of ACT which could be set-off against the CT of the two notional accounting pe</w:t>
        </w:r>
        <w:r>
          <w:t>riods, the profits (or income) - see [## ICTA88/S245 (2) &amp; (3)</w:t>
        </w:r>
      </w:moveFrom>
    </w:p>
    <w:p w14:paraId="41EA2828" w14:textId="77777777" w:rsidR="009D3B04" w:rsidRDefault="006F0FD7">
      <w:pPr>
        <w:rPr>
          <w:moveFrom w:id="156" w:author="Comparison" w:date="2019-10-30T17:21:00Z"/>
        </w:rPr>
      </w:pPr>
      <w:moveFrom w:id="157" w:author="Comparison" w:date="2019-10-30T17:21:00Z">
        <w:r>
          <w:t>The effect of applying Section 245 to any case was as follows.</w:t>
        </w:r>
      </w:moveFrom>
    </w:p>
    <w:p w14:paraId="4F135D4C" w14:textId="77777777" w:rsidR="009D3B04" w:rsidRDefault="006F0FD7">
      <w:pPr>
        <w:rPr>
          <w:moveFrom w:id="158" w:author="Comparison" w:date="2019-10-30T17:21:00Z"/>
        </w:rPr>
      </w:pPr>
      <w:moveFrom w:id="159" w:author="Comparison" w:date="2019-10-30T17:21:00Z">
        <w:r>
          <w:t>For the accounting period in which the change of ownership took place, the part of the accounting period ending with the change of</w:t>
        </w:r>
        <w:r>
          <w:t xml:space="preserve"> ownership and the part after the change were to be treated as separate accounting periods for the purposes of ICTA88/S239 ([## ICTA88/S245 (2) &amp; (3)</w:t>
        </w:r>
      </w:moveFrom>
    </w:p>
    <w:p w14:paraId="34EF137D" w14:textId="77777777" w:rsidR="009D3B04" w:rsidRDefault="006F0FD7">
      <w:pPr>
        <w:rPr>
          <w:moveFrom w:id="160" w:author="Comparison" w:date="2019-10-30T17:21:00Z"/>
        </w:rPr>
      </w:pPr>
      <w:moveFrom w:id="161" w:author="Comparison" w:date="2019-10-30T17:21:00Z">
        <w:r>
          <w:t>The effect of applying Section 245 to any case was as follows.</w:t>
        </w:r>
      </w:moveFrom>
    </w:p>
    <w:p w14:paraId="5FEC7D24" w14:textId="77777777" w:rsidR="00AF5483" w:rsidRDefault="006F0FD7">
      <w:pPr>
        <w:rPr>
          <w:del w:id="162" w:author="Comparison" w:date="2019-10-30T17:21:00Z"/>
        </w:rPr>
      </w:pPr>
      <w:moveFrom w:id="163" w:author="Comparison" w:date="2019-10-30T17:21:00Z">
        <w:r>
          <w:t>For the accounting period in which the chan</w:t>
        </w:r>
        <w:r>
          <w:t>ge of ownership took place, the part of the accounting period ending with the change of ownership and the part after the change were to be treated as separate accounting periods for the purposes of ICTA88/S239 (](https://www.gov.uk/hmrc-internal-manuals/co</w:t>
        </w:r>
        <w:r>
          <w:t xml:space="preserve">mpany-taxation-manual/ctm20100) onwards), ICTA88/S241 and ICTA88/SCH13 </w:t>
        </w:r>
      </w:moveFrom>
      <w:moveFromRangeEnd w:id="148"/>
      <w:del w:id="164" w:author="Comparison" w:date="2019-10-30T17:21:00Z">
        <w:r>
          <w:delText>(CTM22000 onwards).</w:delText>
        </w:r>
      </w:del>
    </w:p>
    <w:p w14:paraId="626B2625" w14:textId="52CB64F2" w:rsidR="009D3B04" w:rsidRDefault="006F0FD7">
      <w:r>
        <w:t>This meant that if the company had made returns under ICTA88/SCH13 on the basis of its accounting period, those returns would have to be examined. The company’s liability to account for ACT would have had to be recomputed on the basis of the</w:t>
      </w:r>
      <w:r>
        <w:t xml:space="preserve"> two ‘notional’ accounting periods involved.</w:t>
      </w:r>
    </w:p>
    <w:p w14:paraId="43A3384D" w14:textId="77777777" w:rsidR="009D3B04" w:rsidRDefault="006F0FD7">
      <w:r>
        <w:t>Franked investment income received after the date of change would not be available to cover franked payments made prior to the date of change.</w:t>
      </w:r>
    </w:p>
    <w:p w14:paraId="67B3BA29" w14:textId="77777777" w:rsidR="009D3B04" w:rsidRDefault="006F0FD7">
      <w:r>
        <w:t>Once the liability to pay ACT for the two ‘notional’ accounting peri</w:t>
      </w:r>
      <w:r>
        <w:t>ods had been worked out, ICTA88/S239 would have applied accordingly.</w:t>
      </w:r>
    </w:p>
    <w:p w14:paraId="74F9AF14" w14:textId="77777777" w:rsidR="009D3B04" w:rsidRDefault="006F0FD7">
      <w:r>
        <w:t>For the purposes of determining the maximum amount of ACT which could be set-off against the CT of the two notional accounting periods, the profits (or income) - see](https://www.gov.uk/h</w:t>
      </w:r>
      <w:r>
        <w:t>mrc-internal-manuals/company-taxation-manual/ctm20120) and [## ICTA88/S245 (2) &amp; (3)</w:t>
      </w:r>
    </w:p>
    <w:p w14:paraId="29BE7998" w14:textId="77777777" w:rsidR="009D3B04" w:rsidRDefault="006F0FD7">
      <w:r>
        <w:t>The effect of applying Section 245 to any case was as follows.</w:t>
      </w:r>
    </w:p>
    <w:p w14:paraId="0B4B8248" w14:textId="77777777" w:rsidR="009D3B04" w:rsidRDefault="006F0FD7">
      <w:r>
        <w:t>For the accounting period in which the change of ownership took place, the part of the accounting period end</w:t>
      </w:r>
      <w:r>
        <w:t>ing with the change of ownership and the part after the change were to be treated as separate accounting periods for the purposes of ICTA88/S239 ([## ICTA88/S245 (2) &amp; (3)</w:t>
      </w:r>
    </w:p>
    <w:p w14:paraId="6AD1B143" w14:textId="77777777" w:rsidR="009D3B04" w:rsidRDefault="006F0FD7">
      <w:r>
        <w:t>The effect of applying Section 245 to any case was as follows.</w:t>
      </w:r>
    </w:p>
    <w:p w14:paraId="098A3E85" w14:textId="0E89B722" w:rsidR="009D3B04" w:rsidRDefault="006F0FD7">
      <w:r>
        <w:t>For the accounting pe</w:t>
      </w:r>
      <w:r>
        <w:t>riod in which the change of ownership took place, the part of the accounting period ending with the change of ownership and the part after the change were to be treated as separate accounting periods for the purposes of ICTA88/S239 (](https://www.gov.uk/hm</w:t>
      </w:r>
      <w:r>
        <w:t xml:space="preserve">rc-internal-manuals/company-taxation-manual/ctm20100) onwards), ICTA88/S241 and ICTA88/SCH13 </w:t>
      </w:r>
      <w:del w:id="165" w:author="Comparison" w:date="2019-10-30T17:21:00Z">
        <w:r>
          <w:delText>(CTM22000 onwards).</w:delText>
        </w:r>
      </w:del>
      <w:ins w:id="166" w:author="Comparison" w:date="2019-10-30T17:21:00Z">
        <w:r>
          <w:t>([## ICTA88/S245 (2) &amp; (3)</w:t>
        </w:r>
      </w:ins>
    </w:p>
    <w:p w14:paraId="178D2C71" w14:textId="77777777" w:rsidR="009D3B04" w:rsidRDefault="006F0FD7">
      <w:pPr>
        <w:rPr>
          <w:ins w:id="167" w:author="Comparison" w:date="2019-10-30T17:21:00Z"/>
        </w:rPr>
      </w:pPr>
      <w:ins w:id="168" w:author="Comparison" w:date="2019-10-30T17:21:00Z">
        <w:r>
          <w:t>The effect of applying Section 245 to any case was as follows.</w:t>
        </w:r>
      </w:ins>
    </w:p>
    <w:p w14:paraId="1DEEA067" w14:textId="77777777" w:rsidR="009D3B04" w:rsidRDefault="006F0FD7">
      <w:pPr>
        <w:rPr>
          <w:ins w:id="169" w:author="Comparison" w:date="2019-10-30T17:21:00Z"/>
        </w:rPr>
      </w:pPr>
      <w:ins w:id="170" w:author="Comparison" w:date="2019-10-30T17:21:00Z">
        <w:r>
          <w:t>For the accounting period in which the change of ownership took place, th</w:t>
        </w:r>
        <w:r>
          <w:t>e part of the accounting period ending with the change of ownership and the part after the change were to be treated as separate accounting periods for the purposes of ICTA88/S239 ([## ICTA88/S245 (2) &amp; (3)</w:t>
        </w:r>
      </w:ins>
    </w:p>
    <w:p w14:paraId="668C4F7B" w14:textId="77777777" w:rsidR="009D3B04" w:rsidRDefault="006F0FD7">
      <w:pPr>
        <w:rPr>
          <w:ins w:id="171" w:author="Comparison" w:date="2019-10-30T17:21:00Z"/>
        </w:rPr>
      </w:pPr>
      <w:ins w:id="172" w:author="Comparison" w:date="2019-10-30T17:21:00Z">
        <w:r>
          <w:t>The effect of applying Section 245 to any case wa</w:t>
        </w:r>
        <w:r>
          <w:t>s as follows.</w:t>
        </w:r>
      </w:ins>
    </w:p>
    <w:p w14:paraId="2FD20723" w14:textId="77777777" w:rsidR="009D3B04" w:rsidRDefault="006F0FD7">
      <w:pPr>
        <w:rPr>
          <w:ins w:id="173" w:author="Comparison" w:date="2019-10-30T17:21:00Z"/>
        </w:rPr>
      </w:pPr>
      <w:ins w:id="174" w:author="Comparison" w:date="2019-10-30T17:21:00Z">
        <w:r>
          <w:t>For the accounting period in which the change of ownership took place, the part of the accounting period ending with the change of ownership and the part after the change were to be treated as separate accounting periods for the purposes of I</w:t>
        </w:r>
        <w:r>
          <w:t>CTA88/S239 (](https://www.gov.uk/hmrc-internal-manuals/company-taxation-manual/ctm20100) onwards), ICTA88/S241 and ICTA88/SCH13 (](https://www.gov.uk/hmrc-internal-manuals/company-taxation-manual/ctm22000) onwards).</w:t>
        </w:r>
      </w:ins>
    </w:p>
    <w:p w14:paraId="2768A14F" w14:textId="77777777" w:rsidR="009D3B04" w:rsidRDefault="006F0FD7">
      <w:pPr>
        <w:rPr>
          <w:ins w:id="175" w:author="Comparison" w:date="2019-10-30T17:21:00Z"/>
        </w:rPr>
      </w:pPr>
      <w:ins w:id="176" w:author="Comparison" w:date="2019-10-30T17:21:00Z">
        <w:r>
          <w:t xml:space="preserve">This meant that if the company had </w:t>
        </w:r>
        <w:r>
          <w:t>made returns under ICTA88/SCH13 on the basis of its accounting period, those returns would have to be examined. The company’s liability to account for ACT would have had to be recomputed on the basis of the two ‘notional’ accounting periods involved.</w:t>
        </w:r>
      </w:ins>
    </w:p>
    <w:p w14:paraId="74011422" w14:textId="77777777" w:rsidR="009D3B04" w:rsidRDefault="006F0FD7">
      <w:pPr>
        <w:rPr>
          <w:ins w:id="177" w:author="Comparison" w:date="2019-10-30T17:21:00Z"/>
        </w:rPr>
      </w:pPr>
      <w:ins w:id="178" w:author="Comparison" w:date="2019-10-30T17:21:00Z">
        <w:r>
          <w:t>Frank</w:t>
        </w:r>
        <w:r>
          <w:t>ed investment income received after the date of change would not be available to cover franked payments made prior to the date of change.</w:t>
        </w:r>
      </w:ins>
    </w:p>
    <w:p w14:paraId="686E64A5" w14:textId="77777777" w:rsidR="009D3B04" w:rsidRDefault="006F0FD7">
      <w:pPr>
        <w:rPr>
          <w:ins w:id="179" w:author="Comparison" w:date="2019-10-30T17:21:00Z"/>
        </w:rPr>
      </w:pPr>
      <w:ins w:id="180" w:author="Comparison" w:date="2019-10-30T17:21:00Z">
        <w:r>
          <w:t>Once the liability to pay ACT for the two ‘notional’ accounting periods had been worked out, ICTA88/S239 would have ap</w:t>
        </w:r>
        <w:r>
          <w:t>plied accordingly.</w:t>
        </w:r>
      </w:ins>
    </w:p>
    <w:p w14:paraId="6E17F75D" w14:textId="77777777" w:rsidR="009D3B04" w:rsidRDefault="006F0FD7">
      <w:pPr>
        <w:rPr>
          <w:ins w:id="181" w:author="Comparison" w:date="2019-10-30T17:21:00Z"/>
        </w:rPr>
      </w:pPr>
      <w:ins w:id="182" w:author="Comparison" w:date="2019-10-30T17:21:00Z">
        <w:r>
          <w:t>For the purposes of determining the maximum amount of ACT which could be set-off against the CT of the two notional accounting periods, the profits (or income) - see [## ICTA88/S245 (2) &amp; (3)</w:t>
        </w:r>
      </w:ins>
    </w:p>
    <w:p w14:paraId="28799A6E" w14:textId="77777777" w:rsidR="009D3B04" w:rsidRDefault="006F0FD7">
      <w:pPr>
        <w:rPr>
          <w:ins w:id="183" w:author="Comparison" w:date="2019-10-30T17:21:00Z"/>
        </w:rPr>
      </w:pPr>
      <w:ins w:id="184" w:author="Comparison" w:date="2019-10-30T17:21:00Z">
        <w:r>
          <w:t>The effect of applying Section 245 to any cas</w:t>
        </w:r>
        <w:r>
          <w:t>e was as follows.</w:t>
        </w:r>
      </w:ins>
    </w:p>
    <w:p w14:paraId="5C263A50" w14:textId="77777777" w:rsidR="009D3B04" w:rsidRDefault="006F0FD7">
      <w:pPr>
        <w:rPr>
          <w:ins w:id="185" w:author="Comparison" w:date="2019-10-30T17:21:00Z"/>
        </w:rPr>
      </w:pPr>
      <w:ins w:id="186" w:author="Comparison" w:date="2019-10-30T17:21:00Z">
        <w:r>
          <w:t xml:space="preserve">For the accounting period in which the change of ownership took place, the part of the accounting period ending with the change of ownership and the part after the change were to be treated as separate accounting periods for the purposes </w:t>
        </w:r>
        <w:r>
          <w:t>of ICTA88/S239 ([## ICTA88/S245 (2) &amp; (3)</w:t>
        </w:r>
      </w:ins>
    </w:p>
    <w:p w14:paraId="4197EC6C" w14:textId="77777777" w:rsidR="009D3B04" w:rsidRDefault="006F0FD7">
      <w:pPr>
        <w:rPr>
          <w:ins w:id="187" w:author="Comparison" w:date="2019-10-30T17:21:00Z"/>
        </w:rPr>
      </w:pPr>
      <w:ins w:id="188" w:author="Comparison" w:date="2019-10-30T17:21:00Z">
        <w:r>
          <w:t>The effect of applying Section 245 to any case was as follows.</w:t>
        </w:r>
      </w:ins>
    </w:p>
    <w:p w14:paraId="7C55D182" w14:textId="77777777" w:rsidR="009D3B04" w:rsidRDefault="006F0FD7">
      <w:pPr>
        <w:rPr>
          <w:ins w:id="189" w:author="Comparison" w:date="2019-10-30T17:21:00Z"/>
        </w:rPr>
      </w:pPr>
      <w:ins w:id="190" w:author="Comparison" w:date="2019-10-30T17:21:00Z">
        <w:r>
          <w:t>For the accounting period in which the change of ownership took place, the part of the accounting period ending with the change of ownership and the pa</w:t>
        </w:r>
        <w:r>
          <w:t>rt after the change were to be treated as separate accounting periods for the purposes of ICTA88/S239 (](https://www.gov.uk/hmrc-internal-manuals/company-taxation-manual/ctm20100) onwards), ICTA88/S241 and ICTA88/SCH13 ([## ICTA88/S245 (2) &amp; (3)</w:t>
        </w:r>
      </w:ins>
    </w:p>
    <w:p w14:paraId="0353661C" w14:textId="77777777" w:rsidR="009D3B04" w:rsidRDefault="006F0FD7">
      <w:pPr>
        <w:rPr>
          <w:ins w:id="191" w:author="Comparison" w:date="2019-10-30T17:21:00Z"/>
        </w:rPr>
      </w:pPr>
      <w:ins w:id="192" w:author="Comparison" w:date="2019-10-30T17:21:00Z">
        <w:r>
          <w:t>The effect</w:t>
        </w:r>
        <w:r>
          <w:t xml:space="preserve"> of applying Section 245 to any case was as follows.</w:t>
        </w:r>
      </w:ins>
    </w:p>
    <w:p w14:paraId="3180F9A5" w14:textId="77777777" w:rsidR="009D3B04" w:rsidRDefault="006F0FD7">
      <w:pPr>
        <w:rPr>
          <w:ins w:id="193" w:author="Comparison" w:date="2019-10-30T17:21:00Z"/>
        </w:rPr>
      </w:pPr>
      <w:ins w:id="194" w:author="Comparison" w:date="2019-10-30T17:21:00Z">
        <w:r>
          <w:t>For the accounting period in which the change of ownership took place, the part of the accounting period ending with the change of ownership and the part after the change were to be treated as separate a</w:t>
        </w:r>
        <w:r>
          <w:t>ccounting periods for the purposes of ICTA88/S239 ([## ICTA88/S245 (2) &amp; (3)</w:t>
        </w:r>
      </w:ins>
    </w:p>
    <w:p w14:paraId="3BF5EEA2" w14:textId="77777777" w:rsidR="009D3B04" w:rsidRDefault="006F0FD7">
      <w:pPr>
        <w:rPr>
          <w:ins w:id="195" w:author="Comparison" w:date="2019-10-30T17:21:00Z"/>
        </w:rPr>
      </w:pPr>
      <w:ins w:id="196" w:author="Comparison" w:date="2019-10-30T17:21:00Z">
        <w:r>
          <w:t>The effect of applying Section 245 to any case was as follows.</w:t>
        </w:r>
      </w:ins>
    </w:p>
    <w:p w14:paraId="64D09677" w14:textId="77777777" w:rsidR="009D3B04" w:rsidRDefault="006F0FD7">
      <w:pPr>
        <w:rPr>
          <w:ins w:id="197" w:author="Comparison" w:date="2019-10-30T17:21:00Z"/>
        </w:rPr>
      </w:pPr>
      <w:ins w:id="198" w:author="Comparison" w:date="2019-10-30T17:21:00Z">
        <w:r>
          <w:t>For the accounting period in which the change of ownership took place, the part of the accounting period ending with</w:t>
        </w:r>
        <w:r>
          <w:t xml:space="preserve"> the change of ownership and the part after the change were to be treated as separate accounting periods for the purposes of ICTA88/S239 (](https://www.gov.uk/hmrc-internal-manuals/company-taxation-manual/ctm20100) onwards), ICTA88/S241 and ICTA88/SCH13 (]</w:t>
        </w:r>
        <w:r>
          <w:t>(https://www.gov.uk/hmrc-internal-manuals/company-taxation-manual/ctm22000) onwards).</w:t>
        </w:r>
      </w:ins>
    </w:p>
    <w:p w14:paraId="544339CA" w14:textId="77777777" w:rsidR="009D3B04" w:rsidRDefault="006F0FD7">
      <w:pPr>
        <w:rPr>
          <w:moveFrom w:id="199" w:author="Comparison" w:date="2019-10-30T17:21:00Z"/>
        </w:rPr>
      </w:pPr>
      <w:moveFromRangeStart w:id="200" w:author="Comparison" w:date="2019-10-30T17:21:00Z" w:name="move23348516"/>
      <w:moveFrom w:id="201" w:author="Comparison" w:date="2019-10-30T17:21:00Z">
        <w:r>
          <w:t xml:space="preserve">This meant that if the company had made returns under ICTA88/SCH13 on the basis of its accounting period, </w:t>
        </w:r>
        <w:r>
          <w:t>those returns would have to be examined. The company’s liability to account for ACT would have had to be recomputed on the basis of the two ‘notional’ accounting periods involved.</w:t>
        </w:r>
      </w:moveFrom>
    </w:p>
    <w:p w14:paraId="320CDB31" w14:textId="77777777" w:rsidR="009D3B04" w:rsidRDefault="006F0FD7">
      <w:pPr>
        <w:rPr>
          <w:moveFrom w:id="202" w:author="Comparison" w:date="2019-10-30T17:21:00Z"/>
        </w:rPr>
      </w:pPr>
      <w:moveFrom w:id="203" w:author="Comparison" w:date="2019-10-30T17:21:00Z">
        <w:r>
          <w:t>Franked investment income received after the date of change would not be ava</w:t>
        </w:r>
        <w:r>
          <w:t>ilable to cover franked payments made prior to the date of change.</w:t>
        </w:r>
      </w:moveFrom>
    </w:p>
    <w:p w14:paraId="3241B45A" w14:textId="77777777" w:rsidR="009D3B04" w:rsidRDefault="006F0FD7">
      <w:pPr>
        <w:rPr>
          <w:moveFrom w:id="204" w:author="Comparison" w:date="2019-10-30T17:21:00Z"/>
        </w:rPr>
      </w:pPr>
      <w:moveFrom w:id="205" w:author="Comparison" w:date="2019-10-30T17:21:00Z">
        <w:r>
          <w:t>Once the liability to pay ACT for the two ‘notional’ accounting periods had been worked out, ICTA88/S239 would have applied accordingly.</w:t>
        </w:r>
      </w:moveFrom>
    </w:p>
    <w:p w14:paraId="1DB0BA76" w14:textId="77777777" w:rsidR="009D3B04" w:rsidRDefault="006F0FD7">
      <w:pPr>
        <w:rPr>
          <w:moveFrom w:id="206" w:author="Comparison" w:date="2019-10-30T17:21:00Z"/>
        </w:rPr>
      </w:pPr>
      <w:moveFrom w:id="207" w:author="Comparison" w:date="2019-10-30T17:21:00Z">
        <w:r>
          <w:t>For the purposes of determining the maximum amount o</w:t>
        </w:r>
        <w:r>
          <w:t>f ACT which could be set-off against the CT of the two notional accounting periods, the profits (or income) - see [## ICTA88/S245 (2) &amp; (3)</w:t>
        </w:r>
      </w:moveFrom>
    </w:p>
    <w:p w14:paraId="1FEE0B93" w14:textId="77777777" w:rsidR="009D3B04" w:rsidRDefault="006F0FD7">
      <w:pPr>
        <w:rPr>
          <w:moveFrom w:id="208" w:author="Comparison" w:date="2019-10-30T17:21:00Z"/>
        </w:rPr>
      </w:pPr>
      <w:moveFrom w:id="209" w:author="Comparison" w:date="2019-10-30T17:21:00Z">
        <w:r>
          <w:t>The effect of applying Section 245 to any case was as follows.</w:t>
        </w:r>
      </w:moveFrom>
    </w:p>
    <w:p w14:paraId="0A3EBD8E" w14:textId="77777777" w:rsidR="009D3B04" w:rsidRDefault="006F0FD7">
      <w:pPr>
        <w:rPr>
          <w:moveFrom w:id="210" w:author="Comparison" w:date="2019-10-30T17:21:00Z"/>
        </w:rPr>
      </w:pPr>
      <w:moveFrom w:id="211" w:author="Comparison" w:date="2019-10-30T17:21:00Z">
        <w:r>
          <w:t>For the accounting period in which the change of owne</w:t>
        </w:r>
        <w:r>
          <w:t>rship took place, the part of the accounting period ending with the change of ownership and the part after the change were to be treated as separate accounting periods for the purposes of ICTA88/S239 ([## ICTA88/S245 (2) &amp; (3)</w:t>
        </w:r>
      </w:moveFrom>
    </w:p>
    <w:p w14:paraId="23FA9813" w14:textId="77777777" w:rsidR="009D3B04" w:rsidRDefault="006F0FD7">
      <w:pPr>
        <w:rPr>
          <w:moveFrom w:id="212" w:author="Comparison" w:date="2019-10-30T17:21:00Z"/>
        </w:rPr>
      </w:pPr>
      <w:moveFrom w:id="213" w:author="Comparison" w:date="2019-10-30T17:21:00Z">
        <w:r>
          <w:t>The effect of applying Sectio</w:t>
        </w:r>
        <w:r>
          <w:t>n 245 to any case was as follows.</w:t>
        </w:r>
      </w:moveFrom>
    </w:p>
    <w:p w14:paraId="6CACFEEE" w14:textId="77777777" w:rsidR="00AF5483" w:rsidRDefault="006F0FD7">
      <w:pPr>
        <w:rPr>
          <w:del w:id="214" w:author="Comparison" w:date="2019-10-30T17:21:00Z"/>
        </w:rPr>
      </w:pPr>
      <w:moveFrom w:id="215" w:author="Comparison" w:date="2019-10-30T17:21:00Z">
        <w:r>
          <w:t>For the accounting period in which the change of ownership took place, the part of the accounting period ending with the change of ownership and the part after the change were to be treated as separate accounting periods f</w:t>
        </w:r>
        <w:r>
          <w:t xml:space="preserve">or the purposes of ICTA88/S239 (](https://www.gov.uk/hmrc-internal-manuals/company-taxation-manual/ctm20100) onwards), ICTA88/S241 and ICTA88/SCH13 </w:t>
        </w:r>
      </w:moveFrom>
      <w:moveFromRangeEnd w:id="200"/>
      <w:del w:id="216" w:author="Comparison" w:date="2019-10-30T17:21:00Z">
        <w:r>
          <w:delText>(CTM22000 onwards).</w:delText>
        </w:r>
      </w:del>
    </w:p>
    <w:p w14:paraId="3129365D" w14:textId="5FA8E02D" w:rsidR="009D3B04" w:rsidRDefault="006F0FD7">
      <w:r>
        <w:t>This meant that if the company had made returns under ICTA88/SCH13 on the basis of its accounting period, those returns would have to be examined. The company’s liability</w:t>
      </w:r>
      <w:r>
        <w:t xml:space="preserve"> to account for ACT would have had to be recomputed on the basis of the two ‘notional’ accounting periods involved.</w:t>
      </w:r>
    </w:p>
    <w:p w14:paraId="15174D2D" w14:textId="77777777" w:rsidR="009D3B04" w:rsidRDefault="006F0FD7">
      <w:r>
        <w:t xml:space="preserve">Franked investment income received after the date of change would not be available to cover franked payments made prior to the date of </w:t>
      </w:r>
      <w:r>
        <w:t>change.</w:t>
      </w:r>
    </w:p>
    <w:p w14:paraId="39F88473" w14:textId="77777777" w:rsidR="009D3B04" w:rsidRDefault="006F0FD7">
      <w:r>
        <w:t>Once the liability to pay ACT for the two ‘notional’ accounting periods had been worked out, ICTA88/S239 would have applied accordingly.</w:t>
      </w:r>
    </w:p>
    <w:p w14:paraId="0DFE0619" w14:textId="77777777" w:rsidR="009D3B04" w:rsidRDefault="006F0FD7">
      <w:r>
        <w:t>For the purposes of determining the maximum amount of ACT which could be set-off against the CT of the two noti</w:t>
      </w:r>
      <w:r>
        <w:t>onal accounting periods, the profits (or income) - see](https://www.gov.uk/hmrc-internal-manuals/company-taxation-manual/ctm20120) and](https://www.gov.uk/hmrc-internal-manuals/company-taxation-manual/ctm20150) - charged to CT for the whole accounting peri</w:t>
      </w:r>
      <w:r>
        <w:t>od was to be determined in the normal way (CTM20140) and then apportioned between the two notional accounting periods.</w:t>
      </w:r>
    </w:p>
    <w:p w14:paraId="653CAA26" w14:textId="77777777" w:rsidR="009D3B04" w:rsidRDefault="006F0FD7">
      <w:r>
        <w:t>In the absence of any direction to the contrary, any apportionment should normally have been on a time basis (see ICTA88/S72 (2) and ICTA</w:t>
      </w:r>
      <w:r>
        <w:t>88/S834 (4)) but time-apportionment is only ‘necessary’ where no better method of apportionment is available (Marshall Hus and Partners v Bolton, 55TC539 - see CTM01405).</w:t>
      </w:r>
    </w:p>
    <w:p w14:paraId="63584F11" w14:textId="77777777" w:rsidR="009D3B04" w:rsidRDefault="006F0FD7">
      <w:r>
        <w:t xml:space="preserve">The action taken as above would have determined the amount of surplus ACT (including </w:t>
      </w:r>
      <w:r>
        <w:t>anyACT brought forward from earlier accounting periods) at the end of the notional accounting period ending with the change of ownership. No relief in respect of this surplus ACT was to be given for the notional accounting period beginning after the change</w:t>
      </w:r>
      <w:r>
        <w:t xml:space="preserve"> of ownership or for any future accounting period.</w:t>
      </w:r>
    </w:p>
    <w:p w14:paraId="4DDE2228" w14:textId="77777777" w:rsidR="009D3B04" w:rsidRDefault="006F0FD7">
      <w:r>
        <w:t>ICTA88/S245 did not affect the accounting period of the company for the purposes of ICTA88/S240 (surrender of ACT). So the company would not have been a subsidiary of the surrendering company for the whole</w:t>
      </w:r>
      <w:r>
        <w:t xml:space="preserve"> of the accounting period in which the change of ownership occurs and therefore for that accounting period would not have been able to use any ACT surrendered to it. As a result it would not have been able to set-off ACT surrendered to it by its parent eit</w:t>
      </w:r>
      <w:r>
        <w:t>her during that or any previous accounting period against CT liability on any profits of that or any subsequent accounting period.</w:t>
      </w:r>
    </w:p>
    <w:p w14:paraId="5DD13059" w14:textId="77777777" w:rsidR="009D3B04" w:rsidRDefault="006F0FD7">
      <w:r>
        <w:t>Where the ACT was surrendered to it by a company which was its parent prior to the changein ownership, no relief in respect o</w:t>
      </w:r>
      <w:r>
        <w:t>f that ACT was due after the accounting period immediately before the accounting period in which the change of ownership occurred.</w:t>
      </w:r>
    </w:p>
    <w:p w14:paraId="3D389BAD" w14:textId="43BCCF78" w:rsidR="009D3B04" w:rsidRDefault="006F0FD7">
      <w:r>
        <w:t xml:space="preserve">Where ACT was surrendered to it by a company which became its parent as a result of the change in ownership, relief may have </w:t>
      </w:r>
      <w:r>
        <w:t xml:space="preserve">been due in respect of that ACT for accounting periods subsequent to the accounting period in which the change took place </w:t>
      </w:r>
      <w:del w:id="217" w:author="Comparison" w:date="2019-10-30T17:21:00Z">
        <w:r>
          <w:delText>(CTM81200</w:delText>
        </w:r>
      </w:del>
      <w:ins w:id="218" w:author="Comparison" w:date="2019-10-30T17:21:00Z">
        <w:r>
          <w:t>(](https://www.gov.uk/hmrc-internal-manuals/company-taxation-manual/ctm81200)</w:t>
        </w:r>
      </w:ins>
      <w:r>
        <w:t xml:space="preserve"> onwards).</w:t>
      </w:r>
    </w:p>
    <w:p w14:paraId="3FB9116B" w14:textId="77777777" w:rsidR="009D3B04" w:rsidRDefault="006F0FD7">
      <w:pPr>
        <w:rPr>
          <w:moveTo w:id="219" w:author="Comparison" w:date="2019-10-30T17:21:00Z"/>
        </w:rPr>
      </w:pPr>
      <w:moveToRangeStart w:id="220" w:author="Comparison" w:date="2019-10-30T17:21:00Z" w:name="move23348517"/>
      <w:moveTo w:id="221" w:author="Comparison" w:date="2019-10-30T17:21:00Z">
        <w:r>
          <w:t>ACT paid by the company and relating to distri</w:t>
        </w:r>
        <w:r>
          <w:t>butions made in the notional accounting period commencing with the date of change could be set-off against the CT for that notional accounting period determined as above. Any surplus ACT could be used in the normal way in accordance with Sections 239 (4) (</w:t>
        </w:r>
        <w:r>
          <w:t>[## ICTA88/S245 (2) &amp; (3)</w:t>
        </w:r>
      </w:moveTo>
    </w:p>
    <w:p w14:paraId="39DDF9FB" w14:textId="77777777" w:rsidR="009D3B04" w:rsidRDefault="006F0FD7">
      <w:pPr>
        <w:rPr>
          <w:moveTo w:id="222" w:author="Comparison" w:date="2019-10-30T17:21:00Z"/>
        </w:rPr>
      </w:pPr>
      <w:moveTo w:id="223" w:author="Comparison" w:date="2019-10-30T17:21:00Z">
        <w:r>
          <w:t>The effect of applying Section 245 to any case was as follows.</w:t>
        </w:r>
      </w:moveTo>
    </w:p>
    <w:p w14:paraId="13CBF04C" w14:textId="77777777" w:rsidR="009D3B04" w:rsidRDefault="006F0FD7">
      <w:pPr>
        <w:rPr>
          <w:moveTo w:id="224" w:author="Comparison" w:date="2019-10-30T17:21:00Z"/>
        </w:rPr>
      </w:pPr>
      <w:moveTo w:id="225" w:author="Comparison" w:date="2019-10-30T17:21:00Z">
        <w:r>
          <w:t>For the accounting period in which the change of ownership took place, the part of the accounting period ending with the change of ownership and the part after the cha</w:t>
        </w:r>
        <w:r>
          <w:t>nge were to be treated as separate accounting periods for the purposes of ICTA88/S239 ([## ICTA88/S245 (2) &amp; (3)</w:t>
        </w:r>
      </w:moveTo>
    </w:p>
    <w:p w14:paraId="11CE4C7C" w14:textId="77777777" w:rsidR="009D3B04" w:rsidRDefault="006F0FD7">
      <w:pPr>
        <w:rPr>
          <w:moveTo w:id="226" w:author="Comparison" w:date="2019-10-30T17:21:00Z"/>
        </w:rPr>
      </w:pPr>
      <w:moveTo w:id="227" w:author="Comparison" w:date="2019-10-30T17:21:00Z">
        <w:r>
          <w:t>The effect of applying Section 245 to any case was as follows.</w:t>
        </w:r>
      </w:moveTo>
    </w:p>
    <w:p w14:paraId="3258DF5B" w14:textId="77777777" w:rsidR="009D3B04" w:rsidRDefault="006F0FD7">
      <w:pPr>
        <w:rPr>
          <w:ins w:id="228" w:author="Comparison" w:date="2019-10-30T17:21:00Z"/>
        </w:rPr>
      </w:pPr>
      <w:moveTo w:id="229" w:author="Comparison" w:date="2019-10-30T17:21:00Z">
        <w:r>
          <w:t xml:space="preserve">For the accounting period in which the change of ownership took place, the part </w:t>
        </w:r>
        <w:r>
          <w:t>of the accounting period ending with the change of ownership and the part after the change were to be treated as separate accounting periods for the purposes of ICTA88/S239 (](https://www.gov.uk/hmrc-internal-manuals/company-taxation-manual/ctm20100) onwar</w:t>
        </w:r>
        <w:r>
          <w:t xml:space="preserve">ds), ICTA88/S241 and ICTA88/SCH13 </w:t>
        </w:r>
      </w:moveTo>
      <w:moveToRangeEnd w:id="220"/>
      <w:ins w:id="230" w:author="Comparison" w:date="2019-10-30T17:21:00Z">
        <w:r>
          <w:t>([## ICTA88/S245 (2) &amp; (3)</w:t>
        </w:r>
      </w:ins>
    </w:p>
    <w:p w14:paraId="167D6347" w14:textId="77777777" w:rsidR="009D3B04" w:rsidRDefault="006F0FD7">
      <w:pPr>
        <w:rPr>
          <w:ins w:id="231" w:author="Comparison" w:date="2019-10-30T17:21:00Z"/>
        </w:rPr>
      </w:pPr>
      <w:ins w:id="232" w:author="Comparison" w:date="2019-10-30T17:21:00Z">
        <w:r>
          <w:t>The effect of applying Section 245 to any case was as follows.</w:t>
        </w:r>
      </w:ins>
    </w:p>
    <w:p w14:paraId="63565DA1" w14:textId="77777777" w:rsidR="009D3B04" w:rsidRDefault="006F0FD7">
      <w:pPr>
        <w:rPr>
          <w:ins w:id="233" w:author="Comparison" w:date="2019-10-30T17:21:00Z"/>
        </w:rPr>
      </w:pPr>
      <w:ins w:id="234" w:author="Comparison" w:date="2019-10-30T17:21:00Z">
        <w:r>
          <w:t>For the accounting period in which the change of ownership took place, the part of the accounting period ending with the change of o</w:t>
        </w:r>
        <w:r>
          <w:t>wnership and the part after the change were to be treated as separate accounting periods for the purposes of ICTA88/S239 ([## ICTA88/S245 (2) &amp; (3)</w:t>
        </w:r>
      </w:ins>
    </w:p>
    <w:p w14:paraId="0352C43B" w14:textId="77777777" w:rsidR="009D3B04" w:rsidRDefault="006F0FD7">
      <w:pPr>
        <w:rPr>
          <w:ins w:id="235" w:author="Comparison" w:date="2019-10-30T17:21:00Z"/>
        </w:rPr>
      </w:pPr>
      <w:ins w:id="236" w:author="Comparison" w:date="2019-10-30T17:21:00Z">
        <w:r>
          <w:t>The effect of applying Section 245 to any case was as follows.</w:t>
        </w:r>
      </w:ins>
    </w:p>
    <w:p w14:paraId="193EBDA3" w14:textId="77777777" w:rsidR="009D3B04" w:rsidRDefault="006F0FD7">
      <w:pPr>
        <w:rPr>
          <w:ins w:id="237" w:author="Comparison" w:date="2019-10-30T17:21:00Z"/>
        </w:rPr>
      </w:pPr>
      <w:ins w:id="238" w:author="Comparison" w:date="2019-10-30T17:21:00Z">
        <w:r>
          <w:t xml:space="preserve">For the accounting period in which the </w:t>
        </w:r>
        <w:r>
          <w:t>change of ownership took place, the part of the accounting period ending with the change of ownership and the part after the change were to be treated as separate accounting periods for the purposes of ICTA88/S239 (](https://www.gov.uk/hmrc-internal-manual</w:t>
        </w:r>
        <w:r>
          <w:t>s/company-taxation-manual/ctm20100) onwards), ICTA88/S241 and ICTA88/SCH13 (](https://www.gov.uk/hmrc-internal-manuals/company-taxation-manual/ctm22000) onwards).</w:t>
        </w:r>
      </w:ins>
    </w:p>
    <w:p w14:paraId="16FDE485" w14:textId="77777777" w:rsidR="009D3B04" w:rsidRDefault="006F0FD7">
      <w:pPr>
        <w:rPr>
          <w:ins w:id="239" w:author="Comparison" w:date="2019-10-30T17:21:00Z"/>
        </w:rPr>
      </w:pPr>
      <w:ins w:id="240" w:author="Comparison" w:date="2019-10-30T17:21:00Z">
        <w:r>
          <w:t>This meant that if the company had made returns under ICTA88/SCH13 on the basis of its accoun</w:t>
        </w:r>
        <w:r>
          <w:t>ting period, those returns would have to be examined. The company’s liability to account for ACT would have had to be recomputed on the basis of the two ‘notional’ accounting periods involved.</w:t>
        </w:r>
      </w:ins>
    </w:p>
    <w:p w14:paraId="253485AE" w14:textId="77777777" w:rsidR="009D3B04" w:rsidRDefault="006F0FD7">
      <w:pPr>
        <w:rPr>
          <w:ins w:id="241" w:author="Comparison" w:date="2019-10-30T17:21:00Z"/>
        </w:rPr>
      </w:pPr>
      <w:ins w:id="242" w:author="Comparison" w:date="2019-10-30T17:21:00Z">
        <w:r>
          <w:t>Franked investment income received after the date of change wou</w:t>
        </w:r>
        <w:r>
          <w:t>ld not be available to cover franked payments made prior to the date of change.</w:t>
        </w:r>
      </w:ins>
    </w:p>
    <w:p w14:paraId="6AF92300" w14:textId="77777777" w:rsidR="009D3B04" w:rsidRDefault="006F0FD7">
      <w:pPr>
        <w:rPr>
          <w:ins w:id="243" w:author="Comparison" w:date="2019-10-30T17:21:00Z"/>
        </w:rPr>
      </w:pPr>
      <w:ins w:id="244" w:author="Comparison" w:date="2019-10-30T17:21:00Z">
        <w:r>
          <w:t>Once the liability to pay ACT for the two ‘notional’ accounting periods had been worked out, ICTA88/S239 would have applied accordingly.</w:t>
        </w:r>
      </w:ins>
    </w:p>
    <w:p w14:paraId="72C09914" w14:textId="77777777" w:rsidR="009D3B04" w:rsidRDefault="006F0FD7">
      <w:pPr>
        <w:rPr>
          <w:ins w:id="245" w:author="Comparison" w:date="2019-10-30T17:21:00Z"/>
        </w:rPr>
      </w:pPr>
      <w:ins w:id="246" w:author="Comparison" w:date="2019-10-30T17:21:00Z">
        <w:r>
          <w:t>For the purposes of determining the max</w:t>
        </w:r>
        <w:r>
          <w:t>imum amount of ACT which could be set-off against the CT of the two notional accounting periods, the profits (or income) - see [## ICTA88/S245 (2) &amp; (3)</w:t>
        </w:r>
      </w:ins>
    </w:p>
    <w:p w14:paraId="61BD8BA0" w14:textId="77777777" w:rsidR="009D3B04" w:rsidRDefault="006F0FD7">
      <w:pPr>
        <w:rPr>
          <w:ins w:id="247" w:author="Comparison" w:date="2019-10-30T17:21:00Z"/>
        </w:rPr>
      </w:pPr>
      <w:ins w:id="248" w:author="Comparison" w:date="2019-10-30T17:21:00Z">
        <w:r>
          <w:t>The effect of applying Section 245 to any case was as follows.</w:t>
        </w:r>
      </w:ins>
    </w:p>
    <w:p w14:paraId="3FA2609A" w14:textId="77777777" w:rsidR="009D3B04" w:rsidRDefault="006F0FD7">
      <w:pPr>
        <w:rPr>
          <w:ins w:id="249" w:author="Comparison" w:date="2019-10-30T17:21:00Z"/>
        </w:rPr>
      </w:pPr>
      <w:ins w:id="250" w:author="Comparison" w:date="2019-10-30T17:21:00Z">
        <w:r>
          <w:t>For the accounting period in which the c</w:t>
        </w:r>
        <w:r>
          <w:t>hange of ownership took place, the part of the accounting period ending with the change of ownership and the part after the change were to be treated as separate accounting periods for the purposes of ICTA88/S239 ([## ICTA88/S245 (2) &amp; (3)</w:t>
        </w:r>
      </w:ins>
    </w:p>
    <w:p w14:paraId="5360C7DD" w14:textId="77777777" w:rsidR="009D3B04" w:rsidRDefault="006F0FD7">
      <w:pPr>
        <w:rPr>
          <w:ins w:id="251" w:author="Comparison" w:date="2019-10-30T17:21:00Z"/>
        </w:rPr>
      </w:pPr>
      <w:ins w:id="252" w:author="Comparison" w:date="2019-10-30T17:21:00Z">
        <w:r>
          <w:t>The effect of ap</w:t>
        </w:r>
        <w:r>
          <w:t>plying Section 245 to any case was as follows.</w:t>
        </w:r>
      </w:ins>
    </w:p>
    <w:p w14:paraId="42E053E9" w14:textId="77777777" w:rsidR="009D3B04" w:rsidRDefault="006F0FD7">
      <w:pPr>
        <w:rPr>
          <w:ins w:id="253" w:author="Comparison" w:date="2019-10-30T17:21:00Z"/>
        </w:rPr>
      </w:pPr>
      <w:ins w:id="254" w:author="Comparison" w:date="2019-10-30T17:21:00Z">
        <w:r>
          <w:t>For the accounting period in which the change of ownership took place, the part of the accounting period ending with the change of ownership and the part after the change were to be treated as separate account</w:t>
        </w:r>
        <w:r>
          <w:t>ing periods for the purposes of ICTA88/S239 (](https://www.gov.uk/hmrc-internal-manuals/company-taxation-manual/ctm20100) onwards), ICTA88/S241 and ICTA88/SCH13 ([## ICTA88/S245 (2) &amp; (3)</w:t>
        </w:r>
      </w:ins>
    </w:p>
    <w:p w14:paraId="32FFD754" w14:textId="77777777" w:rsidR="009D3B04" w:rsidRDefault="006F0FD7">
      <w:pPr>
        <w:rPr>
          <w:ins w:id="255" w:author="Comparison" w:date="2019-10-30T17:21:00Z"/>
        </w:rPr>
      </w:pPr>
      <w:ins w:id="256" w:author="Comparison" w:date="2019-10-30T17:21:00Z">
        <w:r>
          <w:t>The effect of applying Section 245 to any case was as follows.</w:t>
        </w:r>
      </w:ins>
    </w:p>
    <w:p w14:paraId="1BF48883" w14:textId="77777777" w:rsidR="009D3B04" w:rsidRDefault="006F0FD7">
      <w:pPr>
        <w:rPr>
          <w:ins w:id="257" w:author="Comparison" w:date="2019-10-30T17:21:00Z"/>
        </w:rPr>
      </w:pPr>
      <w:ins w:id="258" w:author="Comparison" w:date="2019-10-30T17:21:00Z">
        <w:r>
          <w:t>For t</w:t>
        </w:r>
        <w:r>
          <w:t>he accounting period in which the change of ownership took place, the part of the accounting period ending with the change of ownership and the part after the change were to be treated as separate accounting periods for the purposes of ICTA88/S239 ([## ICT</w:t>
        </w:r>
        <w:r>
          <w:t>A88/S245 (2) &amp; (3)</w:t>
        </w:r>
      </w:ins>
    </w:p>
    <w:p w14:paraId="0F25B8A6" w14:textId="77777777" w:rsidR="009D3B04" w:rsidRDefault="006F0FD7">
      <w:pPr>
        <w:rPr>
          <w:ins w:id="259" w:author="Comparison" w:date="2019-10-30T17:21:00Z"/>
        </w:rPr>
      </w:pPr>
      <w:ins w:id="260" w:author="Comparison" w:date="2019-10-30T17:21:00Z">
        <w:r>
          <w:t>The effect of applying Section 245 to any case was as follows.</w:t>
        </w:r>
      </w:ins>
    </w:p>
    <w:p w14:paraId="35296E7B" w14:textId="77777777" w:rsidR="009D3B04" w:rsidRDefault="006F0FD7">
      <w:pPr>
        <w:rPr>
          <w:ins w:id="261" w:author="Comparison" w:date="2019-10-30T17:21:00Z"/>
        </w:rPr>
      </w:pPr>
      <w:ins w:id="262" w:author="Comparison" w:date="2019-10-30T17:21:00Z">
        <w:r>
          <w:t>For the accounting period in which the change of ownership took place, the part of the accounting period ending with the change of ownership and the part after the change wer</w:t>
        </w:r>
        <w:r>
          <w:t>e to be treated as separate accounting periods for the purposes of ICTA88/S239 (](https://www.gov.uk/hmrc-internal-manuals/company-taxation-manual/ctm20100) onwards), ICTA88/S241 and ICTA88/SCH13 (](https://www.gov.uk/hmrc-internal-manuals/company-taxation</w:t>
        </w:r>
        <w:r>
          <w:t>-manual/ctm22000) onwards).</w:t>
        </w:r>
      </w:ins>
    </w:p>
    <w:p w14:paraId="118024AD" w14:textId="77777777" w:rsidR="009D3B04" w:rsidRDefault="006F0FD7">
      <w:pPr>
        <w:rPr>
          <w:ins w:id="263" w:author="Comparison" w:date="2019-10-30T17:21:00Z"/>
        </w:rPr>
      </w:pPr>
      <w:ins w:id="264" w:author="Comparison" w:date="2019-10-30T17:21:00Z">
        <w:r>
          <w:t>This meant that if the company had made returns under ICTA88/SCH13 on the basis of its accounting period, those returns would have to be examined. The company’s liability to account for ACT would have had to be recomputed on the</w:t>
        </w:r>
        <w:r>
          <w:t xml:space="preserve"> basis of the two ‘notional’ accounting periods involved.</w:t>
        </w:r>
      </w:ins>
    </w:p>
    <w:p w14:paraId="7C0BB8F7" w14:textId="77777777" w:rsidR="009D3B04" w:rsidRDefault="006F0FD7">
      <w:pPr>
        <w:rPr>
          <w:ins w:id="265" w:author="Comparison" w:date="2019-10-30T17:21:00Z"/>
        </w:rPr>
      </w:pPr>
      <w:ins w:id="266" w:author="Comparison" w:date="2019-10-30T17:21:00Z">
        <w:r>
          <w:t>Franked investment income received after the date of change would not be available to cover franked payments made prior to the date of change.</w:t>
        </w:r>
      </w:ins>
    </w:p>
    <w:p w14:paraId="68C3DDCE" w14:textId="77777777" w:rsidR="009D3B04" w:rsidRDefault="006F0FD7">
      <w:pPr>
        <w:rPr>
          <w:ins w:id="267" w:author="Comparison" w:date="2019-10-30T17:21:00Z"/>
        </w:rPr>
      </w:pPr>
      <w:ins w:id="268" w:author="Comparison" w:date="2019-10-30T17:21:00Z">
        <w:r>
          <w:t>Once the liability to pay ACT for the two ‘notional’ ac</w:t>
        </w:r>
        <w:r>
          <w:t>counting periods had been worked out, ICTA88/S239 would have applied accordingly.</w:t>
        </w:r>
      </w:ins>
    </w:p>
    <w:p w14:paraId="3D210E43" w14:textId="77777777" w:rsidR="009D3B04" w:rsidRDefault="006F0FD7">
      <w:pPr>
        <w:rPr>
          <w:ins w:id="269" w:author="Comparison" w:date="2019-10-30T17:21:00Z"/>
        </w:rPr>
      </w:pPr>
      <w:ins w:id="270" w:author="Comparison" w:date="2019-10-30T17:21:00Z">
        <w:r>
          <w:t>For the purposes of determining the maximum amount of ACT which could be set-off against the CT of the two notional accounting periods, the profits (or income) - see](https:/</w:t>
        </w:r>
        <w:r>
          <w:t>/www.gov.uk/hmrc-internal-manuals/company-taxation-manual/ctm20120) and [## ICTA88/S245 (2) &amp; (3)</w:t>
        </w:r>
      </w:ins>
    </w:p>
    <w:p w14:paraId="382D05CB" w14:textId="77777777" w:rsidR="009D3B04" w:rsidRDefault="006F0FD7">
      <w:pPr>
        <w:rPr>
          <w:ins w:id="271" w:author="Comparison" w:date="2019-10-30T17:21:00Z"/>
        </w:rPr>
      </w:pPr>
      <w:ins w:id="272" w:author="Comparison" w:date="2019-10-30T17:21:00Z">
        <w:r>
          <w:t>The effect of applying Section 245 to any case was as follows.</w:t>
        </w:r>
      </w:ins>
    </w:p>
    <w:p w14:paraId="32441457" w14:textId="77777777" w:rsidR="009D3B04" w:rsidRDefault="006F0FD7">
      <w:pPr>
        <w:rPr>
          <w:ins w:id="273" w:author="Comparison" w:date="2019-10-30T17:21:00Z"/>
        </w:rPr>
      </w:pPr>
      <w:ins w:id="274" w:author="Comparison" w:date="2019-10-30T17:21:00Z">
        <w:r>
          <w:t>For the accounting period in which the change of ownership took place, the part of the accounti</w:t>
        </w:r>
        <w:r>
          <w:t>ng period ending with the change of ownership and the part after the change were to be treated as separate accounting periods for the purposes of ICTA88/S239 ([## ICTA88/S245 (2) &amp; (3)</w:t>
        </w:r>
      </w:ins>
    </w:p>
    <w:p w14:paraId="78CD0E0A" w14:textId="77777777" w:rsidR="009D3B04" w:rsidRDefault="006F0FD7">
      <w:pPr>
        <w:rPr>
          <w:ins w:id="275" w:author="Comparison" w:date="2019-10-30T17:21:00Z"/>
        </w:rPr>
      </w:pPr>
      <w:ins w:id="276" w:author="Comparison" w:date="2019-10-30T17:21:00Z">
        <w:r>
          <w:t>The effect of applying Section 245 to any case was as follows.</w:t>
        </w:r>
      </w:ins>
    </w:p>
    <w:p w14:paraId="6DA09DED" w14:textId="77777777" w:rsidR="009D3B04" w:rsidRDefault="006F0FD7">
      <w:pPr>
        <w:rPr>
          <w:ins w:id="277" w:author="Comparison" w:date="2019-10-30T17:21:00Z"/>
        </w:rPr>
      </w:pPr>
      <w:ins w:id="278" w:author="Comparison" w:date="2019-10-30T17:21:00Z">
        <w:r>
          <w:t xml:space="preserve">For the </w:t>
        </w:r>
        <w:r>
          <w:t>accounting period in which the change of ownership took place, the part of the accounting period ending with the change of ownership and the part after the change were to be treated as separate accounting periods for the purposes of ICTA88/S239 (](https://</w:t>
        </w:r>
        <w:r>
          <w:t>www.gov.uk/hmrc-internal-manuals/company-taxation-manual/ctm20100) onwards), ICTA88/S241 and ICTA88/SCH13 ([## ICTA88/S245 (2) &amp; (3)</w:t>
        </w:r>
      </w:ins>
    </w:p>
    <w:p w14:paraId="45D77686" w14:textId="77777777" w:rsidR="009D3B04" w:rsidRDefault="006F0FD7">
      <w:pPr>
        <w:rPr>
          <w:ins w:id="279" w:author="Comparison" w:date="2019-10-30T17:21:00Z"/>
        </w:rPr>
      </w:pPr>
      <w:ins w:id="280" w:author="Comparison" w:date="2019-10-30T17:21:00Z">
        <w:r>
          <w:t>The effect of applying Section 245 to any case was as follows.</w:t>
        </w:r>
      </w:ins>
    </w:p>
    <w:p w14:paraId="75EABC08" w14:textId="77777777" w:rsidR="009D3B04" w:rsidRDefault="006F0FD7">
      <w:pPr>
        <w:rPr>
          <w:ins w:id="281" w:author="Comparison" w:date="2019-10-30T17:21:00Z"/>
        </w:rPr>
      </w:pPr>
      <w:ins w:id="282" w:author="Comparison" w:date="2019-10-30T17:21:00Z">
        <w:r>
          <w:t>For the accounting period in which the change of ownership t</w:t>
        </w:r>
        <w:r>
          <w:t>ook place, the part of the accounting period ending with the change of ownership and the part after the change were to be treated as separate accounting periods for the purposes of ICTA88/S239 ([## ICTA88/S245 (2) &amp; (3)</w:t>
        </w:r>
      </w:ins>
    </w:p>
    <w:p w14:paraId="493C7871" w14:textId="77777777" w:rsidR="009D3B04" w:rsidRDefault="006F0FD7">
      <w:pPr>
        <w:rPr>
          <w:ins w:id="283" w:author="Comparison" w:date="2019-10-30T17:21:00Z"/>
        </w:rPr>
      </w:pPr>
      <w:ins w:id="284" w:author="Comparison" w:date="2019-10-30T17:21:00Z">
        <w:r>
          <w:t>The effect of applying Section 245 t</w:t>
        </w:r>
        <w:r>
          <w:t>o any case was as follows.</w:t>
        </w:r>
      </w:ins>
    </w:p>
    <w:p w14:paraId="2FE55281" w14:textId="77777777" w:rsidR="009D3B04" w:rsidRDefault="006F0FD7">
      <w:pPr>
        <w:rPr>
          <w:ins w:id="285" w:author="Comparison" w:date="2019-10-30T17:21:00Z"/>
        </w:rPr>
      </w:pPr>
      <w:ins w:id="286" w:author="Comparison" w:date="2019-10-30T17:21:00Z">
        <w:r>
          <w:t xml:space="preserve">For the accounting period in which the change of ownership took place, the part of the accounting period ending with the change of ownership and the part after the change were to be treated as separate accounting periods for the </w:t>
        </w:r>
        <w:r>
          <w:t>purposes of ICTA88/S239 (](https://www.gov.uk/hmrc-internal-manuals/company-taxation-manual/ctm20100) onwards), ICTA88/S241 and ICTA88/SCH13 (](https://www.gov.uk/hmrc-internal-manuals/company-taxation-manual/ctm22000) onwards).</w:t>
        </w:r>
      </w:ins>
    </w:p>
    <w:p w14:paraId="0B9AF556" w14:textId="77777777" w:rsidR="009D3B04" w:rsidRDefault="006F0FD7">
      <w:pPr>
        <w:rPr>
          <w:ins w:id="287" w:author="Comparison" w:date="2019-10-30T17:21:00Z"/>
        </w:rPr>
      </w:pPr>
      <w:ins w:id="288" w:author="Comparison" w:date="2019-10-30T17:21:00Z">
        <w:r>
          <w:t>This meant that if the comp</w:t>
        </w:r>
        <w:r>
          <w:t>any had made returns under ICTA88/SCH13 on the basis of its accounting period, those returns would have to be examined. The company’s liability to account for ACT would have had to be recomputed on the basis of the two ‘notional’ accounting periods involve</w:t>
        </w:r>
        <w:r>
          <w:t>d.</w:t>
        </w:r>
      </w:ins>
    </w:p>
    <w:p w14:paraId="52C288E2" w14:textId="77777777" w:rsidR="009D3B04" w:rsidRDefault="006F0FD7">
      <w:pPr>
        <w:rPr>
          <w:ins w:id="289" w:author="Comparison" w:date="2019-10-30T17:21:00Z"/>
        </w:rPr>
      </w:pPr>
      <w:ins w:id="290" w:author="Comparison" w:date="2019-10-30T17:21:00Z">
        <w:r>
          <w:t>Franked investment income received after the date of change would not be available to cover franked payments made prior to the date of change.</w:t>
        </w:r>
      </w:ins>
    </w:p>
    <w:p w14:paraId="0C0A1920" w14:textId="77777777" w:rsidR="009D3B04" w:rsidRDefault="006F0FD7">
      <w:pPr>
        <w:rPr>
          <w:ins w:id="291" w:author="Comparison" w:date="2019-10-30T17:21:00Z"/>
        </w:rPr>
      </w:pPr>
      <w:ins w:id="292" w:author="Comparison" w:date="2019-10-30T17:21:00Z">
        <w:r>
          <w:t>Once the liability to pay ACT for the two ‘notional’ accounting periods had been worked out, ICTA88/S239 would</w:t>
        </w:r>
        <w:r>
          <w:t xml:space="preserve"> have applied accordingly.</w:t>
        </w:r>
      </w:ins>
    </w:p>
    <w:p w14:paraId="7A729DFD" w14:textId="77777777" w:rsidR="009D3B04" w:rsidRDefault="006F0FD7">
      <w:pPr>
        <w:rPr>
          <w:ins w:id="293" w:author="Comparison" w:date="2019-10-30T17:21:00Z"/>
        </w:rPr>
      </w:pPr>
      <w:ins w:id="294" w:author="Comparison" w:date="2019-10-30T17:21:00Z">
        <w:r>
          <w:t>For the purposes of determining the maximum amount of ACT which could be set-off against the CT of the two notional accounting periods, the profits (or income) - see [## ICTA88/S245 (2) &amp; (3)</w:t>
        </w:r>
      </w:ins>
    </w:p>
    <w:p w14:paraId="1A23EA0C" w14:textId="77777777" w:rsidR="009D3B04" w:rsidRDefault="006F0FD7">
      <w:pPr>
        <w:rPr>
          <w:ins w:id="295" w:author="Comparison" w:date="2019-10-30T17:21:00Z"/>
        </w:rPr>
      </w:pPr>
      <w:ins w:id="296" w:author="Comparison" w:date="2019-10-30T17:21:00Z">
        <w:r>
          <w:t xml:space="preserve">The effect of applying Section 245 </w:t>
        </w:r>
        <w:r>
          <w:t>to any case was as follows.</w:t>
        </w:r>
      </w:ins>
    </w:p>
    <w:p w14:paraId="6ED6A101" w14:textId="77777777" w:rsidR="009D3B04" w:rsidRDefault="006F0FD7">
      <w:pPr>
        <w:rPr>
          <w:ins w:id="297" w:author="Comparison" w:date="2019-10-30T17:21:00Z"/>
        </w:rPr>
      </w:pPr>
      <w:ins w:id="298" w:author="Comparison" w:date="2019-10-30T17:21:00Z">
        <w:r>
          <w:t>For the accounting period in which the change of ownership took place, the part of the accounting period ending with the change of ownership and the part after the change were to be treated as separate accounting periods for the</w:t>
        </w:r>
        <w:r>
          <w:t xml:space="preserve"> purposes of ICTA88/S239 ([## ICTA88/S245 (2) &amp; (3)</w:t>
        </w:r>
      </w:ins>
    </w:p>
    <w:p w14:paraId="3AEB8A9D" w14:textId="77777777" w:rsidR="009D3B04" w:rsidRDefault="006F0FD7">
      <w:pPr>
        <w:rPr>
          <w:ins w:id="299" w:author="Comparison" w:date="2019-10-30T17:21:00Z"/>
        </w:rPr>
      </w:pPr>
      <w:ins w:id="300" w:author="Comparison" w:date="2019-10-30T17:21:00Z">
        <w:r>
          <w:t>The effect of applying Section 245 to any case was as follows.</w:t>
        </w:r>
      </w:ins>
    </w:p>
    <w:p w14:paraId="79318E8F" w14:textId="77777777" w:rsidR="009D3B04" w:rsidRDefault="006F0FD7">
      <w:pPr>
        <w:rPr>
          <w:ins w:id="301" w:author="Comparison" w:date="2019-10-30T17:21:00Z"/>
        </w:rPr>
      </w:pPr>
      <w:ins w:id="302" w:author="Comparison" w:date="2019-10-30T17:21:00Z">
        <w:r>
          <w:t xml:space="preserve">For the accounting period in which the change of ownership took place, the part of the accounting period ending with the change of ownership </w:t>
        </w:r>
        <w:r>
          <w:t>and the part after the change were to be treated as separate accounting periods for the purposes of ICTA88/S239 (](https://www.gov.uk/hmrc-internal-manuals/company-taxation-manual/ctm20100) onwards), ICTA88/S241 and ICTA88/SCH13 ([## ICTA88/S245 (2) &amp; (3)</w:t>
        </w:r>
      </w:ins>
    </w:p>
    <w:p w14:paraId="7D3708DE" w14:textId="77777777" w:rsidR="009D3B04" w:rsidRDefault="006F0FD7">
      <w:pPr>
        <w:rPr>
          <w:ins w:id="303" w:author="Comparison" w:date="2019-10-30T17:21:00Z"/>
        </w:rPr>
      </w:pPr>
      <w:ins w:id="304" w:author="Comparison" w:date="2019-10-30T17:21:00Z">
        <w:r>
          <w:t>The effect of applying Section 245 to any case was as follows.</w:t>
        </w:r>
      </w:ins>
    </w:p>
    <w:p w14:paraId="435C35D8" w14:textId="77777777" w:rsidR="009D3B04" w:rsidRDefault="006F0FD7">
      <w:pPr>
        <w:rPr>
          <w:ins w:id="305" w:author="Comparison" w:date="2019-10-30T17:21:00Z"/>
        </w:rPr>
      </w:pPr>
      <w:ins w:id="306" w:author="Comparison" w:date="2019-10-30T17:21:00Z">
        <w:r>
          <w:t xml:space="preserve">For the accounting period in which the change of ownership took place, the part of the accounting period ending with the change of ownership and the part after the change were to be </w:t>
        </w:r>
        <w:r>
          <w:t>treated as separate accounting periods for the purposes of ICTA88/S239 ([## ICTA88/S245 (2) &amp; (3)</w:t>
        </w:r>
      </w:ins>
    </w:p>
    <w:p w14:paraId="438A696C" w14:textId="77777777" w:rsidR="009D3B04" w:rsidRDefault="006F0FD7">
      <w:pPr>
        <w:rPr>
          <w:ins w:id="307" w:author="Comparison" w:date="2019-10-30T17:21:00Z"/>
        </w:rPr>
      </w:pPr>
      <w:ins w:id="308" w:author="Comparison" w:date="2019-10-30T17:21:00Z">
        <w:r>
          <w:t>The effect of applying Section 245 to any case was as follows.</w:t>
        </w:r>
      </w:ins>
    </w:p>
    <w:p w14:paraId="2FFB38CA" w14:textId="77777777" w:rsidR="009D3B04" w:rsidRDefault="006F0FD7">
      <w:pPr>
        <w:rPr>
          <w:ins w:id="309" w:author="Comparison" w:date="2019-10-30T17:21:00Z"/>
        </w:rPr>
      </w:pPr>
      <w:ins w:id="310" w:author="Comparison" w:date="2019-10-30T17:21:00Z">
        <w:r>
          <w:t>For the accounting period in which the change of ownership took place, the part of the accounti</w:t>
        </w:r>
        <w:r>
          <w:t>ng period ending with the change of ownership and the part after the change were to be treated as separate accounting periods for the purposes of ICTA88/S239 (](https://www.gov.uk/hmrc-internal-manuals/company-taxation-manual/ctm20100) onwards), ICTA88/S24</w:t>
        </w:r>
        <w:r>
          <w:t>1 and ICTA88/SCH13 (](https://www.gov.uk/hmrc-internal-manuals/company-taxation-manual/ctm22000) onwards).</w:t>
        </w:r>
      </w:ins>
    </w:p>
    <w:p w14:paraId="53BE6E14" w14:textId="77777777" w:rsidR="009D3B04" w:rsidRDefault="006F0FD7">
      <w:pPr>
        <w:rPr>
          <w:ins w:id="311" w:author="Comparison" w:date="2019-10-30T17:21:00Z"/>
        </w:rPr>
      </w:pPr>
      <w:ins w:id="312" w:author="Comparison" w:date="2019-10-30T17:21:00Z">
        <w:r>
          <w:t>This meant that if the company had made returns under ICTA88/SCH13 on the basis of its accounting period, those returns would have to be examined. Th</w:t>
        </w:r>
        <w:r>
          <w:t>e company’s liability to account for ACT would have had to be recomputed on the basis of the two ‘notional’ accounting periods involved.</w:t>
        </w:r>
      </w:ins>
    </w:p>
    <w:p w14:paraId="4B91E728" w14:textId="77777777" w:rsidR="009D3B04" w:rsidRDefault="006F0FD7">
      <w:pPr>
        <w:rPr>
          <w:ins w:id="313" w:author="Comparison" w:date="2019-10-30T17:21:00Z"/>
        </w:rPr>
      </w:pPr>
      <w:ins w:id="314" w:author="Comparison" w:date="2019-10-30T17:21:00Z">
        <w:r>
          <w:t>Franked investment income received after the date of change would not be available to cover franked payments made prior</w:t>
        </w:r>
        <w:r>
          <w:t xml:space="preserve"> to the date of change.</w:t>
        </w:r>
      </w:ins>
    </w:p>
    <w:p w14:paraId="375DC6F8" w14:textId="77777777" w:rsidR="009D3B04" w:rsidRDefault="006F0FD7">
      <w:pPr>
        <w:rPr>
          <w:ins w:id="315" w:author="Comparison" w:date="2019-10-30T17:21:00Z"/>
        </w:rPr>
      </w:pPr>
      <w:ins w:id="316" w:author="Comparison" w:date="2019-10-30T17:21:00Z">
        <w:r>
          <w:t>Once the liability to pay ACT for the two ‘notional’ accounting periods had been worked out, ICTA88/S239 would have applied accordingly.</w:t>
        </w:r>
      </w:ins>
    </w:p>
    <w:p w14:paraId="23A6DEFA" w14:textId="77777777" w:rsidR="009D3B04" w:rsidRDefault="006F0FD7">
      <w:pPr>
        <w:rPr>
          <w:ins w:id="317" w:author="Comparison" w:date="2019-10-30T17:21:00Z"/>
        </w:rPr>
      </w:pPr>
      <w:ins w:id="318" w:author="Comparison" w:date="2019-10-30T17:21:00Z">
        <w:r>
          <w:t>For the purposes of determining the maximum amount of ACT which could be set-off against the CT</w:t>
        </w:r>
        <w:r>
          <w:t xml:space="preserve"> of the two notional accounting periods, the profits (or income) - see](https://www.gov.uk/hmrc-internal-manuals/company-taxation-manual/ctm20120) and](https://www.gov.uk/hmrc-internal-manuals/company-taxation-manual/ctm20150) - charged to CT for the whole</w:t>
        </w:r>
        <w:r>
          <w:t xml:space="preserve"> accounting period was to be determined in the normal way (CTM20140) and then apportioned between the two notional accounting periods.</w:t>
        </w:r>
      </w:ins>
    </w:p>
    <w:p w14:paraId="53C4F037" w14:textId="77777777" w:rsidR="009D3B04" w:rsidRDefault="006F0FD7">
      <w:pPr>
        <w:rPr>
          <w:ins w:id="319" w:author="Comparison" w:date="2019-10-30T17:21:00Z"/>
        </w:rPr>
      </w:pPr>
      <w:ins w:id="320" w:author="Comparison" w:date="2019-10-30T17:21:00Z">
        <w:r>
          <w:t>In the absence of any direction to the contrary, any apportionment should normally have been on a time basis (see ICTA88/</w:t>
        </w:r>
        <w:r>
          <w:t>S72 (2) and ICTA88/S834 (4)) but time-apportionment is only ‘necessary’ where no better method of apportionment is available (Marshall Hus and Partners v Bolton, 55TC539 - see CTM01405).</w:t>
        </w:r>
      </w:ins>
    </w:p>
    <w:p w14:paraId="45404E30" w14:textId="77777777" w:rsidR="009D3B04" w:rsidRDefault="006F0FD7">
      <w:pPr>
        <w:rPr>
          <w:ins w:id="321" w:author="Comparison" w:date="2019-10-30T17:21:00Z"/>
        </w:rPr>
      </w:pPr>
      <w:ins w:id="322" w:author="Comparison" w:date="2019-10-30T17:21:00Z">
        <w:r>
          <w:t>The action taken as above would have determined the amount of surplus</w:t>
        </w:r>
        <w:r>
          <w:t xml:space="preserve"> ACT (including anyACT brought forward from earlier accounting periods) at the end of the notional accounting period ending with the change of ownership. No relief in respect of this surplus ACT was to be given for the notional accounting period beginning </w:t>
        </w:r>
        <w:r>
          <w:t>after the change of ownership or for any future accounting period.</w:t>
        </w:r>
      </w:ins>
    </w:p>
    <w:p w14:paraId="4F0469F8" w14:textId="77777777" w:rsidR="009D3B04" w:rsidRDefault="006F0FD7">
      <w:pPr>
        <w:rPr>
          <w:ins w:id="323" w:author="Comparison" w:date="2019-10-30T17:21:00Z"/>
        </w:rPr>
      </w:pPr>
      <w:ins w:id="324" w:author="Comparison" w:date="2019-10-30T17:21:00Z">
        <w:r>
          <w:t>ICTA88/S245 did not affect the accounting period of the company for the purposes of ICTA88/S240 (surrender of ACT). So the company would not have been a subsidiary of the surrendering compa</w:t>
        </w:r>
        <w:r>
          <w:t>ny for the whole of the accounting period in which the change of ownership occurs and therefore for that accounting period would not have been able to use any ACT surrendered to it. As a result it would not have been able to set-off ACT surrendered to it b</w:t>
        </w:r>
        <w:r>
          <w:t>y its parent either during that or any previous accounting period against CT liability on any profits of that or any subsequent accounting period.</w:t>
        </w:r>
      </w:ins>
    </w:p>
    <w:p w14:paraId="77622376" w14:textId="77777777" w:rsidR="009D3B04" w:rsidRDefault="006F0FD7">
      <w:pPr>
        <w:rPr>
          <w:ins w:id="325" w:author="Comparison" w:date="2019-10-30T17:21:00Z"/>
        </w:rPr>
      </w:pPr>
      <w:ins w:id="326" w:author="Comparison" w:date="2019-10-30T17:21:00Z">
        <w:r>
          <w:t>Where the ACT was surrendered to it by a company which was its parent prior to the changein ownership, no rel</w:t>
        </w:r>
        <w:r>
          <w:t>ief in respect of that ACT was due after the accounting period immediately before the accounting period in which the change of ownership occurred.</w:t>
        </w:r>
      </w:ins>
    </w:p>
    <w:p w14:paraId="0AF753F1" w14:textId="77777777" w:rsidR="009D3B04" w:rsidRDefault="006F0FD7">
      <w:pPr>
        <w:rPr>
          <w:ins w:id="327" w:author="Comparison" w:date="2019-10-30T17:21:00Z"/>
        </w:rPr>
      </w:pPr>
      <w:ins w:id="328" w:author="Comparison" w:date="2019-10-30T17:21:00Z">
        <w:r>
          <w:t xml:space="preserve">Where ACT was surrendered to it by a company which became its parent as a result of the change in ownership, </w:t>
        </w:r>
        <w:r>
          <w:t>relief may have been due in respect of that ACT for accounting periods subsequent to the accounting period in which the change took place ([## ICTA88/S245 (2) &amp; (3)</w:t>
        </w:r>
      </w:ins>
    </w:p>
    <w:p w14:paraId="4D5BF195" w14:textId="77777777" w:rsidR="009D3B04" w:rsidRDefault="006F0FD7">
      <w:pPr>
        <w:rPr>
          <w:ins w:id="329" w:author="Comparison" w:date="2019-10-30T17:21:00Z"/>
        </w:rPr>
      </w:pPr>
      <w:ins w:id="330" w:author="Comparison" w:date="2019-10-30T17:21:00Z">
        <w:r>
          <w:t>The effect of applying Section 245 to any case was as follows.</w:t>
        </w:r>
      </w:ins>
    </w:p>
    <w:p w14:paraId="5B4FC156" w14:textId="77777777" w:rsidR="009D3B04" w:rsidRDefault="006F0FD7">
      <w:pPr>
        <w:rPr>
          <w:ins w:id="331" w:author="Comparison" w:date="2019-10-30T17:21:00Z"/>
        </w:rPr>
      </w:pPr>
      <w:ins w:id="332" w:author="Comparison" w:date="2019-10-30T17:21:00Z">
        <w:r>
          <w:t>For the accounting period in</w:t>
        </w:r>
        <w:r>
          <w:t xml:space="preserve"> which the change of ownership took place, the part of the accounting period ending with the change of ownership and the part after the change were to be treated as separate accounting periods for the purposes of ICTA88/S239 ([## ICTA88/S245 (2) &amp; (3)</w:t>
        </w:r>
      </w:ins>
    </w:p>
    <w:p w14:paraId="1DB8E2C6" w14:textId="77777777" w:rsidR="009D3B04" w:rsidRDefault="006F0FD7">
      <w:pPr>
        <w:rPr>
          <w:ins w:id="333" w:author="Comparison" w:date="2019-10-30T17:21:00Z"/>
        </w:rPr>
      </w:pPr>
      <w:ins w:id="334" w:author="Comparison" w:date="2019-10-30T17:21:00Z">
        <w:r>
          <w:t xml:space="preserve">The </w:t>
        </w:r>
        <w:r>
          <w:t>effect of applying Section 245 to any case was as follows.</w:t>
        </w:r>
      </w:ins>
    </w:p>
    <w:p w14:paraId="58E09A4C" w14:textId="77777777" w:rsidR="009D3B04" w:rsidRDefault="006F0FD7">
      <w:pPr>
        <w:rPr>
          <w:ins w:id="335" w:author="Comparison" w:date="2019-10-30T17:21:00Z"/>
        </w:rPr>
      </w:pPr>
      <w:ins w:id="336" w:author="Comparison" w:date="2019-10-30T17:21:00Z">
        <w:r>
          <w:t>For the accounting period in which the change of ownership took place, the part of the accounting period ending with the change of ownership and the part after the change were to be treated as sepa</w:t>
        </w:r>
        <w:r>
          <w:t>rate accounting periods for the purposes of ICTA88/S239 (](https://www.gov.uk/hmrc-internal-manuals/company-taxation-manual/ctm20100) onwards), ICTA88/S241 and ICTA88/SCH13 ([## ICTA88/S245 (2) &amp; (3)</w:t>
        </w:r>
      </w:ins>
    </w:p>
    <w:p w14:paraId="3B8C43AE" w14:textId="77777777" w:rsidR="009D3B04" w:rsidRDefault="006F0FD7">
      <w:pPr>
        <w:rPr>
          <w:ins w:id="337" w:author="Comparison" w:date="2019-10-30T17:21:00Z"/>
        </w:rPr>
      </w:pPr>
      <w:ins w:id="338" w:author="Comparison" w:date="2019-10-30T17:21:00Z">
        <w:r>
          <w:t>The effect of applying Section 245 to any case was as fo</w:t>
        </w:r>
        <w:r>
          <w:t>llows.</w:t>
        </w:r>
      </w:ins>
    </w:p>
    <w:p w14:paraId="0F0D3D89" w14:textId="77777777" w:rsidR="009D3B04" w:rsidRDefault="006F0FD7">
      <w:pPr>
        <w:rPr>
          <w:ins w:id="339" w:author="Comparison" w:date="2019-10-30T17:21:00Z"/>
        </w:rPr>
      </w:pPr>
      <w:ins w:id="340" w:author="Comparison" w:date="2019-10-30T17:21:00Z">
        <w:r>
          <w:t>For the accounting period in which the change of ownership took place, the part of the accounting period ending with the change of ownership and the part after the change were to be treated as separate accounting periods for the purposes of ICTA88/S</w:t>
        </w:r>
        <w:r>
          <w:t>239 ([## ICTA88/S245 (2) &amp; (3)</w:t>
        </w:r>
      </w:ins>
    </w:p>
    <w:p w14:paraId="09FE63A6" w14:textId="77777777" w:rsidR="009D3B04" w:rsidRDefault="006F0FD7">
      <w:pPr>
        <w:rPr>
          <w:ins w:id="341" w:author="Comparison" w:date="2019-10-30T17:21:00Z"/>
        </w:rPr>
      </w:pPr>
      <w:ins w:id="342" w:author="Comparison" w:date="2019-10-30T17:21:00Z">
        <w:r>
          <w:t>The effect of applying Section 245 to any case was as follows.</w:t>
        </w:r>
      </w:ins>
    </w:p>
    <w:p w14:paraId="7F419797" w14:textId="77777777" w:rsidR="009D3B04" w:rsidRDefault="006F0FD7">
      <w:pPr>
        <w:rPr>
          <w:ins w:id="343" w:author="Comparison" w:date="2019-10-30T17:21:00Z"/>
        </w:rPr>
      </w:pPr>
      <w:ins w:id="344" w:author="Comparison" w:date="2019-10-30T17:21:00Z">
        <w:r>
          <w:t>For the accounting period in which the change of ownership took place, the part of the accounting period ending with the change of ownership and the part after th</w:t>
        </w:r>
        <w:r>
          <w:t>e change were to be treated as separate accounting periods for the purposes of ICTA88/S239 (](https://www.gov.uk/hmrc-internal-manuals/company-taxation-manual/ctm20100) onwards), ICTA88/S241 and ICTA88/SCH13 (](https://www.gov.uk/hmrc-internal-manuals/comp</w:t>
        </w:r>
        <w:r>
          <w:t>any-taxation-manual/ctm22000) onwards).</w:t>
        </w:r>
      </w:ins>
    </w:p>
    <w:p w14:paraId="12617637" w14:textId="77777777" w:rsidR="009D3B04" w:rsidRDefault="006F0FD7">
      <w:pPr>
        <w:rPr>
          <w:ins w:id="345" w:author="Comparison" w:date="2019-10-30T17:21:00Z"/>
        </w:rPr>
      </w:pPr>
      <w:ins w:id="346" w:author="Comparison" w:date="2019-10-30T17:21:00Z">
        <w:r>
          <w:t>This meant that if the company had made returns under ICTA88/SCH13 on the basis of its accounting period, those returns would have to be examined. The company’s liability to account for ACT would have had to be recom</w:t>
        </w:r>
        <w:r>
          <w:t>puted on the basis of the two ‘notional’ accounting periods involved.</w:t>
        </w:r>
      </w:ins>
    </w:p>
    <w:p w14:paraId="4000E749" w14:textId="77777777" w:rsidR="009D3B04" w:rsidRDefault="006F0FD7">
      <w:pPr>
        <w:rPr>
          <w:ins w:id="347" w:author="Comparison" w:date="2019-10-30T17:21:00Z"/>
        </w:rPr>
      </w:pPr>
      <w:ins w:id="348" w:author="Comparison" w:date="2019-10-30T17:21:00Z">
        <w:r>
          <w:t>Franked investment income received after the date of change would not be available to cover franked payments made prior to the date of change.</w:t>
        </w:r>
      </w:ins>
    </w:p>
    <w:p w14:paraId="7DB5A40C" w14:textId="77777777" w:rsidR="009D3B04" w:rsidRDefault="006F0FD7">
      <w:pPr>
        <w:rPr>
          <w:ins w:id="349" w:author="Comparison" w:date="2019-10-30T17:21:00Z"/>
        </w:rPr>
      </w:pPr>
      <w:ins w:id="350" w:author="Comparison" w:date="2019-10-30T17:21:00Z">
        <w:r>
          <w:t>Once the liability to pay ACT for the two ‘</w:t>
        </w:r>
        <w:r>
          <w:t>notional’ accounting periods had been worked out, ICTA88/S239 would have applied accordingly.</w:t>
        </w:r>
      </w:ins>
    </w:p>
    <w:p w14:paraId="3C6359F8" w14:textId="77777777" w:rsidR="009D3B04" w:rsidRDefault="006F0FD7">
      <w:pPr>
        <w:rPr>
          <w:ins w:id="351" w:author="Comparison" w:date="2019-10-30T17:21:00Z"/>
        </w:rPr>
      </w:pPr>
      <w:ins w:id="352" w:author="Comparison" w:date="2019-10-30T17:21:00Z">
        <w:r>
          <w:t xml:space="preserve">For the purposes of determining the maximum amount of ACT which could be set-off against the CT of the two notional accounting periods, the profits (or income) - </w:t>
        </w:r>
        <w:r>
          <w:t>see [## ICTA88/S245 (2) &amp; (3)</w:t>
        </w:r>
      </w:ins>
    </w:p>
    <w:p w14:paraId="4A7F5171" w14:textId="77777777" w:rsidR="009D3B04" w:rsidRDefault="006F0FD7">
      <w:pPr>
        <w:rPr>
          <w:ins w:id="353" w:author="Comparison" w:date="2019-10-30T17:21:00Z"/>
        </w:rPr>
      </w:pPr>
      <w:ins w:id="354" w:author="Comparison" w:date="2019-10-30T17:21:00Z">
        <w:r>
          <w:t>The effect of applying Section 245 to any case was as follows.</w:t>
        </w:r>
      </w:ins>
    </w:p>
    <w:p w14:paraId="1164276F" w14:textId="77777777" w:rsidR="009D3B04" w:rsidRDefault="006F0FD7">
      <w:pPr>
        <w:rPr>
          <w:ins w:id="355" w:author="Comparison" w:date="2019-10-30T17:21:00Z"/>
        </w:rPr>
      </w:pPr>
      <w:ins w:id="356" w:author="Comparison" w:date="2019-10-30T17:21:00Z">
        <w:r>
          <w:t xml:space="preserve">For the accounting period in which the change of ownership took place, the part of the accounting period ending with the change of ownership and the part </w:t>
        </w:r>
        <w:r>
          <w:t>after the change were to be treated as separate accounting periods for the purposes of ICTA88/S239 ([## ICTA88/S245 (2) &amp; (3)</w:t>
        </w:r>
      </w:ins>
    </w:p>
    <w:p w14:paraId="4A497676" w14:textId="77777777" w:rsidR="009D3B04" w:rsidRDefault="006F0FD7">
      <w:pPr>
        <w:rPr>
          <w:ins w:id="357" w:author="Comparison" w:date="2019-10-30T17:21:00Z"/>
        </w:rPr>
      </w:pPr>
      <w:ins w:id="358" w:author="Comparison" w:date="2019-10-30T17:21:00Z">
        <w:r>
          <w:t>The effect of applying Section 245 to any case was as follows.</w:t>
        </w:r>
      </w:ins>
    </w:p>
    <w:p w14:paraId="7F525BFD" w14:textId="77777777" w:rsidR="009D3B04" w:rsidRDefault="006F0FD7">
      <w:pPr>
        <w:rPr>
          <w:ins w:id="359" w:author="Comparison" w:date="2019-10-30T17:21:00Z"/>
        </w:rPr>
      </w:pPr>
      <w:ins w:id="360" w:author="Comparison" w:date="2019-10-30T17:21:00Z">
        <w:r>
          <w:t>For the accounting period in which the change of ownership took pla</w:t>
        </w:r>
        <w:r>
          <w:t>ce, the part of the accounting period ending with the change of ownership and the part after the change were to be treated as separate accounting periods for the purposes of ICTA88/S239 (](https://www.gov.uk/hmrc-internal-manuals/company-taxation-manual/ct</w:t>
        </w:r>
        <w:r>
          <w:t>m20100) onwards), ICTA88/S241 and ICTA88/SCH13 ([## ICTA88/S245 (2) &amp; (3)</w:t>
        </w:r>
      </w:ins>
    </w:p>
    <w:p w14:paraId="159FF1EC" w14:textId="77777777" w:rsidR="009D3B04" w:rsidRDefault="006F0FD7">
      <w:pPr>
        <w:rPr>
          <w:ins w:id="361" w:author="Comparison" w:date="2019-10-30T17:21:00Z"/>
        </w:rPr>
      </w:pPr>
      <w:ins w:id="362" w:author="Comparison" w:date="2019-10-30T17:21:00Z">
        <w:r>
          <w:t>The effect of applying Section 245 to any case was as follows.</w:t>
        </w:r>
      </w:ins>
    </w:p>
    <w:p w14:paraId="3410ABB3" w14:textId="77777777" w:rsidR="009D3B04" w:rsidRDefault="006F0FD7">
      <w:pPr>
        <w:rPr>
          <w:ins w:id="363" w:author="Comparison" w:date="2019-10-30T17:21:00Z"/>
        </w:rPr>
      </w:pPr>
      <w:ins w:id="364" w:author="Comparison" w:date="2019-10-30T17:21:00Z">
        <w:r>
          <w:t>For the accounting period in which the change of ownership took place, the part of the accounting period ending with th</w:t>
        </w:r>
        <w:r>
          <w:t>e change of ownership and the part after the change were to be treated as separate accounting periods for the purposes of ICTA88/S239 ([## ICTA88/S245 (2) &amp; (3)</w:t>
        </w:r>
      </w:ins>
    </w:p>
    <w:p w14:paraId="7E97B802" w14:textId="77777777" w:rsidR="009D3B04" w:rsidRDefault="006F0FD7">
      <w:pPr>
        <w:rPr>
          <w:ins w:id="365" w:author="Comparison" w:date="2019-10-30T17:21:00Z"/>
        </w:rPr>
      </w:pPr>
      <w:ins w:id="366" w:author="Comparison" w:date="2019-10-30T17:21:00Z">
        <w:r>
          <w:t>The effect of applying Section 245 to any case was as follows.</w:t>
        </w:r>
      </w:ins>
    </w:p>
    <w:p w14:paraId="1D7B1798" w14:textId="77777777" w:rsidR="009D3B04" w:rsidRDefault="006F0FD7">
      <w:pPr>
        <w:rPr>
          <w:ins w:id="367" w:author="Comparison" w:date="2019-10-30T17:21:00Z"/>
        </w:rPr>
      </w:pPr>
      <w:ins w:id="368" w:author="Comparison" w:date="2019-10-30T17:21:00Z">
        <w:r>
          <w:t>For the accounting period in whi</w:t>
        </w:r>
        <w:r>
          <w:t>ch the change of ownership took place, the part of the accounting period ending with the change of ownership and the part after the change were to be treated as separate accounting periods for the purposes of ICTA88/S239 (](https://www.gov.uk/hmrc-internal</w:t>
        </w:r>
        <w:r>
          <w:t>-manuals/company-taxation-manual/ctm20100) onwards), ICTA88/S241 and ICTA88/SCH13 (](https://www.gov.uk/hmrc-internal-manuals/company-taxation-manual/ctm22000) onwards).</w:t>
        </w:r>
      </w:ins>
    </w:p>
    <w:p w14:paraId="1644E73B" w14:textId="77777777" w:rsidR="009D3B04" w:rsidRDefault="006F0FD7">
      <w:pPr>
        <w:rPr>
          <w:ins w:id="369" w:author="Comparison" w:date="2019-10-30T17:21:00Z"/>
        </w:rPr>
      </w:pPr>
      <w:ins w:id="370" w:author="Comparison" w:date="2019-10-30T17:21:00Z">
        <w:r>
          <w:t>This meant that if the company had made returns under ICTA88/SCH13 on the basis of its</w:t>
        </w:r>
        <w:r>
          <w:t xml:space="preserve"> accounting period, those returns would have to be examined. The company’s liability to account for ACT would have had to be recomputed on the basis of the two ‘notional’ accounting periods involved.</w:t>
        </w:r>
      </w:ins>
    </w:p>
    <w:p w14:paraId="6C678112" w14:textId="77777777" w:rsidR="009D3B04" w:rsidRDefault="006F0FD7">
      <w:pPr>
        <w:rPr>
          <w:ins w:id="371" w:author="Comparison" w:date="2019-10-30T17:21:00Z"/>
        </w:rPr>
      </w:pPr>
      <w:ins w:id="372" w:author="Comparison" w:date="2019-10-30T17:21:00Z">
        <w:r>
          <w:t>Franked investment income received after the date of cha</w:t>
        </w:r>
        <w:r>
          <w:t>nge would not be available to cover franked payments made prior to the date of change.</w:t>
        </w:r>
      </w:ins>
    </w:p>
    <w:p w14:paraId="59CF8A0C" w14:textId="77777777" w:rsidR="009D3B04" w:rsidRDefault="006F0FD7">
      <w:pPr>
        <w:rPr>
          <w:ins w:id="373" w:author="Comparison" w:date="2019-10-30T17:21:00Z"/>
        </w:rPr>
      </w:pPr>
      <w:ins w:id="374" w:author="Comparison" w:date="2019-10-30T17:21:00Z">
        <w:r>
          <w:t>Once the liability to pay ACT for the two ‘notional’ accounting periods had been worked out, ICTA88/S239 would have applied accordingly.</w:t>
        </w:r>
      </w:ins>
    </w:p>
    <w:p w14:paraId="09EFC79A" w14:textId="77777777" w:rsidR="009D3B04" w:rsidRDefault="006F0FD7">
      <w:pPr>
        <w:rPr>
          <w:ins w:id="375" w:author="Comparison" w:date="2019-10-30T17:21:00Z"/>
        </w:rPr>
      </w:pPr>
      <w:ins w:id="376" w:author="Comparison" w:date="2019-10-30T17:21:00Z">
        <w:r>
          <w:t xml:space="preserve">For the purposes of determining </w:t>
        </w:r>
        <w:r>
          <w:t>the maximum amount of ACT which could be set-off against the CT of the two notional accounting periods, the profits (or income) - see](https://www.gov.uk/hmrc-internal-manuals/company-taxation-manual/ctm20120) and [## ICTA88/S245 (2) &amp; (3)</w:t>
        </w:r>
      </w:ins>
    </w:p>
    <w:p w14:paraId="4EC91F3C" w14:textId="77777777" w:rsidR="009D3B04" w:rsidRDefault="006F0FD7">
      <w:pPr>
        <w:rPr>
          <w:ins w:id="377" w:author="Comparison" w:date="2019-10-30T17:21:00Z"/>
        </w:rPr>
      </w:pPr>
      <w:ins w:id="378" w:author="Comparison" w:date="2019-10-30T17:21:00Z">
        <w:r>
          <w:t>The effect of ap</w:t>
        </w:r>
        <w:r>
          <w:t>plying Section 245 to any case was as follows.</w:t>
        </w:r>
      </w:ins>
    </w:p>
    <w:p w14:paraId="14C014CB" w14:textId="77777777" w:rsidR="009D3B04" w:rsidRDefault="006F0FD7">
      <w:pPr>
        <w:rPr>
          <w:ins w:id="379" w:author="Comparison" w:date="2019-10-30T17:21:00Z"/>
        </w:rPr>
      </w:pPr>
      <w:ins w:id="380" w:author="Comparison" w:date="2019-10-30T17:21:00Z">
        <w:r>
          <w:t>For the accounting period in which the change of ownership took place, the part of the accounting period ending with the change of ownership and the part after the change were to be treated as separate account</w:t>
        </w:r>
        <w:r>
          <w:t>ing periods for the purposes of ICTA88/S239 ([## ICTA88/S245 (2) &amp; (3)</w:t>
        </w:r>
      </w:ins>
    </w:p>
    <w:p w14:paraId="27EA7AFA" w14:textId="77777777" w:rsidR="009D3B04" w:rsidRDefault="006F0FD7">
      <w:pPr>
        <w:rPr>
          <w:ins w:id="381" w:author="Comparison" w:date="2019-10-30T17:21:00Z"/>
        </w:rPr>
      </w:pPr>
      <w:ins w:id="382" w:author="Comparison" w:date="2019-10-30T17:21:00Z">
        <w:r>
          <w:t>The effect of applying Section 245 to any case was as follows.</w:t>
        </w:r>
      </w:ins>
    </w:p>
    <w:p w14:paraId="697C8A61" w14:textId="77777777" w:rsidR="009D3B04" w:rsidRDefault="006F0FD7">
      <w:pPr>
        <w:rPr>
          <w:ins w:id="383" w:author="Comparison" w:date="2019-10-30T17:21:00Z"/>
        </w:rPr>
      </w:pPr>
      <w:ins w:id="384" w:author="Comparison" w:date="2019-10-30T17:21:00Z">
        <w:r>
          <w:t>For the accounting period in which the change of ownership took place, the part of the accounting period ending with the c</w:t>
        </w:r>
        <w:r>
          <w:t>hange of ownership and the part after the change were to be treated as separate accounting periods for the purposes of ICTA88/S239 (](https://www.gov.uk/hmrc-internal-manuals/company-taxation-manual/ctm20100) onwards), ICTA88/S241 and ICTA88/SCH13 ([## ICT</w:t>
        </w:r>
        <w:r>
          <w:t>A88/S245 (2) &amp; (3)</w:t>
        </w:r>
      </w:ins>
    </w:p>
    <w:p w14:paraId="69D5A8F7" w14:textId="77777777" w:rsidR="009D3B04" w:rsidRDefault="006F0FD7">
      <w:pPr>
        <w:rPr>
          <w:ins w:id="385" w:author="Comparison" w:date="2019-10-30T17:21:00Z"/>
        </w:rPr>
      </w:pPr>
      <w:ins w:id="386" w:author="Comparison" w:date="2019-10-30T17:21:00Z">
        <w:r>
          <w:t>The effect of applying Section 245 to any case was as follows.</w:t>
        </w:r>
      </w:ins>
    </w:p>
    <w:p w14:paraId="44C003FE" w14:textId="77777777" w:rsidR="009D3B04" w:rsidRDefault="006F0FD7">
      <w:pPr>
        <w:rPr>
          <w:ins w:id="387" w:author="Comparison" w:date="2019-10-30T17:21:00Z"/>
        </w:rPr>
      </w:pPr>
      <w:ins w:id="388" w:author="Comparison" w:date="2019-10-30T17:21:00Z">
        <w:r>
          <w:t>For the accounting period in which the change of ownership took place, the part of the accounting period ending with the change of ownership and the part after the change wer</w:t>
        </w:r>
        <w:r>
          <w:t>e to be treated as separate accounting periods for the purposes of ICTA88/S239 ([## ICTA88/S245 (2) &amp; (3)</w:t>
        </w:r>
      </w:ins>
    </w:p>
    <w:p w14:paraId="1565EF35" w14:textId="77777777" w:rsidR="009D3B04" w:rsidRDefault="006F0FD7">
      <w:pPr>
        <w:rPr>
          <w:ins w:id="389" w:author="Comparison" w:date="2019-10-30T17:21:00Z"/>
        </w:rPr>
      </w:pPr>
      <w:ins w:id="390" w:author="Comparison" w:date="2019-10-30T17:21:00Z">
        <w:r>
          <w:t>The effect of applying Section 245 to any case was as follows.</w:t>
        </w:r>
      </w:ins>
    </w:p>
    <w:p w14:paraId="0296861F" w14:textId="77777777" w:rsidR="009D3B04" w:rsidRDefault="006F0FD7">
      <w:pPr>
        <w:rPr>
          <w:ins w:id="391" w:author="Comparison" w:date="2019-10-30T17:21:00Z"/>
        </w:rPr>
      </w:pPr>
      <w:ins w:id="392" w:author="Comparison" w:date="2019-10-30T17:21:00Z">
        <w:r>
          <w:t xml:space="preserve">For the accounting period in which the change of ownership took place, the part of the </w:t>
        </w:r>
        <w:r>
          <w:t>accounting period ending with the change of ownership and the part after the change were to be treated as separate accounting periods for the purposes of ICTA88/S239 (](https://www.gov.uk/hmrc-internal-manuals/company-taxation-manual/ctm20100) onwards), IC</w:t>
        </w:r>
        <w:r>
          <w:t>TA88/S241 and ICTA88/SCH13 (](https://www.gov.uk/hmrc-internal-manuals/company-taxation-manual/ctm22000) onwards).</w:t>
        </w:r>
      </w:ins>
    </w:p>
    <w:p w14:paraId="63A3F9C6" w14:textId="77777777" w:rsidR="009D3B04" w:rsidRDefault="006F0FD7">
      <w:pPr>
        <w:rPr>
          <w:ins w:id="393" w:author="Comparison" w:date="2019-10-30T17:21:00Z"/>
        </w:rPr>
      </w:pPr>
      <w:ins w:id="394" w:author="Comparison" w:date="2019-10-30T17:21:00Z">
        <w:r>
          <w:t>This meant that if the company had made returns under ICTA88/SCH13 on the basis of its accounting period, those returns would have to be exam</w:t>
        </w:r>
        <w:r>
          <w:t>ined. The company’s liability to account for ACT would have had to be recomputed on the basis of the two ‘notional’ accounting periods involved.</w:t>
        </w:r>
      </w:ins>
    </w:p>
    <w:p w14:paraId="24B208B6" w14:textId="77777777" w:rsidR="009D3B04" w:rsidRDefault="006F0FD7">
      <w:pPr>
        <w:rPr>
          <w:ins w:id="395" w:author="Comparison" w:date="2019-10-30T17:21:00Z"/>
        </w:rPr>
      </w:pPr>
      <w:ins w:id="396" w:author="Comparison" w:date="2019-10-30T17:21:00Z">
        <w:r>
          <w:t>Franked investment income received after the date of change would not be available to cover franked payments ma</w:t>
        </w:r>
        <w:r>
          <w:t>de prior to the date of change.</w:t>
        </w:r>
      </w:ins>
    </w:p>
    <w:p w14:paraId="5D04E82F" w14:textId="77777777" w:rsidR="009D3B04" w:rsidRDefault="006F0FD7">
      <w:pPr>
        <w:rPr>
          <w:ins w:id="397" w:author="Comparison" w:date="2019-10-30T17:21:00Z"/>
        </w:rPr>
      </w:pPr>
      <w:ins w:id="398" w:author="Comparison" w:date="2019-10-30T17:21:00Z">
        <w:r>
          <w:t>Once the liability to pay ACT for the two ‘notional’ accounting periods had been worked out, ICTA88/S239 would have applied accordingly.</w:t>
        </w:r>
      </w:ins>
    </w:p>
    <w:p w14:paraId="204C4A83" w14:textId="77777777" w:rsidR="009D3B04" w:rsidRDefault="006F0FD7">
      <w:pPr>
        <w:rPr>
          <w:ins w:id="399" w:author="Comparison" w:date="2019-10-30T17:21:00Z"/>
        </w:rPr>
      </w:pPr>
      <w:ins w:id="400" w:author="Comparison" w:date="2019-10-30T17:21:00Z">
        <w:r>
          <w:t>For the purposes of determining the maximum amount of ACT which could be set-off agains</w:t>
        </w:r>
        <w:r>
          <w:t>t the CT of the two notional accounting periods, the profits (or income) - see [## ICTA88/S245 (2) &amp; (3)</w:t>
        </w:r>
      </w:ins>
    </w:p>
    <w:p w14:paraId="29D34B99" w14:textId="77777777" w:rsidR="009D3B04" w:rsidRDefault="006F0FD7">
      <w:pPr>
        <w:rPr>
          <w:ins w:id="401" w:author="Comparison" w:date="2019-10-30T17:21:00Z"/>
        </w:rPr>
      </w:pPr>
      <w:ins w:id="402" w:author="Comparison" w:date="2019-10-30T17:21:00Z">
        <w:r>
          <w:t>The effect of applying Section 245 to any case was as follows.</w:t>
        </w:r>
      </w:ins>
    </w:p>
    <w:p w14:paraId="2A07F56A" w14:textId="77777777" w:rsidR="009D3B04" w:rsidRDefault="006F0FD7">
      <w:pPr>
        <w:rPr>
          <w:ins w:id="403" w:author="Comparison" w:date="2019-10-30T17:21:00Z"/>
        </w:rPr>
      </w:pPr>
      <w:ins w:id="404" w:author="Comparison" w:date="2019-10-30T17:21:00Z">
        <w:r>
          <w:t>For the accounting period in which the change of ownership took place, the part of the a</w:t>
        </w:r>
        <w:r>
          <w:t>ccounting period ending with the change of ownership and the part after the change were to be treated as separate accounting periods for the purposes of ICTA88/S239 ([## ICTA88/S245 (2) &amp; (3)</w:t>
        </w:r>
      </w:ins>
    </w:p>
    <w:p w14:paraId="0E5EAC44" w14:textId="77777777" w:rsidR="009D3B04" w:rsidRDefault="006F0FD7">
      <w:pPr>
        <w:rPr>
          <w:ins w:id="405" w:author="Comparison" w:date="2019-10-30T17:21:00Z"/>
        </w:rPr>
      </w:pPr>
      <w:ins w:id="406" w:author="Comparison" w:date="2019-10-30T17:21:00Z">
        <w:r>
          <w:t xml:space="preserve">The effect of applying Section 245 to any case was as </w:t>
        </w:r>
        <w:r>
          <w:t>follows.</w:t>
        </w:r>
      </w:ins>
    </w:p>
    <w:p w14:paraId="61036E7D" w14:textId="77777777" w:rsidR="009D3B04" w:rsidRDefault="006F0FD7">
      <w:pPr>
        <w:rPr>
          <w:ins w:id="407" w:author="Comparison" w:date="2019-10-30T17:21:00Z"/>
        </w:rPr>
      </w:pPr>
      <w:ins w:id="408" w:author="Comparison" w:date="2019-10-30T17:21:00Z">
        <w:r>
          <w:t>For the accounting period in which the change of ownership took place, the part of the accounting period ending with the change of ownership and the part after the change were to be treated as separate accounting periods for the purposes of ICTA88</w:t>
        </w:r>
        <w:r>
          <w:t>/S239 (](https://www.gov.uk/hmrc-internal-manuals/company-taxation-manual/ctm20100) onwards), ICTA88/S241 and ICTA88/SCH13 ([## ICTA88/S245 (2) &amp; (3)</w:t>
        </w:r>
      </w:ins>
    </w:p>
    <w:p w14:paraId="5BB29DAE" w14:textId="77777777" w:rsidR="009D3B04" w:rsidRDefault="006F0FD7">
      <w:pPr>
        <w:rPr>
          <w:ins w:id="409" w:author="Comparison" w:date="2019-10-30T17:21:00Z"/>
        </w:rPr>
      </w:pPr>
      <w:ins w:id="410" w:author="Comparison" w:date="2019-10-30T17:21:00Z">
        <w:r>
          <w:t>The effect of applying Section 245 to any case was as follows.</w:t>
        </w:r>
      </w:ins>
    </w:p>
    <w:p w14:paraId="6E58081B" w14:textId="77777777" w:rsidR="009D3B04" w:rsidRDefault="006F0FD7">
      <w:pPr>
        <w:rPr>
          <w:ins w:id="411" w:author="Comparison" w:date="2019-10-30T17:21:00Z"/>
        </w:rPr>
      </w:pPr>
      <w:ins w:id="412" w:author="Comparison" w:date="2019-10-30T17:21:00Z">
        <w:r>
          <w:t xml:space="preserve">For the accounting period in which the </w:t>
        </w:r>
        <w:r>
          <w:t>change of ownership took place, the part of the accounting period ending with the change of ownership and the part after the change were to be treated as separate accounting periods for the purposes of ICTA88/S239 ([## ICTA88/S245 (2) &amp; (3)</w:t>
        </w:r>
      </w:ins>
    </w:p>
    <w:p w14:paraId="423BE33A" w14:textId="77777777" w:rsidR="009D3B04" w:rsidRDefault="006F0FD7">
      <w:pPr>
        <w:rPr>
          <w:ins w:id="413" w:author="Comparison" w:date="2019-10-30T17:21:00Z"/>
        </w:rPr>
      </w:pPr>
      <w:ins w:id="414" w:author="Comparison" w:date="2019-10-30T17:21:00Z">
        <w:r>
          <w:t>The effect of a</w:t>
        </w:r>
        <w:r>
          <w:t>pplying Section 245 to any case was as follows.</w:t>
        </w:r>
      </w:ins>
    </w:p>
    <w:p w14:paraId="0E8905CF" w14:textId="77777777" w:rsidR="009D3B04" w:rsidRDefault="006F0FD7">
      <w:pPr>
        <w:rPr>
          <w:ins w:id="415" w:author="Comparison" w:date="2019-10-30T17:21:00Z"/>
        </w:rPr>
      </w:pPr>
      <w:ins w:id="416" w:author="Comparison" w:date="2019-10-30T17:21:00Z">
        <w:r>
          <w:t>For the accounting period in which the change of ownership took place, the part of the accounting period ending with the change of ownership and the part after the change were to be treated as separate accoun</w:t>
        </w:r>
        <w:r>
          <w:t>ting periods for the purposes of ICTA88/S239 (](https://www.gov.uk/hmrc-internal-manuals/company-taxation-manual/ctm20100) onwards), ICTA88/S241 and ICTA88/SCH13 (](https://www.gov.uk/hmrc-internal-manuals/company-taxation-manual/ctm22000) onwards).</w:t>
        </w:r>
      </w:ins>
    </w:p>
    <w:p w14:paraId="39B09298" w14:textId="77777777" w:rsidR="009D3B04" w:rsidRDefault="006F0FD7">
      <w:pPr>
        <w:rPr>
          <w:ins w:id="417" w:author="Comparison" w:date="2019-10-30T17:21:00Z"/>
        </w:rPr>
      </w:pPr>
      <w:ins w:id="418" w:author="Comparison" w:date="2019-10-30T17:21:00Z">
        <w:r>
          <w:t>This m</w:t>
        </w:r>
        <w:r>
          <w:t>eant that if the company had made returns under ICTA88/SCH13 on the basis of its accounting period, those returns would have to be examined. The company’s liability to account for ACT would have had to be recomputed on the basis of the two ‘notional’ accou</w:t>
        </w:r>
        <w:r>
          <w:t>nting periods involved.</w:t>
        </w:r>
      </w:ins>
    </w:p>
    <w:p w14:paraId="45F49421" w14:textId="77777777" w:rsidR="009D3B04" w:rsidRDefault="006F0FD7">
      <w:pPr>
        <w:rPr>
          <w:ins w:id="419" w:author="Comparison" w:date="2019-10-30T17:21:00Z"/>
        </w:rPr>
      </w:pPr>
      <w:ins w:id="420" w:author="Comparison" w:date="2019-10-30T17:21:00Z">
        <w:r>
          <w:t>Franked investment income received after the date of change would not be available to cover franked payments made prior to the date of change.</w:t>
        </w:r>
      </w:ins>
    </w:p>
    <w:p w14:paraId="52E397B2" w14:textId="77777777" w:rsidR="009D3B04" w:rsidRDefault="006F0FD7">
      <w:pPr>
        <w:rPr>
          <w:ins w:id="421" w:author="Comparison" w:date="2019-10-30T17:21:00Z"/>
        </w:rPr>
      </w:pPr>
      <w:ins w:id="422" w:author="Comparison" w:date="2019-10-30T17:21:00Z">
        <w:r>
          <w:t>Once the liability to pay ACT for the two ‘notional’ accounting periods had been worked o</w:t>
        </w:r>
        <w:r>
          <w:t>ut, ICTA88/S239 would have applied accordingly.</w:t>
        </w:r>
      </w:ins>
    </w:p>
    <w:p w14:paraId="003F5C1D" w14:textId="77777777" w:rsidR="009D3B04" w:rsidRDefault="006F0FD7">
      <w:pPr>
        <w:rPr>
          <w:ins w:id="423" w:author="Comparison" w:date="2019-10-30T17:21:00Z"/>
        </w:rPr>
      </w:pPr>
      <w:ins w:id="424" w:author="Comparison" w:date="2019-10-30T17:21:00Z">
        <w:r>
          <w:t>For the purposes of determining the maximum amount of ACT which could be set-off against the CT of the two notional accounting periods, the profits (or income) - see](https://www.gov.uk/hmrc-internal-manuals/</w:t>
        </w:r>
        <w:r>
          <w:t>company-taxation-manual/ctm20120) and](https://www.gov.uk/hmrc-internal-manuals/company-taxation-manual/ctm20150) - charged to CT for the whole accounting period was to be determined in the normal way (CTM20140) and then apportioned between the two notiona</w:t>
        </w:r>
        <w:r>
          <w:t>l accounting periods.</w:t>
        </w:r>
      </w:ins>
    </w:p>
    <w:p w14:paraId="19BD6CD9" w14:textId="77777777" w:rsidR="009D3B04" w:rsidRDefault="006F0FD7">
      <w:pPr>
        <w:rPr>
          <w:ins w:id="425" w:author="Comparison" w:date="2019-10-30T17:21:00Z"/>
        </w:rPr>
      </w:pPr>
      <w:ins w:id="426" w:author="Comparison" w:date="2019-10-30T17:21:00Z">
        <w:r>
          <w:t>In the absence of any direction to the contrary, any apportionment should normally have been on a time basis (see ICTA88/S72 (2) and ICTA88/S834 (4)) but time-apportionment is only ‘necessary’ where no better method of apportionment i</w:t>
        </w:r>
        <w:r>
          <w:t>s available (Marshall Hus and Partners v Bolton, 55TC539 - see CTM01405).</w:t>
        </w:r>
      </w:ins>
    </w:p>
    <w:p w14:paraId="13059009" w14:textId="77777777" w:rsidR="009D3B04" w:rsidRDefault="006F0FD7">
      <w:pPr>
        <w:rPr>
          <w:ins w:id="427" w:author="Comparison" w:date="2019-10-30T17:21:00Z"/>
        </w:rPr>
      </w:pPr>
      <w:ins w:id="428" w:author="Comparison" w:date="2019-10-30T17:21:00Z">
        <w:r>
          <w:t>The action taken as above would have determined the amount of surplus ACT (including anyACT brought forward from earlier accounting periods) at the end of the notional accounting per</w:t>
        </w:r>
        <w:r>
          <w:t>iod ending with the change of ownership. No relief in respect of this surplus ACT was to be given for the notional accounting period beginning after the change of ownership or for any future accounting period.</w:t>
        </w:r>
      </w:ins>
    </w:p>
    <w:p w14:paraId="57736AE3" w14:textId="77777777" w:rsidR="009D3B04" w:rsidRDefault="006F0FD7">
      <w:pPr>
        <w:rPr>
          <w:ins w:id="429" w:author="Comparison" w:date="2019-10-30T17:21:00Z"/>
        </w:rPr>
      </w:pPr>
      <w:ins w:id="430" w:author="Comparison" w:date="2019-10-30T17:21:00Z">
        <w:r>
          <w:t>ICTA88/S245 did not affect the accounting peri</w:t>
        </w:r>
        <w:r>
          <w:t>od of the company for the purposes of ICTA88/S240 (surrender of ACT). So the company would not have been a subsidiary of the surrendering company for the whole of the accounting period in which the change of ownership occurs and therefore for that accounti</w:t>
        </w:r>
        <w:r>
          <w:t xml:space="preserve">ng period would not have been able to use any ACT surrendered to it. As a result it would not have been able to set-off ACT surrendered to it by its parent either during that or any previous accounting period against CT liability on any profits of that or </w:t>
        </w:r>
        <w:r>
          <w:t>any subsequent accounting period.</w:t>
        </w:r>
      </w:ins>
    </w:p>
    <w:p w14:paraId="01D86CA7" w14:textId="77777777" w:rsidR="009D3B04" w:rsidRDefault="006F0FD7">
      <w:pPr>
        <w:rPr>
          <w:ins w:id="431" w:author="Comparison" w:date="2019-10-30T17:21:00Z"/>
        </w:rPr>
      </w:pPr>
      <w:ins w:id="432" w:author="Comparison" w:date="2019-10-30T17:21:00Z">
        <w:r>
          <w:t xml:space="preserve">Where the ACT was surrendered to it by a company which was its parent prior to the changein ownership, no relief in respect of that ACT was due after the accounting period immediately before the accounting period in which </w:t>
        </w:r>
        <w:r>
          <w:t>the change of ownership occurred.</w:t>
        </w:r>
      </w:ins>
    </w:p>
    <w:p w14:paraId="66CCF4B8" w14:textId="77777777" w:rsidR="009D3B04" w:rsidRDefault="006F0FD7">
      <w:pPr>
        <w:rPr>
          <w:ins w:id="433" w:author="Comparison" w:date="2019-10-30T17:21:00Z"/>
        </w:rPr>
      </w:pPr>
      <w:ins w:id="434" w:author="Comparison" w:date="2019-10-30T17:21:00Z">
        <w:r>
          <w:t>Where ACT was surrendered to it by a company which became its parent as a result of the change in ownership, relief may have been due in respect of that ACT for accounting periods subsequent to the accounting period in whi</w:t>
        </w:r>
        <w:r>
          <w:t>ch the change took place (](https://www.gov.uk/hmrc-internal-manuals/company-taxation-manual/ctm81200) onwards).</w:t>
        </w:r>
      </w:ins>
    </w:p>
    <w:p w14:paraId="5FD51D92" w14:textId="77777777" w:rsidR="009D3B04" w:rsidRDefault="006F0FD7">
      <w:r>
        <w:t>ACT paid by the company and relating to distributions made in the notional accounting period commencing with the date of change could be set-of</w:t>
      </w:r>
      <w:r>
        <w:t xml:space="preserve">f against the CT for that notional accounting period determined as above. Any surplus ACT could be used in the normal way in accordance with Sections 239 (4) (](https://www.gov.uk/hmrc-internal-manuals/company-taxation-manual/ctm20170) onwards) or the ACT </w:t>
      </w:r>
      <w:r>
        <w:t>could be surrendered under ICTA88/S240 (CTM81200 onwards).</w:t>
      </w:r>
    </w:p>
    <w:p w14:paraId="0DDC5C02" w14:textId="77777777" w:rsidR="009D3B04" w:rsidRDefault="006F0FD7">
      <w:r>
        <w:t>Where the change of ownership occurred before 16 March 1993 surplus ACT could also be used in accordance with Section 239 (3). Where the change of ownership occurs on or after 16 March 1993 this wa</w:t>
      </w:r>
      <w:r>
        <w:t>s no longer possible because of Section 245 (3A) (CTM20300).</w:t>
      </w:r>
    </w:p>
    <w:p w14:paraId="59C276C4" w14:textId="77777777" w:rsidR="009D3B04" w:rsidRDefault="006F0FD7">
      <w:r>
        <w:t xml:space="preserve"> Previous page</w:t>
      </w:r>
    </w:p>
    <w:sectPr w:rsidR="009D3B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50E"/>
    <w:rsid w:val="00681C0A"/>
    <w:rsid w:val="006F0FD7"/>
    <w:rsid w:val="009D3B04"/>
    <w:rsid w:val="00AA1D8D"/>
    <w:rsid w:val="00AF548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67400B3-FF72-4C7E-89C7-9B86E2DA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F0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FD7"/>
    <w:rPr>
      <w:rFonts w:ascii="Segoe UI" w:hAnsi="Segoe UI" w:cs="Segoe UI"/>
      <w:sz w:val="18"/>
      <w:szCs w:val="18"/>
    </w:rPr>
  </w:style>
  <w:style w:type="paragraph" w:styleId="Revision">
    <w:name w:val="Revision"/>
    <w:hidden/>
    <w:uiPriority w:val="99"/>
    <w:semiHidden/>
    <w:rsid w:val="006F0F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7EFF8-4C86-4A62-8FFF-862AC470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8155</Words>
  <Characters>46487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2019-10-30T17:21:00Z</dcterms:modified>
  <cp:category/>
</cp:coreProperties>
</file>