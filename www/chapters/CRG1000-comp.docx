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697F" w14:textId="77777777" w:rsidR="000E0BBD" w:rsidRDefault="006B7378">
      <w:pPr>
        <w:pStyle w:val="Title"/>
      </w:pPr>
      <w:bookmarkStart w:id="0" w:name="_GoBack"/>
      <w:bookmarkEnd w:id="0"/>
      <w:r>
        <w:t>HMRC - CRG1000 - Introduction: Contents</w:t>
      </w:r>
    </w:p>
    <w:p w14:paraId="456CE688" w14:textId="77777777" w:rsidR="000E0BBD" w:rsidRDefault="006B7378">
      <w:r>
        <w:t>CRG1025    Purpose of this guidance</w:t>
      </w:r>
    </w:p>
    <w:p w14:paraId="7DD4CE7D" w14:textId="77777777" w:rsidR="000E0BBD" w:rsidRDefault="006B7378">
      <w:r>
        <w:t>CRG1050    The role of CPST and CCAST</w:t>
      </w:r>
    </w:p>
    <w:p w14:paraId="68027E81" w14:textId="77777777" w:rsidR="000E0BBD" w:rsidRDefault="006B7378">
      <w:r>
        <w:t>CRG1075    Other guidance to help and inform you</w:t>
      </w:r>
    </w:p>
    <w:p w14:paraId="42BC06AF" w14:textId="77777777" w:rsidR="000E0BBD" w:rsidRDefault="006B7378">
      <w:r>
        <w:t>CRG1100    Using CRG</w:t>
      </w:r>
    </w:p>
    <w:p w14:paraId="42595006" w14:textId="77777777" w:rsidR="000E0BBD" w:rsidRDefault="006B7378">
      <w:r>
        <w:t>CRG1125    Local guidance</w:t>
      </w:r>
    </w:p>
    <w:p w14:paraId="775FD7F5" w14:textId="5517FDAA" w:rsidR="000E0BBD" w:rsidRDefault="006B7378">
      <w:r>
        <w:t xml:space="preserve">CRG1150    Getting </w:t>
      </w:r>
      <w:del w:id="1" w:author="Comparison" w:date="2019-10-25T01:01:00Z">
        <w:r>
          <w:delText>help</w:delText>
        </w:r>
      </w:del>
      <w:ins w:id="2" w:author="Comparison" w:date="2019-10-25T01:01:00Z">
        <w:r>
          <w:t xml:space="preserve">Help &amp; </w:t>
        </w:r>
        <w:r>
          <w:t>Contacting CCAST</w:t>
        </w:r>
      </w:ins>
    </w:p>
    <w:p w14:paraId="32ECD3C8" w14:textId="77777777" w:rsidR="000E0BBD" w:rsidRDefault="006B7378">
      <w:r>
        <w:t xml:space="preserve"> Next page</w:t>
      </w:r>
    </w:p>
    <w:sectPr w:rsidR="000E0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23F"/>
    <w:rsid w:val="000E0BBD"/>
    <w:rsid w:val="0015074B"/>
    <w:rsid w:val="0029639D"/>
    <w:rsid w:val="00326F90"/>
    <w:rsid w:val="006B7378"/>
    <w:rsid w:val="007A1762"/>
    <w:rsid w:val="00AA1D8D"/>
    <w:rsid w:val="00B47730"/>
    <w:rsid w:val="00CB0664"/>
    <w:rsid w:val="00FC1A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8CDA9B-C364-4B11-A45C-65343423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B73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61280-D09C-402B-B748-D031FF58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2019-10-25T00:01:00Z</dcterms:modified>
  <cp:category/>
</cp:coreProperties>
</file>