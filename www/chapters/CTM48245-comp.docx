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F1AA5" w14:textId="77777777" w:rsidR="00C57969" w:rsidRDefault="005938AB">
      <w:pPr>
        <w:pStyle w:val="Title"/>
      </w:pPr>
      <w:bookmarkStart w:id="0" w:name="_GoBack"/>
      <w:bookmarkEnd w:id="0"/>
      <w:r>
        <w:t>HMRC - CTM48245 - Groups And Group Relief Claims</w:t>
      </w:r>
    </w:p>
    <w:p w14:paraId="758E18BC" w14:textId="77777777" w:rsidR="00C57969" w:rsidRDefault="005938AB">
      <w:r>
        <w:t>Group relief does not apply - SI2006/964 Regulation 94</w:t>
      </w:r>
    </w:p>
    <w:p w14:paraId="6757DA9B" w14:textId="77777777" w:rsidR="00C57969" w:rsidRDefault="005938AB">
      <w:r>
        <w:t xml:space="preserve">An authorised investment fund (AIF) cannot be a member of a group for corporation tax purposes and cannot claim or surrender group relief, </w:t>
      </w:r>
      <w:r>
        <w:t>(SI2006/964 Regulation 94).</w:t>
      </w:r>
    </w:p>
    <w:p w14:paraId="306A6552" w14:textId="77777777" w:rsidR="00C57969" w:rsidRDefault="005938AB">
      <w:r>
        <w:t>This is unchanged from the position prior to 1 April 2006 (when SI2006/964 came into force) which is explained at CTM48250.</w:t>
      </w:r>
    </w:p>
    <w:p w14:paraId="7CBDBBAC" w14:textId="77777777" w:rsidR="00C57969" w:rsidRDefault="005938AB">
      <w:r>
        <w:t>If any claim to group relief or claim to surrender group relief is pursued (for any period) advice shoul</w:t>
      </w:r>
      <w:r>
        <w:t>d be sought from CTIAA (Collective Investment Schemes).</w:t>
      </w:r>
    </w:p>
    <w:p w14:paraId="15D5C13B" w14:textId="77777777" w:rsidR="00C57969" w:rsidRDefault="005938AB">
      <w:r>
        <w:t>Capital Gains or losses</w:t>
      </w:r>
    </w:p>
    <w:p w14:paraId="44629EC5" w14:textId="77777777" w:rsidR="00C57969" w:rsidRDefault="005938AB">
      <w:r>
        <w:t>An AIF is not within the charge to CT on CG and it is not possible for an AIF to be the principal company or to be a member of a CG group.</w:t>
      </w:r>
    </w:p>
    <w:p w14:paraId="1671B719" w14:textId="77777777" w:rsidR="00C57969" w:rsidRDefault="005938AB">
      <w:r>
        <w:t>An authorised unit trust is treated a</w:t>
      </w:r>
      <w:r>
        <w:t>s a company for the purposes of the TCGA 1992 but it is not a company of the type specified in TCGA92/S170 (9) for the purposes of the chargeable gains groups code.</w:t>
      </w:r>
    </w:p>
    <w:p w14:paraId="2389F128" w14:textId="77777777" w:rsidR="00C57969" w:rsidRDefault="005938AB">
      <w:r>
        <w:t>An open-ended investment company does not have ordinary share capital that would allow it t</w:t>
      </w:r>
      <w:r>
        <w:t xml:space="preserve">o be a subsidiary for the purposes of the code. From 1 April 2006 (when SI2006/964) came into force it is not possible for an OEIC to be the principal company of a chargeable gains group (SI2006/964 Regulation 107). Please see CG45173 for further guidance </w:t>
      </w:r>
      <w:r>
        <w:t>and CTM48250 for the reasons why an OEIC does not have ordinary share capital. The regulations also put beyond doubt that an OEIC does not have ordinary share capital (SI2006/964 Regulation 94(5)).</w:t>
      </w:r>
    </w:p>
    <w:p w14:paraId="7DF55269" w14:textId="77777777" w:rsidR="00C57969" w:rsidRDefault="005938AB">
      <w:pPr>
        <w:rPr>
          <w:ins w:id="1" w:author="Comparison" w:date="2019-10-30T19:14:00Z"/>
        </w:rPr>
      </w:pPr>
      <w:r>
        <w:t>You should seek advice from CAR Capital Gains (Solihull) i</w:t>
      </w:r>
      <w:r>
        <w:t>f it is maintained (at any time) that an AIF is a member of a chargeable gains group.</w:t>
      </w:r>
    </w:p>
    <w:p w14:paraId="47677FE7" w14:textId="77777777" w:rsidR="00C57969" w:rsidRDefault="005938AB">
      <w:pPr>
        <w:rPr>
          <w:ins w:id="2" w:author="Comparison" w:date="2019-10-30T19:14:00Z"/>
        </w:rPr>
      </w:pPr>
      <w:ins w:id="3" w:author="Comparison" w:date="2019-10-30T19:14:00Z">
        <w:r>
          <w:t xml:space="preserve"> Previous page</w:t>
        </w:r>
      </w:ins>
    </w:p>
    <w:p w14:paraId="68A2A133" w14:textId="77777777" w:rsidR="00C57969" w:rsidRDefault="005938AB">
      <w:ins w:id="4" w:author="Comparison" w:date="2019-10-30T19:14:00Z">
        <w:r>
          <w:t xml:space="preserve"> Next page</w:t>
        </w:r>
      </w:ins>
    </w:p>
    <w:sectPr w:rsidR="00C579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CEE"/>
    <w:rsid w:val="0015074B"/>
    <w:rsid w:val="0029639D"/>
    <w:rsid w:val="00326F90"/>
    <w:rsid w:val="005938AB"/>
    <w:rsid w:val="005E5F51"/>
    <w:rsid w:val="00AA1D8D"/>
    <w:rsid w:val="00B47730"/>
    <w:rsid w:val="00BA6694"/>
    <w:rsid w:val="00C5796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33BC051-371D-4E8D-92E3-086759A3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938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B0190B-5CCE-4186-BF74-DF8FA215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2019-10-30T19:14:00Z</dcterms:modified>
  <cp:category/>
</cp:coreProperties>
</file>