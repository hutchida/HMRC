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4D39" w14:textId="77777777" w:rsidR="00D7382A" w:rsidRDefault="00A369BB">
      <w:pPr>
        <w:pStyle w:val="Title"/>
      </w:pPr>
      <w:bookmarkStart w:id="0" w:name="_GoBack"/>
      <w:bookmarkEnd w:id="0"/>
      <w:r>
        <w:t>HMRC - CTM80145 - Groups: Claims For Relief</w:t>
      </w:r>
    </w:p>
    <w:p w14:paraId="47264558" w14:textId="77777777" w:rsidR="00D7382A" w:rsidRDefault="00A369BB">
      <w:r>
        <w:t>CTA10/S130, CTA10/S137</w:t>
      </w:r>
    </w:p>
    <w:p w14:paraId="223F1F4E" w14:textId="7F756B57" w:rsidR="00D7382A" w:rsidRDefault="00A369BB">
      <w:pPr>
        <w:rPr>
          <w:ins w:id="1" w:author="Comparison" w:date="2019-10-24T23:29:00Z"/>
        </w:rPr>
      </w:pPr>
      <w:r>
        <w:t xml:space="preserve">A company can claim group relief (CTM80105) in respect of the loss or other amount of one or more surrendering companies. And a company may surrender its loss to one or more </w:t>
      </w:r>
      <w:r>
        <w:t xml:space="preserve">claimant companies. There is guidance on claims procedure under CTSA at </w:t>
      </w:r>
      <w:del w:id="2" w:author="Comparison" w:date="2019-10-24T23:29:00Z">
        <w:r>
          <w:delText>CTM97000</w:delText>
        </w:r>
      </w:del>
      <w:ins w:id="3" w:author="Comparison" w:date="2019-10-24T23:29:00Z">
        <w:r>
          <w:t>[## CTA10/S130, CTA10/S137</w:t>
        </w:r>
      </w:ins>
    </w:p>
    <w:p w14:paraId="6AA0C11C" w14:textId="77777777" w:rsidR="00D7382A" w:rsidRDefault="00A369BB">
      <w:ins w:id="4" w:author="Comparison" w:date="2019-10-24T23:29:00Z">
        <w:r>
          <w:t>A company can claim group relief (CTM80105) in respect of the loss or other amount of one or more surrendering companies. And a company may surrender its los</w:t>
        </w:r>
        <w:r>
          <w:t>s to one or more claimant companies. There is guidance on claims procedure under CTSA at](https://www.gov.uk/hmrc-internal-manuals/company-taxation-manual/ctm97000)</w:t>
        </w:r>
      </w:ins>
      <w:r>
        <w:t xml:space="preserve"> onwards.</w:t>
      </w:r>
    </w:p>
    <w:p w14:paraId="341D3DD8" w14:textId="77777777" w:rsidR="00D7382A" w:rsidRDefault="00A369BB">
      <w:r>
        <w:t>Group relief is given by making a deduction from the claimant company’s total prof</w:t>
      </w:r>
      <w:r>
        <w:t>its of the claim period (CTA10/S137(1)). Total profits are calculated in accordance with CTM80400.</w:t>
      </w:r>
    </w:p>
    <w:p w14:paraId="60DA45CF" w14:textId="77777777" w:rsidR="00D7382A" w:rsidRDefault="00A369BB">
      <w:r>
        <w:t>A group relief claim need not be for the full amount of the loss, etc (CTA10/S137(2)).</w:t>
      </w:r>
    </w:p>
    <w:p w14:paraId="30B4F4D6" w14:textId="77777777" w:rsidR="00D7382A" w:rsidRDefault="00A369BB">
      <w:r>
        <w:t>Relief cannot be given more than once in respect of any amount, whethe</w:t>
      </w:r>
      <w:r>
        <w:t>r by giving group relief more than once or by giving group relief and any other relief (CTA10/S137(7)).</w:t>
      </w:r>
    </w:p>
    <w:p w14:paraId="29217908" w14:textId="77777777" w:rsidR="00D7382A" w:rsidRDefault="00A369BB">
      <w:r>
        <w:t>No payment to the surrendering company is required.</w:t>
      </w:r>
    </w:p>
    <w:p w14:paraId="042CDFBB" w14:textId="77777777" w:rsidR="00D7382A" w:rsidRDefault="00A369BB">
      <w:r>
        <w:t>A payment that the claimant company in fact makes to the surrendering company up to the amount of th</w:t>
      </w:r>
      <w:r>
        <w:t>e loss, etc, surrendered is ignored. It is not taken into account in computing the profits or losses of either company, and is not treated as a charge on income or a distribution. The payment must be made under an agreement between the claimant company and</w:t>
      </w:r>
      <w:r>
        <w:t xml:space="preserve"> the surrendering company. The maximum payment that can be treated in this way is the amount of the trading loss, etc, not the amount of relief in terms of tax.</w:t>
      </w:r>
    </w:p>
    <w:p w14:paraId="488FC8C6" w14:textId="77777777" w:rsidR="00D7382A" w:rsidRDefault="00A369BB">
      <w:r>
        <w:t xml:space="preserve"> Previous page</w:t>
      </w:r>
    </w:p>
    <w:p w14:paraId="4F16247A" w14:textId="77777777" w:rsidR="00D7382A" w:rsidRDefault="00A369BB">
      <w:r>
        <w:t xml:space="preserve"> Next page</w:t>
      </w:r>
    </w:p>
    <w:sectPr w:rsidR="00D73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04BE"/>
    <w:rsid w:val="00823D25"/>
    <w:rsid w:val="009A0C31"/>
    <w:rsid w:val="00A369BB"/>
    <w:rsid w:val="00AA1D8D"/>
    <w:rsid w:val="00B47730"/>
    <w:rsid w:val="00CB0664"/>
    <w:rsid w:val="00D738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DFF6275-0057-43E9-87EA-05B37742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369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65D07-92E5-4DD1-8873-A832569C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2019-10-24T22:29:00Z</dcterms:modified>
  <cp:category/>
</cp:coreProperties>
</file>