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0B83" w14:textId="450B478C" w:rsidR="00AE2FDF" w:rsidRDefault="00C37D96">
      <w:pPr>
        <w:pStyle w:val="Title"/>
      </w:pPr>
      <w:bookmarkStart w:id="0" w:name="_GoBack"/>
      <w:bookmarkEnd w:id="0"/>
      <w:r>
        <w:t xml:space="preserve">HMRC - OT05970 - PRT: Terminal </w:t>
      </w:r>
      <w:ins w:id="1" w:author="Comparison" w:date="2019-10-24T23:55:00Z">
        <w:r>
          <w:t xml:space="preserve">Liftings - </w:t>
        </w:r>
      </w:ins>
      <w:r>
        <w:t xml:space="preserve">Disposal Of Field Interests - </w:t>
      </w:r>
      <w:del w:id="2" w:author="Comparison" w:date="2019-10-24T23:55:00Z">
        <w:r>
          <w:delText>Examples</w:delText>
        </w:r>
      </w:del>
      <w:ins w:id="3" w:author="Comparison" w:date="2019-10-24T23:55:00Z">
        <w:r>
          <w:t>Further Provisions (Regulation 8)</w:t>
        </w:r>
      </w:ins>
    </w:p>
    <w:p w14:paraId="45C44B60" w14:textId="77777777" w:rsidR="00AE2FDF" w:rsidRDefault="00C37D96">
      <w:r>
        <w:t>Example 1:</w:t>
      </w:r>
    </w:p>
    <w:p w14:paraId="168C70DA" w14:textId="77777777" w:rsidR="00AE2FDF" w:rsidRDefault="00C37D96">
      <w:r>
        <w:t xml:space="preserve">Big Fish Plc is selling its interest in Flippers field to Small Fry Ltd (unconnected). The completion date is 30 June. Flippers is </w:t>
      </w:r>
      <w:r>
        <w:t>part of Pisces blend.</w:t>
      </w:r>
    </w:p>
    <w:p w14:paraId="24D22B5F" w14:textId="77777777" w:rsidR="00AE2FDF" w:rsidRDefault="00C37D96">
      <w:r>
        <w:t>Big Fish has two other field interests in Pisces:</w:t>
      </w:r>
    </w:p>
    <w:p w14:paraId="2DD69CA0" w14:textId="77777777" w:rsidR="00AE2FDF" w:rsidRDefault="00C37D96">
      <w:r>
        <w:t>Fin - June Production entitlement 100,000</w:t>
      </w:r>
    </w:p>
    <w:p w14:paraId="1D437A0C" w14:textId="77777777" w:rsidR="00AE2FDF" w:rsidRDefault="00C37D96">
      <w:r>
        <w:t>Scales - June Production entitlement 300,000</w:t>
      </w:r>
    </w:p>
    <w:p w14:paraId="40ADE29F" w14:textId="77777777" w:rsidR="00AE2FDF" w:rsidRDefault="00C37D96">
      <w:r>
        <w:t>Flippers production entitlement for June is 200,000</w:t>
      </w:r>
    </w:p>
    <w:p w14:paraId="69DBB371" w14:textId="77777777" w:rsidR="00AE2FDF" w:rsidRDefault="00C37D96">
      <w:r>
        <w:t>At 30 June Flippers’ stock position is as fol</w:t>
      </w:r>
      <w:r>
        <w:t>lows:</w:t>
      </w:r>
    </w:p>
    <w:p w14:paraId="2C7FF368" w14:textId="77777777" w:rsidR="00AE2FDF" w:rsidRDefault="00C37D96">
      <w:r>
        <w:t>Operational closing stock 40,000</w:t>
      </w:r>
    </w:p>
    <w:p w14:paraId="43A9B233" w14:textId="77777777" w:rsidR="00AE2FDF" w:rsidRDefault="00C37D96">
      <w:r>
        <w:t>Tax closing stock 100,000</w:t>
      </w:r>
    </w:p>
    <w:p w14:paraId="60262B10" w14:textId="77777777" w:rsidR="00AE2FDF" w:rsidRDefault="00C37D96">
      <w:r>
        <w:t>Difference (Tax Closing stock LESS operational Closing stock) = 60,000</w:t>
      </w:r>
    </w:p>
    <w:p w14:paraId="334EEB2A" w14:textId="77777777" w:rsidR="00AE2FDF" w:rsidRDefault="00C37D96">
      <w:r>
        <w:t>Reallocation:</w:t>
      </w:r>
    </w:p>
    <w:p w14:paraId="75A088BD" w14:textId="77777777" w:rsidR="00AE2FDF" w:rsidRDefault="00C37D96">
      <w:r>
        <w:t>Tax allocated liftings in June</w:t>
      </w:r>
    </w:p>
    <w:p w14:paraId="2AAABCBD" w14:textId="77777777" w:rsidR="00AE2FDF" w:rsidRDefault="00C37D96">
      <w:r>
        <w:t>Tax closing stock before adjustment</w:t>
      </w:r>
    </w:p>
    <w:p w14:paraId="73175EB9" w14:textId="77777777" w:rsidR="00AE2FDF" w:rsidRDefault="00C37D96">
      <w:r>
        <w:t>Tax closing stock after adjustment</w:t>
      </w:r>
    </w:p>
    <w:p w14:paraId="6299C4A8" w14:textId="77777777" w:rsidR="00AE2FDF" w:rsidRDefault="00C37D96">
      <w:r>
        <w:t>Exam</w:t>
      </w:r>
      <w:r>
        <w:t>ple 2:</w:t>
      </w:r>
    </w:p>
    <w:p w14:paraId="401A5F23" w14:textId="77777777" w:rsidR="00AE2FDF" w:rsidRDefault="00C37D96">
      <w:r>
        <w:t>Bigger Fish Plc is selling its interest in Fluke field to Smaller Fry Ltd (unconnected). The Completion date is 30 June. Fluke is part of Pisces blend. Bigger Fish has two other field interests in Pisces:</w:t>
      </w:r>
    </w:p>
    <w:p w14:paraId="4EC09017" w14:textId="77777777" w:rsidR="00AE2FDF" w:rsidRDefault="00C37D96">
      <w:r>
        <w:t>Fin - June production entitlement 100,000</w:t>
      </w:r>
    </w:p>
    <w:p w14:paraId="4C649C0B" w14:textId="77777777" w:rsidR="00AE2FDF" w:rsidRDefault="00C37D96">
      <w:r>
        <w:t>Sc</w:t>
      </w:r>
      <w:r>
        <w:t>ales - June production entitlement 300,000</w:t>
      </w:r>
    </w:p>
    <w:p w14:paraId="4AC33C18" w14:textId="77777777" w:rsidR="00AE2FDF" w:rsidRDefault="00C37D96">
      <w:r>
        <w:lastRenderedPageBreak/>
        <w:t>Fluke production entitlement for June is 200,000</w:t>
      </w:r>
    </w:p>
    <w:p w14:paraId="3EE5465A" w14:textId="77777777" w:rsidR="00AE2FDF" w:rsidRDefault="00C37D96">
      <w:r>
        <w:t>At 30 June Fluke’s stock position is as follows:</w:t>
      </w:r>
    </w:p>
    <w:p w14:paraId="7CC8B82B" w14:textId="77777777" w:rsidR="00AE2FDF" w:rsidRDefault="00C37D96">
      <w:r>
        <w:t>Operational closing stock 100,000</w:t>
      </w:r>
    </w:p>
    <w:p w14:paraId="3B4E42C8" w14:textId="77777777" w:rsidR="00AE2FDF" w:rsidRDefault="00C37D96">
      <w:r>
        <w:t>Tax closing stock 40,000</w:t>
      </w:r>
    </w:p>
    <w:p w14:paraId="4464C18E" w14:textId="77777777" w:rsidR="00AE2FDF" w:rsidRDefault="00C37D96">
      <w:r>
        <w:t>Difference (Tax Closing stock LESS operational Closing s</w:t>
      </w:r>
      <w:r>
        <w:t>tock) = -60,000</w:t>
      </w:r>
    </w:p>
    <w:p w14:paraId="686248B0" w14:textId="77777777" w:rsidR="00AE2FDF" w:rsidRDefault="00C37D96">
      <w:r>
        <w:t>Reallocation:</w:t>
      </w:r>
    </w:p>
    <w:p w14:paraId="1D8B7B8E" w14:textId="77777777" w:rsidR="00AE2FDF" w:rsidRDefault="00C37D96">
      <w:r>
        <w:t>Tax allocated liftings in June</w:t>
      </w:r>
    </w:p>
    <w:p w14:paraId="0B0FB47B" w14:textId="77777777" w:rsidR="00AE2FDF" w:rsidRDefault="00C37D96">
      <w:r>
        <w:t>Tax closing stock before adjustment</w:t>
      </w:r>
    </w:p>
    <w:p w14:paraId="748B8781" w14:textId="77777777" w:rsidR="00AE2FDF" w:rsidRDefault="00C37D96">
      <w:r>
        <w:t>Tax closing stock after adjustment</w:t>
      </w:r>
    </w:p>
    <w:p w14:paraId="27DA623E" w14:textId="77777777" w:rsidR="00AE2FDF" w:rsidRDefault="00C37D96">
      <w:r>
        <w:t>Summary of examples</w:t>
      </w:r>
    </w:p>
    <w:p w14:paraId="7FF79A18" w14:textId="77777777" w:rsidR="00AE2FDF" w:rsidRDefault="00C37D96">
      <w:r>
        <w:t xml:space="preserve"> Previous page</w:t>
      </w:r>
    </w:p>
    <w:sectPr w:rsidR="00AE2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382"/>
    <w:rsid w:val="00967573"/>
    <w:rsid w:val="00AA1D8D"/>
    <w:rsid w:val="00AE2FDF"/>
    <w:rsid w:val="00B47730"/>
    <w:rsid w:val="00C37D96"/>
    <w:rsid w:val="00CB0664"/>
    <w:rsid w:val="00E134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9AA7351-2185-4372-8A89-655C4E73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37D96"/>
    <w:pPr>
      <w:spacing w:after="0" w:line="240" w:lineRule="auto"/>
    </w:pPr>
  </w:style>
  <w:style w:type="paragraph" w:styleId="BalloonText">
    <w:name w:val="Balloon Text"/>
    <w:basedOn w:val="Normal"/>
    <w:link w:val="BalloonTextChar"/>
    <w:uiPriority w:val="99"/>
    <w:semiHidden/>
    <w:unhideWhenUsed/>
    <w:rsid w:val="00C37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D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B1AAC-00E8-49BC-A8AB-8D66EEB93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2019-10-24T22:55:00Z</dcterms:modified>
  <cp:category/>
</cp:coreProperties>
</file>