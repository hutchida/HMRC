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776F3" w14:textId="77777777" w:rsidR="00D05666" w:rsidRDefault="003D5E93">
      <w:pPr>
        <w:pStyle w:val="Title"/>
      </w:pPr>
      <w:bookmarkStart w:id="0" w:name="_GoBack"/>
      <w:bookmarkEnd w:id="0"/>
      <w:r>
        <w:t>HMRC - CTM20065 - Rate Of ACT</w:t>
      </w:r>
    </w:p>
    <w:p w14:paraId="784AF109" w14:textId="77777777" w:rsidR="00D05666" w:rsidRDefault="003D5E93">
      <w:r>
        <w:t>The rate of ACT was expressed as a fraction of the amount or value of the qualifying distribution (CTM20070).</w:t>
      </w:r>
    </w:p>
    <w:p w14:paraId="6E0DDF47" w14:textId="77777777" w:rsidR="00D05666" w:rsidRDefault="003D5E93">
      <w:r>
        <w:t xml:space="preserve">Where the rate of ACT for any financial year differed from that for the preceding year, see CTM22250 </w:t>
      </w:r>
      <w:r>
        <w:t>onwards.</w:t>
      </w:r>
    </w:p>
    <w:p w14:paraId="253B8E1F" w14:textId="77777777" w:rsidR="00D05666" w:rsidRDefault="003D5E93">
      <w:pPr>
        <w:rPr>
          <w:ins w:id="1" w:author="Comparison" w:date="2019-10-30T19:21:00Z"/>
        </w:rPr>
      </w:pPr>
      <w:r>
        <w:t>Table of ACT rates</w:t>
      </w:r>
    </w:p>
    <w:p w14:paraId="78C80151" w14:textId="77777777" w:rsidR="00D05666" w:rsidRDefault="003D5E93">
      <w:pPr>
        <w:rPr>
          <w:ins w:id="2" w:author="Comparison" w:date="2019-10-30T19:21:00Z"/>
        </w:rPr>
      </w:pPr>
      <w:ins w:id="3" w:author="Comparison" w:date="2019-10-30T19:21:00Z">
        <w:r>
          <w:t xml:space="preserve"> Previous page</w:t>
        </w:r>
      </w:ins>
    </w:p>
    <w:p w14:paraId="2BE77A43" w14:textId="77777777" w:rsidR="00D05666" w:rsidRDefault="003D5E93">
      <w:ins w:id="4" w:author="Comparison" w:date="2019-10-30T19:21:00Z">
        <w:r>
          <w:t xml:space="preserve"> Next page</w:t>
        </w:r>
      </w:ins>
    </w:p>
    <w:sectPr w:rsidR="00D056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644"/>
    <w:rsid w:val="003D5E93"/>
    <w:rsid w:val="00980CD1"/>
    <w:rsid w:val="00A334C6"/>
    <w:rsid w:val="00AA1D8D"/>
    <w:rsid w:val="00B47730"/>
    <w:rsid w:val="00CB0664"/>
    <w:rsid w:val="00D056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74ADB88-5CD3-411D-8F8C-040A43F8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D5E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E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D28D06-388E-46FC-9446-9FAD3079E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2019-10-30T19:21:00Z</dcterms:modified>
  <cp:category/>
</cp:coreProperties>
</file>