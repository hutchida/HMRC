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53582" w14:textId="77777777" w:rsidR="00893CEB" w:rsidRDefault="000A668C">
      <w:pPr>
        <w:pStyle w:val="Title"/>
      </w:pPr>
      <w:bookmarkStart w:id="0" w:name="_GoBack"/>
      <w:bookmarkEnd w:id="0"/>
      <w:r>
        <w:t>HMRC - IPT03700 - How To Determine Whether There Is A Contract Of Insurance: Contents</w:t>
      </w:r>
    </w:p>
    <w:p w14:paraId="3172AB7F" w14:textId="5C1EF04C" w:rsidR="00893CEB" w:rsidRDefault="000A668C">
      <w:r>
        <w:t xml:space="preserve">IPT03710    </w:t>
      </w:r>
      <w:del w:id="1" w:author="Comparison" w:date="2019-10-30T17:50:00Z">
        <w:r>
          <w:delText>Overview and the law: how to determine whether there is a contract of insurance: purpose</w:delText>
        </w:r>
      </w:del>
      <w:ins w:id="2" w:author="Comparison" w:date="2019-10-30T17:50:00Z">
        <w:r>
          <w:t>Purpose</w:t>
        </w:r>
      </w:ins>
      <w:r>
        <w:t xml:space="preserve"> and outline of this section</w:t>
      </w:r>
    </w:p>
    <w:p w14:paraId="1729F6F0" w14:textId="48F8B4FD" w:rsidR="00893CEB" w:rsidRDefault="000A668C">
      <w:r>
        <w:t xml:space="preserve">IPT03720    </w:t>
      </w:r>
      <w:del w:id="3" w:author="Comparison" w:date="2019-10-30T17:50:00Z">
        <w:r>
          <w:delText xml:space="preserve">Overview and the law: how </w:delText>
        </w:r>
        <w:r>
          <w:delText xml:space="preserve">to determine whether there is </w:delText>
        </w:r>
      </w:del>
      <w:ins w:id="4" w:author="Comparison" w:date="2019-10-30T17:50:00Z">
        <w:r>
          <w:t xml:space="preserve">Definitions of </w:t>
        </w:r>
      </w:ins>
      <w:r>
        <w:t>a contract of insurance</w:t>
      </w:r>
      <w:del w:id="5" w:author="Comparison" w:date="2019-10-30T17:50:00Z">
        <w:r>
          <w:delText>: definitions of a contract of insurance</w:delText>
        </w:r>
      </w:del>
    </w:p>
    <w:p w14:paraId="3FF319D2" w14:textId="08443A69" w:rsidR="00893CEB" w:rsidRDefault="000A668C">
      <w:r>
        <w:t xml:space="preserve">IPT03730    </w:t>
      </w:r>
      <w:del w:id="6" w:author="Comparison" w:date="2019-10-30T17:50:00Z">
        <w:r>
          <w:delText>Overview and the law: how to determine whether there is a contract of insurance: roadside</w:delText>
        </w:r>
      </w:del>
      <w:ins w:id="7" w:author="Comparison" w:date="2019-10-30T17:50:00Z">
        <w:r>
          <w:t>Roadside</w:t>
        </w:r>
      </w:ins>
      <w:r>
        <w:t xml:space="preserve"> assistance insurance</w:t>
      </w:r>
    </w:p>
    <w:p w14:paraId="6C3275D0" w14:textId="3C818238" w:rsidR="00893CEB" w:rsidRDefault="000A668C">
      <w:r>
        <w:t xml:space="preserve">IPT03740    </w:t>
      </w:r>
      <w:del w:id="8" w:author="Comparison" w:date="2019-10-30T17:50:00Z">
        <w:r>
          <w:delText>Overview and the law: how t</w:delText>
        </w:r>
        <w:r>
          <w:delText>o determine whether there is a contract of insurance: service</w:delText>
        </w:r>
      </w:del>
      <w:ins w:id="9" w:author="Comparison" w:date="2019-10-30T17:50:00Z">
        <w:r>
          <w:t>Service</w:t>
        </w:r>
      </w:ins>
      <w:r>
        <w:t xml:space="preserve"> </w:t>
      </w:r>
      <w:r>
        <w:t>contracts</w:t>
      </w:r>
    </w:p>
    <w:p w14:paraId="66DE954F" w14:textId="4F6D8166" w:rsidR="00893CEB" w:rsidRDefault="000A668C">
      <w:r>
        <w:t xml:space="preserve">IPT03750    </w:t>
      </w:r>
      <w:del w:id="10" w:author="Comparison" w:date="2019-10-30T17:50:00Z">
        <w:r>
          <w:delText>Overview and the law: how to determine whether there is a contract of insurance: manufacturers'</w:delText>
        </w:r>
      </w:del>
      <w:ins w:id="11" w:author="Comparison" w:date="2019-10-30T17:50:00Z">
        <w:r>
          <w:t>Manufactures'</w:t>
        </w:r>
      </w:ins>
      <w:r>
        <w:t xml:space="preserve"> warranties</w:t>
      </w:r>
    </w:p>
    <w:p w14:paraId="0412F582" w14:textId="370A04D7" w:rsidR="00893CEB" w:rsidRDefault="000A668C">
      <w:r>
        <w:t xml:space="preserve">IPT03760    </w:t>
      </w:r>
      <w:del w:id="12" w:author="Comparison" w:date="2019-10-30T17:50:00Z">
        <w:r>
          <w:delText xml:space="preserve">Overview and the law: how to determine whether there </w:delText>
        </w:r>
        <w:r>
          <w:delText>is a contract of insurance: extended</w:delText>
        </w:r>
      </w:del>
      <w:ins w:id="13" w:author="Comparison" w:date="2019-10-30T17:50:00Z">
        <w:r>
          <w:t>Extended</w:t>
        </w:r>
      </w:ins>
      <w:r>
        <w:t xml:space="preserve"> warranties</w:t>
      </w:r>
    </w:p>
    <w:p w14:paraId="66612EBA" w14:textId="16687D55" w:rsidR="00893CEB" w:rsidRDefault="000A668C">
      <w:r>
        <w:t xml:space="preserve">IPT03770    </w:t>
      </w:r>
      <w:del w:id="14" w:author="Comparison" w:date="2019-10-30T17:50:00Z">
        <w:r>
          <w:delText>Overview and the law: how to determine whether there is a contract of insurance: financial</w:delText>
        </w:r>
      </w:del>
      <w:ins w:id="15" w:author="Comparison" w:date="2019-10-30T17:50:00Z">
        <w:r>
          <w:t>Financial</w:t>
        </w:r>
      </w:ins>
      <w:r>
        <w:t xml:space="preserve"> guarantees</w:t>
      </w:r>
    </w:p>
    <w:p w14:paraId="394A7FBF" w14:textId="419CD575" w:rsidR="00893CEB" w:rsidRDefault="000A668C">
      <w:r>
        <w:t xml:space="preserve">IPT03780    </w:t>
      </w:r>
      <w:del w:id="16" w:author="Comparison" w:date="2019-10-30T17:50:00Z">
        <w:r>
          <w:delText>Overview and the law: how to determine whether there is a contract of insurance: f</w:delText>
        </w:r>
        <w:r>
          <w:delText>inancial</w:delText>
        </w:r>
      </w:del>
      <w:ins w:id="17" w:author="Comparison" w:date="2019-10-30T17:50:00Z">
        <w:r>
          <w:t>Financial</w:t>
        </w:r>
      </w:ins>
      <w:r>
        <w:t xml:space="preserve"> instruments</w:t>
      </w:r>
    </w:p>
    <w:p w14:paraId="7A13849F" w14:textId="38B5D075" w:rsidR="00893CEB" w:rsidRDefault="000A668C">
      <w:r>
        <w:t xml:space="preserve">IPT03790    </w:t>
      </w:r>
      <w:del w:id="18" w:author="Comparison" w:date="2019-10-30T17:50:00Z">
        <w:r>
          <w:delText>Overview and the law: how to determine whether there is a contract of insurance: discretionary</w:delText>
        </w:r>
      </w:del>
      <w:ins w:id="19" w:author="Comparison" w:date="2019-10-30T17:50:00Z">
        <w:r>
          <w:t>Discretionary</w:t>
        </w:r>
      </w:ins>
      <w:r>
        <w:t xml:space="preserve"> trusts</w:t>
      </w:r>
    </w:p>
    <w:p w14:paraId="59D3B77B" w14:textId="77777777" w:rsidR="00893CEB" w:rsidRDefault="000A668C">
      <w:r>
        <w:t xml:space="preserve"> Previous page</w:t>
      </w:r>
    </w:p>
    <w:sectPr w:rsidR="00893C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68C"/>
    <w:rsid w:val="0015074B"/>
    <w:rsid w:val="0029639D"/>
    <w:rsid w:val="00326F90"/>
    <w:rsid w:val="005E1277"/>
    <w:rsid w:val="006A774E"/>
    <w:rsid w:val="00893CEB"/>
    <w:rsid w:val="008E75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2F42208-AF90-47AB-B198-747EB21B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A668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6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6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443710-C4E5-4B5C-A0B5-3B8D3C525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2019-10-30T17:50:00Z</dcterms:modified>
  <cp:category/>
</cp:coreProperties>
</file>