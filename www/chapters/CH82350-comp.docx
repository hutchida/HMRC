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6B48" w14:textId="77777777" w:rsidR="0027676A" w:rsidRDefault="003B770C">
      <w:pPr>
        <w:pStyle w:val="Title"/>
      </w:pPr>
      <w:bookmarkStart w:id="0" w:name="_GoBack"/>
      <w:bookmarkEnd w:id="0"/>
      <w:r>
        <w:t>HMRC - CH82350 - Losses And When To Assess A Penalty</w:t>
      </w:r>
    </w:p>
    <w:p w14:paraId="2A529E45" w14:textId="2A3B2D0A" w:rsidR="0027676A" w:rsidRDefault="003B770C">
      <w:r>
        <w:t xml:space="preserve">You must check the date from which these rules apply for the tax or duty you are dealing with. </w:t>
      </w:r>
      <w:del w:id="1" w:author="Comparison" w:date="2019-10-30T18:58:00Z">
        <w:r>
          <w:delText>See CH81011</w:delText>
        </w:r>
      </w:del>
      <w:ins w:id="2" w:author="Comparison" w:date="2019-10-30T18:58:00Z">
        <w:r>
          <w:t>See You must check the date from which these rules apply for the tax or duty you are dealing with. See</w:t>
        </w:r>
      </w:ins>
      <w:r>
        <w:t xml:space="preserve"> </w:t>
      </w:r>
      <w:r>
        <w:t>for full details.</w:t>
      </w:r>
    </w:p>
    <w:p w14:paraId="3E8E933C" w14:textId="77777777" w:rsidR="0027676A" w:rsidRDefault="003B770C">
      <w:r>
        <w:t>In most instances the use of a wrongly recorded loss in future periods will increase the amount of potential lost revenue (PLR) on which a penalty will be based.</w:t>
      </w:r>
    </w:p>
    <w:p w14:paraId="7EB33A49" w14:textId="77777777" w:rsidR="0027676A" w:rsidRDefault="003B770C">
      <w:r>
        <w:t>You should calculate the PLR as soon as the correct figure of loss is decide</w:t>
      </w:r>
      <w:r>
        <w:t>d and you have established that the inaccuracy was</w:t>
      </w:r>
    </w:p>
    <w:p w14:paraId="3CD00C63" w14:textId="77777777" w:rsidR="0027676A" w:rsidRDefault="003B770C">
      <w:r>
        <w:t>careless, or</w:t>
      </w:r>
    </w:p>
    <w:p w14:paraId="14781433" w14:textId="77777777" w:rsidR="0027676A" w:rsidRDefault="003B770C">
      <w:r>
        <w:t>deliberate.</w:t>
      </w:r>
    </w:p>
    <w:p w14:paraId="5DABA106" w14:textId="77777777" w:rsidR="0027676A" w:rsidRDefault="003B770C">
      <w:r>
        <w:t>Where there is disagreement about the existence or amount of a loss or about the careless or deliberate nature of the alleged inaccuracy, you may make a loss determination and asse</w:t>
      </w:r>
      <w:r>
        <w:t>ss a penalty in order to bring the appeal rights into play.</w:t>
      </w:r>
    </w:p>
    <w:p w14:paraId="1C4D3B5F" w14:textId="77777777" w:rsidR="0027676A" w:rsidRDefault="003B770C">
      <w:r>
        <w:t>In those circumstances the calculation of the PLR should take account of all additional amounts that may become due or payable should our position be upheld.</w:t>
      </w:r>
    </w:p>
    <w:p w14:paraId="59EB7D55" w14:textId="77777777" w:rsidR="0027676A" w:rsidRDefault="003B770C">
      <w:r>
        <w:t>Those amounts are likely to extend bey</w:t>
      </w:r>
      <w:r>
        <w:t>ond the assessments or other actions needed to bring the appeal rights into play.</w:t>
      </w:r>
    </w:p>
    <w:p w14:paraId="3A340D35" w14:textId="77777777" w:rsidR="0027676A" w:rsidRDefault="003B770C">
      <w:r>
        <w:t>For example</w:t>
      </w:r>
    </w:p>
    <w:p w14:paraId="79EB703C" w14:textId="77777777" w:rsidR="0027676A" w:rsidRDefault="003B770C">
      <w:r>
        <w:t>Consequential amendments to other tax periods will not be triggered at this point but the PLR calculation will have to make assumptions about what amounts would b</w:t>
      </w:r>
      <w:r>
        <w:t>ecome due or payable as a result of putting the inaccuracy right.</w:t>
      </w:r>
    </w:p>
    <w:p w14:paraId="583DA0A9" w14:textId="77777777" w:rsidR="0027676A" w:rsidRDefault="003B770C">
      <w:r>
        <w:t xml:space="preserve"> Previous page</w:t>
      </w:r>
    </w:p>
    <w:p w14:paraId="4F495EC4" w14:textId="77777777" w:rsidR="0027676A" w:rsidRDefault="003B770C">
      <w:r>
        <w:t xml:space="preserve"> Next page</w:t>
      </w:r>
    </w:p>
    <w:sectPr w:rsidR="002767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5D5"/>
    <w:rsid w:val="0015074B"/>
    <w:rsid w:val="0027676A"/>
    <w:rsid w:val="0029639D"/>
    <w:rsid w:val="00326F90"/>
    <w:rsid w:val="003B770C"/>
    <w:rsid w:val="0042108B"/>
    <w:rsid w:val="00AA1D8D"/>
    <w:rsid w:val="00B47730"/>
    <w:rsid w:val="00CB0664"/>
    <w:rsid w:val="00D365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64595A-DBD8-4170-9D47-43CFAEA0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B77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7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82BB1B-E7F2-47D4-9FD4-3B08AAD32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2019-10-30T18:58:00Z</dcterms:modified>
  <cp:category/>
</cp:coreProperties>
</file>