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B7A4" w14:textId="6D6C92A1" w:rsidR="00D37E00" w:rsidRDefault="0041762F">
      <w:pPr>
        <w:pStyle w:val="Title"/>
      </w:pPr>
      <w:bookmarkStart w:id="0" w:name="_GoBack"/>
      <w:bookmarkEnd w:id="0"/>
      <w:r>
        <w:t>HMRC - OT05245 -</w:t>
      </w:r>
      <w:del w:id="1" w:author="Comparison" w:date="2019-10-25T00:43:00Z">
        <w:r>
          <w:delText xml:space="preserve"> Scheme:</w:delText>
        </w:r>
      </w:del>
      <w:r>
        <w:t xml:space="preserve"> Allocating Nomination Excesses To Fields</w:t>
      </w:r>
    </w:p>
    <w:p w14:paraId="55C9DA2E" w14:textId="77777777" w:rsidR="00D37E00" w:rsidRDefault="0041762F">
      <w:r>
        <w:t>Allocating nomination excesses to fields</w:t>
      </w:r>
    </w:p>
    <w:p w14:paraId="3BC3FB1E" w14:textId="77777777" w:rsidR="00D37E00" w:rsidRDefault="0041762F">
      <w:r>
        <w:t>Regulation 10 SI 2006 No. 3312 determines how a nomination excess is allocated between a company’s field interests.</w:t>
      </w:r>
    </w:p>
    <w:p w14:paraId="688570A8" w14:textId="77777777" w:rsidR="00D37E00" w:rsidRDefault="0041762F">
      <w:r>
        <w:t xml:space="preserve">Excess from non-equity </w:t>
      </w:r>
      <w:r>
        <w:t>deliveries disregarded:</w:t>
      </w:r>
    </w:p>
    <w:p w14:paraId="623FD72A" w14:textId="77777777" w:rsidR="00D37E00" w:rsidRDefault="0041762F">
      <w:r>
        <w:t>It also ensures, where all or part of a relevant delivery is sourced from non-equity oil, that only the proportion, if any, of the excess that relates to equity oil is allocated across a company’s field interests, and brought into c</w:t>
      </w:r>
      <w:r>
        <w:t>harge to PRT, CT and SC.</w:t>
      </w:r>
    </w:p>
    <w:p w14:paraId="462E42F2" w14:textId="77777777" w:rsidR="00D37E00" w:rsidRDefault="0041762F">
      <w:r>
        <w:t>How it works:</w:t>
      </w:r>
    </w:p>
    <w:p w14:paraId="77CB0BD6" w14:textId="77777777" w:rsidR="00D37E00" w:rsidRDefault="0041762F">
      <w:r>
        <w:t>Step 1</w:t>
      </w:r>
    </w:p>
    <w:p w14:paraId="43920D59" w14:textId="77777777" w:rsidR="00D37E00" w:rsidRDefault="0041762F">
      <w:r>
        <w:t>In respect of the relevant delivery the company should use the allocation rules in Regulation 4 SI 2006 no. 3312 (see OT05850) to determine how much of that relevant delivery is allocated to each of the company</w:t>
      </w:r>
      <w:r>
        <w:t>’s field interests.</w:t>
      </w:r>
    </w:p>
    <w:p w14:paraId="5516EBDE" w14:textId="77777777" w:rsidR="00D37E00" w:rsidRDefault="0041762F">
      <w:r>
        <w:t>Step 2</w:t>
      </w:r>
    </w:p>
    <w:p w14:paraId="6B638A00" w14:textId="77777777" w:rsidR="00D37E00" w:rsidRDefault="0041762F">
      <w:r>
        <w:t>Determine the total volume of the relevant delivery</w:t>
      </w:r>
    </w:p>
    <w:p w14:paraId="64B2007C" w14:textId="77777777" w:rsidR="00D37E00" w:rsidRDefault="0041762F">
      <w:r>
        <w:t>Step 3</w:t>
      </w:r>
    </w:p>
    <w:p w14:paraId="1BC970D6" w14:textId="77777777" w:rsidR="00D37E00" w:rsidRDefault="0041762F">
      <w:r>
        <w:t>For each of the company’s field interests in the blend:</w:t>
      </w:r>
    </w:p>
    <w:p w14:paraId="19FA88C7" w14:textId="77777777" w:rsidR="00D37E00" w:rsidRDefault="0041762F">
      <w:r>
        <w:t>Divide Step 1 by Step 2</w:t>
      </w:r>
    </w:p>
    <w:p w14:paraId="3B5DF543" w14:textId="77777777" w:rsidR="00D37E00" w:rsidRDefault="0041762F">
      <w:r>
        <w:t>Step 4</w:t>
      </w:r>
    </w:p>
    <w:p w14:paraId="1E96E34F" w14:textId="77777777" w:rsidR="00D37E00" w:rsidRDefault="0041762F">
      <w:r>
        <w:t xml:space="preserve">Multiply the result of Step 3 to establish the proportion of the nomination excess </w:t>
      </w:r>
      <w:r>
        <w:t>to allocate to each field interest.</w:t>
      </w:r>
    </w:p>
    <w:p w14:paraId="1D9B0A9E" w14:textId="77777777" w:rsidR="00D37E00" w:rsidRDefault="0041762F">
      <w:r>
        <w:t>Example:</w:t>
      </w:r>
    </w:p>
    <w:p w14:paraId="5FF31CB9" w14:textId="77777777" w:rsidR="00D37E00" w:rsidRDefault="0041762F">
      <w:r>
        <w:t>Spinner Ltd has a relevant delivery of 600,000 bbls for a month.</w:t>
      </w:r>
    </w:p>
    <w:p w14:paraId="0CA1D06F" w14:textId="77777777" w:rsidR="00D37E00" w:rsidRDefault="0041762F">
      <w:r>
        <w:t>The proportion of that relevant delivery allocated to each of its field interests under Regulation 4 is as follows:</w:t>
      </w:r>
    </w:p>
    <w:p w14:paraId="36C5E307" w14:textId="77777777" w:rsidR="00D37E00" w:rsidRDefault="0041762F">
      <w:r>
        <w:t>Field A 100,000 bbls</w:t>
      </w:r>
    </w:p>
    <w:p w14:paraId="60A35FEE" w14:textId="77777777" w:rsidR="00D37E00" w:rsidRDefault="0041762F">
      <w:r>
        <w:t>Field B 2</w:t>
      </w:r>
      <w:r>
        <w:t>00,000 bbls</w:t>
      </w:r>
    </w:p>
    <w:p w14:paraId="76A405E0" w14:textId="77777777" w:rsidR="00D37E00" w:rsidRDefault="0041762F">
      <w:r>
        <w:lastRenderedPageBreak/>
        <w:t>Field C 100,000 bbls</w:t>
      </w:r>
    </w:p>
    <w:p w14:paraId="0D82491B" w14:textId="77777777" w:rsidR="00D37E00" w:rsidRDefault="0041762F">
      <w:r>
        <w:t>The other 200,000 bbls were derived form non-equity sources.</w:t>
      </w:r>
    </w:p>
    <w:p w14:paraId="5A3B457B" w14:textId="77777777" w:rsidR="00D37E00" w:rsidRDefault="0041762F">
      <w:r>
        <w:t>The company has a nomination excess of £1.2m in respect of that relevant delivery.</w:t>
      </w:r>
    </w:p>
    <w:p w14:paraId="2EE57420" w14:textId="77777777" w:rsidR="00D37E00" w:rsidRDefault="0041762F">
      <w:r>
        <w:t>What proportion of that excess is attributable to Field B?</w:t>
      </w:r>
    </w:p>
    <w:p w14:paraId="33A4AD71" w14:textId="77777777" w:rsidR="00D37E00" w:rsidRDefault="0041762F">
      <w:r>
        <w:t>Step 1</w:t>
      </w:r>
    </w:p>
    <w:p w14:paraId="4F9E9C45" w14:textId="77777777" w:rsidR="00D37E00" w:rsidRDefault="0041762F">
      <w:r>
        <w:t>Find field B’</w:t>
      </w:r>
      <w:r>
        <w:t>s proportion of the relevant delivery - 200,000 bbls</w:t>
      </w:r>
    </w:p>
    <w:p w14:paraId="12DDE334" w14:textId="77777777" w:rsidR="00D37E00" w:rsidRDefault="0041762F">
      <w:r>
        <w:t>Step 2</w:t>
      </w:r>
    </w:p>
    <w:p w14:paraId="6561F716" w14:textId="77777777" w:rsidR="00D37E00" w:rsidRDefault="0041762F">
      <w:r>
        <w:t>Find total volume of relevant delivery - 600,000 bbls</w:t>
      </w:r>
    </w:p>
    <w:p w14:paraId="7A5105D8" w14:textId="77777777" w:rsidR="00D37E00" w:rsidRDefault="0041762F">
      <w:r>
        <w:t>Step 3</w:t>
      </w:r>
    </w:p>
    <w:p w14:paraId="115A1D2B" w14:textId="77777777" w:rsidR="00D37E00" w:rsidRDefault="0041762F">
      <w:r>
        <w:t>Divide Step 1 by Step 2 - 200,000\600,000 = 0.33</w:t>
      </w:r>
    </w:p>
    <w:p w14:paraId="491DAB19" w14:textId="77777777" w:rsidR="00D37E00" w:rsidRDefault="0041762F">
      <w:r>
        <w:t>Step 4</w:t>
      </w:r>
    </w:p>
    <w:p w14:paraId="1239CBEE" w14:textId="77777777" w:rsidR="00D37E00" w:rsidRDefault="0041762F">
      <w:r>
        <w:t>Multiply nomination excess by result of Step 3 - £1.2m x 0.33 = £400k</w:t>
      </w:r>
    </w:p>
    <w:p w14:paraId="4E5127E0" w14:textId="77777777" w:rsidR="00D37E00" w:rsidRDefault="0041762F">
      <w:r>
        <w:t xml:space="preserve">So </w:t>
      </w:r>
      <w:r>
        <w:t>Field B’s share of the nomination excess is £400k</w:t>
      </w:r>
    </w:p>
    <w:p w14:paraId="1A73A1FB" w14:textId="77777777" w:rsidR="00D37E00" w:rsidRDefault="0041762F">
      <w:r>
        <w:t>Field A and C’s shares would be £200k each.</w:t>
      </w:r>
    </w:p>
    <w:p w14:paraId="6119D959" w14:textId="77777777" w:rsidR="00D37E00" w:rsidRDefault="0041762F">
      <w:r>
        <w:t>The company would include these respective excess shares, together with any others arising in the chargeable period in the relevant gross profit from each of thei</w:t>
      </w:r>
      <w:r>
        <w:t>r fields (A, B and C) for the chargeable period. This share will also be brought into account for the purposes of SC and CT (see OT05250).</w:t>
      </w:r>
    </w:p>
    <w:p w14:paraId="37B409E4" w14:textId="77777777" w:rsidR="00D37E00" w:rsidRDefault="0041762F">
      <w:r>
        <w:t>Therefore that proportion of the excess (£400k) that does not relate to a relevant delivery of equity oil will not be</w:t>
      </w:r>
      <w:r>
        <w:t xml:space="preserve"> brought into account for PRT or SC and CT.</w:t>
      </w:r>
    </w:p>
    <w:p w14:paraId="10EC5283" w14:textId="77777777" w:rsidR="00D37E00" w:rsidRDefault="0041762F">
      <w:r>
        <w:t xml:space="preserve"> Previous page</w:t>
      </w:r>
    </w:p>
    <w:p w14:paraId="55262788" w14:textId="77777777" w:rsidR="00D37E00" w:rsidRDefault="0041762F">
      <w:r>
        <w:t xml:space="preserve"> Next page</w:t>
      </w:r>
    </w:p>
    <w:sectPr w:rsidR="00D37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236"/>
    <w:rsid w:val="0015074B"/>
    <w:rsid w:val="0029639D"/>
    <w:rsid w:val="00326F90"/>
    <w:rsid w:val="0041762F"/>
    <w:rsid w:val="00AA1D8D"/>
    <w:rsid w:val="00B47730"/>
    <w:rsid w:val="00CB0664"/>
    <w:rsid w:val="00D37E00"/>
    <w:rsid w:val="00D56F62"/>
    <w:rsid w:val="00F97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F30D12-265A-4F96-8D9C-455A494B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176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68DBB-408A-4F49-96F3-12F428D9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2019-10-24T23:43:00Z</dcterms:modified>
  <cp:category/>
</cp:coreProperties>
</file>