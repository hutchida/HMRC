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8D47F" w14:textId="77777777" w:rsidR="00546F06" w:rsidRDefault="00F37AF5">
      <w:pPr>
        <w:pStyle w:val="Title"/>
      </w:pPr>
      <w:bookmarkStart w:id="0" w:name="_GoBack"/>
      <w:bookmarkEnd w:id="0"/>
      <w:r>
        <w:t>HMRC - IPT04250 - Long-Term Business: Contents</w:t>
      </w:r>
    </w:p>
    <w:p w14:paraId="38ACC336" w14:textId="095A1C3B" w:rsidR="00546F06" w:rsidRDefault="00F37AF5">
      <w:r>
        <w:t xml:space="preserve">IPT04255    </w:t>
      </w:r>
      <w:del w:id="1" w:author="Comparison" w:date="2019-10-24T23:19:00Z">
        <w:r>
          <w:delText xml:space="preserve">Liability of insurance contracts: Long-term business: </w:delText>
        </w:r>
      </w:del>
      <w:r>
        <w:t>Legal Provisions</w:t>
      </w:r>
    </w:p>
    <w:p w14:paraId="56C9B580" w14:textId="60F9A659" w:rsidR="00546F06" w:rsidRDefault="00F37AF5">
      <w:r>
        <w:t xml:space="preserve">IPT04260    </w:t>
      </w:r>
      <w:del w:id="2" w:author="Comparison" w:date="2019-10-24T23:19:00Z">
        <w:r>
          <w:delText xml:space="preserve">Liability of insurance contracts: Long-term business: </w:delText>
        </w:r>
      </w:del>
      <w:r>
        <w:t>Purpose of the exemption</w:t>
      </w:r>
    </w:p>
    <w:p w14:paraId="1344C2E6" w14:textId="646F96E5" w:rsidR="00546F06" w:rsidRDefault="00F37AF5">
      <w:r>
        <w:t xml:space="preserve">IPT04265    </w:t>
      </w:r>
      <w:del w:id="3" w:author="Comparison" w:date="2019-10-24T23:19:00Z">
        <w:r>
          <w:delText xml:space="preserve">Liability of </w:delText>
        </w:r>
        <w:r>
          <w:delText xml:space="preserve">insurance contracts: Long-term business: </w:delText>
        </w:r>
      </w:del>
      <w:r>
        <w:t>Definition of</w:t>
      </w:r>
      <w:ins w:id="4" w:author="Comparison" w:date="2019-10-24T23:19:00Z">
        <w:r>
          <w:t xml:space="preserve"> 'long-term'</w:t>
        </w:r>
      </w:ins>
    </w:p>
    <w:p w14:paraId="4FF5AB66" w14:textId="27FCC4FB" w:rsidR="00546F06" w:rsidRDefault="00F37AF5">
      <w:r>
        <w:t xml:space="preserve">IPT04270    </w:t>
      </w:r>
      <w:del w:id="5" w:author="Comparison" w:date="2019-10-24T23:19:00Z">
        <w:r>
          <w:delText xml:space="preserve">Liability of insurance contracts: Long-term business: </w:delText>
        </w:r>
      </w:del>
      <w:r>
        <w:t>Long-term contracts including an element of general insurance</w:t>
      </w:r>
    </w:p>
    <w:p w14:paraId="1EBD4A96" w14:textId="271D9957" w:rsidR="00546F06" w:rsidRDefault="00F37AF5">
      <w:r>
        <w:t xml:space="preserve">IPT04275    </w:t>
      </w:r>
      <w:del w:id="6" w:author="Comparison" w:date="2019-10-24T23:19:00Z">
        <w:r>
          <w:delText xml:space="preserve">Liability of insurance contracts: Long-term business: </w:delText>
        </w:r>
      </w:del>
      <w:r>
        <w:t>Definition of Permanent Health Insurance (PHI)</w:t>
      </w:r>
    </w:p>
    <w:p w14:paraId="5EE330DC" w14:textId="35907560" w:rsidR="00546F06" w:rsidRDefault="00F37AF5">
      <w:r>
        <w:t xml:space="preserve">IPT04280    </w:t>
      </w:r>
      <w:del w:id="7" w:author="Comparison" w:date="2019-10-24T23:19:00Z">
        <w:r>
          <w:delText xml:space="preserve">Liability of insurance contracts: Long-term business: </w:delText>
        </w:r>
      </w:del>
      <w:r>
        <w:t>Medical Insurance</w:t>
      </w:r>
    </w:p>
    <w:p w14:paraId="4CD655FE" w14:textId="77777777" w:rsidR="00546F06" w:rsidRDefault="00F37AF5">
      <w:r>
        <w:t xml:space="preserve"> Previous page</w:t>
      </w:r>
    </w:p>
    <w:p w14:paraId="55ADC498" w14:textId="77777777" w:rsidR="00546F06" w:rsidRDefault="00F37AF5">
      <w:r>
        <w:t xml:space="preserve"> Next page</w:t>
      </w:r>
    </w:p>
    <w:sectPr w:rsidR="00546F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0267"/>
    <w:rsid w:val="00546F06"/>
    <w:rsid w:val="00993431"/>
    <w:rsid w:val="00AA1D8D"/>
    <w:rsid w:val="00B47730"/>
    <w:rsid w:val="00BF078E"/>
    <w:rsid w:val="00CB0664"/>
    <w:rsid w:val="00F37A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1A7C962-3F38-4297-8874-11532860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37AF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7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6C5483-DBA0-43F8-ACF1-77B3E3E71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2019-10-24T22:19:00Z</dcterms:modified>
  <cp:category/>
</cp:coreProperties>
</file>