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40A95" w14:textId="77777777" w:rsidR="009F299D" w:rsidRDefault="008603A8">
      <w:pPr>
        <w:pStyle w:val="Title"/>
      </w:pPr>
      <w:bookmarkStart w:id="0" w:name="_GoBack"/>
      <w:bookmarkEnd w:id="0"/>
      <w:r>
        <w:t>HMRC - IPT06850 - Apportionment And De Minimis</w:t>
      </w:r>
    </w:p>
    <w:p w14:paraId="51D6D1EA" w14:textId="77777777" w:rsidR="009F299D" w:rsidRDefault="008603A8">
      <w:r>
        <w:t>Section 52A(4) of the Finance Act 1994, inserted by the Finance Act 1997, states that, for the purposes of taxable intermediaries and their fees, a contract is a higher rate contract if:</w:t>
      </w:r>
    </w:p>
    <w:p w14:paraId="393FEB67" w14:textId="77777777" w:rsidR="009F299D" w:rsidRDefault="008603A8">
      <w:r>
        <w:t xml:space="preserve">(a) it is a </w:t>
      </w:r>
      <w:r>
        <w:t>taxable insurance contract; and</w:t>
      </w:r>
    </w:p>
    <w:p w14:paraId="6436AFBF" w14:textId="77777777" w:rsidR="009F299D" w:rsidRDefault="008603A8">
      <w:r>
        <w:t>(b) the whole or any part of a premium received under the contract by the insurer is ….liable to tax at the higher rate.</w:t>
      </w:r>
    </w:p>
    <w:p w14:paraId="210130B8" w14:textId="4CE7B7E7" w:rsidR="009F299D" w:rsidRDefault="008603A8">
      <w:r>
        <w:t>Thus any fee which relates to a contract liable to IPT at the standard and higher rate, and which meets</w:t>
      </w:r>
      <w:r>
        <w:t xml:space="preserve"> the conditions set out in paragraph IPT06840, will be liable to IPT at 20% (or 17.5% if the tax point falls before the 4 January 2011) in its entirety. There is no scope for apportionment on the grounds that the fee relates to a ‘mixed’ contract and there</w:t>
      </w:r>
      <w:r>
        <w:t xml:space="preserve"> are no </w:t>
      </w:r>
      <w:del w:id="1" w:author="Comparison" w:date="2019-10-25T01:44:00Z">
        <w:r>
          <w:delText>*</w:delText>
        </w:r>
      </w:del>
      <w:r>
        <w:t xml:space="preserve">de minimis </w:t>
      </w:r>
      <w:del w:id="2" w:author="Comparison" w:date="2019-10-25T01:44:00Z">
        <w:r>
          <w:delText>*</w:delText>
        </w:r>
      </w:del>
      <w:r>
        <w:t>provisions.</w:t>
      </w:r>
    </w:p>
    <w:p w14:paraId="45B6BFC3" w14:textId="77777777" w:rsidR="009F299D" w:rsidRDefault="008603A8">
      <w:r>
        <w:t xml:space="preserve"> Previous page</w:t>
      </w:r>
    </w:p>
    <w:p w14:paraId="0EE7692B" w14:textId="77777777" w:rsidR="009F299D" w:rsidRDefault="008603A8">
      <w:r>
        <w:t xml:space="preserve"> Next page</w:t>
      </w:r>
    </w:p>
    <w:sectPr w:rsidR="009F299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6ADB"/>
    <w:rsid w:val="00034616"/>
    <w:rsid w:val="0006063C"/>
    <w:rsid w:val="0015074B"/>
    <w:rsid w:val="0029639D"/>
    <w:rsid w:val="00326F90"/>
    <w:rsid w:val="004D1F16"/>
    <w:rsid w:val="00542088"/>
    <w:rsid w:val="008603A8"/>
    <w:rsid w:val="009F299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156CC71-1E96-4D20-8F2C-7334099E6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8603A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03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3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EBEFC3-6F65-4705-82D8-D9552EAF5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2019-10-25T00:44:00Z</dcterms:modified>
  <cp:category/>
</cp:coreProperties>
</file>