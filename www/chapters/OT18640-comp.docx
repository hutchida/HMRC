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3B34A" w14:textId="77777777" w:rsidR="00164A27" w:rsidRDefault="00F2418A">
      <w:pPr>
        <w:pStyle w:val="Title"/>
      </w:pPr>
      <w:bookmarkStart w:id="0" w:name="_GoBack"/>
      <w:bookmarkEnd w:id="0"/>
      <w:r>
        <w:t>HMRC - OT18640 -</w:t>
      </w:r>
      <w:ins w:id="1" w:author="Comparison" w:date="2019-10-25T00:24:00Z">
        <w:r>
          <w:t xml:space="preserve"> PRT Compliance:</w:t>
        </w:r>
      </w:ins>
      <w:r>
        <w:t xml:space="preserve"> Risk Assessment - The Risk Review Process</w:t>
      </w:r>
    </w:p>
    <w:p w14:paraId="03921C97" w14:textId="77777777" w:rsidR="00164A27" w:rsidRDefault="00F2418A">
      <w:r>
        <w:t>The Business Risk Review process is described in detail at TCRM3000.</w:t>
      </w:r>
    </w:p>
    <w:p w14:paraId="175F8654" w14:textId="77777777" w:rsidR="00164A27" w:rsidRDefault="00F2418A">
      <w:r>
        <w:t xml:space="preserve">As part of a company’s Business Risk Review the CRM may ask the PRT tax specialist to complete a review </w:t>
      </w:r>
      <w:r>
        <w:t>from a PRT perspective. Tax specialists should be prepared to discuss the adequacy of the customer’s systems: apart from informing about specific PRT risks, such comments will contribute to the overall assessment of governance and delivery.</w:t>
      </w:r>
    </w:p>
    <w:p w14:paraId="46B10434" w14:textId="77777777" w:rsidR="00164A27" w:rsidRDefault="00F2418A">
      <w:r>
        <w:t xml:space="preserve"> Previous page</w:t>
      </w:r>
    </w:p>
    <w:p w14:paraId="0FFB27DE" w14:textId="77777777" w:rsidR="00164A27" w:rsidRDefault="00F2418A">
      <w:r>
        <w:t xml:space="preserve"> Next page</w:t>
      </w:r>
    </w:p>
    <w:sectPr w:rsidR="00164A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A27"/>
    <w:rsid w:val="0029639D"/>
    <w:rsid w:val="002F68B2"/>
    <w:rsid w:val="00326F90"/>
    <w:rsid w:val="005D5102"/>
    <w:rsid w:val="00AA1D8D"/>
    <w:rsid w:val="00B47730"/>
    <w:rsid w:val="00CB0664"/>
    <w:rsid w:val="00D13E27"/>
    <w:rsid w:val="00F241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6526612-FF51-43D3-85C8-2ACC0425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241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1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15B77E-C763-4AB9-9D15-07DECFBC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2019-10-24T23:24:00Z</dcterms:modified>
  <cp:category/>
</cp:coreProperties>
</file>