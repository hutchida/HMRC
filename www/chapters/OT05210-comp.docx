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08B6" w14:textId="77777777" w:rsidR="009D675F" w:rsidRDefault="005C213A">
      <w:pPr>
        <w:pStyle w:val="Title"/>
      </w:pPr>
      <w:bookmarkStart w:id="0" w:name="_GoBack"/>
      <w:bookmarkEnd w:id="0"/>
      <w:r>
        <w:t>HMRC - OT05210</w:t>
      </w:r>
      <w:ins w:id="1" w:author="Comparison" w:date="2019-10-25T00:17:00Z">
        <w:r>
          <w:t xml:space="preserve"> - Scheme</w:t>
        </w:r>
      </w:ins>
      <w:r>
        <w:t xml:space="preserve"> - Nomination Scheme For Deliveries On Or After 01 July 2006</w:t>
      </w:r>
    </w:p>
    <w:p w14:paraId="48CA0D20" w14:textId="77777777" w:rsidR="009D675F" w:rsidRDefault="005C213A">
      <w:r>
        <w:t xml:space="preserve">FA2006 made a number of changes to the nomination provisions contained within FA1987\S61 and FA1987\Sch10 and SI2006\3089 (The Petroleum Revenue Tax (Nomination </w:t>
      </w:r>
      <w:r>
        <w:t>Scheme for Disposals and Appropriations) (Amendment) Regulations 2006) amended SI 1987\1338.</w:t>
      </w:r>
    </w:p>
    <w:p w14:paraId="0A666AC1" w14:textId="77777777" w:rsidR="009D675F" w:rsidRDefault="005C213A">
      <w:r>
        <w:t>Together these changes brought about the new nomination scheme that applied for chargeable periods on or after 01 July 2006.</w:t>
      </w:r>
    </w:p>
    <w:p w14:paraId="161A37B2" w14:textId="77777777" w:rsidR="009D675F" w:rsidRDefault="005C213A">
      <w:r>
        <w:t xml:space="preserve"> Previous page</w:t>
      </w:r>
    </w:p>
    <w:p w14:paraId="06D76961" w14:textId="77777777" w:rsidR="009D675F" w:rsidRDefault="005C213A">
      <w:r>
        <w:t xml:space="preserve"> Next page</w:t>
      </w:r>
    </w:p>
    <w:sectPr w:rsidR="009D67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341"/>
    <w:rsid w:val="005C213A"/>
    <w:rsid w:val="009D675F"/>
    <w:rsid w:val="00AA1D8D"/>
    <w:rsid w:val="00AB1115"/>
    <w:rsid w:val="00B47730"/>
    <w:rsid w:val="00CB0664"/>
    <w:rsid w:val="00FC693F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57EBA8-FF42-4F99-8F37-E3896D92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C21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732E04-359D-4414-A0F2-3EB9C3D9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2019-10-24T23:17:00Z</dcterms:modified>
  <cp:category/>
</cp:coreProperties>
</file>