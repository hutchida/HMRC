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6F8A4" w14:textId="77777777" w:rsidR="001B3456" w:rsidRDefault="006C17CD">
      <w:pPr>
        <w:pStyle w:val="Title"/>
      </w:pPr>
      <w:bookmarkStart w:id="0" w:name="_GoBack"/>
      <w:bookmarkEnd w:id="0"/>
      <w:r>
        <w:t>HMRC - OT18650 -</w:t>
      </w:r>
      <w:ins w:id="1" w:author="Comparison" w:date="2019-10-25T00:23:00Z">
        <w:r>
          <w:t xml:space="preserve"> PRT Compliance:</w:t>
        </w:r>
      </w:ins>
      <w:r>
        <w:t xml:space="preserve"> Risk Assessment - First Claims And Continuing Audits</w:t>
      </w:r>
    </w:p>
    <w:p w14:paraId="273D9C46" w14:textId="77777777" w:rsidR="001B3456" w:rsidRDefault="006C17CD">
      <w:r>
        <w:t xml:space="preserve">Because returns and claims are not independently audited and are usually compiled close to the 6 month or year end an understanding of the accounting system that </w:t>
      </w:r>
      <w:r>
        <w:t>underpins those returns and claims is part of the risk assessment process.</w:t>
      </w:r>
    </w:p>
    <w:p w14:paraId="01A0E41A" w14:textId="77777777" w:rsidR="001B3456" w:rsidRDefault="006C17CD">
      <w:r>
        <w:t>In the past a First Claims Audit has been a major systems review which took place when a company became an operator for the first time. We will continue to want to understand the co</w:t>
      </w:r>
      <w:r>
        <w:t xml:space="preserve">mpany’s systems and obtain assurance that they are adequate for the Responsible Person to meet their requirements in full. We will expect to engage soon after a company has become an operator. We also expect to be informed when there is a change of system </w:t>
      </w:r>
      <w:r>
        <w:t>or major upgrade. The objective should be to have an ongoing understanding of the systems and the controls in place.</w:t>
      </w:r>
    </w:p>
    <w:p w14:paraId="145B758A" w14:textId="77777777" w:rsidR="001B3456" w:rsidRDefault="006C17CD">
      <w:r>
        <w:t>The depth of any audit will depend on the circumstances but should be proportionate to the need for assurance. CRMs and tax specialists wil</w:t>
      </w:r>
      <w:r>
        <w:t>l be aware of the resource requirements on both companies and LB.</w:t>
      </w:r>
    </w:p>
    <w:p w14:paraId="13B8FC8A" w14:textId="77777777" w:rsidR="001B3456" w:rsidRDefault="006C17CD">
      <w:r>
        <w:t xml:space="preserve">Operator systems are usually subject to joint venture audits. If companies agree these should be obtained to see if they can contribute to the assurance assessment. Joint venture audits may </w:t>
      </w:r>
      <w:r>
        <w:t>have a focus which does not reflect LB Oil &amp; Gas’s concerns. Nevertheless we should aim to rely as far as possible on the work a company does to ensure that its systems are accurate and joint venture audits should be seen as part of the system of controls.</w:t>
      </w:r>
    </w:p>
    <w:p w14:paraId="3ABCEB19" w14:textId="77777777" w:rsidR="001B3456" w:rsidRDefault="006C17CD">
      <w:r>
        <w:t xml:space="preserve"> Previous page</w:t>
      </w:r>
    </w:p>
    <w:p w14:paraId="7C93FFAC" w14:textId="77777777" w:rsidR="001B3456" w:rsidRDefault="006C17CD">
      <w:r>
        <w:t xml:space="preserve"> Next page</w:t>
      </w:r>
    </w:p>
    <w:sectPr w:rsidR="001B34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456"/>
    <w:rsid w:val="0029639D"/>
    <w:rsid w:val="00326F90"/>
    <w:rsid w:val="005837F6"/>
    <w:rsid w:val="006C17CD"/>
    <w:rsid w:val="00A8556B"/>
    <w:rsid w:val="00AA1D8D"/>
    <w:rsid w:val="00B47730"/>
    <w:rsid w:val="00CB0664"/>
    <w:rsid w:val="00D578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72ED1DB-9AB3-4A4F-BA37-F4153C80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C17C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1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7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9C912A-FE2F-44D9-BC8D-554189F87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2019-10-24T23:23:00Z</dcterms:modified>
  <cp:category/>
</cp:coreProperties>
</file>