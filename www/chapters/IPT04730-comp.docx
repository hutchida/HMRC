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F6D7" w14:textId="77777777" w:rsidR="009F04E3" w:rsidRDefault="00717329">
      <w:pPr>
        <w:pStyle w:val="Title"/>
      </w:pPr>
      <w:bookmarkStart w:id="0" w:name="_GoBack"/>
      <w:bookmarkEnd w:id="0"/>
      <w:r>
        <w:t>HMRC - IPT04730 - Definition Of</w:t>
      </w:r>
    </w:p>
    <w:p w14:paraId="0B13659C" w14:textId="77777777" w:rsidR="009F04E3" w:rsidRDefault="00717329">
      <w:r>
        <w:t>Paragraph 16(2) to Schedule 7A of the Finance Act 1994 defines “a relevant supply of goods” as:</w:t>
      </w:r>
    </w:p>
    <w:p w14:paraId="022DBA70" w14:textId="77777777" w:rsidR="009F04E3" w:rsidRDefault="00717329">
      <w:r>
        <w:t xml:space="preserve">any supply of goods where the supply is to be made outside the United Kingdom or where the goods are to be exported from the </w:t>
      </w:r>
      <w:r>
        <w:t>United Kingdom.</w:t>
      </w:r>
    </w:p>
    <w:p w14:paraId="2F5606F9" w14:textId="77777777" w:rsidR="009F04E3" w:rsidRDefault="00717329">
      <w:r>
        <w:t>Unusual situations</w:t>
      </w:r>
    </w:p>
    <w:p w14:paraId="12563F5A" w14:textId="77777777" w:rsidR="009F04E3" w:rsidRDefault="00717329">
      <w:r>
        <w:t>Paragraphs 13(4) (a) and (b) say that for the purposes of Paragraph 13:</w:t>
      </w:r>
    </w:p>
    <w:p w14:paraId="11C90F5A" w14:textId="77777777" w:rsidR="009F04E3" w:rsidRDefault="00717329">
      <w:r>
        <w:t>export means export from the United Kingdom and cognate expressions shall be construed accordingly;</w:t>
      </w:r>
    </w:p>
    <w:p w14:paraId="695EB740" w14:textId="77777777" w:rsidR="009F04E3" w:rsidRDefault="00717329">
      <w:r>
        <w:t xml:space="preserve">any reference to a person who is to export goods </w:t>
      </w:r>
      <w:r>
        <w:t>shall be taken as including a reference to a person at whose direction the insured is to export them and the reference in sub paragraph(3) above to the person exporting goods shall be construed accordingly.</w:t>
      </w:r>
    </w:p>
    <w:p w14:paraId="71A8FDFF" w14:textId="77777777" w:rsidR="009F04E3" w:rsidRDefault="00717329">
      <w:r>
        <w:t>This provision exempts insurance contracts, which</w:t>
      </w:r>
      <w:r>
        <w:t xml:space="preserve"> provide cover to suppliers who do not have a contract with an overseas customer, but with a UK customer, and where the terms of the contract require the supplier of the goods to make their supply to the UK customer overseas. The following example illustra</w:t>
      </w:r>
      <w:r>
        <w:t>tes how this would work in practice.</w:t>
      </w:r>
    </w:p>
    <w:p w14:paraId="7B25011D" w14:textId="77777777" w:rsidR="009F04E3" w:rsidRDefault="00717329">
      <w:r>
        <w:t>A UK company (A) has a turnkey contract with an overseas customer to supply a power station (a turnkey contract is a contract to supply an entire installation, ready to run).</w:t>
      </w:r>
    </w:p>
    <w:p w14:paraId="55A8C1E0" w14:textId="77777777" w:rsidR="009F04E3" w:rsidRDefault="00717329">
      <w:r>
        <w:t>Company A enters into a contract with anothe</w:t>
      </w:r>
      <w:r>
        <w:t>r UK company (B) for B to supply turbines for the power station and to supply them in the overseas country where it is to be built.</w:t>
      </w:r>
    </w:p>
    <w:p w14:paraId="46229075" w14:textId="3BB51849" w:rsidR="009F04E3" w:rsidRDefault="00717329">
      <w:r>
        <w:t>B is therefore required to export the turbines under the terms of a contract with another UK company. Under the terms of par</w:t>
      </w:r>
      <w:r>
        <w:t xml:space="preserve">agraph 13(2) the insurance premium paid by B to cover credit extended for the turbines is not exempt, as it does not meet any of the descriptions there. However, paragraph 13(4)(b) provides that the expression </w:t>
      </w:r>
      <w:del w:id="1" w:author="Comparison" w:date="2019-10-25T00:41:00Z">
        <w:r>
          <w:delText>.</w:delText>
        </w:r>
      </w:del>
      <w:ins w:id="2" w:author="Comparison" w:date="2019-10-25T00:41:00Z">
        <w:r>
          <w:t xml:space="preserve"> shall be taken to include a .</w:t>
        </w:r>
      </w:ins>
    </w:p>
    <w:p w14:paraId="370CA96D" w14:textId="77777777" w:rsidR="009F04E3" w:rsidRDefault="00717329">
      <w:r>
        <w:t>Therefore, para</w:t>
      </w:r>
      <w:r>
        <w:t>graph 13(2)(b) reads so that a contract with another UK company is a relevant contract if it is a contract to supply goods to a person (A) at whose direction the insured (B) is to export them. Thus, the premium paid by B is exempt from IPT.</w:t>
      </w:r>
    </w:p>
    <w:p w14:paraId="7BCC9B07" w14:textId="77777777" w:rsidR="009F04E3" w:rsidRDefault="00717329">
      <w:r>
        <w:t xml:space="preserve"> Previous page</w:t>
      </w:r>
    </w:p>
    <w:p w14:paraId="736452FA" w14:textId="77777777" w:rsidR="009F04E3" w:rsidRDefault="00717329">
      <w:r>
        <w:t xml:space="preserve"> Next page</w:t>
      </w:r>
    </w:p>
    <w:sectPr w:rsidR="009F0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E9F"/>
    <w:rsid w:val="00717329"/>
    <w:rsid w:val="007657E9"/>
    <w:rsid w:val="009F04E3"/>
    <w:rsid w:val="00A203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DB5D72-E131-4417-8D31-93E7F833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173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348470-02F0-4419-9E48-D1558B9F1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2019-10-24T23:41:00Z</dcterms:modified>
  <cp:category/>
</cp:coreProperties>
</file>