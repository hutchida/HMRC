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FB78A" w14:textId="77777777" w:rsidR="00062514" w:rsidRDefault="00717AAC">
      <w:pPr>
        <w:pStyle w:val="Title"/>
      </w:pPr>
      <w:bookmarkStart w:id="0" w:name="_GoBack"/>
      <w:bookmarkEnd w:id="0"/>
      <w:r>
        <w:t>HMRC - OT26400 - Industrial Buildings Or Structures: Contents</w:t>
      </w:r>
    </w:p>
    <w:p w14:paraId="3E60F064" w14:textId="3527C181" w:rsidR="00062514" w:rsidRDefault="00717AAC">
      <w:r>
        <w:t xml:space="preserve">OT26401    </w:t>
      </w:r>
      <w:del w:id="1" w:author="Comparison" w:date="2019-10-24T23:27:00Z">
        <w:r>
          <w:delText xml:space="preserve">Capital Allowances: Industrial Buildings or Structures - </w:delText>
        </w:r>
      </w:del>
      <w:r>
        <w:t xml:space="preserve">The </w:t>
      </w:r>
      <w:del w:id="2" w:author="Comparison" w:date="2019-10-24T23:27:00Z">
        <w:r>
          <w:delText>application</w:delText>
        </w:r>
      </w:del>
      <w:ins w:id="3" w:author="Comparison" w:date="2019-10-24T23:27:00Z">
        <w:r>
          <w:t>Application</w:t>
        </w:r>
      </w:ins>
      <w:r>
        <w:t xml:space="preserve"> of IBA to the Oil &amp; Gas Industry</w:t>
      </w:r>
    </w:p>
    <w:p w14:paraId="27F2FC34" w14:textId="51374EEC" w:rsidR="00062514" w:rsidRDefault="00717AAC">
      <w:r>
        <w:t xml:space="preserve">OT26402    </w:t>
      </w:r>
      <w:del w:id="4" w:author="Comparison" w:date="2019-10-24T23:27:00Z">
        <w:r>
          <w:delText xml:space="preserve">Capital Allowances: Industrial Buildings or Structures - </w:delText>
        </w:r>
      </w:del>
      <w:r>
        <w:t>Initial Treatment or Initial Storage of Oil in a CT Ring Fence Trade</w:t>
      </w:r>
    </w:p>
    <w:p w14:paraId="2FC2227F" w14:textId="51DBA480" w:rsidR="00062514" w:rsidRDefault="00717AAC">
      <w:r>
        <w:t xml:space="preserve">OT26403    </w:t>
      </w:r>
      <w:del w:id="5" w:author="Comparison" w:date="2019-10-24T23:27:00Z">
        <w:r>
          <w:delText xml:space="preserve">Capital Allowances: Industrial Buildings or Structures - </w:delText>
        </w:r>
      </w:del>
      <w:r>
        <w:t xml:space="preserve">Buildings constructed for </w:t>
      </w:r>
      <w:r>
        <w:t>occupation by or for welfare of employees</w:t>
      </w:r>
    </w:p>
    <w:p w14:paraId="45B2202D" w14:textId="0293CED7" w:rsidR="00062514" w:rsidRDefault="00717AAC">
      <w:r>
        <w:t xml:space="preserve">OT26410    </w:t>
      </w:r>
      <w:del w:id="6" w:author="Comparison" w:date="2019-10-24T23:27:00Z">
        <w:r>
          <w:delText>Capital Allowances: Industrial Buildings</w:delText>
        </w:r>
        <w:r>
          <w:delText xml:space="preserve"> or Structures - </w:delText>
        </w:r>
      </w:del>
      <w:r>
        <w:t xml:space="preserve">Abandonment </w:t>
      </w:r>
      <w:del w:id="7" w:author="Comparison" w:date="2019-10-24T23:27:00Z">
        <w:r>
          <w:delText>and</w:delText>
        </w:r>
      </w:del>
      <w:ins w:id="8" w:author="Comparison" w:date="2019-10-24T23:27:00Z">
        <w:r>
          <w:t>&amp;</w:t>
        </w:r>
      </w:ins>
      <w:r>
        <w:t xml:space="preserve"> Demolition</w:t>
      </w:r>
    </w:p>
    <w:p w14:paraId="5D894778" w14:textId="77777777" w:rsidR="00062514" w:rsidRDefault="00717AAC">
      <w:r>
        <w:t xml:space="preserve"> Previous page</w:t>
      </w:r>
    </w:p>
    <w:p w14:paraId="7687C0B9" w14:textId="77777777" w:rsidR="00062514" w:rsidRDefault="00717AAC">
      <w:r>
        <w:t xml:space="preserve"> Next page</w:t>
      </w:r>
    </w:p>
    <w:sectPr w:rsidR="000625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514"/>
    <w:rsid w:val="00070B77"/>
    <w:rsid w:val="0015074B"/>
    <w:rsid w:val="0029639D"/>
    <w:rsid w:val="00326F90"/>
    <w:rsid w:val="003D7F72"/>
    <w:rsid w:val="00717AAC"/>
    <w:rsid w:val="00AA1D8D"/>
    <w:rsid w:val="00B47730"/>
    <w:rsid w:val="00CB0664"/>
    <w:rsid w:val="00CF5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499ADF-13EF-4C53-AD61-9571C7C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17A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868E4D-46B2-4901-BD2A-89897507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2019-10-24T22:27:00Z</dcterms:modified>
  <cp:category/>
</cp:coreProperties>
</file>