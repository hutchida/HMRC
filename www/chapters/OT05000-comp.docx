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F5A32" w14:textId="77777777" w:rsidR="00850389" w:rsidRDefault="00DA27B9">
      <w:pPr>
        <w:pStyle w:val="Title"/>
      </w:pPr>
      <w:bookmarkStart w:id="0" w:name="_GoBack"/>
      <w:bookmarkEnd w:id="0"/>
      <w:r>
        <w:t>HMRC - OT05000 - PRT: Valuation: Contents</w:t>
      </w:r>
    </w:p>
    <w:p w14:paraId="6193E523" w14:textId="77777777" w:rsidR="00850389" w:rsidRDefault="00DA27B9">
      <w:r>
        <w:t>OT05004    PRT: Computation: contents</w:t>
      </w:r>
    </w:p>
    <w:p w14:paraId="01CA59AB" w14:textId="44D0D74C" w:rsidR="00850389" w:rsidRDefault="00DA27B9">
      <w:r>
        <w:t xml:space="preserve">OT05200    PRT: </w:t>
      </w:r>
      <w:del w:id="1" w:author="Comparison" w:date="2019-10-24T23:21:00Z">
        <w:r>
          <w:delText>the nomination scheme -</w:delText>
        </w:r>
      </w:del>
      <w:ins w:id="2" w:author="Comparison" w:date="2019-10-24T23:21:00Z">
        <w:r>
          <w:t>The Nomination Scheme:</w:t>
        </w:r>
      </w:ins>
      <w:r>
        <w:t xml:space="preserve"> contents</w:t>
      </w:r>
    </w:p>
    <w:p w14:paraId="4ADEA274" w14:textId="4BEEC7E4" w:rsidR="00850389" w:rsidRDefault="00DA27B9">
      <w:r>
        <w:t xml:space="preserve">OT05300    PRT: </w:t>
      </w:r>
      <w:del w:id="3" w:author="Comparison" w:date="2019-10-24T23:21:00Z">
        <w:r>
          <w:delText>valuation</w:delText>
        </w:r>
      </w:del>
      <w:ins w:id="4" w:author="Comparison" w:date="2019-10-24T23:21:00Z">
        <w:r>
          <w:t>Valuation</w:t>
        </w:r>
      </w:ins>
      <w:r>
        <w:t xml:space="preserve"> of </w:t>
      </w:r>
      <w:del w:id="5" w:author="Comparison" w:date="2019-10-24T23:21:00Z">
        <w:r>
          <w:delText>non-arm's length disposals</w:delText>
        </w:r>
      </w:del>
      <w:ins w:id="6" w:author="Comparison" w:date="2019-10-24T23:21:00Z">
        <w:r>
          <w:t>Non Arm's Length Disposals</w:t>
        </w:r>
      </w:ins>
      <w:r>
        <w:t xml:space="preserve"> and </w:t>
      </w:r>
      <w:del w:id="7" w:author="Comparison" w:date="2019-10-24T23:21:00Z">
        <w:r>
          <w:delText>appropriations - oil</w:delText>
        </w:r>
      </w:del>
      <w:ins w:id="8" w:author="Comparison" w:date="2019-10-24T23:21:00Z">
        <w:r>
          <w:t>Appropriations - Oil</w:t>
        </w:r>
      </w:ins>
      <w:r>
        <w:t>: contents</w:t>
      </w:r>
    </w:p>
    <w:p w14:paraId="5A0B11DC" w14:textId="66B8DCAC" w:rsidR="00850389" w:rsidRDefault="00DA27B9">
      <w:r>
        <w:t xml:space="preserve">OT05360    PRT: </w:t>
      </w:r>
      <w:del w:id="9" w:author="Comparison" w:date="2019-10-24T23:21:00Z">
        <w:r>
          <w:delText>valuation</w:delText>
        </w:r>
      </w:del>
      <w:ins w:id="10" w:author="Comparison" w:date="2019-10-24T23:21:00Z">
        <w:r>
          <w:t>Valuation</w:t>
        </w:r>
      </w:ins>
      <w:r>
        <w:t xml:space="preserve"> of </w:t>
      </w:r>
      <w:del w:id="11" w:author="Comparison" w:date="2019-10-24T23:21:00Z">
        <w:r>
          <w:delText>non-arms length disposals</w:delText>
        </w:r>
      </w:del>
      <w:ins w:id="12" w:author="Comparison" w:date="2019-10-24T23:21:00Z">
        <w:r>
          <w:t xml:space="preserve">Non </w:t>
        </w:r>
        <w:r>
          <w:t>Arm's Length Disposals</w:t>
        </w:r>
      </w:ins>
      <w:r>
        <w:t xml:space="preserve"> and </w:t>
      </w:r>
      <w:del w:id="13" w:author="Comparison" w:date="2019-10-24T23:21:00Z">
        <w:r>
          <w:delText>appropriations - gas</w:delText>
        </w:r>
      </w:del>
      <w:ins w:id="14" w:author="Comparison" w:date="2019-10-24T23:21:00Z">
        <w:r>
          <w:t>Appropriations - Gas</w:t>
        </w:r>
      </w:ins>
      <w:r>
        <w:t>: contents</w:t>
      </w:r>
    </w:p>
    <w:p w14:paraId="75B90DF8" w14:textId="5CF6A9FE" w:rsidR="00850389" w:rsidRDefault="00DA27B9">
      <w:r>
        <w:t xml:space="preserve">OT05500    PRT: </w:t>
      </w:r>
      <w:del w:id="15" w:author="Comparison" w:date="2019-10-24T23:21:00Z">
        <w:r>
          <w:delText>royalty -</w:delText>
        </w:r>
      </w:del>
      <w:ins w:id="16" w:author="Comparison" w:date="2019-10-24T23:21:00Z">
        <w:r>
          <w:t>Royalty:</w:t>
        </w:r>
      </w:ins>
      <w:r>
        <w:t xml:space="preserve"> contents</w:t>
      </w:r>
    </w:p>
    <w:p w14:paraId="5759D642" w14:textId="7DE46A9C" w:rsidR="00850389" w:rsidRDefault="00DA27B9">
      <w:r>
        <w:t xml:space="preserve">OT05600    PRT: </w:t>
      </w:r>
      <w:del w:id="17" w:author="Comparison" w:date="2019-10-24T23:21:00Z">
        <w:r>
          <w:delText>commingling</w:delText>
        </w:r>
      </w:del>
      <w:ins w:id="18" w:author="Comparison" w:date="2019-10-24T23:21:00Z">
        <w:r>
          <w:t>Commingling</w:t>
        </w:r>
      </w:ins>
      <w:r>
        <w:t>: contents</w:t>
      </w:r>
    </w:p>
    <w:p w14:paraId="2C7D82DC" w14:textId="6B13E197" w:rsidR="00850389" w:rsidRDefault="00DA27B9">
      <w:r>
        <w:t xml:space="preserve">OT05700    PRT: </w:t>
      </w:r>
      <w:del w:id="19" w:author="Comparison" w:date="2019-10-24T23:21:00Z">
        <w:r>
          <w:delText>Advance</w:delText>
        </w:r>
      </w:del>
      <w:ins w:id="20" w:author="Comparison" w:date="2019-10-24T23:21:00Z">
        <w:r>
          <w:t>Advanced</w:t>
        </w:r>
      </w:ins>
      <w:r>
        <w:t xml:space="preserve"> Petroleum Revenue Tax</w:t>
      </w:r>
      <w:del w:id="21" w:author="Comparison" w:date="2019-10-24T23:21:00Z">
        <w:r>
          <w:delText xml:space="preserve"> - Background</w:delText>
        </w:r>
      </w:del>
    </w:p>
    <w:p w14:paraId="66120670" w14:textId="74C24973" w:rsidR="00850389" w:rsidRDefault="00DA27B9">
      <w:r>
        <w:t>OT05705    PRT: Supplementary Petroleum Duty</w:t>
      </w:r>
      <w:del w:id="22" w:author="Comparison" w:date="2019-10-24T23:21:00Z">
        <w:r>
          <w:delText xml:space="preserve"> - Background</w:delText>
        </w:r>
      </w:del>
    </w:p>
    <w:p w14:paraId="5C8DF2B1" w14:textId="046EB9CC" w:rsidR="00850389" w:rsidRDefault="00DA27B9">
      <w:r>
        <w:t xml:space="preserve">OT05800    PRT: </w:t>
      </w:r>
      <w:del w:id="23" w:author="Comparison" w:date="2019-10-24T23:21:00Z">
        <w:r>
          <w:delText>attribution</w:delText>
        </w:r>
      </w:del>
      <w:ins w:id="24" w:author="Comparison" w:date="2019-10-24T23:21:00Z">
        <w:r>
          <w:t>Attribution</w:t>
        </w:r>
      </w:ins>
      <w:r>
        <w:t xml:space="preserve"> of </w:t>
      </w:r>
      <w:del w:id="25" w:author="Comparison" w:date="2019-10-24T23:21:00Z">
        <w:r>
          <w:delText>blended crude oil -terminals liftings -</w:delText>
        </w:r>
      </w:del>
      <w:ins w:id="26" w:author="Comparison" w:date="2019-10-24T23:21:00Z">
        <w:r>
          <w:t>Ble</w:t>
        </w:r>
        <w:r>
          <w:t>nded Crude Oil - Terminals Liftings:</w:t>
        </w:r>
      </w:ins>
      <w:r>
        <w:t xml:space="preserve"> contents</w:t>
      </w:r>
    </w:p>
    <w:p w14:paraId="4CA461BE" w14:textId="77777777" w:rsidR="00850389" w:rsidRDefault="00DA27B9">
      <w:r>
        <w:t xml:space="preserve"> Previous page</w:t>
      </w:r>
    </w:p>
    <w:p w14:paraId="59469003" w14:textId="77777777" w:rsidR="00850389" w:rsidRDefault="00DA27B9">
      <w:r>
        <w:t xml:space="preserve"> Next page</w:t>
      </w:r>
    </w:p>
    <w:sectPr w:rsidR="008503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EDD"/>
    <w:rsid w:val="00850389"/>
    <w:rsid w:val="00A157DF"/>
    <w:rsid w:val="00AA1D8D"/>
    <w:rsid w:val="00B47730"/>
    <w:rsid w:val="00CB0664"/>
    <w:rsid w:val="00D64A35"/>
    <w:rsid w:val="00DA27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4CC85BF-F0A0-4997-A1DC-1365D4A1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A27B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95575A-5B8E-40F9-9E18-683871CB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2019-10-24T22:21:00Z</dcterms:modified>
  <cp:category/>
</cp:coreProperties>
</file>