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2FCA" w14:textId="77777777" w:rsidR="00E22043" w:rsidRDefault="005A4E67">
      <w:pPr>
        <w:pStyle w:val="Title"/>
      </w:pPr>
      <w:bookmarkStart w:id="0" w:name="_GoBack"/>
      <w:bookmarkEnd w:id="0"/>
      <w:r>
        <w:t>HMRC - IPT07700 - The Cash Receipt Accounting Method: Contents</w:t>
      </w:r>
    </w:p>
    <w:p w14:paraId="08D738D2" w14:textId="35BFE848" w:rsidR="00E22043" w:rsidRDefault="005A4E67">
      <w:r>
        <w:t xml:space="preserve">IPT07705    </w:t>
      </w:r>
      <w:del w:id="1" w:author="Comparison" w:date="2019-10-24T23:00:00Z">
        <w:r>
          <w:delText>Accounting for Insurance Premium Tax: the cash receipt accounting method: purpose</w:delText>
        </w:r>
      </w:del>
      <w:ins w:id="2" w:author="Comparison" w:date="2019-10-24T23:00:00Z">
        <w:r>
          <w:t>Purpose</w:t>
        </w:r>
      </w:ins>
      <w:r>
        <w:t xml:space="preserve"> and outline of this section</w:t>
      </w:r>
    </w:p>
    <w:p w14:paraId="1E3ED5BE" w14:textId="77777777" w:rsidR="00590B28" w:rsidRDefault="005A4E67">
      <w:pPr>
        <w:rPr>
          <w:del w:id="3" w:author="Comparison" w:date="2019-10-24T23:00:00Z"/>
        </w:rPr>
      </w:pPr>
      <w:del w:id="4" w:author="Comparison" w:date="2019-10-24T23:00:00Z">
        <w:r>
          <w:delText xml:space="preserve">IPT07710    Accounting for Insurance Premium Tax: the cash </w:delText>
        </w:r>
        <w:r>
          <w:delText>receipt accounting method: definition of ‘cash receipt’</w:delText>
        </w:r>
      </w:del>
    </w:p>
    <w:p w14:paraId="43AB7B00" w14:textId="77777777" w:rsidR="00E22043" w:rsidRDefault="005A4E67">
      <w:pPr>
        <w:rPr>
          <w:ins w:id="5" w:author="Comparison" w:date="2019-10-24T23:00:00Z"/>
        </w:rPr>
      </w:pPr>
      <w:ins w:id="6" w:author="Comparison" w:date="2019-10-24T23:00:00Z">
        <w:r>
          <w:t>IPT07710    Definition of 'cash receipt'</w:t>
        </w:r>
      </w:ins>
    </w:p>
    <w:p w14:paraId="249A7702" w14:textId="396B035C" w:rsidR="00E22043" w:rsidRDefault="005A4E67">
      <w:r>
        <w:t xml:space="preserve">IPT07715    </w:t>
      </w:r>
      <w:del w:id="7" w:author="Comparison" w:date="2019-10-24T23:00:00Z">
        <w:r>
          <w:delText>Accounting for Insurance Premium Tax: the cash receipt accounting method: definition</w:delText>
        </w:r>
      </w:del>
      <w:ins w:id="8" w:author="Comparison" w:date="2019-10-24T23:00:00Z">
        <w:r>
          <w:t>Definition</w:t>
        </w:r>
      </w:ins>
      <w:r>
        <w:t xml:space="preserve"> of receipt </w:t>
      </w:r>
      <w:del w:id="9" w:author="Comparison" w:date="2019-10-24T23:00:00Z">
        <w:r>
          <w:delText>‘by</w:delText>
        </w:r>
      </w:del>
      <w:ins w:id="10" w:author="Comparison" w:date="2019-10-24T23:00:00Z">
        <w:r>
          <w:t>'by</w:t>
        </w:r>
      </w:ins>
      <w:r>
        <w:t xml:space="preserve"> an </w:t>
      </w:r>
      <w:del w:id="11" w:author="Comparison" w:date="2019-10-24T23:00:00Z">
        <w:r>
          <w:delText>insurer’</w:delText>
        </w:r>
      </w:del>
      <w:ins w:id="12" w:author="Comparison" w:date="2019-10-24T23:00:00Z">
        <w:r>
          <w:t>insurer'</w:t>
        </w:r>
      </w:ins>
    </w:p>
    <w:p w14:paraId="54D4508E" w14:textId="596CB64A" w:rsidR="00E22043" w:rsidRDefault="005A4E67">
      <w:r>
        <w:t xml:space="preserve">IPT07720    </w:t>
      </w:r>
      <w:del w:id="13" w:author="Comparison" w:date="2019-10-24T23:00:00Z">
        <w:r>
          <w:delText>Accounting for Insurance Premium Tax: the cash receipt accountin</w:delText>
        </w:r>
        <w:r>
          <w:delText>g method: deductions</w:delText>
        </w:r>
      </w:del>
      <w:ins w:id="14" w:author="Comparison" w:date="2019-10-24T23:00:00Z">
        <w:r>
          <w:t>Deductions</w:t>
        </w:r>
      </w:ins>
      <w:r>
        <w:t xml:space="preserve"> from salary for </w:t>
      </w:r>
      <w:r>
        <w:t>insurance</w:t>
      </w:r>
    </w:p>
    <w:p w14:paraId="702346B4" w14:textId="3A9A14DE" w:rsidR="00E22043" w:rsidRDefault="005A4E67">
      <w:r>
        <w:t xml:space="preserve">IPT07725    </w:t>
      </w:r>
      <w:del w:id="15" w:author="Comparison" w:date="2019-10-24T23:00:00Z">
        <w:r>
          <w:delText>Accounting for Insurance Premium Tax: the cash receipt accounting method: insurers</w:delText>
        </w:r>
      </w:del>
      <w:ins w:id="16" w:author="Comparison" w:date="2019-10-24T23:00:00Z">
        <w:r>
          <w:t>Insurers</w:t>
        </w:r>
      </w:ins>
      <w:r>
        <w:t xml:space="preserve"> using the basic cash receipt method</w:t>
      </w:r>
    </w:p>
    <w:p w14:paraId="145C4F8B" w14:textId="441F5646" w:rsidR="00E22043" w:rsidRDefault="005A4E67">
      <w:r>
        <w:t xml:space="preserve">IPT07730    </w:t>
      </w:r>
      <w:del w:id="17" w:author="Comparison" w:date="2019-10-24T23:00:00Z">
        <w:r>
          <w:delText xml:space="preserve">Accounting for Insurance Premium Tax: the cash receipt accounting </w:delText>
        </w:r>
        <w:r>
          <w:delText>method: payments</w:delText>
        </w:r>
      </w:del>
      <w:ins w:id="18" w:author="Comparison" w:date="2019-10-24T23:00:00Z">
        <w:r>
          <w:t>Payments</w:t>
        </w:r>
      </w:ins>
      <w:r>
        <w:t xml:space="preserve"> in advance</w:t>
      </w:r>
    </w:p>
    <w:p w14:paraId="34644D8E" w14:textId="013D9C2B" w:rsidR="00E22043" w:rsidRDefault="005A4E67">
      <w:r>
        <w:t xml:space="preserve">IPT07735    </w:t>
      </w:r>
      <w:del w:id="19" w:author="Comparison" w:date="2019-10-24T23:00:00Z">
        <w:r>
          <w:delText>Accounting for Insurance Premium Tax: the cash receipt accounting method: payments</w:delText>
        </w:r>
      </w:del>
      <w:ins w:id="20" w:author="Comparison" w:date="2019-10-24T23:00:00Z">
        <w:r>
          <w:t>Payments</w:t>
        </w:r>
      </w:ins>
      <w:r>
        <w:t xml:space="preserve"> in instalments</w:t>
      </w:r>
    </w:p>
    <w:p w14:paraId="0700140F" w14:textId="339CBDD7" w:rsidR="00E22043" w:rsidRDefault="005A4E67">
      <w:r>
        <w:t xml:space="preserve">IPT07740    </w:t>
      </w:r>
      <w:del w:id="21" w:author="Comparison" w:date="2019-10-24T23:00:00Z">
        <w:r>
          <w:delText>Accounting for Insurance Premium Tax: the cash receipt accounting method: delays</w:delText>
        </w:r>
      </w:del>
      <w:ins w:id="22" w:author="Comparison" w:date="2019-10-24T23:00:00Z">
        <w:r>
          <w:t>Delays</w:t>
        </w:r>
      </w:ins>
      <w:r>
        <w:t xml:space="preserve"> in bringing tax to account</w:t>
      </w:r>
    </w:p>
    <w:p w14:paraId="290E4444" w14:textId="1F2BBEFE" w:rsidR="00E22043" w:rsidRDefault="005A4E67">
      <w:r>
        <w:t xml:space="preserve">IPT07745    Accounting for </w:t>
      </w:r>
      <w:del w:id="23" w:author="Comparison" w:date="2019-10-24T23:00:00Z">
        <w:r>
          <w:delText xml:space="preserve">Insurance Premium Tax: the cash receipt accounting method: accounting for </w:delText>
        </w:r>
      </w:del>
      <w:r>
        <w:t>tax on ceasing to use the cash receipt method</w:t>
      </w:r>
    </w:p>
    <w:p w14:paraId="235D9CC0" w14:textId="6C4AEC1A" w:rsidR="00E22043" w:rsidRDefault="005A4E67">
      <w:r>
        <w:t>IP</w:t>
      </w:r>
      <w:r>
        <w:t xml:space="preserve">T07750    </w:t>
      </w:r>
      <w:del w:id="24" w:author="Comparison" w:date="2019-10-24T23:00:00Z">
        <w:r>
          <w:delText xml:space="preserve">Accounting for Insurance Premium Tax: the cash receipt accounting method: premium </w:delText>
        </w:r>
      </w:del>
      <w:ins w:id="25" w:author="Comparison" w:date="2019-10-24T23:00:00Z">
        <w:r>
          <w:t xml:space="preserve">Premium </w:t>
        </w:r>
      </w:ins>
      <w:r>
        <w:t>adjustments within the cash receipts scheme</w:t>
      </w:r>
    </w:p>
    <w:p w14:paraId="5953467E" w14:textId="11509121" w:rsidR="00E22043" w:rsidRDefault="005A4E67">
      <w:r>
        <w:t xml:space="preserve">IPT07755    </w:t>
      </w:r>
      <w:del w:id="26" w:author="Comparison" w:date="2019-10-24T23:00:00Z">
        <w:r>
          <w:delText>Accounting for Insurance Premium Tax: the cash receipt accounting method: tax</w:delText>
        </w:r>
      </w:del>
      <w:ins w:id="27" w:author="Comparison" w:date="2019-10-24T23:00:00Z">
        <w:r>
          <w:t>Tax</w:t>
        </w:r>
      </w:ins>
      <w:r>
        <w:t xml:space="preserve"> points for additional premiums (APs)</w:t>
      </w:r>
    </w:p>
    <w:p w14:paraId="6AC43A52" w14:textId="5ADC5B9B" w:rsidR="00E22043" w:rsidRDefault="005A4E67">
      <w:r>
        <w:t xml:space="preserve">IPT07760    </w:t>
      </w:r>
      <w:del w:id="28" w:author="Comparison" w:date="2019-10-24T23:00:00Z">
        <w:r>
          <w:delText>Accounting for Insurance Premium Tax: the cash receipt accounting method: return</w:delText>
        </w:r>
      </w:del>
      <w:ins w:id="29" w:author="Comparison" w:date="2019-10-24T23:00:00Z">
        <w:r>
          <w:t>Return</w:t>
        </w:r>
      </w:ins>
      <w:r>
        <w:t xml:space="preserve"> premiums (RPs) and tax credits</w:t>
      </w:r>
    </w:p>
    <w:p w14:paraId="04FE40DF" w14:textId="52B32120" w:rsidR="00E22043" w:rsidRDefault="005A4E67">
      <w:r>
        <w:t xml:space="preserve">IPT07765    </w:t>
      </w:r>
      <w:del w:id="30" w:author="Comparison" w:date="2019-10-24T23:00:00Z">
        <w:r>
          <w:delText>Accounting for Insurance Premium Tax: the cash receipt accounting method: effect</w:delText>
        </w:r>
      </w:del>
      <w:ins w:id="31" w:author="Comparison" w:date="2019-10-24T23:00:00Z">
        <w:r>
          <w:t>Effects</w:t>
        </w:r>
      </w:ins>
      <w:r>
        <w:t xml:space="preserve"> of APs and RPs on de minimis contracts</w:t>
      </w:r>
    </w:p>
    <w:p w14:paraId="290B5FD7" w14:textId="3D0A9DF8" w:rsidR="00E22043" w:rsidRDefault="005A4E67">
      <w:r>
        <w:lastRenderedPageBreak/>
        <w:t xml:space="preserve">IPT07770    </w:t>
      </w:r>
      <w:del w:id="32" w:author="Comparison" w:date="2019-10-24T23:00:00Z">
        <w:r>
          <w:delText>Accounting for Insurance Premium Tax: the cash receipt accounting method: tax</w:delText>
        </w:r>
      </w:del>
      <w:ins w:id="33" w:author="Comparison" w:date="2019-10-24T23:00:00Z">
        <w:r>
          <w:t>Tax</w:t>
        </w:r>
      </w:ins>
      <w:r>
        <w:t xml:space="preserve"> receipts under t</w:t>
      </w:r>
      <w:r>
        <w:t>he cash receipt method</w:t>
      </w:r>
    </w:p>
    <w:p w14:paraId="346870C1" w14:textId="77777777" w:rsidR="00E22043" w:rsidRDefault="005A4E67">
      <w:r>
        <w:t xml:space="preserve"> Previous page</w:t>
      </w:r>
    </w:p>
    <w:p w14:paraId="25BA780D" w14:textId="77777777" w:rsidR="00E22043" w:rsidRDefault="005A4E67">
      <w:r>
        <w:t xml:space="preserve"> Next page</w:t>
      </w:r>
    </w:p>
    <w:sectPr w:rsidR="00E220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873"/>
    <w:rsid w:val="0015074B"/>
    <w:rsid w:val="0029639D"/>
    <w:rsid w:val="00326F90"/>
    <w:rsid w:val="00590B28"/>
    <w:rsid w:val="005A4E67"/>
    <w:rsid w:val="00AA1D8D"/>
    <w:rsid w:val="00B47730"/>
    <w:rsid w:val="00B860C8"/>
    <w:rsid w:val="00CB0664"/>
    <w:rsid w:val="00E220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E3D863-D4A5-4182-83B3-2AB27653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A4E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A15E7C-DF18-468A-9387-95D84F54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2019-10-24T22:00:00Z</dcterms:modified>
  <cp:category/>
</cp:coreProperties>
</file>