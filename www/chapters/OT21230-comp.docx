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9A88" w14:textId="579C2564" w:rsidR="006A1094" w:rsidRDefault="005341FD">
      <w:pPr>
        <w:pStyle w:val="Title"/>
      </w:pPr>
      <w:bookmarkStart w:id="0" w:name="_GoBack"/>
      <w:bookmarkEnd w:id="0"/>
      <w:r>
        <w:t xml:space="preserve">HMRC - OT21230 - </w:t>
      </w:r>
      <w:ins w:id="1" w:author="Comparison" w:date="2019-10-30T18:52:00Z">
        <w:r>
          <w:t xml:space="preserve">The Supplementary Charge - </w:t>
        </w:r>
      </w:ins>
      <w:r>
        <w:t xml:space="preserve">Restriction Of Relief </w:t>
      </w:r>
      <w:del w:id="2" w:author="Comparison" w:date="2019-10-30T18:52:00Z">
        <w:r>
          <w:delText>For</w:delText>
        </w:r>
      </w:del>
      <w:ins w:id="3" w:author="Comparison" w:date="2019-10-30T18:52:00Z">
        <w:r>
          <w:t>In Respect Of</w:t>
        </w:r>
      </w:ins>
      <w:r>
        <w:t xml:space="preserve"> Decommissioning Expenditure: The Amount Of Restriction</w:t>
      </w:r>
    </w:p>
    <w:p w14:paraId="403C5721" w14:textId="77777777" w:rsidR="006A1094" w:rsidRDefault="005341FD">
      <w:r>
        <w:t xml:space="preserve">The increase to the adjusted ring fence profits is an amount equal to the appropriate fraction of the used-up </w:t>
      </w:r>
      <w:r>
        <w:t>amount of decommissioning expenditure.</w:t>
      </w:r>
    </w:p>
    <w:p w14:paraId="65E7736A" w14:textId="77777777" w:rsidR="006A1094" w:rsidRDefault="005341FD">
      <w:r>
        <w:t>The appropriate fraction is equal to (SC-20%)/SC, where SC is the rate of supplementary charge for the accounting period. Where the supplementary charge rate is 32% the appropriate fraction is 3/8ths.</w:t>
      </w:r>
    </w:p>
    <w:p w14:paraId="7B438EF5" w14:textId="77777777" w:rsidR="006A1094" w:rsidRDefault="005341FD">
      <w:r>
        <w:t>The used up amou</w:t>
      </w:r>
      <w:r>
        <w:t>nt in relation to any decommissioning expenditure is the difference between:</w:t>
      </w:r>
    </w:p>
    <w:p w14:paraId="69D04AF5" w14:textId="77777777" w:rsidR="006A1094" w:rsidRDefault="005341FD">
      <w:r>
        <w:t>the adjusted ring fence profits for the accounting period (which can be nil) in the absence of the restriction, and</w:t>
      </w:r>
    </w:p>
    <w:p w14:paraId="76D87FE1" w14:textId="77777777" w:rsidR="006A1094" w:rsidRDefault="005341FD">
      <w:r>
        <w:t>the adjusted ring fence profits computed on the basis of the de</w:t>
      </w:r>
      <w:r>
        <w:t>commissioning expenditure not being taken into account in calculating the profit or loss for the accounting period, or in any loss relief surrendered to the company for the period.</w:t>
      </w:r>
    </w:p>
    <w:p w14:paraId="6AAEC3A3" w14:textId="77777777" w:rsidR="006A1094" w:rsidRDefault="005341FD">
      <w:r>
        <w:t>The definition of decommissioning expenditure is at CTA2010\S330C, OT21233.</w:t>
      </w:r>
    </w:p>
    <w:p w14:paraId="4D942971" w14:textId="77777777" w:rsidR="006A1094" w:rsidRDefault="005341FD">
      <w:r>
        <w:t>The legislation is framed to give the most favourable treatment to the company.</w:t>
      </w:r>
    </w:p>
    <w:p w14:paraId="4806BD1A" w14:textId="77777777" w:rsidR="006A1094" w:rsidRDefault="005341FD">
      <w:r>
        <w:t>When calculating whether any losses arising from decommissioning expenditure have been taken into account, it is assumed that any other amounts of other expenditure that can b</w:t>
      </w:r>
      <w:r>
        <w:t>e taken into account are taken into account before the decommissioning expenditure. This is subject to a right of election by the company should this assumption not be in the company’s favour.</w:t>
      </w:r>
    </w:p>
    <w:p w14:paraId="45915B3F" w14:textId="77777777" w:rsidR="006A1094" w:rsidRDefault="005341FD">
      <w:r>
        <w:t>Where any losses have been surrendered as group relief, the sur</w:t>
      </w:r>
      <w:r>
        <w:t>renderer and every claimant must jointly specify whether any of the losses surrendered are attributable to decommissioning expenditure.</w:t>
      </w:r>
    </w:p>
    <w:p w14:paraId="746660B1" w14:textId="77777777" w:rsidR="006A1094" w:rsidRDefault="005341FD">
      <w:r>
        <w:t xml:space="preserve"> Previous page</w:t>
      </w:r>
    </w:p>
    <w:p w14:paraId="16985A38" w14:textId="77777777" w:rsidR="006A1094" w:rsidRDefault="005341FD">
      <w:r>
        <w:t xml:space="preserve"> Next page</w:t>
      </w:r>
    </w:p>
    <w:sectPr w:rsidR="006A10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FFA"/>
    <w:rsid w:val="00034616"/>
    <w:rsid w:val="0006063C"/>
    <w:rsid w:val="0015074B"/>
    <w:rsid w:val="0029639D"/>
    <w:rsid w:val="00326F90"/>
    <w:rsid w:val="005341FD"/>
    <w:rsid w:val="006068EA"/>
    <w:rsid w:val="006974A9"/>
    <w:rsid w:val="006A10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860CD0A-8EF5-4FB9-9B63-3EC4425D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341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EAF37-1C35-4325-ADC4-DBB4D1FB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2019-10-30T18:52:00Z</dcterms:modified>
  <cp:category/>
</cp:coreProperties>
</file>