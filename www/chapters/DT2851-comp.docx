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8062D" w14:textId="77777777" w:rsidR="001E7BB1" w:rsidRDefault="00316D8D">
      <w:pPr>
        <w:pStyle w:val="Title"/>
        <w:rPr>
          <w:del w:id="0" w:author="Comparison" w:date="2019-10-24T23:45:00Z"/>
        </w:rPr>
      </w:pPr>
      <w:bookmarkStart w:id="1" w:name="_GoBack"/>
      <w:bookmarkEnd w:id="1"/>
      <w:r>
        <w:t xml:space="preserve">HMRC - DT2851 - Azerbaijan: </w:t>
      </w:r>
      <w:del w:id="2" w:author="Comparison" w:date="2019-10-24T23:45:00Z">
        <w:r>
          <w:delText>Tax Credit Relief</w:delText>
        </w:r>
      </w:del>
    </w:p>
    <w:p w14:paraId="45CD8148" w14:textId="77777777" w:rsidR="00965EE4" w:rsidRDefault="00316D8D">
      <w:pPr>
        <w:pStyle w:val="Title"/>
        <w:rPr>
          <w:ins w:id="3" w:author="Comparison" w:date="2019-10-24T23:45:00Z"/>
        </w:rPr>
      </w:pPr>
      <w:r>
        <w:t xml:space="preserve">Admissible </w:t>
      </w:r>
      <w:ins w:id="4" w:author="Comparison" w:date="2019-10-24T23:45:00Z">
        <w:r>
          <w:t>Taxes</w:t>
        </w:r>
      </w:ins>
    </w:p>
    <w:p w14:paraId="77E58005" w14:textId="77777777" w:rsidR="00965EE4" w:rsidRDefault="00316D8D">
      <w:ins w:id="5" w:author="Comparison" w:date="2019-10-24T23:45:00Z">
        <w:r>
          <w:t xml:space="preserve">The following Azerbaijani taxes are admissible </w:t>
        </w:r>
      </w:ins>
      <w:r>
        <w:t xml:space="preserve">for credit </w:t>
      </w:r>
      <w:ins w:id="6" w:author="Comparison" w:date="2019-10-24T23:45:00Z">
        <w:r>
          <w:t xml:space="preserve">in the UK </w:t>
        </w:r>
      </w:ins>
      <w:r>
        <w:t>under the agreement</w:t>
      </w:r>
      <w:ins w:id="7" w:author="Comparison" w:date="2019-10-24T23:45:00Z">
        <w:r>
          <w:t>:</w:t>
        </w:r>
      </w:ins>
    </w:p>
    <w:p w14:paraId="3A6D29FE" w14:textId="77777777" w:rsidR="00965EE4" w:rsidRDefault="00316D8D">
      <w:r>
        <w:t>Tax on profit and some incomes of legal persons.</w:t>
      </w:r>
    </w:p>
    <w:p w14:paraId="08F0B797" w14:textId="77777777" w:rsidR="00965EE4" w:rsidRDefault="00316D8D">
      <w:r>
        <w:t>Income tax on physical persons.</w:t>
      </w:r>
    </w:p>
    <w:p w14:paraId="15BFC5D1" w14:textId="77777777" w:rsidR="00965EE4" w:rsidRDefault="00316D8D">
      <w:r>
        <w:t xml:space="preserve">Tax on foreign </w:t>
      </w:r>
      <w:r>
        <w:t>subcontractors (admissible under Article 2(4)).</w:t>
      </w:r>
    </w:p>
    <w:p w14:paraId="7914B1F9" w14:textId="77777777" w:rsidR="00965EE4" w:rsidRDefault="00316D8D">
      <w:r>
        <w:t xml:space="preserve"> Previous page</w:t>
      </w:r>
    </w:p>
    <w:p w14:paraId="29FC8F80" w14:textId="77777777" w:rsidR="00965EE4" w:rsidRDefault="00316D8D">
      <w:r>
        <w:t xml:space="preserve"> Next page</w:t>
      </w:r>
    </w:p>
    <w:sectPr w:rsidR="00965E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43F"/>
    <w:rsid w:val="0015074B"/>
    <w:rsid w:val="001E7BB1"/>
    <w:rsid w:val="0029639D"/>
    <w:rsid w:val="00316D8D"/>
    <w:rsid w:val="00326F90"/>
    <w:rsid w:val="005B4F43"/>
    <w:rsid w:val="00965E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48CC39B-5276-4D29-9BA8-E7C66FC9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16D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80EC48-D4E4-4C9D-BB79-70F12431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2019-10-24T22:45:00Z</dcterms:modified>
  <cp:category/>
</cp:coreProperties>
</file>