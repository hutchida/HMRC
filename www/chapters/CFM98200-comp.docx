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41218" w14:textId="77777777" w:rsidR="00916B6F" w:rsidRDefault="003E6DCC">
      <w:pPr>
        <w:pStyle w:val="Title"/>
      </w:pPr>
      <w:bookmarkStart w:id="0" w:name="_GoBack"/>
      <w:bookmarkEnd w:id="0"/>
      <w:r>
        <w:t>HMRC - CFM98200 - Interest Restriction: Carry Forward Rules</w:t>
      </w:r>
    </w:p>
    <w:p w14:paraId="20F706C0" w14:textId="77777777" w:rsidR="00916B6F" w:rsidRDefault="003E6DCC">
      <w:pPr>
        <w:rPr>
          <w:ins w:id="1" w:author="Comparison" w:date="2019-10-24T23:33:00Z"/>
        </w:rPr>
      </w:pPr>
      <w:ins w:id="2" w:author="Comparison" w:date="2019-10-24T23:33:00Z">
        <w:r>
          <w:t>CFM98210    Carry forward rules: introduction</w:t>
        </w:r>
      </w:ins>
    </w:p>
    <w:p w14:paraId="3FCABA1C" w14:textId="77777777" w:rsidR="00916B6F" w:rsidRDefault="003E6DCC">
      <w:pPr>
        <w:rPr>
          <w:ins w:id="3" w:author="Comparison" w:date="2019-10-24T23:33:00Z"/>
        </w:rPr>
      </w:pPr>
      <w:ins w:id="4" w:author="Comparison" w:date="2019-10-24T23:33:00Z">
        <w:r>
          <w:t>CFM98220    Carry forward rules: terminology</w:t>
        </w:r>
      </w:ins>
    </w:p>
    <w:p w14:paraId="5F528D27" w14:textId="77777777" w:rsidR="00916B6F" w:rsidRDefault="003E6DCC">
      <w:pPr>
        <w:rPr>
          <w:ins w:id="5" w:author="Comparison" w:date="2019-10-24T23:33:00Z"/>
        </w:rPr>
      </w:pPr>
      <w:ins w:id="6" w:author="Comparison" w:date="2019-10-24T23:33:00Z">
        <w:r>
          <w:t>CFM98230    Carry forward rules: carry forward of interest disallowance</w:t>
        </w:r>
      </w:ins>
    </w:p>
    <w:p w14:paraId="7CFDE7DB" w14:textId="77777777" w:rsidR="00916B6F" w:rsidRDefault="003E6DCC">
      <w:pPr>
        <w:rPr>
          <w:ins w:id="7" w:author="Comparison" w:date="2019-10-24T23:33:00Z"/>
        </w:rPr>
      </w:pPr>
      <w:ins w:id="8" w:author="Comparison" w:date="2019-10-24T23:33:00Z">
        <w:r>
          <w:t xml:space="preserve">CFM98240    Carry forward </w:t>
        </w:r>
        <w:r>
          <w:t>rules: use and time-expiry of brought forward interest allowance</w:t>
        </w:r>
      </w:ins>
    </w:p>
    <w:p w14:paraId="33B4C2D5" w14:textId="77777777" w:rsidR="00916B6F" w:rsidRDefault="003E6DCC">
      <w:pPr>
        <w:rPr>
          <w:ins w:id="9" w:author="Comparison" w:date="2019-10-24T23:33:00Z"/>
        </w:rPr>
      </w:pPr>
      <w:ins w:id="10" w:author="Comparison" w:date="2019-10-24T23:33:00Z">
        <w:r>
          <w:t>CFM98250    Carry forward rules: excess debt cap</w:t>
        </w:r>
      </w:ins>
    </w:p>
    <w:p w14:paraId="38A32C09" w14:textId="77777777" w:rsidR="00916B6F" w:rsidRDefault="003E6DCC">
      <w:r>
        <w:t xml:space="preserve"> Previous page</w:t>
      </w:r>
    </w:p>
    <w:p w14:paraId="66DD3A1F" w14:textId="77777777" w:rsidR="00916B6F" w:rsidRDefault="003E6DCC">
      <w:r>
        <w:t xml:space="preserve"> Next page</w:t>
      </w:r>
    </w:p>
    <w:sectPr w:rsidR="00916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7E1"/>
    <w:rsid w:val="0015074B"/>
    <w:rsid w:val="0029639D"/>
    <w:rsid w:val="00326F90"/>
    <w:rsid w:val="003E6DCC"/>
    <w:rsid w:val="00881A61"/>
    <w:rsid w:val="00916B6F"/>
    <w:rsid w:val="00AA1D8D"/>
    <w:rsid w:val="00B47730"/>
    <w:rsid w:val="00CB0664"/>
    <w:rsid w:val="00DF6B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E62FB0A-C704-424E-B050-4D27FAED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E6D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250E0C-2561-4164-9306-896AC272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2019-10-24T22:33:00Z</dcterms:modified>
  <cp:category/>
</cp:coreProperties>
</file>