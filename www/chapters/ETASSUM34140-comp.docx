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B6752" w14:textId="77777777" w:rsidR="001F141D" w:rsidRDefault="00F8109C">
      <w:pPr>
        <w:pStyle w:val="Title"/>
      </w:pPr>
      <w:bookmarkStart w:id="0" w:name="_GoBack"/>
      <w:bookmarkEnd w:id="0"/>
      <w:r>
        <w:t>HMRC - ETASSUM34140 - Temporary Postponement Of Contributions</w:t>
      </w:r>
    </w:p>
    <w:p w14:paraId="6E57852F" w14:textId="0CF0C695" w:rsidR="001F141D" w:rsidRDefault="00F8109C">
      <w:del w:id="1" w:author="Comparison" w:date="2019-10-30T18:04:00Z">
        <w:r>
          <w:delText>The</w:delText>
        </w:r>
      </w:del>
      <w:ins w:id="2" w:author="Comparison" w:date="2019-10-30T18:04:00Z">
        <w:r>
          <w:t>From the 1 September 2018, the</w:t>
        </w:r>
      </w:ins>
      <w:r>
        <w:t xml:space="preserve"> terms of the Prospectus allow an employee to delay the payment of </w:t>
      </w:r>
      <w:del w:id="3" w:author="Comparison" w:date="2019-10-30T18:04:00Z">
        <w:r>
          <w:delText xml:space="preserve">up to six </w:delText>
        </w:r>
      </w:del>
      <w:r>
        <w:t xml:space="preserve">monthly contributions, by up to </w:t>
      </w:r>
      <w:del w:id="4" w:author="Comparison" w:date="2019-10-30T18:04:00Z">
        <w:r>
          <w:delText>six months</w:delText>
        </w:r>
      </w:del>
      <w:ins w:id="5" w:author="Comparison" w:date="2019-10-30T18:04:00Z">
        <w:r>
          <w:t>twelve occasions</w:t>
        </w:r>
      </w:ins>
      <w:r>
        <w:t xml:space="preserve"> in total,</w:t>
      </w:r>
      <w:del w:id="6" w:author="Comparison" w:date="2019-10-30T18:04:00Z">
        <w:r>
          <w:delText xml:space="preserve"> </w:delText>
        </w:r>
      </w:del>
      <w:ins w:id="7" w:author="Comparison" w:date="2019-10-30T18:04:00Z">
        <w:r>
          <w:t> </w:t>
        </w:r>
      </w:ins>
      <w:r>
        <w:t xml:space="preserve">without causing the savings </w:t>
      </w:r>
      <w:r>
        <w:t>contract to be cancelled prematurely. But if the participant fails to make a contribution on the due date for a</w:t>
      </w:r>
      <w:del w:id="8" w:author="Comparison" w:date="2019-10-30T18:04:00Z">
        <w:r>
          <w:delText xml:space="preserve"> seventh time he</w:delText>
        </w:r>
      </w:del>
      <w:ins w:id="9" w:author="Comparison" w:date="2019-10-30T18:04:00Z">
        <w:r>
          <w:t> thirteenth occasion the employee</w:t>
        </w:r>
      </w:ins>
      <w:r>
        <w:t xml:space="preserve"> is treated as if he had given notice of intention to stop making contributions permanently.</w:t>
      </w:r>
    </w:p>
    <w:p w14:paraId="2E9D5875" w14:textId="77777777" w:rsidR="001F141D" w:rsidRDefault="00F8109C">
      <w:pPr>
        <w:rPr>
          <w:ins w:id="10" w:author="Comparison" w:date="2019-10-30T18:04:00Z"/>
        </w:rPr>
      </w:pPr>
      <w:ins w:id="11" w:author="Comparison" w:date="2019-10-30T18:04:00Z">
        <w:r>
          <w:t>Employees with savi</w:t>
        </w:r>
        <w:r>
          <w:t>ngs contracts that started before 1 September 2018 can also delay the payment by up to twelve monthly contributions in total.</w:t>
        </w:r>
      </w:ins>
    </w:p>
    <w:p w14:paraId="6557480F" w14:textId="0BFEFB3A" w:rsidR="001F141D" w:rsidRDefault="00F8109C">
      <w:r>
        <w:t>Temporary postponement of contributions will put back the 3 or 5 year maturity date of the savings contract, and the rights of opt</w:t>
      </w:r>
      <w:r>
        <w:t>ion exercise linked to it, by up to</w:t>
      </w:r>
      <w:del w:id="12" w:author="Comparison" w:date="2019-10-30T18:04:00Z">
        <w:r>
          <w:delText xml:space="preserve"> six</w:delText>
        </w:r>
      </w:del>
      <w:ins w:id="13" w:author="Comparison" w:date="2019-10-30T18:04:00Z">
        <w:r>
          <w:t> twelve</w:t>
        </w:r>
      </w:ins>
      <w:r>
        <w:t xml:space="preserve"> months.</w:t>
      </w:r>
    </w:p>
    <w:p w14:paraId="60745332" w14:textId="77777777" w:rsidR="001F141D" w:rsidRDefault="00F8109C">
      <w:r>
        <w:t>If companies grant options at the same time each year, an employee’s temporary postponement of contributions under an existing savings contract may affect the extent to which he can enter into a new saving</w:t>
      </w:r>
      <w:r>
        <w:t>s contract, and therefore the extent to which he may apply for options under the next offer of options.</w:t>
      </w:r>
    </w:p>
    <w:p w14:paraId="69A886A5" w14:textId="77777777" w:rsidR="001F141D" w:rsidRDefault="00F8109C">
      <w:r>
        <w:t xml:space="preserve"> Previous page</w:t>
      </w:r>
    </w:p>
    <w:p w14:paraId="01424DD9" w14:textId="77777777" w:rsidR="001F141D" w:rsidRDefault="00F8109C">
      <w:r>
        <w:t xml:space="preserve"> Next page</w:t>
      </w:r>
    </w:p>
    <w:sectPr w:rsidR="001F14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2AA"/>
    <w:rsid w:val="0006063C"/>
    <w:rsid w:val="0015074B"/>
    <w:rsid w:val="001F141D"/>
    <w:rsid w:val="0029639D"/>
    <w:rsid w:val="00326F90"/>
    <w:rsid w:val="00605E95"/>
    <w:rsid w:val="00AA1D8D"/>
    <w:rsid w:val="00B47730"/>
    <w:rsid w:val="00CB0664"/>
    <w:rsid w:val="00D933A1"/>
    <w:rsid w:val="00F810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BC4049-3439-4B1D-A605-D5177467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810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0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D8A4B7-10BA-459B-85B0-79EA21DC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2019-10-30T18:04:00Z</dcterms:modified>
  <cp:category/>
</cp:coreProperties>
</file>