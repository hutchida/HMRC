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CB82E" w14:textId="77777777" w:rsidR="006F56E7" w:rsidRDefault="00330FA0">
      <w:pPr>
        <w:pStyle w:val="Title"/>
      </w:pPr>
      <w:bookmarkStart w:id="0" w:name="_GoBack"/>
      <w:bookmarkEnd w:id="0"/>
      <w:r>
        <w:t>HMRC - PIM2056 - Restriction For Income Tax Purposes From 2017/18: Apportionment</w:t>
      </w:r>
    </w:p>
    <w:p w14:paraId="0A7293DB" w14:textId="77777777" w:rsidR="006F56E7" w:rsidRDefault="00330FA0">
      <w:r>
        <w:t>Apportionment on a just and reasonable basis</w:t>
      </w:r>
    </w:p>
    <w:p w14:paraId="689EF58C" w14:textId="5EB8EBCF" w:rsidR="006F56E7" w:rsidRDefault="00330FA0">
      <w:pPr>
        <w:rPr>
          <w:ins w:id="1" w:author="Comparison" w:date="2019-10-24T22:38:00Z"/>
        </w:rPr>
      </w:pPr>
      <w:del w:id="2" w:author="Comparison" w:date="2019-10-24T22:38:00Z">
        <w:r>
          <w:delText>Where a property business consists of the letting of both a dwelling-house or dwelling-houses, and other letting,</w:delText>
        </w:r>
      </w:del>
      <w:ins w:id="3" w:author="Comparison" w:date="2019-10-24T22:38:00Z">
        <w:r>
          <w:t xml:space="preserve">A property business may consist of the letting of both a dwelling-house(s) and other lettings. Deductions for interest and </w:t>
        </w:r>
        <w:r>
          <w:t>finance costs will be restricted only in respect of any loan, or part of a loan, that is for the purpose of the dwelling-house part of the business. It is necessary to consider the purpose of the borrowing – the use made of the funds – during the period wh</w:t>
        </w:r>
        <w:r>
          <w:t>en the interest accrues.</w:t>
        </w:r>
      </w:ins>
    </w:p>
    <w:p w14:paraId="353EF685" w14:textId="77777777" w:rsidR="006F56E7" w:rsidRDefault="00330FA0">
      <w:pPr>
        <w:rPr>
          <w:ins w:id="4" w:author="Comparison" w:date="2019-10-24T22:38:00Z"/>
        </w:rPr>
      </w:pPr>
      <w:ins w:id="5" w:author="Comparison" w:date="2019-10-24T22:38:00Z">
        <w:r>
          <w:t>Where the business has separate borrowings for the dwelling-house(s) letting and other letting parts of the business - for example where each property owned by the business has a specific mortgage for the acquisition of the propert</w:t>
        </w:r>
        <w:r>
          <w:t>y – then the interest on the mortgages for the residential properties will be subject to the restriction. Interest on the mortgages that relate to letting of other properties will not be restricted as long as the borrowings continue to be used for that pur</w:t>
        </w:r>
        <w:r>
          <w:t>pose.</w:t>
        </w:r>
      </w:ins>
    </w:p>
    <w:p w14:paraId="4B840D0E" w14:textId="77777777" w:rsidR="006F56E7" w:rsidRDefault="00330FA0">
      <w:pPr>
        <w:rPr>
          <w:moveTo w:id="6" w:author="Comparison" w:date="2019-10-24T22:38:00Z"/>
        </w:rPr>
      </w:pPr>
      <w:moveToRangeStart w:id="7" w:author="Comparison" w:date="2019-10-24T22:38:00Z" w:name="move22849105"/>
      <w:moveTo w:id="8" w:author="Comparison" w:date="2019-10-24T22:38:00Z">
        <w:r>
          <w:t>Example 1</w:t>
        </w:r>
      </w:moveTo>
    </w:p>
    <w:moveToRangeEnd w:id="7"/>
    <w:p w14:paraId="23F5A987" w14:textId="77777777" w:rsidR="006F56E7" w:rsidRDefault="00330FA0">
      <w:pPr>
        <w:rPr>
          <w:ins w:id="9" w:author="Comparison" w:date="2019-10-24T22:38:00Z"/>
        </w:rPr>
      </w:pPr>
      <w:ins w:id="10" w:author="Comparison" w:date="2019-10-24T22:38:00Z">
        <w:r>
          <w:t>Sue has owned two residential properties for a number of years. Each cost £100,000, financed by mortgages of £80,000 on each property. Sue acquires a further non-residential property costing £150,000 with a mortgage of £130,000. The interes</w:t>
        </w:r>
        <w:r>
          <w:t>t payments on each loan would be considered separately, looking at the purpose of the borrowings (in the year under consideration). Therefore the interest paid on each of the £80,000 mortgages would be restricted as they relate to that part of the property</w:t>
        </w:r>
        <w:r>
          <w:t xml:space="preserve"> business that generates income from dwelling-house(s). The interest on the later £130,000 mortgage on the commercial property would be deductible from profits in full.</w:t>
        </w:r>
      </w:ins>
    </w:p>
    <w:p w14:paraId="227578E9" w14:textId="773B54F7" w:rsidR="006F56E7" w:rsidRDefault="00330FA0">
      <w:ins w:id="11" w:author="Comparison" w:date="2019-10-24T22:38:00Z">
        <w:r>
          <w:t>Where a property business consists of letting both a dwelling-house(s) and other lettin</w:t>
        </w:r>
        <w:r>
          <w:t>g</w:t>
        </w:r>
      </w:ins>
      <w:r>
        <w:t xml:space="preserve"> then it may be necessary to apportion interest and finance costs on any loan which has been taken out for the purposes of the whole letting business.</w:t>
      </w:r>
      <w:del w:id="12" w:author="Comparison" w:date="2019-10-24T22:38:00Z">
        <w:r>
          <w:delText> The restrictions will apply only to the proportion of the interest and finance costs which relate to the dwelling-hous</w:delText>
        </w:r>
        <w:r>
          <w:delText>e letting.</w:delText>
        </w:r>
      </w:del>
    </w:p>
    <w:p w14:paraId="0FAC4675" w14:textId="52F40210" w:rsidR="006F56E7" w:rsidRDefault="00330FA0">
      <w:r>
        <w:t xml:space="preserve">The legislation does not stipulate how the apportionment is to be made, other than that it must be on a </w:t>
      </w:r>
      <w:r>
        <w:t xml:space="preserve">‘just and reasonable basis’. The examples below </w:t>
      </w:r>
      <w:del w:id="13" w:author="Comparison" w:date="2019-10-24T22:38:00Z">
        <w:r>
          <w:delText>show</w:delText>
        </w:r>
      </w:del>
      <w:ins w:id="14" w:author="Comparison" w:date="2019-10-24T22:38:00Z">
        <w:r>
          <w:t>are not a list of acceptable methods but rather demonstrate</w:t>
        </w:r>
      </w:ins>
      <w:r>
        <w:t xml:space="preserve"> some </w:t>
      </w:r>
      <w:del w:id="15" w:author="Comparison" w:date="2019-10-24T22:38:00Z">
        <w:r>
          <w:delText>possible ways in which</w:delText>
        </w:r>
      </w:del>
      <w:ins w:id="16" w:author="Comparison" w:date="2019-10-24T22:38:00Z">
        <w:r>
          <w:t>types of approaches for making</w:t>
        </w:r>
      </w:ins>
      <w:r>
        <w:t xml:space="preserve"> an apportionment </w:t>
      </w:r>
      <w:del w:id="17" w:author="Comparison" w:date="2019-10-24T22:38:00Z">
        <w:r>
          <w:delText>might</w:delText>
        </w:r>
      </w:del>
      <w:ins w:id="18" w:author="Comparison" w:date="2019-10-24T22:38:00Z">
        <w:r>
          <w:t>that may</w:t>
        </w:r>
      </w:ins>
      <w:r>
        <w:t xml:space="preserve"> be </w:t>
      </w:r>
      <w:del w:id="19" w:author="Comparison" w:date="2019-10-24T22:38:00Z">
        <w:r>
          <w:delText>made.</w:delText>
        </w:r>
      </w:del>
      <w:ins w:id="20" w:author="Comparison" w:date="2019-10-24T22:38:00Z">
        <w:r>
          <w:t>appropriate</w:t>
        </w:r>
      </w:ins>
    </w:p>
    <w:p w14:paraId="5F17B8BD" w14:textId="77777777" w:rsidR="006F56E7" w:rsidRDefault="00330FA0">
      <w:pPr>
        <w:rPr>
          <w:moveTo w:id="21" w:author="Comparison" w:date="2019-10-24T22:38:00Z"/>
        </w:rPr>
      </w:pPr>
      <w:moveToRangeStart w:id="22" w:author="Comparison" w:date="2019-10-24T22:38:00Z" w:name="move22849106"/>
      <w:moveTo w:id="23" w:author="Comparison" w:date="2019-10-24T22:38:00Z">
        <w:r>
          <w:t>Example 2</w:t>
        </w:r>
      </w:moveTo>
    </w:p>
    <w:p w14:paraId="76000BDB" w14:textId="77777777" w:rsidR="006F56E7" w:rsidRDefault="00330FA0">
      <w:pPr>
        <w:rPr>
          <w:moveFrom w:id="24" w:author="Comparison" w:date="2019-10-24T22:38:00Z"/>
        </w:rPr>
      </w:pPr>
      <w:moveFromRangeStart w:id="25" w:author="Comparison" w:date="2019-10-24T22:38:00Z" w:name="move22849105"/>
      <w:moveToRangeEnd w:id="22"/>
      <w:moveFrom w:id="26" w:author="Comparison" w:date="2019-10-24T22:38:00Z">
        <w:r>
          <w:lastRenderedPageBreak/>
          <w:t>Example 1</w:t>
        </w:r>
      </w:moveFrom>
    </w:p>
    <w:moveFromRangeEnd w:id="25"/>
    <w:p w14:paraId="2C171A61" w14:textId="5D170977" w:rsidR="006F56E7" w:rsidRDefault="00330FA0">
      <w:del w:id="27" w:author="Comparison" w:date="2019-10-24T22:38:00Z">
        <w:r>
          <w:delText>Mushtak</w:delText>
        </w:r>
      </w:del>
      <w:ins w:id="28" w:author="Comparison" w:date="2019-10-24T22:38:00Z">
        <w:r>
          <w:t>Huzayfa</w:t>
        </w:r>
      </w:ins>
      <w:r>
        <w:t xml:space="preserve"> takes out a mortgage of £120,000 towards the purchase</w:t>
      </w:r>
      <w:r>
        <w:t xml:space="preserve"> of a rental property </w:t>
      </w:r>
      <w:ins w:id="29" w:author="Comparison" w:date="2019-10-24T22:38:00Z">
        <w:r>
          <w:t xml:space="preserve">in Sheffield </w:t>
        </w:r>
      </w:ins>
      <w:r>
        <w:t>which has a retail shop on the ground floor, with a separate residential flat on the first floor. </w:t>
      </w:r>
      <w:del w:id="30" w:author="Comparison" w:date="2019-10-24T22:38:00Z">
        <w:r>
          <w:delText>At the time the mortgage is taken out, the</w:delText>
        </w:r>
      </w:del>
      <w:ins w:id="31" w:author="Comparison" w:date="2019-10-24T22:38:00Z">
        <w:r>
          <w:t>The</w:t>
        </w:r>
      </w:ins>
      <w:r>
        <w:t xml:space="preserve"> mortgage provider </w:t>
      </w:r>
      <w:del w:id="32" w:author="Comparison" w:date="2019-10-24T22:38:00Z">
        <w:r>
          <w:delText>values</w:delText>
        </w:r>
      </w:del>
      <w:ins w:id="33" w:author="Comparison" w:date="2019-10-24T22:38:00Z">
        <w:r>
          <w:t>valued</w:t>
        </w:r>
      </w:ins>
      <w:r>
        <w:t xml:space="preserve"> the shop premises at £50,000 and the flat at £150,000</w:t>
      </w:r>
      <w:del w:id="34" w:author="Comparison" w:date="2019-10-24T22:38:00Z">
        <w:r>
          <w:delText>. Mushtak’s</w:delText>
        </w:r>
      </w:del>
      <w:ins w:id="35" w:author="Comparison" w:date="2019-10-24T22:38:00Z">
        <w:r>
          <w:t xml:space="preserve"> (a combined value of £200,000). Huzayfa’</w:t>
        </w:r>
        <w:r>
          <w:t>s</w:t>
        </w:r>
      </w:ins>
      <w:r>
        <w:t xml:space="preserve"> annual mortgage payments include interest of £4,800.</w:t>
      </w:r>
    </w:p>
    <w:p w14:paraId="0D5BCE69" w14:textId="530CA6A8" w:rsidR="006F56E7" w:rsidRDefault="00330FA0">
      <w:r>
        <w:t xml:space="preserve">To decide how much of the mortgage interest is subject to the restrictions applying to a ‘dwelling-related loan’, </w:t>
      </w:r>
      <w:del w:id="36" w:author="Comparison" w:date="2019-10-24T22:38:00Z">
        <w:r>
          <w:delText>Mushtak</w:delText>
        </w:r>
      </w:del>
      <w:ins w:id="37" w:author="Comparison" w:date="2019-10-24T22:38:00Z">
        <w:r>
          <w:t>Huzayfa</w:t>
        </w:r>
      </w:ins>
      <w:r>
        <w:t xml:space="preserve"> multiplies the interest cost of £4,800 by 0.75 (the </w:t>
      </w:r>
      <w:ins w:id="38" w:author="Comparison" w:date="2019-10-24T22:38:00Z">
        <w:r>
          <w:t xml:space="preserve">proportional </w:t>
        </w:r>
      </w:ins>
      <w:r>
        <w:t>value of the r</w:t>
      </w:r>
      <w:r>
        <w:t>esidential flat</w:t>
      </w:r>
      <w:del w:id="39" w:author="Comparison" w:date="2019-10-24T22:38:00Z">
        <w:r>
          <w:delText xml:space="preserve"> as a proportion of the value of the whole property).</w:delText>
        </w:r>
      </w:del>
      <w:ins w:id="40" w:author="Comparison" w:date="2019-10-24T22:38:00Z">
        <w:r>
          <w:t>)).</w:t>
        </w:r>
      </w:ins>
      <w:r>
        <w:t> This gives a figure of £3,600 interest to which the finance cost restrictions apply. See PIM2058 for how the restriction calculations work.</w:t>
      </w:r>
    </w:p>
    <w:p w14:paraId="160A5D73" w14:textId="0663D264" w:rsidR="006F56E7" w:rsidRDefault="00330FA0">
      <w:del w:id="41" w:author="Comparison" w:date="2019-10-24T22:38:00Z">
        <w:r>
          <w:delText>Mushtak</w:delText>
        </w:r>
      </w:del>
      <w:ins w:id="42" w:author="Comparison" w:date="2019-10-24T22:38:00Z">
        <w:r>
          <w:t>Huzayfa</w:t>
        </w:r>
      </w:ins>
      <w:r>
        <w:t xml:space="preserve"> may deduct the balance of £1,200 </w:t>
      </w:r>
      <w:del w:id="43" w:author="Comparison" w:date="2019-10-24T22:38:00Z">
        <w:r>
          <w:delText xml:space="preserve">mortgage interest </w:delText>
        </w:r>
      </w:del>
      <w:r>
        <w:t>from his property rental income</w:t>
      </w:r>
      <w:ins w:id="44" w:author="Comparison" w:date="2019-10-24T22:38:00Z">
        <w:r>
          <w:t>,</w:t>
        </w:r>
      </w:ins>
      <w:r>
        <w:t xml:space="preserve"> as part of the calculat</w:t>
      </w:r>
      <w:r>
        <w:t>ion used</w:t>
      </w:r>
      <w:ins w:id="45" w:author="Comparison" w:date="2019-10-24T22:38:00Z">
        <w:r>
          <w:t>,</w:t>
        </w:r>
      </w:ins>
      <w:r>
        <w:t xml:space="preserve"> to arrive at his taxable rental profit.</w:t>
      </w:r>
    </w:p>
    <w:p w14:paraId="26AFCD4F" w14:textId="77777777" w:rsidR="006F56E7" w:rsidRDefault="00330FA0">
      <w:pPr>
        <w:rPr>
          <w:ins w:id="46" w:author="Comparison" w:date="2019-10-24T22:38:00Z"/>
        </w:rPr>
      </w:pPr>
      <w:ins w:id="47" w:author="Comparison" w:date="2019-10-24T22:38:00Z">
        <w:r>
          <w:t>If Huzayfa sells the retail shop 3 years later and uses the £60,000 proceeds to repay some of the borrowings. The remaining borrowings will be for the purpose of the residential flat – this is the only prop</w:t>
        </w:r>
        <w:r>
          <w:t>erty remaining in the business. Interest on those borrowings will then be restricted.</w:t>
        </w:r>
      </w:ins>
    </w:p>
    <w:p w14:paraId="416422F2" w14:textId="77777777" w:rsidR="006F56E7" w:rsidRDefault="00330FA0">
      <w:pPr>
        <w:rPr>
          <w:ins w:id="48" w:author="Comparison" w:date="2019-10-24T22:38:00Z"/>
        </w:rPr>
      </w:pPr>
      <w:ins w:id="49" w:author="Comparison" w:date="2019-10-24T22:38:00Z">
        <w:r>
          <w:t>If Huzayfa retains both parts of the property but has enough (say £50,000) to repay some of the loan, the repayment reduces the total loan to £70,000. The interest on the</w:t>
        </w:r>
        <w:r>
          <w:t xml:space="preserve"> £70,000 is apportioned in accordance with the relative original costs of the two parts of the building. The repayment could not be deemed to relate to an element of the loan referable to the residential property only.</w:t>
        </w:r>
      </w:ins>
    </w:p>
    <w:p w14:paraId="399D7030" w14:textId="77777777" w:rsidR="006F56E7" w:rsidRDefault="00330FA0">
      <w:pPr>
        <w:rPr>
          <w:moveTo w:id="50" w:author="Comparison" w:date="2019-10-24T22:38:00Z"/>
        </w:rPr>
      </w:pPr>
      <w:moveToRangeStart w:id="51" w:author="Comparison" w:date="2019-10-24T22:38:00Z" w:name="move22849107"/>
      <w:moveTo w:id="52" w:author="Comparison" w:date="2019-10-24T22:38:00Z">
        <w:r>
          <w:t>Example 3</w:t>
        </w:r>
      </w:moveTo>
    </w:p>
    <w:p w14:paraId="3E8AE7D2" w14:textId="77777777" w:rsidR="006F56E7" w:rsidRDefault="00330FA0">
      <w:pPr>
        <w:rPr>
          <w:moveFrom w:id="53" w:author="Comparison" w:date="2019-10-24T22:38:00Z"/>
        </w:rPr>
      </w:pPr>
      <w:moveFromRangeStart w:id="54" w:author="Comparison" w:date="2019-10-24T22:38:00Z" w:name="move22849106"/>
      <w:moveToRangeEnd w:id="51"/>
      <w:moveFrom w:id="55" w:author="Comparison" w:date="2019-10-24T22:38:00Z">
        <w:r>
          <w:t>Example 2</w:t>
        </w:r>
      </w:moveFrom>
    </w:p>
    <w:moveFromRangeEnd w:id="54"/>
    <w:p w14:paraId="67E5A5D8" w14:textId="77777777" w:rsidR="006F56E7" w:rsidRDefault="00330FA0">
      <w:r>
        <w:t xml:space="preserve">Andy owns a building which </w:t>
      </w:r>
      <w:r>
        <w:t>includes both residential and office accommodation. The central heating system throughout the building has been causing problems so Andy takes out a loan of £10,000 to have much of the pipework replaced. His annual loan payments include interest of £800.</w:t>
      </w:r>
    </w:p>
    <w:p w14:paraId="70184973" w14:textId="77777777" w:rsidR="006F56E7" w:rsidRDefault="00330FA0">
      <w:r>
        <w:t>T</w:t>
      </w:r>
      <w:r>
        <w:t>o decide how much of the mortgage interest is subject to the restrictions applying to a ‘dwelling-related loan’, Andy compares the floor areas of the commercial and residential parts of the building. The residential parts make up 40% of the whole floor are</w:t>
      </w:r>
      <w:r>
        <w:t>a of the building, so he applies that proportion to the annual interest costs to arrive at a figure of £320 to which the finance cost restrictions apply.</w:t>
      </w:r>
    </w:p>
    <w:p w14:paraId="6EC6B5E3" w14:textId="77777777" w:rsidR="006F56E7" w:rsidRDefault="00330FA0">
      <w:r>
        <w:t>Andy may deduct the balance of £480 from his property rental income</w:t>
      </w:r>
      <w:ins w:id="56" w:author="Comparison" w:date="2019-10-24T22:38:00Z">
        <w:r>
          <w:t>,</w:t>
        </w:r>
      </w:ins>
      <w:r>
        <w:t xml:space="preserve"> as part of the calculation</w:t>
      </w:r>
      <w:ins w:id="57" w:author="Comparison" w:date="2019-10-24T22:38:00Z">
        <w:r>
          <w:t>,</w:t>
        </w:r>
      </w:ins>
      <w:r>
        <w:t xml:space="preserve"> to ar</w:t>
      </w:r>
      <w:r>
        <w:t>rive at his taxable rental profit.</w:t>
      </w:r>
    </w:p>
    <w:p w14:paraId="583CC212" w14:textId="77777777" w:rsidR="006F56E7" w:rsidRDefault="00330FA0">
      <w:pPr>
        <w:rPr>
          <w:moveTo w:id="58" w:author="Comparison" w:date="2019-10-24T22:38:00Z"/>
        </w:rPr>
      </w:pPr>
      <w:moveToRangeStart w:id="59" w:author="Comparison" w:date="2019-10-24T22:38:00Z" w:name="move22849108"/>
      <w:moveTo w:id="60" w:author="Comparison" w:date="2019-10-24T22:38:00Z">
        <w:r>
          <w:t>Example 4</w:t>
        </w:r>
      </w:moveTo>
    </w:p>
    <w:p w14:paraId="71EC448B" w14:textId="77777777" w:rsidR="006F56E7" w:rsidRDefault="00330FA0">
      <w:pPr>
        <w:rPr>
          <w:moveFrom w:id="61" w:author="Comparison" w:date="2019-10-24T22:38:00Z"/>
        </w:rPr>
      </w:pPr>
      <w:moveFromRangeStart w:id="62" w:author="Comparison" w:date="2019-10-24T22:38:00Z" w:name="move22849107"/>
      <w:moveToRangeEnd w:id="59"/>
      <w:moveFrom w:id="63" w:author="Comparison" w:date="2019-10-24T22:38:00Z">
        <w:r>
          <w:t>Example 3</w:t>
        </w:r>
      </w:moveFrom>
    </w:p>
    <w:moveFromRangeEnd w:id="62"/>
    <w:p w14:paraId="2DEE0914" w14:textId="6B5BF747" w:rsidR="006F56E7" w:rsidRDefault="00330FA0">
      <w:r>
        <w:t>Amanda inherits a rental property which consists of several self-contained small office premises. The property is dilapidated and not generating as much income as she would like</w:t>
      </w:r>
      <w:del w:id="64" w:author="Comparison" w:date="2019-10-24T22:38:00Z">
        <w:r>
          <w:delText>, so she</w:delText>
        </w:r>
      </w:del>
      <w:ins w:id="65" w:author="Comparison" w:date="2019-10-24T22:38:00Z">
        <w:r>
          <w:t>. She</w:t>
        </w:r>
      </w:ins>
      <w:r>
        <w:t xml:space="preserve"> decides to convert some of t</w:t>
      </w:r>
      <w:r>
        <w:t xml:space="preserve">he office space into a one-bedroom rental flat </w:t>
      </w:r>
      <w:del w:id="66" w:author="Comparison" w:date="2019-10-24T22:38:00Z">
        <w:r>
          <w:delText>while upgrading</w:delText>
        </w:r>
      </w:del>
      <w:ins w:id="67" w:author="Comparison" w:date="2019-10-24T22:38:00Z">
        <w:r>
          <w:t>and upgrade</w:t>
        </w:r>
      </w:ins>
      <w:r>
        <w:t xml:space="preserve"> the remaining office premises. She borrows £80,000 to do the work.</w:t>
      </w:r>
      <w:del w:id="68" w:author="Comparison" w:date="2019-10-24T22:38:00Z">
        <w:r>
          <w:delText> </w:delText>
        </w:r>
      </w:del>
      <w:ins w:id="69" w:author="Comparison" w:date="2019-10-24T22:38:00Z">
        <w:r>
          <w:t xml:space="preserve"> </w:t>
        </w:r>
      </w:ins>
      <w:r>
        <w:t>Of that, she uses £70,000 for the flat conversion</w:t>
      </w:r>
      <w:del w:id="70" w:author="Comparison" w:date="2019-10-24T22:38:00Z">
        <w:r>
          <w:delText xml:space="preserve"> work</w:delText>
        </w:r>
      </w:del>
      <w:r>
        <w:t xml:space="preserve">, and £10,000 to </w:t>
      </w:r>
      <w:del w:id="71" w:author="Comparison" w:date="2019-10-24T22:38:00Z">
        <w:r>
          <w:delText>develop some of</w:delText>
        </w:r>
      </w:del>
      <w:ins w:id="72" w:author="Comparison" w:date="2019-10-24T22:38:00Z">
        <w:r>
          <w:t>upgrade</w:t>
        </w:r>
      </w:ins>
      <w:r>
        <w:t xml:space="preserve"> the office space</w:t>
      </w:r>
      <w:del w:id="73" w:author="Comparison" w:date="2019-10-24T22:38:00Z">
        <w:r>
          <w:delText xml:space="preserve"> into an open-plan co-working hub which she intends to let to young entrepreneurs</w:delText>
        </w:r>
      </w:del>
      <w:r>
        <w:t>. Her annual mortgage payments include i</w:t>
      </w:r>
      <w:r>
        <w:t>nterest of £3,000.</w:t>
      </w:r>
    </w:p>
    <w:p w14:paraId="1FDF0442" w14:textId="77777777" w:rsidR="006F56E7" w:rsidRDefault="00330FA0">
      <w:r>
        <w:t>To decide how much of the mortgage interest is subject to the restrictions applying to a ‘dwelling-related loan’, Amanda multiplies the interest cost of £3,000 by 0.875 (the amount spent on the flat as a proportion of the whole loan). Th</w:t>
      </w:r>
      <w:r>
        <w:t>is gives a figure of £2,625 to which the finance cost restrictions apply. See below for how the restriction calculations work.</w:t>
      </w:r>
    </w:p>
    <w:p w14:paraId="49B31019" w14:textId="422A4226" w:rsidR="006F56E7" w:rsidRDefault="00330FA0">
      <w:r>
        <w:t xml:space="preserve">Amanda may deduct the balance of £375 </w:t>
      </w:r>
      <w:del w:id="74" w:author="Comparison" w:date="2019-10-24T22:38:00Z">
        <w:r>
          <w:delText xml:space="preserve">mortgage interest </w:delText>
        </w:r>
      </w:del>
      <w:r>
        <w:t>from her property rental income</w:t>
      </w:r>
      <w:ins w:id="75" w:author="Comparison" w:date="2019-10-24T22:38:00Z">
        <w:r>
          <w:t>,</w:t>
        </w:r>
      </w:ins>
      <w:r>
        <w:t xml:space="preserve"> as part of the calculation</w:t>
      </w:r>
      <w:ins w:id="76" w:author="Comparison" w:date="2019-10-24T22:38:00Z">
        <w:r>
          <w:t>,</w:t>
        </w:r>
      </w:ins>
      <w:r>
        <w:t xml:space="preserve"> to arrive at her taxable renta</w:t>
      </w:r>
      <w:r>
        <w:t>l profit.</w:t>
      </w:r>
    </w:p>
    <w:p w14:paraId="757D6ACB" w14:textId="77777777" w:rsidR="006F56E7" w:rsidRDefault="00330FA0">
      <w:pPr>
        <w:rPr>
          <w:ins w:id="77" w:author="Comparison" w:date="2019-10-24T22:38:00Z"/>
        </w:rPr>
      </w:pPr>
      <w:ins w:id="78" w:author="Comparison" w:date="2019-10-24T22:38:00Z">
        <w:r>
          <w:t>Example 5</w:t>
        </w:r>
      </w:ins>
    </w:p>
    <w:p w14:paraId="6A38803F" w14:textId="77777777" w:rsidR="006F56E7" w:rsidRDefault="00330FA0">
      <w:pPr>
        <w:rPr>
          <w:moveFrom w:id="79" w:author="Comparison" w:date="2019-10-24T22:38:00Z"/>
        </w:rPr>
      </w:pPr>
      <w:moveFromRangeStart w:id="80" w:author="Comparison" w:date="2019-10-24T22:38:00Z" w:name="move22849108"/>
      <w:moveFrom w:id="81" w:author="Comparison" w:date="2019-10-24T22:38:00Z">
        <w:r>
          <w:t>Example 4</w:t>
        </w:r>
      </w:moveFrom>
    </w:p>
    <w:moveFromRangeEnd w:id="80"/>
    <w:p w14:paraId="6776D42C" w14:textId="622D844C" w:rsidR="006F56E7" w:rsidRDefault="00330FA0">
      <w:r>
        <w:t xml:space="preserve">Plush Properties LLP carries on a large property rental business with a substantial number of both residential and commercial properties. From time to time it takes out loans to acquire new properties or to fund specific work needed on </w:t>
      </w:r>
      <w:r>
        <w:t xml:space="preserve">particular properties. It calculates the finance cost restriction for those loans using one </w:t>
      </w:r>
      <w:del w:id="82" w:author="Comparison" w:date="2019-10-24T22:38:00Z">
        <w:r>
          <w:delText xml:space="preserve">or other </w:delText>
        </w:r>
      </w:del>
      <w:r>
        <w:t xml:space="preserve">of the methods in </w:t>
      </w:r>
      <w:del w:id="83" w:author="Comparison" w:date="2019-10-24T22:38:00Z">
        <w:r>
          <w:delText>Examples</w:delText>
        </w:r>
      </w:del>
      <w:ins w:id="84" w:author="Comparison" w:date="2019-10-24T22:38:00Z">
        <w:r>
          <w:t>examples</w:t>
        </w:r>
      </w:ins>
      <w:r>
        <w:t xml:space="preserve"> 1 to 3 above.</w:t>
      </w:r>
    </w:p>
    <w:p w14:paraId="54B68183" w14:textId="1438097F" w:rsidR="006F56E7" w:rsidRDefault="00330FA0">
      <w:r>
        <w:t>It also has a revolving overdraft facility with its bank, which it draws on from time to time to fund general working capit</w:t>
      </w:r>
      <w:r>
        <w:t xml:space="preserve">al costs for the property business as a whole. To decide how much of the overdraft interest is subject to the ‘dwelling-related loan’ restrictions, Plush Properties LLP compares the rents received from the residential properties </w:t>
      </w:r>
      <w:del w:id="85" w:author="Comparison" w:date="2019-10-24T22:38:00Z">
        <w:r>
          <w:delText>with the rents received</w:delText>
        </w:r>
      </w:del>
      <w:ins w:id="86" w:author="Comparison" w:date="2019-10-24T22:38:00Z">
        <w:r>
          <w:t>against those</w:t>
        </w:r>
      </w:ins>
      <w:r>
        <w:t xml:space="preserve"> from the comm</w:t>
      </w:r>
      <w:r>
        <w:t>ercial properties.</w:t>
      </w:r>
      <w:del w:id="87" w:author="Comparison" w:date="2019-10-24T22:38:00Z">
        <w:r>
          <w:delText> </w:delText>
        </w:r>
      </w:del>
      <w:ins w:id="88" w:author="Comparison" w:date="2019-10-24T22:38:00Z">
        <w:r>
          <w:t xml:space="preserve"> </w:t>
        </w:r>
      </w:ins>
      <w:r>
        <w:t xml:space="preserve">30% of the rent is from residential properties, so Plush </w:t>
      </w:r>
      <w:ins w:id="89" w:author="Comparison" w:date="2019-10-24T22:38:00Z">
        <w:r>
          <w:t xml:space="preserve">Properties LLP </w:t>
        </w:r>
      </w:ins>
      <w:r>
        <w:t xml:space="preserve">applies </w:t>
      </w:r>
      <w:ins w:id="90" w:author="Comparison" w:date="2019-10-24T22:38:00Z">
        <w:r>
          <w:t xml:space="preserve">the ‘dwelling-related loan’ restriction to </w:t>
        </w:r>
      </w:ins>
      <w:r>
        <w:t xml:space="preserve">that proportion </w:t>
      </w:r>
      <w:del w:id="91" w:author="Comparison" w:date="2019-10-24T22:38:00Z">
        <w:r>
          <w:delText>to</w:delText>
        </w:r>
      </w:del>
      <w:ins w:id="92" w:author="Comparison" w:date="2019-10-24T22:38:00Z">
        <w:r>
          <w:t>of</w:t>
        </w:r>
      </w:ins>
      <w:r>
        <w:t xml:space="preserve"> the overdraft interest for the year.</w:t>
      </w:r>
    </w:p>
    <w:p w14:paraId="44D11A3D" w14:textId="77777777" w:rsidR="008D6C01" w:rsidRDefault="00330FA0">
      <w:pPr>
        <w:rPr>
          <w:del w:id="93" w:author="Comparison" w:date="2019-10-24T22:38:00Z"/>
        </w:rPr>
      </w:pPr>
      <w:del w:id="94" w:author="Comparison" w:date="2019-10-24T22:38:00Z">
        <w:r>
          <w:delText>Note</w:delText>
        </w:r>
      </w:del>
    </w:p>
    <w:p w14:paraId="78935D25" w14:textId="3C170C03" w:rsidR="006F56E7" w:rsidRDefault="00330FA0">
      <w:r>
        <w:t>There may be other acceptable methods of apportioning fina</w:t>
      </w:r>
      <w:r>
        <w:t>nce costs where those costs have arisen from a loan or credit facility to provide general working capital for the business.</w:t>
      </w:r>
      <w:del w:id="95" w:author="Comparison" w:date="2019-10-24T22:38:00Z">
        <w:r>
          <w:delText> </w:delText>
        </w:r>
      </w:del>
      <w:ins w:id="96" w:author="Comparison" w:date="2019-10-24T22:38:00Z">
        <w:r>
          <w:t xml:space="preserve"> </w:t>
        </w:r>
      </w:ins>
      <w:r>
        <w:t xml:space="preserve">For instance, it may be </w:t>
      </w:r>
      <w:del w:id="97" w:author="Comparison" w:date="2019-10-24T22:38:00Z">
        <w:r>
          <w:delText>preferable</w:delText>
        </w:r>
      </w:del>
      <w:ins w:id="98" w:author="Comparison" w:date="2019-10-24T22:38:00Z">
        <w:r>
          <w:t>appropriate</w:t>
        </w:r>
      </w:ins>
      <w:r>
        <w:t xml:space="preserve"> in some cases to calculate the apportionment based on the amount of staff time devoted to each e</w:t>
      </w:r>
      <w:r>
        <w:t>lement of the business. </w:t>
      </w:r>
      <w:del w:id="99" w:author="Comparison" w:date="2019-10-24T22:38:00Z">
        <w:r>
          <w:delText>We would expect that whatever method is adopted, a business would be able to justify that method by reference to its records, and would apply the method</w:delText>
        </w:r>
      </w:del>
      <w:ins w:id="100" w:author="Comparison" w:date="2019-10-24T22:38:00Z">
        <w:r>
          <w:t>We expect businesses to apply their appropriate methodology</w:t>
        </w:r>
      </w:ins>
      <w:r>
        <w:t xml:space="preserve"> consistently unless there were good reason to change.</w:t>
      </w:r>
    </w:p>
    <w:p w14:paraId="48695D7C" w14:textId="77777777" w:rsidR="006F56E7" w:rsidRDefault="00330FA0">
      <w:pPr>
        <w:rPr>
          <w:ins w:id="101" w:author="Comparison" w:date="2019-10-24T22:38:00Z"/>
        </w:rPr>
      </w:pPr>
      <w:ins w:id="102" w:author="Comparison" w:date="2019-10-24T22:38:00Z">
        <w:r>
          <w:t>Businesses may have in place a revolving credit or overdraft facility for a number of years, to provide capital to acq</w:t>
        </w:r>
        <w:r>
          <w:t>uire new properties, make improvements on properties and/or to fund general working capital. The balance outstanding could also reflect the proceeds of property sales and other receipts. It may not be practical or possible to accurately attribute the propo</w:t>
        </w:r>
        <w:r>
          <w:t>rtions of the borrowings that relate to the dwelling-house(s) and other parts of the property business at a particular time. It may then be acceptable for the apportionment to be made for a year on the basis of the relative proportions of dwelling-house(s)</w:t>
        </w:r>
        <w:r>
          <w:t xml:space="preserve"> and other properties in the portfolio at that time.</w:t>
        </w:r>
      </w:ins>
    </w:p>
    <w:p w14:paraId="0D34406E" w14:textId="77777777" w:rsidR="006F56E7" w:rsidRDefault="00330FA0">
      <w:pPr>
        <w:rPr>
          <w:ins w:id="103" w:author="Comparison" w:date="2019-10-24T22:38:00Z"/>
        </w:rPr>
      </w:pPr>
      <w:ins w:id="104" w:author="Comparison" w:date="2019-10-24T22:38:00Z">
        <w:r>
          <w:t>When making such an apportionment it should be remembered that the purpose of borrowing money is to finance real cash spending and, in this context, the acquisition of real property. So the apportionment</w:t>
        </w:r>
        <w:r>
          <w:t xml:space="preserve"> should be made on the basis of the original costs (including any improvements) of the properties rather than their current valuation.</w:t>
        </w:r>
      </w:ins>
    </w:p>
    <w:p w14:paraId="28988265" w14:textId="77777777" w:rsidR="006F56E7" w:rsidRDefault="00330FA0">
      <w:pPr>
        <w:rPr>
          <w:ins w:id="105" w:author="Comparison" w:date="2019-10-24T22:38:00Z"/>
        </w:rPr>
      </w:pPr>
      <w:ins w:id="106" w:author="Comparison" w:date="2019-10-24T22:38:00Z">
        <w:r>
          <w:t>Whatever method is adopted to arrive at a just and reasonable apportionment, we expect a business would be able to justif</w:t>
        </w:r>
        <w:r>
          <w:t xml:space="preserve">y that method by reference to its records. It is not acceptable for businesses to deem, without evidence, portions of their borrowing as relating to a particular property or type of property in order to contrive to minimise the restriction on the interest </w:t>
        </w:r>
        <w:r>
          <w:t>that may be deducted.</w:t>
        </w:r>
      </w:ins>
    </w:p>
    <w:p w14:paraId="7DCF2CA3" w14:textId="77777777" w:rsidR="006F56E7" w:rsidRDefault="00330FA0">
      <w:pPr>
        <w:rPr>
          <w:ins w:id="107" w:author="Comparison" w:date="2019-10-24T22:38:00Z"/>
        </w:rPr>
      </w:pPr>
      <w:ins w:id="108" w:author="Comparison" w:date="2019-10-24T22:38:00Z">
        <w:r>
          <w:t>Example 6</w:t>
        </w:r>
      </w:ins>
    </w:p>
    <w:p w14:paraId="0FF06227" w14:textId="77777777" w:rsidR="006F56E7" w:rsidRDefault="00330FA0">
      <w:pPr>
        <w:rPr>
          <w:ins w:id="109" w:author="Comparison" w:date="2019-10-24T22:38:00Z"/>
        </w:rPr>
      </w:pPr>
      <w:ins w:id="110" w:author="Comparison" w:date="2019-10-24T22:38:00Z">
        <w:r>
          <w:t xml:space="preserve">A property business has been in existence for many years and has a single account through which all business receipts and borrowings are made. Over the life of the business there have been many property </w:t>
        </w:r>
        <w:r>
          <w:t xml:space="preserve">acquisitions, refurbishments and sales but at 6 April 2017 it owns ten properties. These are six residential with a total original cost of £2m and four commercial with a total original cost of £6m. So for 2017/18, 2/8 (25%) of the costs of borrowing would </w:t>
        </w:r>
        <w:r>
          <w:t>be considered to refer to residential properties (and be restricted in accordance with PIM2056) and 6/8 (75%) would refer to commercial properties and be allowable.</w:t>
        </w:r>
      </w:ins>
    </w:p>
    <w:p w14:paraId="13F22C3E" w14:textId="77777777" w:rsidR="006F56E7" w:rsidRDefault="00330FA0">
      <w:pPr>
        <w:rPr>
          <w:ins w:id="111" w:author="Comparison" w:date="2019-10-24T22:38:00Z"/>
        </w:rPr>
      </w:pPr>
      <w:ins w:id="112" w:author="Comparison" w:date="2019-10-24T22:38:00Z">
        <w:r>
          <w:t>Where a business has a single account/borrowing facility for the whole business with no sep</w:t>
        </w:r>
        <w:r>
          <w:t>arate tranches of borrowings for specific purposes, it is not possible to ascertain whether a repayment relates to a specific property. We would not accept a method whereby a repayment or reduction of such a facility is deemed to relate to a particular typ</w:t>
        </w:r>
        <w:r>
          <w:t>e of property. Instead the repayment is of the loan facility as a whole and the interest costs must be apportioned on a just and reasonable basis.</w:t>
        </w:r>
      </w:ins>
    </w:p>
    <w:p w14:paraId="4C97F13B" w14:textId="77777777" w:rsidR="006F56E7" w:rsidRDefault="006F56E7">
      <w:pPr>
        <w:rPr>
          <w:ins w:id="113" w:author="Comparison" w:date="2019-10-24T22:38:00Z"/>
        </w:rPr>
      </w:pPr>
    </w:p>
    <w:p w14:paraId="7C0E52CD" w14:textId="77777777" w:rsidR="006F56E7" w:rsidRDefault="006F56E7">
      <w:pPr>
        <w:rPr>
          <w:ins w:id="114" w:author="Comparison" w:date="2019-10-24T22:38:00Z"/>
        </w:rPr>
      </w:pPr>
    </w:p>
    <w:p w14:paraId="4C8B71AA" w14:textId="77777777" w:rsidR="006F56E7" w:rsidRDefault="006F56E7">
      <w:pPr>
        <w:rPr>
          <w:ins w:id="115" w:author="Comparison" w:date="2019-10-24T22:38:00Z"/>
        </w:rPr>
      </w:pPr>
    </w:p>
    <w:p w14:paraId="1C9475E1" w14:textId="77777777" w:rsidR="006F56E7" w:rsidRDefault="006F56E7"/>
    <w:p w14:paraId="067AFA87" w14:textId="77777777" w:rsidR="006F56E7" w:rsidRDefault="006F56E7"/>
    <w:p w14:paraId="36E9D2F4" w14:textId="77777777" w:rsidR="006F56E7" w:rsidRDefault="00330FA0">
      <w:r>
        <w:t xml:space="preserve"> Previous page</w:t>
      </w:r>
    </w:p>
    <w:p w14:paraId="434EA02D" w14:textId="77777777" w:rsidR="006F56E7" w:rsidRDefault="00330FA0">
      <w:r>
        <w:t xml:space="preserve"> Next page</w:t>
      </w:r>
    </w:p>
    <w:sectPr w:rsidR="006F56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FA0"/>
    <w:rsid w:val="003E1E38"/>
    <w:rsid w:val="006F56E7"/>
    <w:rsid w:val="008D6C01"/>
    <w:rsid w:val="00AA1D8D"/>
    <w:rsid w:val="00B47394"/>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CB1AB96-5687-49BE-98A4-4945E6A70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BalloonText">
    <w:name w:val="Balloon Text"/>
    <w:basedOn w:val="Normal"/>
    <w:link w:val="BalloonTextChar"/>
    <w:uiPriority w:val="99"/>
    <w:semiHidden/>
    <w:unhideWhenUsed/>
    <w:rsid w:val="00330F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FA0"/>
    <w:rPr>
      <w:rFonts w:ascii="Segoe UI" w:hAnsi="Segoe UI" w:cs="Segoe UI"/>
      <w:sz w:val="18"/>
      <w:szCs w:val="18"/>
    </w:rPr>
  </w:style>
  <w:style w:type="paragraph" w:styleId="Revision">
    <w:name w:val="Revision"/>
    <w:hidden/>
    <w:uiPriority w:val="99"/>
    <w:semiHidden/>
    <w:rsid w:val="00330FA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7E3046-E9C9-45D9-8294-FABADA670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1558</Words>
  <Characters>8887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2019-10-24T21:38:00Z</dcterms:modified>
  <cp:category/>
</cp:coreProperties>
</file>