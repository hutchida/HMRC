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E9CB" w14:textId="77777777" w:rsidR="008E49C7" w:rsidRDefault="00D73128">
      <w:pPr>
        <w:pStyle w:val="Title"/>
      </w:pPr>
      <w:bookmarkStart w:id="0" w:name="_GoBack"/>
      <w:bookmarkEnd w:id="0"/>
      <w:r>
        <w:t>HMRC - CFM97500 - Interest Restriction: Banking And Insurance Groups</w:t>
      </w:r>
    </w:p>
    <w:p w14:paraId="0169F6E1" w14:textId="77777777" w:rsidR="008E49C7" w:rsidRDefault="00D73128">
      <w:pPr>
        <w:rPr>
          <w:ins w:id="1" w:author="Comparison" w:date="2019-10-24T23:41:00Z"/>
        </w:rPr>
      </w:pPr>
      <w:ins w:id="2" w:author="Comparison" w:date="2019-10-24T23:41:00Z">
        <w:r>
          <w:t>CFM97505    Banking and insurance groups: overview</w:t>
        </w:r>
      </w:ins>
    </w:p>
    <w:p w14:paraId="5930B907" w14:textId="77777777" w:rsidR="008E49C7" w:rsidRDefault="00D73128">
      <w:pPr>
        <w:rPr>
          <w:ins w:id="3" w:author="Comparison" w:date="2019-10-24T23:41:00Z"/>
        </w:rPr>
      </w:pPr>
      <w:ins w:id="4" w:author="Comparison" w:date="2019-10-24T23:41:00Z">
        <w:r>
          <w:t>CFM97515    Banking and insurance groups: banking companies and banking groups</w:t>
        </w:r>
      </w:ins>
    </w:p>
    <w:p w14:paraId="3D373097" w14:textId="77777777" w:rsidR="008E49C7" w:rsidRDefault="00D73128">
      <w:pPr>
        <w:rPr>
          <w:ins w:id="5" w:author="Comparison" w:date="2019-10-24T23:41:00Z"/>
        </w:rPr>
      </w:pPr>
      <w:ins w:id="6" w:author="Comparison" w:date="2019-10-24T23:41:00Z">
        <w:r>
          <w:t xml:space="preserve">CFM97525    banking and insurance groups: </w:t>
        </w:r>
        <w:r>
          <w:t>insurance companies and groups</w:t>
        </w:r>
      </w:ins>
    </w:p>
    <w:p w14:paraId="094FD724" w14:textId="77777777" w:rsidR="008E49C7" w:rsidRDefault="00D73128">
      <w:r>
        <w:t xml:space="preserve"> Previous page</w:t>
      </w:r>
    </w:p>
    <w:p w14:paraId="56FD4217" w14:textId="77777777" w:rsidR="008E49C7" w:rsidRDefault="00D73128">
      <w:r>
        <w:t xml:space="preserve"> Next page</w:t>
      </w:r>
    </w:p>
    <w:sectPr w:rsidR="008E4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CBF"/>
    <w:rsid w:val="008E49C7"/>
    <w:rsid w:val="00AA1D8D"/>
    <w:rsid w:val="00B47730"/>
    <w:rsid w:val="00B708F5"/>
    <w:rsid w:val="00CB0664"/>
    <w:rsid w:val="00D73128"/>
    <w:rsid w:val="00F36C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9238FD5-4134-4867-A7BE-BC164627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731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7C85EB-71DA-46F1-926C-EF4BDE93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2019-10-24T22:41:00Z</dcterms:modified>
  <cp:category/>
</cp:coreProperties>
</file>