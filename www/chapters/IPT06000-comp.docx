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4B8E" w14:textId="77777777" w:rsidR="003E5BA4" w:rsidRDefault="00A4138E">
      <w:pPr>
        <w:pStyle w:val="Title"/>
      </w:pPr>
      <w:bookmarkStart w:id="0" w:name="_GoBack"/>
      <w:bookmarkEnd w:id="0"/>
      <w:r>
        <w:t>HMRC - IPT06000 - Maintaining The IPT Register: Contents</w:t>
      </w:r>
    </w:p>
    <w:p w14:paraId="56BC3138" w14:textId="4926BD78" w:rsidR="003E5BA4" w:rsidRDefault="00A4138E">
      <w:r>
        <w:t xml:space="preserve">IPT06100    </w:t>
      </w:r>
      <w:del w:id="1" w:author="Comparison" w:date="2019-10-24T23:28:00Z">
        <w:r>
          <w:delText xml:space="preserve">Maintaining the IPT Register: </w:delText>
        </w:r>
      </w:del>
      <w:r>
        <w:t>Purpose and outline of this section</w:t>
      </w:r>
    </w:p>
    <w:p w14:paraId="0CB918C0" w14:textId="6E3F71FE" w:rsidR="003E5BA4" w:rsidRDefault="00A4138E">
      <w:r>
        <w:t xml:space="preserve">IPT06200    </w:t>
      </w:r>
      <w:del w:id="2" w:author="Comparison" w:date="2019-10-24T23:28:00Z">
        <w:r>
          <w:delText>Maintaining the IPT register: registration: contents</w:delText>
        </w:r>
      </w:del>
      <w:ins w:id="3" w:author="Comparison" w:date="2019-10-24T23:28:00Z">
        <w:r>
          <w:t>Registration</w:t>
        </w:r>
      </w:ins>
    </w:p>
    <w:p w14:paraId="33F72457" w14:textId="442F1B2D" w:rsidR="003E5BA4" w:rsidRDefault="00A4138E">
      <w:r>
        <w:t xml:space="preserve">IPT06300    </w:t>
      </w:r>
      <w:del w:id="4" w:author="Comparison" w:date="2019-10-24T23:28:00Z">
        <w:r>
          <w:delText xml:space="preserve">Maintaining the IPT Register: </w:delText>
        </w:r>
      </w:del>
      <w:r>
        <w:t>Overseas Insurers</w:t>
      </w:r>
      <w:del w:id="5" w:author="Comparison" w:date="2019-10-24T23:28:00Z">
        <w:r>
          <w:delText>: Contents</w:delText>
        </w:r>
      </w:del>
    </w:p>
    <w:p w14:paraId="2B39E5FD" w14:textId="4F1D8911" w:rsidR="003E5BA4" w:rsidRDefault="00A4138E">
      <w:r>
        <w:t xml:space="preserve">IPT06400    </w:t>
      </w:r>
      <w:del w:id="6" w:author="Comparison" w:date="2019-10-24T23:28:00Z">
        <w:r>
          <w:delText xml:space="preserve">Maintaining the IPT Register: </w:delText>
        </w:r>
      </w:del>
      <w:r>
        <w:t>Transfer of going concerns (TOGC</w:t>
      </w:r>
      <w:del w:id="7" w:author="Comparison" w:date="2019-10-24T23:28:00Z">
        <w:r>
          <w:delText>): Contents</w:delText>
        </w:r>
      </w:del>
      <w:ins w:id="8" w:author="Comparison" w:date="2019-10-24T23:28:00Z">
        <w:r>
          <w:t>)</w:t>
        </w:r>
      </w:ins>
    </w:p>
    <w:p w14:paraId="6738E037" w14:textId="3B20234C" w:rsidR="003E5BA4" w:rsidRDefault="00A4138E">
      <w:r>
        <w:t xml:space="preserve">IPT06500    </w:t>
      </w:r>
      <w:del w:id="9" w:author="Comparison" w:date="2019-10-24T23:28:00Z">
        <w:r>
          <w:delText>Maintaining the IPT Register: deregistration: contents</w:delText>
        </w:r>
      </w:del>
      <w:ins w:id="10" w:author="Comparison" w:date="2019-10-24T23:28:00Z">
        <w:r>
          <w:t>Deregistration</w:t>
        </w:r>
      </w:ins>
    </w:p>
    <w:p w14:paraId="0BFE9EDC" w14:textId="4F7FAC47" w:rsidR="003E5BA4" w:rsidRDefault="00A4138E">
      <w:r>
        <w:t xml:space="preserve">IPT06600    </w:t>
      </w:r>
      <w:del w:id="11" w:author="Comparison" w:date="2019-10-24T23:28:00Z">
        <w:r>
          <w:delText xml:space="preserve">Insurance premium tax: Maintaining the IPT Register: </w:delText>
        </w:r>
      </w:del>
      <w:r>
        <w:t>Procedures for updating the IPT register</w:t>
      </w:r>
      <w:del w:id="12" w:author="Comparison" w:date="2019-10-24T23:28:00Z">
        <w:r>
          <w:delText>: Contents</w:delText>
        </w:r>
      </w:del>
    </w:p>
    <w:p w14:paraId="42212195" w14:textId="7000EDCA" w:rsidR="003E5BA4" w:rsidRDefault="00A4138E">
      <w:r>
        <w:t xml:space="preserve">IPT06700    </w:t>
      </w:r>
      <w:del w:id="13" w:author="Comparison" w:date="2019-10-24T23:28:00Z">
        <w:r>
          <w:delText xml:space="preserve">Maintaining the IPT Register: </w:delText>
        </w:r>
      </w:del>
      <w:r>
        <w:t>Insolvency, Death or Incapacity</w:t>
      </w:r>
    </w:p>
    <w:p w14:paraId="0C122BCC" w14:textId="594DCC58" w:rsidR="003E5BA4" w:rsidRDefault="00A4138E">
      <w:r>
        <w:t xml:space="preserve">IPT06800    </w:t>
      </w:r>
      <w:del w:id="14" w:author="Comparison" w:date="2019-10-24T23:28:00Z">
        <w:r>
          <w:delText>Maintaining the IPT Register: registration</w:delText>
        </w:r>
      </w:del>
      <w:ins w:id="15" w:author="Comparison" w:date="2019-10-24T23:28:00Z">
        <w:r>
          <w:t>Registration</w:t>
        </w:r>
      </w:ins>
      <w:r>
        <w:t xml:space="preserve"> of taxable intermediaries</w:t>
      </w:r>
      <w:del w:id="16" w:author="Comparison" w:date="2019-10-24T23:28:00Z">
        <w:r>
          <w:delText>: contents</w:delText>
        </w:r>
      </w:del>
    </w:p>
    <w:p w14:paraId="3026DC58" w14:textId="77777777" w:rsidR="003E5BA4" w:rsidRDefault="00A4138E">
      <w:r>
        <w:t xml:space="preserve"> Previous page</w:t>
      </w:r>
    </w:p>
    <w:p w14:paraId="5DDFEE63" w14:textId="77777777" w:rsidR="003E5BA4" w:rsidRDefault="00A4138E">
      <w:r>
        <w:t xml:space="preserve"> Next page</w:t>
      </w:r>
    </w:p>
    <w:sectPr w:rsidR="003E5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5BA4"/>
    <w:rsid w:val="007F6855"/>
    <w:rsid w:val="00A4138E"/>
    <w:rsid w:val="00AA1D8D"/>
    <w:rsid w:val="00B47730"/>
    <w:rsid w:val="00BE71AB"/>
    <w:rsid w:val="00CB0664"/>
    <w:rsid w:val="00DC46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11E208A-E0EE-4443-A7C5-CCF76F68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413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E8FE9E-83FE-4F66-9D0A-6F20F43A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2019-10-24T22:28:00Z</dcterms:modified>
  <cp:category/>
</cp:coreProperties>
</file>