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3E88" w14:textId="77777777" w:rsidR="004F56B5" w:rsidRDefault="00AD0AE7">
      <w:pPr>
        <w:pStyle w:val="Title"/>
      </w:pPr>
      <w:bookmarkStart w:id="0" w:name="_GoBack"/>
      <w:bookmarkEnd w:id="0"/>
      <w:r>
        <w:t>HMRC - STSM100000 - Collectives: Contents</w:t>
      </w:r>
    </w:p>
    <w:p w14:paraId="3E758D78" w14:textId="77777777" w:rsidR="004F56B5" w:rsidRDefault="00AD0AE7">
      <w:r>
        <w:t>STSM101000    Introduction to Collective Investment Schemes: Contents</w:t>
      </w:r>
    </w:p>
    <w:p w14:paraId="3EC118EC" w14:textId="77777777" w:rsidR="004F56B5" w:rsidRDefault="00AD0AE7">
      <w:r>
        <w:t>STSM102000    Transfer of units in a unit trust or units issued as consideration</w:t>
      </w:r>
    </w:p>
    <w:p w14:paraId="10E5F7E5" w14:textId="77777777" w:rsidR="004F56B5" w:rsidRDefault="00AD0AE7">
      <w:pPr>
        <w:rPr>
          <w:ins w:id="1" w:author="Comparison" w:date="2019-10-30T19:08:00Z"/>
        </w:rPr>
      </w:pPr>
      <w:ins w:id="2" w:author="Comparison" w:date="2019-10-30T19:08:00Z">
        <w:r>
          <w:t>STSM103000    The Schedule 19 charge: contents</w:t>
        </w:r>
      </w:ins>
    </w:p>
    <w:p w14:paraId="6163BDB8" w14:textId="77777777" w:rsidR="004F56B5" w:rsidRDefault="00AD0AE7">
      <w:r>
        <w:t>STSM104000    Calculation of the charge: contents</w:t>
      </w:r>
    </w:p>
    <w:p w14:paraId="4A721828" w14:textId="77777777" w:rsidR="004F56B5" w:rsidRDefault="00AD0AE7">
      <w:r>
        <w:t>STSM105000    Exemptions: contents</w:t>
      </w:r>
    </w:p>
    <w:p w14:paraId="161587FB" w14:textId="77777777" w:rsidR="004F56B5" w:rsidRDefault="00AD0AE7">
      <w:r>
        <w:t>STSM106000    Third party matters: contents</w:t>
      </w:r>
    </w:p>
    <w:p w14:paraId="530E6CAB" w14:textId="77777777" w:rsidR="004F56B5" w:rsidRDefault="00AD0AE7">
      <w:r>
        <w:t>STSM101065    Exchange Traded Fund: Stamp Duty and SDRT</w:t>
      </w:r>
    </w:p>
    <w:p w14:paraId="6B6BB6B5" w14:textId="77777777" w:rsidR="004F56B5" w:rsidRDefault="00AD0AE7">
      <w:r>
        <w:t>STSM107000    Contributions, mergers and other matters: contents</w:t>
      </w:r>
    </w:p>
    <w:p w14:paraId="1E4D2EC0" w14:textId="77777777" w:rsidR="004F56B5" w:rsidRDefault="00AD0AE7">
      <w:r>
        <w:t xml:space="preserve"> Previ</w:t>
      </w:r>
      <w:r>
        <w:t>ous page</w:t>
      </w:r>
    </w:p>
    <w:p w14:paraId="12072BEF" w14:textId="77777777" w:rsidR="004F56B5" w:rsidRDefault="00AD0AE7">
      <w:r>
        <w:t xml:space="preserve"> Next page</w:t>
      </w:r>
    </w:p>
    <w:sectPr w:rsidR="004F56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9AC"/>
    <w:rsid w:val="004F56B5"/>
    <w:rsid w:val="00513F7C"/>
    <w:rsid w:val="006668F8"/>
    <w:rsid w:val="00AA1D8D"/>
    <w:rsid w:val="00AD0A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42A9A58-AE55-4356-8A9F-23E2DB3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D0A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FF806-6E8C-4698-B693-C5BB7B3CF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2019-10-30T19:08:00Z</dcterms:modified>
  <cp:category/>
</cp:coreProperties>
</file>