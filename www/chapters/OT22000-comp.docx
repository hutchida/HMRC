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D22CC" w14:textId="77777777" w:rsidR="00C855B3" w:rsidRDefault="00574455">
      <w:pPr>
        <w:pStyle w:val="Title"/>
      </w:pPr>
      <w:bookmarkStart w:id="0" w:name="_GoBack"/>
      <w:bookmarkEnd w:id="0"/>
      <w:r>
        <w:t>HMRC - OT22000 - Interest And Financing: Contents</w:t>
      </w:r>
    </w:p>
    <w:p w14:paraId="5E1CAC79" w14:textId="4972B323" w:rsidR="00C855B3" w:rsidRDefault="00574455">
      <w:r>
        <w:t xml:space="preserve">OT22001    </w:t>
      </w:r>
      <w:del w:id="1" w:author="Comparison" w:date="2019-10-30T18:16:00Z">
        <w:r>
          <w:delText xml:space="preserve">Interest and Financing - </w:delText>
        </w:r>
      </w:del>
      <w:r>
        <w:t>Introduction</w:t>
      </w:r>
    </w:p>
    <w:p w14:paraId="0D1178EC" w14:textId="504F24B9" w:rsidR="00C855B3" w:rsidRDefault="00574455">
      <w:r>
        <w:t xml:space="preserve">OT22002    </w:t>
      </w:r>
      <w:del w:id="2" w:author="Comparison" w:date="2019-10-30T18:16:00Z">
        <w:r>
          <w:delText xml:space="preserve">Interest and Financing: </w:delText>
        </w:r>
      </w:del>
      <w:r>
        <w:t>Transactions across the Ring Fence</w:t>
      </w:r>
    </w:p>
    <w:p w14:paraId="7258BCD7" w14:textId="582CB3D2" w:rsidR="00C855B3" w:rsidRDefault="00574455">
      <w:r>
        <w:t xml:space="preserve">OT22005    </w:t>
      </w:r>
      <w:del w:id="3" w:author="Comparison" w:date="2019-10-30T18:16:00Z">
        <w:r>
          <w:delText xml:space="preserve">Interest and Financing: </w:delText>
        </w:r>
      </w:del>
      <w:r>
        <w:t xml:space="preserve">Summary of </w:t>
      </w:r>
      <w:del w:id="4" w:author="Comparison" w:date="2019-10-30T18:16:00Z">
        <w:r>
          <w:delText xml:space="preserve">the </w:delText>
        </w:r>
      </w:del>
      <w:r>
        <w:t>Statutory Provisions</w:t>
      </w:r>
    </w:p>
    <w:p w14:paraId="51516C68" w14:textId="58B94016" w:rsidR="00C855B3" w:rsidRDefault="00574455">
      <w:r>
        <w:t xml:space="preserve">OT22006    </w:t>
      </w:r>
      <w:del w:id="5" w:author="Comparison" w:date="2019-10-30T18:16:00Z">
        <w:r>
          <w:delText xml:space="preserve">Interest and Financing: </w:delText>
        </w:r>
      </w:del>
      <w:r>
        <w:t xml:space="preserve">Qualifying </w:t>
      </w:r>
      <w:del w:id="6" w:author="Comparison" w:date="2019-10-30T18:16:00Z">
        <w:r>
          <w:delText>Loans</w:delText>
        </w:r>
      </w:del>
      <w:ins w:id="7" w:author="Comparison" w:date="2019-10-30T18:16:00Z">
        <w:r>
          <w:t>loans</w:t>
        </w:r>
      </w:ins>
    </w:p>
    <w:p w14:paraId="3BB8A5A0" w14:textId="55DC7C02" w:rsidR="00C855B3" w:rsidRDefault="00574455">
      <w:r>
        <w:t xml:space="preserve">OT22009    </w:t>
      </w:r>
      <w:del w:id="8" w:author="Comparison" w:date="2019-10-30T18:16:00Z">
        <w:r>
          <w:delText xml:space="preserve">Interest and Financing: </w:delText>
        </w:r>
      </w:del>
      <w:r>
        <w:t>Replacement and Rescheduled Borrowing</w:t>
      </w:r>
      <w:ins w:id="9" w:author="Comparison" w:date="2019-10-30T18:16:00Z">
        <w:r>
          <w:t>.</w:t>
        </w:r>
      </w:ins>
    </w:p>
    <w:p w14:paraId="35B6CEC8" w14:textId="068E47C6" w:rsidR="00C855B3" w:rsidRDefault="00574455">
      <w:r>
        <w:t xml:space="preserve">OT22012    </w:t>
      </w:r>
      <w:del w:id="10" w:author="Comparison" w:date="2019-10-30T18:16:00Z">
        <w:r>
          <w:delText xml:space="preserve">Interest and Financing: </w:delText>
        </w:r>
      </w:del>
      <w:r>
        <w:t>Excluded Loan Relationship debits and credits</w:t>
      </w:r>
    </w:p>
    <w:p w14:paraId="41279876" w14:textId="1B6431C0" w:rsidR="00C855B3" w:rsidRDefault="00574455">
      <w:r>
        <w:t xml:space="preserve">OT22013    </w:t>
      </w:r>
      <w:del w:id="11" w:author="Comparison" w:date="2019-10-30T18:16:00Z">
        <w:r>
          <w:delText xml:space="preserve">Interest and Financing: </w:delText>
        </w:r>
      </w:del>
      <w:r>
        <w:t>Charges paid to associates</w:t>
      </w:r>
    </w:p>
    <w:p w14:paraId="2710BD7C" w14:textId="2D5529D1" w:rsidR="00C855B3" w:rsidRDefault="00574455">
      <w:r>
        <w:t xml:space="preserve">OT22014    </w:t>
      </w:r>
      <w:del w:id="12" w:author="Comparison" w:date="2019-10-30T18:16:00Z">
        <w:r>
          <w:delText xml:space="preserve">Interest and Financing: </w:delText>
        </w:r>
      </w:del>
      <w:r>
        <w:t xml:space="preserve">Charges which were not allowed against </w:t>
      </w:r>
      <w:del w:id="13" w:author="Comparison" w:date="2019-10-30T18:16:00Z">
        <w:r>
          <w:delText>Ring Fence</w:delText>
        </w:r>
      </w:del>
      <w:ins w:id="14" w:author="Comparison" w:date="2019-10-30T18:16:00Z">
        <w:r>
          <w:t>ring fence</w:t>
        </w:r>
      </w:ins>
      <w:r>
        <w:t xml:space="preserve"> profits</w:t>
      </w:r>
    </w:p>
    <w:p w14:paraId="484216FD" w14:textId="37320394" w:rsidR="00C855B3" w:rsidRDefault="00574455">
      <w:r>
        <w:t xml:space="preserve">OT22020    </w:t>
      </w:r>
      <w:del w:id="15" w:author="Comparison" w:date="2019-10-30T18:16:00Z">
        <w:r>
          <w:delText xml:space="preserve">Interest and Financing: </w:delText>
        </w:r>
      </w:del>
      <w:r>
        <w:t>Sale and leaseback finance charges</w:t>
      </w:r>
    </w:p>
    <w:p w14:paraId="2A78B2B1" w14:textId="14C017A4" w:rsidR="00C855B3" w:rsidRDefault="00574455">
      <w:r>
        <w:t xml:space="preserve">OT22030    </w:t>
      </w:r>
      <w:del w:id="16" w:author="Comparison" w:date="2019-10-30T18:16:00Z">
        <w:r>
          <w:delText xml:space="preserve">Interest and Financing: </w:delText>
        </w:r>
      </w:del>
      <w:r>
        <w:t>The Debt Cap</w:t>
      </w:r>
    </w:p>
    <w:p w14:paraId="736BEE6A" w14:textId="77777777" w:rsidR="00C855B3" w:rsidRDefault="00574455">
      <w:r>
        <w:t xml:space="preserve"> Previous page</w:t>
      </w:r>
    </w:p>
    <w:p w14:paraId="0EA6489B" w14:textId="77777777" w:rsidR="00C855B3" w:rsidRDefault="00574455">
      <w:r>
        <w:t xml:space="preserve"> Next page</w:t>
      </w:r>
    </w:p>
    <w:sectPr w:rsidR="00C855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FA5"/>
    <w:rsid w:val="0029639D"/>
    <w:rsid w:val="00326F90"/>
    <w:rsid w:val="00393D77"/>
    <w:rsid w:val="00574455"/>
    <w:rsid w:val="009760DF"/>
    <w:rsid w:val="00AA1D8D"/>
    <w:rsid w:val="00B47730"/>
    <w:rsid w:val="00C855B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282C479-2B10-4E37-ACDE-E2FA693D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744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44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4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FEC9C2-C40D-47A9-AD12-A9566BC40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2019-10-30T18:16:00Z</dcterms:modified>
  <cp:category/>
</cp:coreProperties>
</file>