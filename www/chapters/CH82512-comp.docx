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84F4" w14:textId="77777777" w:rsidR="00A96093" w:rsidRDefault="00023D17">
      <w:pPr>
        <w:pStyle w:val="Title"/>
      </w:pPr>
      <w:bookmarkStart w:id="0" w:name="_GoBack"/>
      <w:bookmarkEnd w:id="0"/>
      <w:r>
        <w:t>HMRC - CH82512 - Prompted Disclosure Calculation Example</w:t>
      </w:r>
    </w:p>
    <w:p w14:paraId="17B45E8F" w14:textId="1668293B" w:rsidR="00A96093" w:rsidRDefault="00023D17">
      <w:r>
        <w:t xml:space="preserve">You must check the date from which these rules apply for the tax or duty you are dealing with. </w:t>
      </w:r>
      <w:del w:id="1" w:author="Comparison" w:date="2019-10-25T00:08:00Z">
        <w:r>
          <w:delText>See CH81011</w:delText>
        </w:r>
      </w:del>
      <w:ins w:id="2" w:author="Comparison" w:date="2019-10-25T00:08:00Z">
        <w:r>
          <w:t xml:space="preserve">See You must check the date from which these rules apply for the tax or duty you are dealing with. </w:t>
        </w:r>
        <w:r>
          <w:t>See</w:t>
        </w:r>
      </w:ins>
      <w:r>
        <w:t xml:space="preserve"> for full details.</w:t>
      </w:r>
    </w:p>
    <w:p w14:paraId="7D9C4639" w14:textId="77777777" w:rsidR="00A96093" w:rsidRDefault="00023D17">
      <w:r>
        <w:t>James has made a prompted disclosure of a careless inaccuracy. The PLR is £12,000.</w:t>
      </w:r>
    </w:p>
    <w:p w14:paraId="6F3EF456" w14:textId="77777777" w:rsidR="00A96093" w:rsidRDefault="00023D17">
      <w:r>
        <w:t>Step 1</w:t>
      </w:r>
    </w:p>
    <w:p w14:paraId="5D307C5B" w14:textId="77777777" w:rsidR="00A96093" w:rsidRDefault="00023D17">
      <w:r>
        <w:t>The percentage for the quality of the disclosure (a) has been calculated as 60%.</w:t>
      </w:r>
    </w:p>
    <w:p w14:paraId="281F854E" w14:textId="77777777" w:rsidR="00A96093" w:rsidRDefault="00023D17">
      <w:r>
        <w:t>Step 2</w:t>
      </w:r>
    </w:p>
    <w:p w14:paraId="5C49B76F" w14:textId="77777777" w:rsidR="00A96093" w:rsidRDefault="00023D17">
      <w:r>
        <w:t>The maximum penalty (b) is 30% and the minimum penalty (</w:t>
      </w:r>
      <w:r>
        <w:t>c) is 15%.</w:t>
      </w:r>
    </w:p>
    <w:p w14:paraId="130EFCB6" w14:textId="77777777" w:rsidR="00A96093" w:rsidRDefault="00023D17">
      <w:r>
        <w:t>So the maximum disclosure reduction (d) is 30 – 15 = 15</w:t>
      </w:r>
    </w:p>
    <w:p w14:paraId="41018E5C" w14:textId="77777777" w:rsidR="00A96093" w:rsidRDefault="00023D17">
      <w:r>
        <w:t>Step 3</w:t>
      </w:r>
    </w:p>
    <w:p w14:paraId="73BF3AC2" w14:textId="77777777" w:rsidR="00A96093" w:rsidRDefault="00023D17">
      <w:r>
        <w:t>The actual reduction percentage for disclosure (e) is 15 x 60% = 9%</w:t>
      </w:r>
    </w:p>
    <w:p w14:paraId="0A3E0E6E" w14:textId="77777777" w:rsidR="00A96093" w:rsidRDefault="00023D17">
      <w:r>
        <w:t>Step 4</w:t>
      </w:r>
    </w:p>
    <w:p w14:paraId="09BC3F72" w14:textId="77777777" w:rsidR="00A96093" w:rsidRDefault="00023D17">
      <w:r>
        <w:t>Penalty percentage to be charged (f) is 30% – 9% = 21%</w:t>
      </w:r>
    </w:p>
    <w:p w14:paraId="15DAB5B5" w14:textId="77777777" w:rsidR="00A96093" w:rsidRDefault="00023D17">
      <w:r>
        <w:t>Step 5</w:t>
      </w:r>
    </w:p>
    <w:p w14:paraId="0279AA90" w14:textId="77777777" w:rsidR="00A96093" w:rsidRDefault="00023D17">
      <w:r>
        <w:t>The penalty to be charged (g) is £12,000 x 21</w:t>
      </w:r>
      <w:r>
        <w:t>% = £2,520</w:t>
      </w:r>
    </w:p>
    <w:p w14:paraId="10910692" w14:textId="77777777" w:rsidR="00A96093" w:rsidRDefault="00023D17">
      <w:r>
        <w:t xml:space="preserve"> Previous page</w:t>
      </w:r>
    </w:p>
    <w:sectPr w:rsidR="00A96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17"/>
    <w:rsid w:val="00034616"/>
    <w:rsid w:val="0006063C"/>
    <w:rsid w:val="0015074B"/>
    <w:rsid w:val="0029639D"/>
    <w:rsid w:val="00326F90"/>
    <w:rsid w:val="00504EEC"/>
    <w:rsid w:val="008869CD"/>
    <w:rsid w:val="00A96093"/>
    <w:rsid w:val="00AA1D8D"/>
    <w:rsid w:val="00B47730"/>
    <w:rsid w:val="00CB0664"/>
    <w:rsid w:val="00E328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AABD1A-6D0C-4BFF-8E69-B42B1CD0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23D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2B4215-6F89-4E27-A2E9-A3AD11C5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2019-10-24T23:08:00Z</dcterms:modified>
  <cp:category/>
</cp:coreProperties>
</file>