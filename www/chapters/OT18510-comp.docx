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70EA0" w14:textId="77777777" w:rsidR="000C701C" w:rsidRDefault="0024008C">
      <w:pPr>
        <w:pStyle w:val="Title"/>
      </w:pPr>
      <w:bookmarkStart w:id="0" w:name="_GoBack"/>
      <w:bookmarkEnd w:id="0"/>
      <w:r>
        <w:t>HMRC - OT18510 -</w:t>
      </w:r>
      <w:ins w:id="1" w:author="Comparison" w:date="2019-10-24T23:54:00Z">
        <w:r>
          <w:t xml:space="preserve"> PRT Compliance:</w:t>
        </w:r>
      </w:ins>
      <w:r>
        <w:t xml:space="preserve"> Risk Factors And Distinctive Features Of The Tax</w:t>
      </w:r>
    </w:p>
    <w:p w14:paraId="6EB8DE1F" w14:textId="77777777" w:rsidR="000C701C" w:rsidRDefault="0024008C">
      <w:r>
        <w:t>PRT has some features which have resulted in a distinctive compliance approach. These features include:</w:t>
      </w:r>
    </w:p>
    <w:p w14:paraId="452E4ED6" w14:textId="77777777" w:rsidR="000C701C" w:rsidRDefault="0024008C">
      <w:r>
        <w:t xml:space="preserve">The separation of returns (income) and claims </w:t>
      </w:r>
      <w:r>
        <w:t>(expenditure) processes:</w:t>
      </w:r>
    </w:p>
    <w:p w14:paraId="1C934016" w14:textId="77777777" w:rsidR="000C701C" w:rsidRDefault="0024008C">
      <w:r>
        <w:t>Expenditure is only allowed when agreed with consequent short deadlines for dealing with claims;</w:t>
      </w:r>
    </w:p>
    <w:p w14:paraId="580E4563" w14:textId="77777777" w:rsidR="000C701C" w:rsidRDefault="0024008C">
      <w:r>
        <w:t>Intra group purchases are at cost, not market value;</w:t>
      </w:r>
    </w:p>
    <w:p w14:paraId="3688C60D" w14:textId="77777777" w:rsidR="000C701C" w:rsidRDefault="0024008C">
      <w:r>
        <w:t>The dominant role of the Responsible Person (operator) in the joint venture arran</w:t>
      </w:r>
      <w:r>
        <w:t>gements;</w:t>
      </w:r>
    </w:p>
    <w:p w14:paraId="3822A775" w14:textId="77777777" w:rsidR="000C701C" w:rsidRDefault="0024008C">
      <w:r>
        <w:t>The tax is primarily field, not company, based;</w:t>
      </w:r>
    </w:p>
    <w:p w14:paraId="247EF8F7" w14:textId="77777777" w:rsidR="000C701C" w:rsidRDefault="0024008C">
      <w:r>
        <w:t>The specialist nature of the tax;</w:t>
      </w:r>
    </w:p>
    <w:p w14:paraId="3621DDD1" w14:textId="77777777" w:rsidR="000C701C" w:rsidRDefault="0024008C">
      <w:r>
        <w:t>Returns and claims are not audited prior to submission.</w:t>
      </w:r>
    </w:p>
    <w:p w14:paraId="4C477CB5" w14:textId="77777777" w:rsidR="000C701C" w:rsidRDefault="0024008C">
      <w:r>
        <w:t>The existence of a number of reliefs that effectively exempt participators in small and some medium sized fie</w:t>
      </w:r>
      <w:r>
        <w:t>lds from tax. The division between paying and non paying fields was reinforced by the formal exemption of fields given development consent after 16 March 1993.</w:t>
      </w:r>
    </w:p>
    <w:p w14:paraId="6D88072A" w14:textId="77777777" w:rsidR="000C701C" w:rsidRDefault="0024008C">
      <w:r>
        <w:t>Infrastructure arrangements resulting in apportionments of expenditure across fields with differ</w:t>
      </w:r>
      <w:r>
        <w:t>ent tax status.</w:t>
      </w:r>
    </w:p>
    <w:p w14:paraId="1687C72D" w14:textId="77777777" w:rsidR="000C701C" w:rsidRDefault="0024008C">
      <w:r>
        <w:t>Oil and gas output from fields with different tax positions is often commingled</w:t>
      </w:r>
    </w:p>
    <w:p w14:paraId="71F0D8FE" w14:textId="77777777" w:rsidR="000C701C" w:rsidRDefault="0024008C">
      <w:r>
        <w:t>The prevalence of non-arms length sales of oil and gas and the need to agree methodologies or prices, with consequent information requirements.</w:t>
      </w:r>
    </w:p>
    <w:p w14:paraId="3FC18BB3" w14:textId="77777777" w:rsidR="000C701C" w:rsidRDefault="0024008C">
      <w:r>
        <w:t>The life cycle n</w:t>
      </w:r>
      <w:r>
        <w:t>ature of the tax - different phases of field life (exploration, development, production, decommissioning) give rise to different technical issues</w:t>
      </w:r>
    </w:p>
    <w:p w14:paraId="7F191C94" w14:textId="77777777" w:rsidR="000C701C" w:rsidRDefault="0024008C">
      <w:r>
        <w:t>This guidance reflects the way the PRT team has changed its approach in managing risk to align with the Tax Co</w:t>
      </w:r>
      <w:r>
        <w:t>mpliance Risk Management Guidance.</w:t>
      </w:r>
    </w:p>
    <w:p w14:paraId="016A4FB5" w14:textId="77777777" w:rsidR="000C701C" w:rsidRDefault="0024008C">
      <w:r>
        <w:t>Although the approach to managing risk and the attendant processes have changed, the distinctive features and the underlying perception of what constitutes risk within the regime remain unchanged.</w:t>
      </w:r>
    </w:p>
    <w:p w14:paraId="668082A2" w14:textId="77777777" w:rsidR="000C701C" w:rsidRDefault="0024008C">
      <w:r>
        <w:lastRenderedPageBreak/>
        <w:t xml:space="preserve"> Next page</w:t>
      </w:r>
    </w:p>
    <w:sectPr w:rsidR="000C70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01C"/>
    <w:rsid w:val="0015074B"/>
    <w:rsid w:val="0024008C"/>
    <w:rsid w:val="002514A9"/>
    <w:rsid w:val="0029639D"/>
    <w:rsid w:val="002F34A2"/>
    <w:rsid w:val="00326F90"/>
    <w:rsid w:val="00AA1D8D"/>
    <w:rsid w:val="00B47730"/>
    <w:rsid w:val="00CB0664"/>
    <w:rsid w:val="00F569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3A219E0-3B92-41B1-9D5C-79E0C9F8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400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EDA696-ABE8-4B07-B580-54A04409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2019-10-24T22:54:00Z</dcterms:modified>
  <cp:category/>
</cp:coreProperties>
</file>