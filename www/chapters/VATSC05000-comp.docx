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5F23" w14:textId="77777777" w:rsidR="003E52F1" w:rsidRDefault="00F026F1">
      <w:pPr>
        <w:pStyle w:val="Title"/>
      </w:pPr>
      <w:bookmarkStart w:id="0" w:name="_GoBack"/>
      <w:bookmarkEnd w:id="0"/>
      <w:r>
        <w:t>HMRC - VATSC05000 - Further Guidance For Identifying Supply</w:t>
      </w:r>
      <w:ins w:id="1" w:author="Comparison" w:date="2019-10-24T23:32:00Z">
        <w:r>
          <w:t>: Contents</w:t>
        </w:r>
      </w:ins>
    </w:p>
    <w:p w14:paraId="051ABE79" w14:textId="77777777" w:rsidR="003E52F1" w:rsidRDefault="00F026F1">
      <w:r>
        <w:t>VATSC05200    Supplies of goods for consideration</w:t>
      </w:r>
    </w:p>
    <w:p w14:paraId="6E09EC10" w14:textId="77777777" w:rsidR="003E52F1" w:rsidRDefault="00F026F1">
      <w:r>
        <w:t>VATSC05400    Supplies of services for consideration</w:t>
      </w:r>
    </w:p>
    <w:p w14:paraId="0DB2264A" w14:textId="77777777" w:rsidR="003E52F1" w:rsidRDefault="00F026F1">
      <w:r>
        <w:t>VATSC20000    Supplies of goods for no consideration</w:t>
      </w:r>
    </w:p>
    <w:p w14:paraId="7E8F8F11" w14:textId="77777777" w:rsidR="00761614" w:rsidRDefault="00F026F1">
      <w:pPr>
        <w:rPr>
          <w:del w:id="2" w:author="Comparison" w:date="2019-10-24T23:32:00Z"/>
        </w:rPr>
      </w:pPr>
      <w:r>
        <w:t xml:space="preserve">VATSC27000    </w:t>
      </w:r>
      <w:r>
        <w:t>Supplies of services for no consideration</w:t>
      </w:r>
    </w:p>
    <w:p w14:paraId="64708DEA" w14:textId="77777777" w:rsidR="00761614" w:rsidRDefault="00F026F1">
      <w:pPr>
        <w:rPr>
          <w:del w:id="3" w:author="Comparison" w:date="2019-10-24T23:32:00Z"/>
        </w:rPr>
      </w:pPr>
      <w:del w:id="4" w:author="Comparison" w:date="2019-10-24T23:32:00Z">
        <w:r>
          <w:delText xml:space="preserve"> Previous page</w:delText>
        </w:r>
      </w:del>
    </w:p>
    <w:p w14:paraId="06739DC2" w14:textId="4D0124E5" w:rsidR="003E52F1" w:rsidRDefault="00F026F1">
      <w:del w:id="5" w:author="Comparison" w:date="2019-10-24T23:32:00Z">
        <w:r>
          <w:delText xml:space="preserve"> Next page</w:delText>
        </w:r>
      </w:del>
    </w:p>
    <w:sectPr w:rsidR="003E5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F1"/>
    <w:rsid w:val="00521449"/>
    <w:rsid w:val="00761614"/>
    <w:rsid w:val="00AA1D8D"/>
    <w:rsid w:val="00B47730"/>
    <w:rsid w:val="00CB0664"/>
    <w:rsid w:val="00F026F1"/>
    <w:rsid w:val="00F07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F35272-6C8B-4E4D-BF22-E337D736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026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64568-9CB1-408A-B786-18540079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2019-10-24T22:32:00Z</dcterms:modified>
  <cp:category/>
</cp:coreProperties>
</file>