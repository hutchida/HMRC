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DD432" w14:textId="77777777" w:rsidR="0048053C" w:rsidRDefault="00686DD3">
      <w:pPr>
        <w:pStyle w:val="Title"/>
      </w:pPr>
      <w:bookmarkStart w:id="0" w:name="_GoBack"/>
      <w:bookmarkEnd w:id="0"/>
      <w:r>
        <w:t>HMRC - OT18560 -</w:t>
      </w:r>
      <w:ins w:id="1" w:author="Comparison" w:date="2019-10-25T00:13:00Z">
        <w:r>
          <w:t xml:space="preserve"> PRT Compliance:</w:t>
        </w:r>
      </w:ins>
      <w:r>
        <w:t xml:space="preserve"> The Relationship With Low Risk Customers</w:t>
      </w:r>
    </w:p>
    <w:p w14:paraId="76E2442C" w14:textId="77777777" w:rsidR="0048053C" w:rsidRDefault="00686DD3">
      <w:r>
        <w:t>In this guidance, as in the Tax Compliance Risk Management Guidance, the expression ‘Low Risk customer’ is used for convenience.</w:t>
      </w:r>
    </w:p>
    <w:p w14:paraId="615E4D29" w14:textId="77777777" w:rsidR="0048053C" w:rsidRDefault="00686DD3">
      <w:r>
        <w:t>See TCRM2000.</w:t>
      </w:r>
    </w:p>
    <w:p w14:paraId="79C2FD6D" w14:textId="77777777" w:rsidR="0048053C" w:rsidRDefault="00686DD3">
      <w:r>
        <w:t xml:space="preserve"> Previous page</w:t>
      </w:r>
    </w:p>
    <w:p w14:paraId="48812F24" w14:textId="77777777" w:rsidR="0048053C" w:rsidRDefault="00686DD3">
      <w:r>
        <w:t xml:space="preserve"> Next page</w:t>
      </w:r>
    </w:p>
    <w:sectPr w:rsidR="004805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516"/>
    <w:rsid w:val="0006063C"/>
    <w:rsid w:val="0015074B"/>
    <w:rsid w:val="0029639D"/>
    <w:rsid w:val="00326F90"/>
    <w:rsid w:val="0048053C"/>
    <w:rsid w:val="005F6234"/>
    <w:rsid w:val="00686DD3"/>
    <w:rsid w:val="00AA1D8D"/>
    <w:rsid w:val="00B47730"/>
    <w:rsid w:val="00CB0664"/>
    <w:rsid w:val="00D976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34F78F1-9E31-4EF8-8E77-15EC0A4E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86D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6D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D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4D184B-C924-43E2-AE74-63036C5E7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2019-10-24T23:13:00Z</dcterms:modified>
  <cp:category/>
</cp:coreProperties>
</file>