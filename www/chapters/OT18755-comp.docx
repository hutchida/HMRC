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69517" w14:textId="77777777" w:rsidR="00BA0517" w:rsidRDefault="002D4E5D">
      <w:pPr>
        <w:pStyle w:val="Title"/>
      </w:pPr>
      <w:bookmarkStart w:id="0" w:name="_GoBack"/>
      <w:bookmarkEnd w:id="0"/>
      <w:r>
        <w:t>HMRC - OT18755 -</w:t>
      </w:r>
      <w:ins w:id="1" w:author="Comparison" w:date="2019-10-24T23:40:00Z">
        <w:r>
          <w:t xml:space="preserve"> PRT: Penalties - Chargeable Periods Ending</w:t>
        </w:r>
      </w:ins>
      <w:r>
        <w:t xml:space="preserve"> On Or After 30 June 2010</w:t>
      </w:r>
    </w:p>
    <w:p w14:paraId="4ED269E6" w14:textId="77777777" w:rsidR="00BA0517" w:rsidRDefault="002D4E5D">
      <w:r>
        <w:t xml:space="preserve">FA2007\Sch27 as amended by FA2008\Sch40 brings PRT in line with most other taxes in respect of penalties for inaccuracies. The legislation applies where the </w:t>
      </w:r>
      <w:r>
        <w:t>inaccuracy is contained in a return or other document which is due to be filed on or after 1 April 2010, and the return or other document relates to a tax period beginning on or after 1 April 2009. For PRT the first such period ends on 30 June 2010.</w:t>
      </w:r>
    </w:p>
    <w:p w14:paraId="79356E86" w14:textId="77777777" w:rsidR="00BA0517" w:rsidRDefault="002D4E5D">
      <w:r>
        <w:t>For gu</w:t>
      </w:r>
      <w:r>
        <w:t>idance on incorrect returns and claims in respect of chargeable periods ending on or after 30 June 2010 see guidance at CH80000.</w:t>
      </w:r>
    </w:p>
    <w:p w14:paraId="11DDFFF2" w14:textId="77777777" w:rsidR="00BA0517" w:rsidRDefault="002D4E5D">
      <w:pPr>
        <w:rPr>
          <w:ins w:id="2" w:author="Comparison" w:date="2019-10-24T23:40:00Z"/>
        </w:rPr>
      </w:pPr>
      <w:r>
        <w:t>OT18795 deals with failure to deliver various returns within the time limit allowed and the PRT legislation at OTA75\Sch2\Paras</w:t>
      </w:r>
      <w:r>
        <w:t xml:space="preserve"> 3 &amp; 6 will continue to apply to chargeable periods ending on or after 30 June 2010.</w:t>
      </w:r>
    </w:p>
    <w:p w14:paraId="0CB0A4BC" w14:textId="77777777" w:rsidR="00BA0517" w:rsidRDefault="00BA0517"/>
    <w:sectPr w:rsidR="00BA05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B91"/>
    <w:rsid w:val="0029639D"/>
    <w:rsid w:val="002D4E5D"/>
    <w:rsid w:val="00326F90"/>
    <w:rsid w:val="00723EC6"/>
    <w:rsid w:val="00AA1D8D"/>
    <w:rsid w:val="00B47730"/>
    <w:rsid w:val="00B77647"/>
    <w:rsid w:val="00BA051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2118F2-D797-4208-82C5-63A225AA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D4E5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C413F5-1534-4394-9E8E-F034D127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2019-10-24T22:40:00Z</dcterms:modified>
  <cp:category/>
</cp:coreProperties>
</file>