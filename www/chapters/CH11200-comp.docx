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9593" w14:textId="77777777" w:rsidR="0052172B" w:rsidRDefault="00A81DA3">
      <w:pPr>
        <w:pStyle w:val="Title"/>
      </w:pPr>
      <w:bookmarkStart w:id="0" w:name="_GoBack"/>
      <w:bookmarkEnd w:id="0"/>
      <w:r>
        <w:t>HMRC - CH11200 - Income Tax, Capital Gains Tax And Corporation Tax General Requirements</w:t>
      </w:r>
    </w:p>
    <w:p w14:paraId="702FF61A" w14:textId="77777777" w:rsidR="0052172B" w:rsidRDefault="00A81DA3">
      <w:r>
        <w:t xml:space="preserve">We may require any person, see CH10400, to make a Self-Assessment return. Generally, they must keep the records they need to make and deliver a correct and </w:t>
      </w:r>
      <w:r>
        <w:t>complete return for the tax year or period, even if they don’t make a return every year. We do not specify in detail the type of record they must keep.</w:t>
      </w:r>
    </w:p>
    <w:p w14:paraId="7B012B25" w14:textId="77777777" w:rsidR="0052172B" w:rsidRDefault="00A81DA3">
      <w:r>
        <w:t>However, there are additional, more specific, requirements for</w:t>
      </w:r>
    </w:p>
    <w:p w14:paraId="76E11343" w14:textId="77777777" w:rsidR="0052172B" w:rsidRDefault="00A81DA3">
      <w:r>
        <w:t>persons carrying on a trade, profession o</w:t>
      </w:r>
      <w:r>
        <w:t>r business alone or in partnership, and</w:t>
      </w:r>
    </w:p>
    <w:p w14:paraId="33ACF60A" w14:textId="77777777" w:rsidR="0052172B" w:rsidRDefault="00A81DA3">
      <w:r>
        <w:t>companies.</w:t>
      </w:r>
    </w:p>
    <w:p w14:paraId="0D67AB7D" w14:textId="515825A6" w:rsidR="0052172B" w:rsidRDefault="00A81DA3">
      <w:pPr>
        <w:rPr>
          <w:ins w:id="1" w:author="Comparison" w:date="2019-10-24T23:18:00Z"/>
        </w:rPr>
      </w:pPr>
      <w:del w:id="2" w:author="Comparison" w:date="2019-10-24T23:18:00Z">
        <w:r>
          <w:delText>CH11300</w:delText>
        </w:r>
      </w:del>
      <w:ins w:id="3" w:author="Comparison" w:date="2019-10-24T23:18:00Z">
        <w:r>
          <w:t>[We may require any person, see CH10400, to make a Self-Assessment return. Generally, they must keep the records they need to make and deliver a correct and complete return for the tax year or period, even</w:t>
        </w:r>
        <w:r>
          <w:t xml:space="preserve"> if they don’t make a return every year. We do not specify in detail the type of record they must keep.</w:t>
        </w:r>
      </w:ins>
    </w:p>
    <w:p w14:paraId="5D2A8352" w14:textId="77777777" w:rsidR="0052172B" w:rsidRDefault="00A81DA3">
      <w:pPr>
        <w:rPr>
          <w:ins w:id="4" w:author="Comparison" w:date="2019-10-24T23:18:00Z"/>
        </w:rPr>
      </w:pPr>
      <w:ins w:id="5" w:author="Comparison" w:date="2019-10-24T23:18:00Z">
        <w:r>
          <w:t>However, there are additional, more specific, requirements for</w:t>
        </w:r>
      </w:ins>
    </w:p>
    <w:p w14:paraId="42FCC15F" w14:textId="77777777" w:rsidR="0052172B" w:rsidRDefault="00A81DA3">
      <w:pPr>
        <w:rPr>
          <w:ins w:id="6" w:author="Comparison" w:date="2019-10-24T23:18:00Z"/>
        </w:rPr>
      </w:pPr>
      <w:ins w:id="7" w:author="Comparison" w:date="2019-10-24T23:18:00Z">
        <w:r>
          <w:t>persons carrying on a trade, profession or business alone or in partnership, and</w:t>
        </w:r>
      </w:ins>
    </w:p>
    <w:p w14:paraId="75933885" w14:textId="77777777" w:rsidR="0052172B" w:rsidRDefault="00A81DA3">
      <w:pPr>
        <w:rPr>
          <w:ins w:id="8" w:author="Comparison" w:date="2019-10-24T23:18:00Z"/>
        </w:rPr>
      </w:pPr>
      <w:ins w:id="9" w:author="Comparison" w:date="2019-10-24T23:18:00Z">
        <w:r>
          <w:t>companie</w:t>
        </w:r>
        <w:r>
          <w:t>s.</w:t>
        </w:r>
      </w:ins>
    </w:p>
    <w:p w14:paraId="2BEC2C72" w14:textId="77777777" w:rsidR="0052172B" w:rsidRDefault="00A81DA3">
      <w:ins w:id="10" w:author="Comparison" w:date="2019-10-24T23:18:00Z">
        <w:r>
          <w:t>](https://www.gov.uk/hmrc-internal-manuals/compliance-handbook/ch11300)</w:t>
        </w:r>
      </w:ins>
      <w:r>
        <w:t xml:space="preserve"> provides more detail.</w:t>
      </w:r>
    </w:p>
    <w:p w14:paraId="1E71DB12" w14:textId="77777777" w:rsidR="0052172B" w:rsidRDefault="00A81DA3">
      <w:r>
        <w:t>We can charge a penalty if a person fails to keep or retain records, see EM4650.</w:t>
      </w:r>
    </w:p>
    <w:p w14:paraId="10EE0A39" w14:textId="77777777" w:rsidR="0052172B" w:rsidRDefault="00A81DA3">
      <w:r>
        <w:t>For details of how records may be preserved, see CH13000.</w:t>
      </w:r>
    </w:p>
    <w:p w14:paraId="170AE787" w14:textId="77777777" w:rsidR="0052172B" w:rsidRDefault="00A81DA3">
      <w:r>
        <w:t>For details of how l</w:t>
      </w:r>
      <w:r>
        <w:t>ong records must be retained for, see CH14000.</w:t>
      </w:r>
    </w:p>
    <w:p w14:paraId="1860F013" w14:textId="77777777" w:rsidR="0052172B" w:rsidRDefault="00A81DA3">
      <w:r>
        <w:t>For details of the documentation required for transfer-pricing purposes, see INTM433020.</w:t>
      </w:r>
    </w:p>
    <w:p w14:paraId="59E6CE0F" w14:textId="77777777" w:rsidR="0052172B" w:rsidRDefault="00A81DA3">
      <w:r>
        <w:t>Records not required to be kept</w:t>
      </w:r>
    </w:p>
    <w:p w14:paraId="067C0865" w14:textId="77777777" w:rsidR="0052172B" w:rsidRDefault="00A81DA3">
      <w:r>
        <w:t>From 1 April 2009 HMRC can make regulations that may</w:t>
      </w:r>
    </w:p>
    <w:p w14:paraId="5F5AB03B" w14:textId="77777777" w:rsidR="0052172B" w:rsidRDefault="00A81DA3">
      <w:r>
        <w:t xml:space="preserve">specify the records and supporting </w:t>
      </w:r>
      <w:r>
        <w:t>documents that must be kept</w:t>
      </w:r>
    </w:p>
    <w:p w14:paraId="3527A159" w14:textId="77777777" w:rsidR="0052172B" w:rsidRDefault="00A81DA3">
      <w:r>
        <w:t>specify the records and supporting documents that need not be kept</w:t>
      </w:r>
    </w:p>
    <w:p w14:paraId="4C65ABF9" w14:textId="77777777" w:rsidR="0052172B" w:rsidRDefault="00A81DA3">
      <w:r>
        <w:lastRenderedPageBreak/>
        <w:t>make different provisions for different cases, and</w:t>
      </w:r>
    </w:p>
    <w:p w14:paraId="738344B9" w14:textId="77777777" w:rsidR="0052172B" w:rsidRDefault="00A81DA3">
      <w:r>
        <w:t>specify records by way of a notice.</w:t>
      </w:r>
    </w:p>
    <w:p w14:paraId="0DF0622C" w14:textId="77777777" w:rsidR="0052172B" w:rsidRDefault="00A81DA3">
      <w:r>
        <w:t>We have not made any such regulations yet for IT, CGT or CT.</w:t>
      </w:r>
    </w:p>
    <w:p w14:paraId="59F2FA4A" w14:textId="77777777" w:rsidR="0052172B" w:rsidRDefault="00A81DA3">
      <w:r>
        <w:t>TMA70/S12B</w:t>
      </w:r>
    </w:p>
    <w:p w14:paraId="5978CD96" w14:textId="77777777" w:rsidR="0052172B" w:rsidRDefault="00A81DA3">
      <w:r>
        <w:t>FA</w:t>
      </w:r>
      <w:r>
        <w:t>98/SCH18/PARA21</w:t>
      </w:r>
    </w:p>
    <w:p w14:paraId="0A73D221" w14:textId="77777777" w:rsidR="0052172B" w:rsidRDefault="00A81DA3">
      <w:r>
        <w:t xml:space="preserve"> Previous page</w:t>
      </w:r>
    </w:p>
    <w:p w14:paraId="1850FF47" w14:textId="77777777" w:rsidR="0052172B" w:rsidRDefault="00A81DA3">
      <w:r>
        <w:t xml:space="preserve"> Next page</w:t>
      </w:r>
    </w:p>
    <w:sectPr w:rsidR="00521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72B"/>
    <w:rsid w:val="00542E7E"/>
    <w:rsid w:val="00720534"/>
    <w:rsid w:val="00A81DA3"/>
    <w:rsid w:val="00AA1D8D"/>
    <w:rsid w:val="00B47730"/>
    <w:rsid w:val="00C23E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52CFBE-EDA9-4C6D-9F7A-5201C48A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81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5F30F7-562D-475B-AFEC-7B0B2550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2019-10-24T22:18:00Z</dcterms:modified>
  <cp:category/>
</cp:coreProperties>
</file>