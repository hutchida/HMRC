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32A2F" w14:textId="77777777" w:rsidR="004033B6" w:rsidRDefault="00AB3851">
      <w:pPr>
        <w:pStyle w:val="Title"/>
      </w:pPr>
      <w:bookmarkStart w:id="0" w:name="_GoBack"/>
      <w:bookmarkEnd w:id="0"/>
      <w:r>
        <w:t>HMRC - CFM97800 - Interest Restriction: Leasing</w:t>
      </w:r>
    </w:p>
    <w:p w14:paraId="2E25FF21" w14:textId="77777777" w:rsidR="004033B6" w:rsidRDefault="00AB3851">
      <w:pPr>
        <w:rPr>
          <w:ins w:id="1" w:author="Comparison" w:date="2019-10-24T23:49:00Z"/>
        </w:rPr>
      </w:pPr>
      <w:ins w:id="2" w:author="Comparison" w:date="2019-10-24T23:49:00Z">
        <w:r>
          <w:t>CFM97810    Leasing: overview</w:t>
        </w:r>
      </w:ins>
    </w:p>
    <w:p w14:paraId="02B9555B" w14:textId="77777777" w:rsidR="004033B6" w:rsidRDefault="00AB3851">
      <w:pPr>
        <w:rPr>
          <w:ins w:id="3" w:author="Comparison" w:date="2019-10-24T23:49:00Z"/>
        </w:rPr>
      </w:pPr>
      <w:ins w:id="4" w:author="Comparison" w:date="2019-10-24T23:49:00Z">
        <w:r>
          <w:t>CFM97820    Leasing: long funding operating leases</w:t>
        </w:r>
      </w:ins>
    </w:p>
    <w:p w14:paraId="1B0C38A9" w14:textId="77777777" w:rsidR="004033B6" w:rsidRDefault="00AB3851">
      <w:pPr>
        <w:rPr>
          <w:ins w:id="5" w:author="Comparison" w:date="2019-10-24T23:49:00Z"/>
        </w:rPr>
      </w:pPr>
      <w:ins w:id="6" w:author="Comparison" w:date="2019-10-24T23:49:00Z">
        <w:r>
          <w:t>CFM97830    Leasing: finance leases that are not long funding leases</w:t>
        </w:r>
      </w:ins>
    </w:p>
    <w:p w14:paraId="3EE67281" w14:textId="77777777" w:rsidR="004033B6" w:rsidRDefault="00AB3851">
      <w:r>
        <w:t xml:space="preserve"> Previous page</w:t>
      </w:r>
    </w:p>
    <w:p w14:paraId="29C397CE" w14:textId="77777777" w:rsidR="004033B6" w:rsidRDefault="00AB3851">
      <w:r>
        <w:t xml:space="preserve"> Next page</w:t>
      </w:r>
    </w:p>
    <w:sectPr w:rsidR="004033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4B70"/>
    <w:rsid w:val="0029639D"/>
    <w:rsid w:val="00326F90"/>
    <w:rsid w:val="004033B6"/>
    <w:rsid w:val="00825020"/>
    <w:rsid w:val="00AA1D8D"/>
    <w:rsid w:val="00AB3851"/>
    <w:rsid w:val="00B47730"/>
    <w:rsid w:val="00C2253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E198727-7337-4846-90C9-1298E284E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AB385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38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8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BE2160-1125-4D89-9019-AD1253B4A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2019-10-24T22:49:00Z</dcterms:modified>
  <cp:category/>
</cp:coreProperties>
</file>