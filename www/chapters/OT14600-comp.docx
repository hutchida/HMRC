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8195F" w14:textId="77777777" w:rsidR="00765DC5" w:rsidRDefault="00640C7C">
      <w:pPr>
        <w:pStyle w:val="Title"/>
      </w:pPr>
      <w:bookmarkStart w:id="0" w:name="_GoBack"/>
      <w:bookmarkEnd w:id="0"/>
      <w:r>
        <w:t>HMRC - OT14600 - PRT: Associated Party Transactions: Contents</w:t>
      </w:r>
    </w:p>
    <w:p w14:paraId="14622F8D" w14:textId="3541F1FD" w:rsidR="00765DC5" w:rsidRDefault="00640C7C">
      <w:r>
        <w:t xml:space="preserve">OT14610    </w:t>
      </w:r>
      <w:del w:id="1" w:author="Comparison" w:date="2019-10-24T23:11:00Z">
        <w:r>
          <w:delText>PRT: associated party transactions - general objectives</w:delText>
        </w:r>
      </w:del>
      <w:ins w:id="2" w:author="Comparison" w:date="2019-10-24T23:11:00Z">
        <w:r>
          <w:t>General Objectives</w:t>
        </w:r>
      </w:ins>
    </w:p>
    <w:p w14:paraId="15C6E621" w14:textId="505D142B" w:rsidR="00765DC5" w:rsidRDefault="00640C7C">
      <w:r>
        <w:t xml:space="preserve">OT14620    </w:t>
      </w:r>
      <w:del w:id="3" w:author="Comparison" w:date="2019-10-24T23:11:00Z">
        <w:r>
          <w:delText>PRT: associated party transactions - scope</w:delText>
        </w:r>
      </w:del>
      <w:ins w:id="4" w:author="Comparison" w:date="2019-10-24T23:11:00Z">
        <w:r>
          <w:t>Scope</w:t>
        </w:r>
      </w:ins>
      <w:r>
        <w:t xml:space="preserve"> of </w:t>
      </w:r>
      <w:del w:id="5" w:author="Comparison" w:date="2019-10-24T23:11:00Z">
        <w:r>
          <w:delText>application</w:delText>
        </w:r>
      </w:del>
      <w:ins w:id="6" w:author="Comparison" w:date="2019-10-24T23:11:00Z">
        <w:r>
          <w:t>Application</w:t>
        </w:r>
      </w:ins>
    </w:p>
    <w:p w14:paraId="1DDB9575" w14:textId="77777777" w:rsidR="00A424B5" w:rsidRDefault="00640C7C">
      <w:pPr>
        <w:rPr>
          <w:del w:id="7" w:author="Comparison" w:date="2019-10-24T23:11:00Z"/>
        </w:rPr>
      </w:pPr>
      <w:del w:id="8" w:author="Comparison" w:date="2019-10-24T23:11:00Z">
        <w:r>
          <w:delText xml:space="preserve">OT14640    PRT: associated party transactions - </w:delText>
        </w:r>
        <w:r>
          <w:delText>types of expenditure affected and the time expenditure was incurred</w:delText>
        </w:r>
      </w:del>
    </w:p>
    <w:p w14:paraId="0A77326B" w14:textId="77777777" w:rsidR="00765DC5" w:rsidRDefault="00640C7C">
      <w:pPr>
        <w:rPr>
          <w:ins w:id="9" w:author="Comparison" w:date="2019-10-24T23:11:00Z"/>
        </w:rPr>
      </w:pPr>
      <w:ins w:id="10" w:author="Comparison" w:date="2019-10-24T23:11:00Z">
        <w:r>
          <w:t>OT14640    Types of Expenditure Affected</w:t>
        </w:r>
      </w:ins>
    </w:p>
    <w:p w14:paraId="19D5EFB7" w14:textId="2D2D65C7" w:rsidR="00765DC5" w:rsidRDefault="00640C7C">
      <w:r>
        <w:t xml:space="preserve">OT14660    </w:t>
      </w:r>
      <w:del w:id="11" w:author="Comparison" w:date="2019-10-24T23:11:00Z">
        <w:r>
          <w:delText>PRT: associated party transactions - interest</w:delText>
        </w:r>
      </w:del>
      <w:ins w:id="12" w:author="Comparison" w:date="2019-10-24T23:11:00Z">
        <w:r>
          <w:t>Interest</w:t>
        </w:r>
      </w:ins>
      <w:r>
        <w:t xml:space="preserve"> and other pecuniary </w:t>
      </w:r>
      <w:del w:id="13" w:author="Comparison" w:date="2019-10-24T23:11:00Z">
        <w:r>
          <w:delText>obligations</w:delText>
        </w:r>
      </w:del>
      <w:ins w:id="14" w:author="Comparison" w:date="2019-10-24T23:11:00Z">
        <w:r>
          <w:t>obligation</w:t>
        </w:r>
      </w:ins>
    </w:p>
    <w:p w14:paraId="3F5A05D7" w14:textId="41A64920" w:rsidR="00765DC5" w:rsidRDefault="00640C7C">
      <w:r>
        <w:t xml:space="preserve">OT14680    </w:t>
      </w:r>
      <w:del w:id="15" w:author="Comparison" w:date="2019-10-24T23:11:00Z">
        <w:r>
          <w:delText>PRT: associated party transactions - hiring</w:delText>
        </w:r>
      </w:del>
      <w:ins w:id="16" w:author="Comparison" w:date="2019-10-24T23:11:00Z">
        <w:r>
          <w:t>Hiring</w:t>
        </w:r>
      </w:ins>
      <w:r>
        <w:t xml:space="preserve"> of assets</w:t>
      </w:r>
    </w:p>
    <w:p w14:paraId="7B9ED215" w14:textId="2350358E" w:rsidR="00765DC5" w:rsidRDefault="00640C7C">
      <w:r>
        <w:t xml:space="preserve">OT14700    </w:t>
      </w:r>
      <w:del w:id="17" w:author="Comparison" w:date="2019-10-24T23:11:00Z">
        <w:r>
          <w:delText>PRT: associated party t</w:delText>
        </w:r>
        <w:r>
          <w:delText>ransactions - services</w:delText>
        </w:r>
      </w:del>
      <w:ins w:id="18" w:author="Comparison" w:date="2019-10-24T23:11:00Z">
        <w:r>
          <w:t>Services</w:t>
        </w:r>
      </w:ins>
    </w:p>
    <w:p w14:paraId="16EE6CB0" w14:textId="572355C3" w:rsidR="00765DC5" w:rsidRDefault="00640C7C">
      <w:r>
        <w:t xml:space="preserve">OT14720    </w:t>
      </w:r>
      <w:del w:id="19" w:author="Comparison" w:date="2019-10-24T23:11:00Z">
        <w:r>
          <w:delText>PRT: associated party transactions - provision</w:delText>
        </w:r>
      </w:del>
      <w:ins w:id="20" w:author="Comparison" w:date="2019-10-24T23:11:00Z">
        <w:r>
          <w:t>Provision</w:t>
        </w:r>
      </w:ins>
      <w:r>
        <w:t xml:space="preserve"> of fuel oil</w:t>
      </w:r>
    </w:p>
    <w:p w14:paraId="53CC558E" w14:textId="019DF721" w:rsidR="00765DC5" w:rsidRDefault="00640C7C">
      <w:r>
        <w:t xml:space="preserve">OT14740    </w:t>
      </w:r>
      <w:del w:id="21" w:author="Comparison" w:date="2019-10-24T23:11:00Z">
        <w:r>
          <w:delText>PRT: associated party transactions - insurance</w:delText>
        </w:r>
      </w:del>
      <w:ins w:id="22" w:author="Comparison" w:date="2019-10-24T23:11:00Z">
        <w:r>
          <w:t>Insurance</w:t>
        </w:r>
      </w:ins>
    </w:p>
    <w:p w14:paraId="60FB1C93" w14:textId="241E65F0" w:rsidR="00765DC5" w:rsidRDefault="00640C7C">
      <w:r>
        <w:t xml:space="preserve">OT14760    </w:t>
      </w:r>
      <w:del w:id="23" w:author="Comparison" w:date="2019-10-24T23:11:00Z">
        <w:r>
          <w:delText>PRT: associated party transactions - direct</w:delText>
        </w:r>
      </w:del>
      <w:ins w:id="24" w:author="Comparison" w:date="2019-10-24T23:11:00Z">
        <w:r>
          <w:t>Direct</w:t>
        </w:r>
      </w:ins>
      <w:r>
        <w:t xml:space="preserve"> insurance with a captive</w:t>
      </w:r>
    </w:p>
    <w:p w14:paraId="1C841423" w14:textId="3D395D77" w:rsidR="00765DC5" w:rsidRDefault="00640C7C">
      <w:r>
        <w:t xml:space="preserve">OT14780    </w:t>
      </w:r>
      <w:del w:id="25" w:author="Comparison" w:date="2019-10-24T23:11:00Z">
        <w:r>
          <w:delText>PRT: associate</w:delText>
        </w:r>
        <w:r>
          <w:delText>d party transactions - indirect</w:delText>
        </w:r>
      </w:del>
      <w:ins w:id="26" w:author="Comparison" w:date="2019-10-24T23:11:00Z">
        <w:r>
          <w:t>Indirect</w:t>
        </w:r>
      </w:ins>
      <w:r>
        <w:t xml:space="preserve"> insurance with a captive</w:t>
      </w:r>
    </w:p>
    <w:p w14:paraId="1205494D" w14:textId="5CC362D3" w:rsidR="00765DC5" w:rsidRDefault="00640C7C">
      <w:r>
        <w:t xml:space="preserve">OT14800    </w:t>
      </w:r>
      <w:del w:id="27" w:author="Comparison" w:date="2019-10-24T23:11:00Z">
        <w:r>
          <w:delText>PRT: associated party transactions - insurance</w:delText>
        </w:r>
      </w:del>
      <w:ins w:id="28" w:author="Comparison" w:date="2019-10-24T23:11:00Z">
        <w:r>
          <w:t>Insurance</w:t>
        </w:r>
      </w:ins>
      <w:r>
        <w:t xml:space="preserve"> - information</w:t>
      </w:r>
    </w:p>
    <w:p w14:paraId="6FD9C67E" w14:textId="4EB330D6" w:rsidR="00765DC5" w:rsidRDefault="00640C7C">
      <w:r>
        <w:t xml:space="preserve">OT14840    </w:t>
      </w:r>
      <w:del w:id="29" w:author="Comparison" w:date="2019-10-24T23:11:00Z">
        <w:r>
          <w:delText>PRT: associated party transactions - oil insurance ltd</w:delText>
        </w:r>
      </w:del>
      <w:ins w:id="30" w:author="Comparison" w:date="2019-10-24T23:11:00Z">
        <w:r>
          <w:t>Oil Insurance Ltd</w:t>
        </w:r>
      </w:ins>
    </w:p>
    <w:p w14:paraId="10A0C078" w14:textId="77777777" w:rsidR="00765DC5" w:rsidRDefault="00640C7C">
      <w:r>
        <w:t xml:space="preserve"> Previous page</w:t>
      </w:r>
    </w:p>
    <w:sectPr w:rsidR="00765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ABC"/>
    <w:rsid w:val="0029639D"/>
    <w:rsid w:val="00326F90"/>
    <w:rsid w:val="00640C7C"/>
    <w:rsid w:val="00765DC5"/>
    <w:rsid w:val="00A424B5"/>
    <w:rsid w:val="00AA1D8D"/>
    <w:rsid w:val="00B47730"/>
    <w:rsid w:val="00B548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1773B9-E0A5-49DA-AD04-CACECE4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40C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0AF9D4-0BE3-46E2-B325-11F0C550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2019-10-24T22:11:00Z</dcterms:modified>
  <cp:category/>
</cp:coreProperties>
</file>