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7A189" w14:textId="77777777" w:rsidR="008B067F" w:rsidRDefault="00373502">
      <w:pPr>
        <w:pStyle w:val="Title"/>
      </w:pPr>
      <w:bookmarkStart w:id="0" w:name="_GoBack"/>
      <w:bookmarkEnd w:id="0"/>
      <w:r>
        <w:t>HMRC - CTM20120 - ACT: Set-Off Against CT On Profits: Amount Available</w:t>
      </w:r>
    </w:p>
    <w:p w14:paraId="529CC0C9" w14:textId="77777777" w:rsidR="008B067F" w:rsidRDefault="00373502">
      <w:r>
        <w:t xml:space="preserve">The ACT available for set-off would normally have been the amount of ACT paid and not repaid in respect of franked payments made or FID paid in that accounting period. The </w:t>
      </w:r>
      <w:r>
        <w:t>following provisions might however, have affected that amount.</w:t>
      </w:r>
    </w:p>
    <w:p w14:paraId="629CCBD0" w14:textId="77777777" w:rsidR="008B067F" w:rsidRDefault="00373502">
      <w:r>
        <w:t>Claims under ICTA88/S242 &amp; ICTA88/S243</w:t>
      </w:r>
    </w:p>
    <w:p w14:paraId="3443E0E0" w14:textId="77777777" w:rsidR="008B067F" w:rsidRDefault="00373502">
      <w:r>
        <w:t>Where the company had made claims under Section 242 or Section 243 the ACT available for set-off in subsequent accounting periods was reduced by the tax c</w:t>
      </w:r>
      <w:r>
        <w:t>redit paid to the company as a result of these claims (see [</w:t>
      </w:r>
    </w:p>
    <w:p w14:paraId="2B16C3F3" w14:textId="77777777" w:rsidR="008B067F" w:rsidRDefault="00373502">
      <w:r>
        <w:t>The ACT available for set-off would normally have been the amount of ACT paid and not repaid in respect of franked payments made or FID paid in that accounting period. The following provisions mi</w:t>
      </w:r>
      <w:r>
        <w:t>ght however, have affected that amount.</w:t>
      </w:r>
    </w:p>
    <w:p w14:paraId="2367FB33" w14:textId="77777777" w:rsidR="008B067F" w:rsidRDefault="00373502">
      <w:r>
        <w:t>Claims under ICTA88/S242 &amp; ICTA88/S243</w:t>
      </w:r>
    </w:p>
    <w:p w14:paraId="671C96A9" w14:textId="77777777" w:rsidR="008B067F" w:rsidRDefault="00373502">
      <w:r>
        <w:t>Where the company had made claims under Section 242 or Section 243 the ACT available for set-off in subsequent accounting periods was reduced by the tax credit paid to the compa</w:t>
      </w:r>
      <w:r>
        <w:t>ny as a result of these claims (see](https://www.gov.uk/hmrc-internal-manuals/company-taxation-manual/ctm16200) onwards).</w:t>
      </w:r>
    </w:p>
    <w:p w14:paraId="4ECCC801" w14:textId="77777777" w:rsidR="008B067F" w:rsidRDefault="00373502">
      <w:r>
        <w:t>Surplus ACT brought forward from previous accounting periods</w:t>
      </w:r>
    </w:p>
    <w:p w14:paraId="2121BCCF" w14:textId="753E6354" w:rsidR="008B067F" w:rsidRDefault="00373502">
      <w:r>
        <w:t>This surplus was treated as if it were ACT paid in respect of distributio</w:t>
      </w:r>
      <w:r>
        <w:t xml:space="preserve">ns made in the accounting period under consideration (CTM20250). ACT could not be carried forward in so far as it related to distributions made before a change in ownership of the company and within three years of that change there had been a major change </w:t>
      </w:r>
      <w:r>
        <w:t xml:space="preserve">in the nature or conduct of its trade or business </w:t>
      </w:r>
      <w:del w:id="1" w:author="Comparison" w:date="2019-10-24T22:39:00Z">
        <w:r>
          <w:delText>(CTM20300 onwards).</w:delText>
        </w:r>
      </w:del>
      <w:ins w:id="2" w:author="Comparison" w:date="2019-10-24T22:39:00Z">
        <w:r>
          <w:t>([</w:t>
        </w:r>
      </w:ins>
    </w:p>
    <w:p w14:paraId="26552100" w14:textId="77777777" w:rsidR="008B067F" w:rsidRDefault="00373502">
      <w:pPr>
        <w:rPr>
          <w:ins w:id="3" w:author="Comparison" w:date="2019-10-24T22:39:00Z"/>
        </w:rPr>
      </w:pPr>
      <w:ins w:id="4" w:author="Comparison" w:date="2019-10-24T22:39:00Z">
        <w:r>
          <w:t>The ACT available for set-off would normally have been the amount of ACT paid and not repaid in respect of franked payments made or FID paid in that accounting period. The following provisions might howe</w:t>
        </w:r>
        <w:r>
          <w:t>ver, have affected that amount.</w:t>
        </w:r>
      </w:ins>
    </w:p>
    <w:p w14:paraId="2ADFC1A3" w14:textId="77777777" w:rsidR="008B067F" w:rsidRDefault="00373502">
      <w:pPr>
        <w:rPr>
          <w:ins w:id="5" w:author="Comparison" w:date="2019-10-24T22:39:00Z"/>
        </w:rPr>
      </w:pPr>
      <w:ins w:id="6" w:author="Comparison" w:date="2019-10-24T22:39:00Z">
        <w:r>
          <w:t>Claims under ICTA88/S242 &amp; ICTA88/S243</w:t>
        </w:r>
      </w:ins>
    </w:p>
    <w:p w14:paraId="65144C60" w14:textId="77777777" w:rsidR="008B067F" w:rsidRDefault="00373502">
      <w:pPr>
        <w:rPr>
          <w:ins w:id="7" w:author="Comparison" w:date="2019-10-24T22:39:00Z"/>
        </w:rPr>
      </w:pPr>
      <w:ins w:id="8" w:author="Comparison" w:date="2019-10-24T22:39:00Z">
        <w:r>
          <w:t xml:space="preserve">Where the company had made claims under Section 242 or Section 243 the ACT available for set-off in subsequent accounting periods was reduced by the tax credit paid to the company as a </w:t>
        </w:r>
        <w:r>
          <w:t>result of these claims (see [</w:t>
        </w:r>
      </w:ins>
    </w:p>
    <w:p w14:paraId="56C2E7A0" w14:textId="77777777" w:rsidR="008B067F" w:rsidRDefault="00373502">
      <w:pPr>
        <w:rPr>
          <w:ins w:id="9" w:author="Comparison" w:date="2019-10-24T22:39:00Z"/>
        </w:rPr>
      </w:pPr>
      <w:ins w:id="10" w:author="Comparison" w:date="2019-10-24T22:39:00Z">
        <w:r>
          <w:lastRenderedPageBreak/>
          <w:t>The ACT available for set-off would normally have been the amount of ACT paid and not repaid in respect of franked payments made or FID paid in that accounting period. The following provisions might however, have affected that</w:t>
        </w:r>
        <w:r>
          <w:t xml:space="preserve"> amount.</w:t>
        </w:r>
      </w:ins>
    </w:p>
    <w:p w14:paraId="0E3CBC6B" w14:textId="77777777" w:rsidR="008B067F" w:rsidRDefault="00373502">
      <w:pPr>
        <w:rPr>
          <w:ins w:id="11" w:author="Comparison" w:date="2019-10-24T22:39:00Z"/>
        </w:rPr>
      </w:pPr>
      <w:ins w:id="12" w:author="Comparison" w:date="2019-10-24T22:39:00Z">
        <w:r>
          <w:t>Claims under ICTA88/S242 &amp; ICTA88/S243</w:t>
        </w:r>
      </w:ins>
    </w:p>
    <w:p w14:paraId="4B151FCD" w14:textId="77777777" w:rsidR="008B067F" w:rsidRDefault="00373502">
      <w:pPr>
        <w:rPr>
          <w:ins w:id="13" w:author="Comparison" w:date="2019-10-24T22:39:00Z"/>
        </w:rPr>
      </w:pPr>
      <w:ins w:id="14" w:author="Comparison" w:date="2019-10-24T22:39:00Z">
        <w:r>
          <w:t xml:space="preserve">Where the company had made claims under Section 242 or Section 243 the ACT available for set-off in subsequent accounting periods was reduced by the tax credit paid to the company as a result of these claims </w:t>
        </w:r>
        <w:r>
          <w:t>(see](https://www.gov.uk/hmrc-internal-manuals/company-taxation-manual/ctm16200) onwards).</w:t>
        </w:r>
      </w:ins>
    </w:p>
    <w:p w14:paraId="0471C787" w14:textId="77777777" w:rsidR="008B067F" w:rsidRDefault="00373502">
      <w:pPr>
        <w:rPr>
          <w:ins w:id="15" w:author="Comparison" w:date="2019-10-24T22:39:00Z"/>
        </w:rPr>
      </w:pPr>
      <w:ins w:id="16" w:author="Comparison" w:date="2019-10-24T22:39:00Z">
        <w:r>
          <w:t>Surplus ACT brought forward from previous accounting periods</w:t>
        </w:r>
      </w:ins>
    </w:p>
    <w:p w14:paraId="1C004788" w14:textId="77777777" w:rsidR="008B067F" w:rsidRDefault="00373502">
      <w:pPr>
        <w:rPr>
          <w:ins w:id="17" w:author="Comparison" w:date="2019-10-24T22:39:00Z"/>
        </w:rPr>
      </w:pPr>
      <w:ins w:id="18" w:author="Comparison" w:date="2019-10-24T22:39:00Z">
        <w:r>
          <w:t>This surplus was treated as if it were ACT paid in respect of distributions made in the accounting perio</w:t>
        </w:r>
        <w:r>
          <w:t>d under consideration (CTM20250). ACT could not be carried forward in so far as it related to distributions made before a change in ownership of the company and within three years of that change there had been a major change in the nature or conduct of its</w:t>
        </w:r>
        <w:r>
          <w:t xml:space="preserve"> trade or business (](https://www.gov.uk/hmrc-internal-manuals/company-taxation-manual/ctm20300) onwards).</w:t>
        </w:r>
      </w:ins>
    </w:p>
    <w:p w14:paraId="51C4FCCE" w14:textId="77777777" w:rsidR="008B067F" w:rsidRDefault="00373502">
      <w:r>
        <w:t>Surplus ACT carried back from later accounting periods</w:t>
      </w:r>
    </w:p>
    <w:p w14:paraId="0D2340DB" w14:textId="757589E5" w:rsidR="008B067F" w:rsidRDefault="00373502">
      <w:pPr>
        <w:rPr>
          <w:ins w:id="19" w:author="Comparison" w:date="2019-10-24T22:39:00Z"/>
        </w:rPr>
      </w:pPr>
      <w:r>
        <w:t>This surplus ACT was treated as if it were ACT paid in respect of distributions made in the ac</w:t>
      </w:r>
      <w:r>
        <w:t xml:space="preserve">counting period under consideration </w:t>
      </w:r>
      <w:del w:id="20" w:author="Comparison" w:date="2019-10-24T22:39:00Z">
        <w:r>
          <w:delText>(</w:delText>
        </w:r>
        <w:r>
          <w:delText>CTM20170 onwards).</w:delText>
        </w:r>
      </w:del>
      <w:ins w:id="21" w:author="Comparison" w:date="2019-10-24T22:39:00Z">
        <w:r>
          <w:t>([</w:t>
        </w:r>
      </w:ins>
    </w:p>
    <w:p w14:paraId="1C7BD91E" w14:textId="77777777" w:rsidR="008B067F" w:rsidRDefault="00373502">
      <w:pPr>
        <w:rPr>
          <w:ins w:id="22" w:author="Comparison" w:date="2019-10-24T22:39:00Z"/>
        </w:rPr>
      </w:pPr>
      <w:ins w:id="23" w:author="Comparison" w:date="2019-10-24T22:39:00Z">
        <w:r>
          <w:t>The ACT available for set-off would normally have been the amount of ACT paid and not repaid in respect of franked payments made or FID paid in that accounting period. The following provisions might however, have affe</w:t>
        </w:r>
        <w:r>
          <w:t>cted that amount.</w:t>
        </w:r>
      </w:ins>
    </w:p>
    <w:p w14:paraId="56451948" w14:textId="77777777" w:rsidR="008B067F" w:rsidRDefault="00373502">
      <w:pPr>
        <w:rPr>
          <w:ins w:id="24" w:author="Comparison" w:date="2019-10-24T22:39:00Z"/>
        </w:rPr>
      </w:pPr>
      <w:ins w:id="25" w:author="Comparison" w:date="2019-10-24T22:39:00Z">
        <w:r>
          <w:t>Claims under ICTA88/S242 &amp; ICTA88/S243</w:t>
        </w:r>
      </w:ins>
    </w:p>
    <w:p w14:paraId="33E7C0A4" w14:textId="77777777" w:rsidR="008B067F" w:rsidRDefault="00373502">
      <w:pPr>
        <w:rPr>
          <w:ins w:id="26" w:author="Comparison" w:date="2019-10-24T22:39:00Z"/>
        </w:rPr>
      </w:pPr>
      <w:ins w:id="27" w:author="Comparison" w:date="2019-10-24T22:39:00Z">
        <w:r>
          <w:t>Where the company had made claims under Section 242 or Section 243 the ACT available for set-off in subsequent accounting periods was reduced by the tax credit paid to the company as a result of thes</w:t>
        </w:r>
        <w:r>
          <w:t>e claims (see [</w:t>
        </w:r>
      </w:ins>
    </w:p>
    <w:p w14:paraId="5CD6131E" w14:textId="77777777" w:rsidR="008B067F" w:rsidRDefault="00373502">
      <w:pPr>
        <w:rPr>
          <w:ins w:id="28" w:author="Comparison" w:date="2019-10-24T22:39:00Z"/>
        </w:rPr>
      </w:pPr>
      <w:ins w:id="29" w:author="Comparison" w:date="2019-10-24T22:39:00Z">
        <w:r>
          <w:t>The ACT available for set-off would normally have been the amount of ACT paid and not repaid in respect of franked payments made or FID paid in that accounting period. The following provisions might however, have affected that amount.</w:t>
        </w:r>
      </w:ins>
    </w:p>
    <w:p w14:paraId="1BA840F0" w14:textId="77777777" w:rsidR="008B067F" w:rsidRDefault="00373502">
      <w:pPr>
        <w:rPr>
          <w:ins w:id="30" w:author="Comparison" w:date="2019-10-24T22:39:00Z"/>
        </w:rPr>
      </w:pPr>
      <w:ins w:id="31" w:author="Comparison" w:date="2019-10-24T22:39:00Z">
        <w:r>
          <w:t>Claim</w:t>
        </w:r>
        <w:r>
          <w:t>s under ICTA88/S242 &amp; ICTA88/S243</w:t>
        </w:r>
      </w:ins>
    </w:p>
    <w:p w14:paraId="20D00544" w14:textId="77777777" w:rsidR="008B067F" w:rsidRDefault="00373502">
      <w:pPr>
        <w:rPr>
          <w:ins w:id="32" w:author="Comparison" w:date="2019-10-24T22:39:00Z"/>
        </w:rPr>
      </w:pPr>
      <w:ins w:id="33" w:author="Comparison" w:date="2019-10-24T22:39:00Z">
        <w:r>
          <w:t>Where the company had made claims under Section 242 or Section 243 the ACT available for set-off in subsequent accounting periods was reduced by the tax credit paid to the company as a result of these claims (see](https://</w:t>
        </w:r>
        <w:r>
          <w:t>www.gov.uk/hmrc-internal-manuals/company-taxation-manual/ctm16200) onwards).</w:t>
        </w:r>
      </w:ins>
    </w:p>
    <w:p w14:paraId="6766BF84" w14:textId="77777777" w:rsidR="008B067F" w:rsidRDefault="00373502">
      <w:pPr>
        <w:rPr>
          <w:ins w:id="34" w:author="Comparison" w:date="2019-10-24T22:39:00Z"/>
        </w:rPr>
      </w:pPr>
      <w:ins w:id="35" w:author="Comparison" w:date="2019-10-24T22:39:00Z">
        <w:r>
          <w:t>Surplus ACT brought forward from previous accounting periods</w:t>
        </w:r>
      </w:ins>
    </w:p>
    <w:p w14:paraId="6BCE2589" w14:textId="77777777" w:rsidR="008B067F" w:rsidRDefault="00373502">
      <w:pPr>
        <w:rPr>
          <w:ins w:id="36" w:author="Comparison" w:date="2019-10-24T22:39:00Z"/>
        </w:rPr>
      </w:pPr>
      <w:ins w:id="37" w:author="Comparison" w:date="2019-10-24T22:39:00Z">
        <w:r>
          <w:t>This surplus was treated as if it were ACT paid in respect of distributions made in the accounting period under consid</w:t>
        </w:r>
        <w:r>
          <w:t>eration (CTM20250). ACT could not be carried forward in so far as it related to distributions made before a change in ownership of the company and within three years of that change there had been a major change in the nature or conduct of its trade or busi</w:t>
        </w:r>
        <w:r>
          <w:t>ness ([</w:t>
        </w:r>
      </w:ins>
    </w:p>
    <w:p w14:paraId="5E82D8E7" w14:textId="77777777" w:rsidR="008B067F" w:rsidRDefault="00373502">
      <w:pPr>
        <w:rPr>
          <w:ins w:id="38" w:author="Comparison" w:date="2019-10-24T22:39:00Z"/>
        </w:rPr>
      </w:pPr>
      <w:ins w:id="39" w:author="Comparison" w:date="2019-10-24T22:39:00Z">
        <w:r>
          <w:t>The ACT available for set-off would normally have been the amount of ACT paid and not repaid in respect of franked payments made or FID paid in that accounting period. The following provisions might however, have affected that amount.</w:t>
        </w:r>
      </w:ins>
    </w:p>
    <w:p w14:paraId="5CC7F18E" w14:textId="77777777" w:rsidR="008B067F" w:rsidRDefault="00373502">
      <w:pPr>
        <w:rPr>
          <w:ins w:id="40" w:author="Comparison" w:date="2019-10-24T22:39:00Z"/>
        </w:rPr>
      </w:pPr>
      <w:ins w:id="41" w:author="Comparison" w:date="2019-10-24T22:39:00Z">
        <w:r>
          <w:t xml:space="preserve">Claims under </w:t>
        </w:r>
        <w:r>
          <w:t>ICTA88/S242 &amp; ICTA88/S243</w:t>
        </w:r>
      </w:ins>
    </w:p>
    <w:p w14:paraId="7D8AB40B" w14:textId="77777777" w:rsidR="008B067F" w:rsidRDefault="00373502">
      <w:pPr>
        <w:rPr>
          <w:ins w:id="42" w:author="Comparison" w:date="2019-10-24T22:39:00Z"/>
        </w:rPr>
      </w:pPr>
      <w:ins w:id="43" w:author="Comparison" w:date="2019-10-24T22:39:00Z">
        <w:r>
          <w:t>Where the company had made claims under Section 242 or Section 243 the ACT available for set-off in subsequent accounting periods was reduced by the tax credit paid to the company as a result of these claims (see [</w:t>
        </w:r>
      </w:ins>
    </w:p>
    <w:p w14:paraId="4D29F392" w14:textId="77777777" w:rsidR="008B067F" w:rsidRDefault="00373502">
      <w:pPr>
        <w:rPr>
          <w:ins w:id="44" w:author="Comparison" w:date="2019-10-24T22:39:00Z"/>
        </w:rPr>
      </w:pPr>
      <w:ins w:id="45" w:author="Comparison" w:date="2019-10-24T22:39:00Z">
        <w:r>
          <w:t xml:space="preserve">The ACT </w:t>
        </w:r>
        <w:r>
          <w:t>available for set-off would normally have been the amount of ACT paid and not repaid in respect of franked payments made or FID paid in that accounting period. The following provisions might however, have affected that amount.</w:t>
        </w:r>
      </w:ins>
    </w:p>
    <w:p w14:paraId="5D71FF54" w14:textId="77777777" w:rsidR="008B067F" w:rsidRDefault="00373502">
      <w:pPr>
        <w:rPr>
          <w:ins w:id="46" w:author="Comparison" w:date="2019-10-24T22:39:00Z"/>
        </w:rPr>
      </w:pPr>
      <w:ins w:id="47" w:author="Comparison" w:date="2019-10-24T22:39:00Z">
        <w:r>
          <w:t>Claims under ICTA88/S242 &amp; IC</w:t>
        </w:r>
        <w:r>
          <w:t>TA88/S243</w:t>
        </w:r>
      </w:ins>
    </w:p>
    <w:p w14:paraId="795D2ACE" w14:textId="77777777" w:rsidR="008B067F" w:rsidRDefault="00373502">
      <w:pPr>
        <w:rPr>
          <w:ins w:id="48" w:author="Comparison" w:date="2019-10-24T22:39:00Z"/>
        </w:rPr>
      </w:pPr>
      <w:ins w:id="49" w:author="Comparison" w:date="2019-10-24T22:39:00Z">
        <w:r>
          <w:t>Where the company had made claims under Section 242 or Section 243 the ACT available for set-off in subsequent accounting periods was reduced by the tax credit paid to the company as a result of these claims (see](https://www.gov.uk/hmrc-internal</w:t>
        </w:r>
        <w:r>
          <w:t>-manuals/company-taxation-manual/ctm16200) onwards).</w:t>
        </w:r>
      </w:ins>
    </w:p>
    <w:p w14:paraId="06401341" w14:textId="77777777" w:rsidR="008B067F" w:rsidRDefault="00373502">
      <w:pPr>
        <w:rPr>
          <w:ins w:id="50" w:author="Comparison" w:date="2019-10-24T22:39:00Z"/>
        </w:rPr>
      </w:pPr>
      <w:ins w:id="51" w:author="Comparison" w:date="2019-10-24T22:39:00Z">
        <w:r>
          <w:t>Surplus ACT brought forward from previous accounting periods</w:t>
        </w:r>
      </w:ins>
    </w:p>
    <w:p w14:paraId="632F662C" w14:textId="77777777" w:rsidR="008B067F" w:rsidRDefault="00373502">
      <w:pPr>
        <w:rPr>
          <w:ins w:id="52" w:author="Comparison" w:date="2019-10-24T22:39:00Z"/>
        </w:rPr>
      </w:pPr>
      <w:ins w:id="53" w:author="Comparison" w:date="2019-10-24T22:39:00Z">
        <w:r>
          <w:t xml:space="preserve">This surplus was treated as if it were ACT paid in respect of distributions made in the accounting period under consideration (CTM20250). ACT </w:t>
        </w:r>
        <w:r>
          <w:t>could not be carried forward in so far as it related to distributions made before a change in ownership of the company and within three years of that change there had been a major change in the nature or conduct of its trade or business (](https://www.gov.</w:t>
        </w:r>
        <w:r>
          <w:t>uk/hmrc-internal-manuals/company-taxation-manual/ctm20300) onwards).</w:t>
        </w:r>
      </w:ins>
    </w:p>
    <w:p w14:paraId="2C6FA3B7" w14:textId="77777777" w:rsidR="008B067F" w:rsidRDefault="00373502">
      <w:pPr>
        <w:rPr>
          <w:ins w:id="54" w:author="Comparison" w:date="2019-10-24T22:39:00Z"/>
        </w:rPr>
      </w:pPr>
      <w:ins w:id="55" w:author="Comparison" w:date="2019-10-24T22:39:00Z">
        <w:r>
          <w:t>Surplus ACT carried back from later accounting periods</w:t>
        </w:r>
      </w:ins>
    </w:p>
    <w:p w14:paraId="51E87560" w14:textId="77777777" w:rsidR="008B067F" w:rsidRDefault="00373502">
      <w:ins w:id="56" w:author="Comparison" w:date="2019-10-24T22:39:00Z">
        <w:r>
          <w:t>This surplus ACT was treated as if it were ACT paid in respect of distributions made in the accounting period under consideration (]</w:t>
        </w:r>
        <w:r>
          <w:t>(https://www.gov.uk/hmrc-internal-manuals/company-taxation-manual/ctm20170) onwards).</w:t>
        </w:r>
      </w:ins>
      <w:r>
        <w:t xml:space="preserve"> ACT could not be carried back in so far as it related to distributions made after a change of ownership of the company and within three years of that change there had bee</w:t>
      </w:r>
      <w:r>
        <w:t>n a major change in the nature or conduct of the company’s trade or business (CTM20300 onwards).</w:t>
      </w:r>
    </w:p>
    <w:p w14:paraId="5DEBD22B" w14:textId="77777777" w:rsidR="008B067F" w:rsidRDefault="00373502">
      <w:r>
        <w:t>ACT repaid or set-off under the FID provisions</w:t>
      </w:r>
    </w:p>
    <w:p w14:paraId="3AEAA3D9" w14:textId="77777777" w:rsidR="008B067F" w:rsidRDefault="00373502">
      <w:r>
        <w:t>If ACT is dealt with under the FID provisions it could not also be dealt with under the other provisions (CTM214</w:t>
      </w:r>
      <w:r>
        <w:t>50).</w:t>
      </w:r>
    </w:p>
    <w:p w14:paraId="569C88B5" w14:textId="77777777" w:rsidR="008B067F" w:rsidRDefault="00373502">
      <w:r>
        <w:t>ACT surrendered</w:t>
      </w:r>
    </w:p>
    <w:p w14:paraId="4E356F87" w14:textId="77777777" w:rsidR="008B067F" w:rsidRDefault="00373502">
      <w:r>
        <w:t>A surrender of ACT could not be made unless the recipient company was a subsidiary of the surrendering company throughout the accounting period of surrender (CTM81205). ACT surrendered could only be used by the recipient company for ac</w:t>
      </w:r>
      <w:r>
        <w:t>counting periods during the whole of which it remained a subsidiary of the surrendering company (unless both companies remained subsidiaries of a third company (CTM81215). ACT surrendered was not then available for set-off by the surrendering company. Surr</w:t>
      </w:r>
      <w:r>
        <w:t xml:space="preserve">endered ACT could not be carried forward through a change of ownership by the recipient company if there had been a change in its ownership (whether or not along with that of the surrendering company) and within three years of that change there had been a </w:t>
      </w:r>
      <w:r>
        <w:t>major change in the nature or conduct of the trade or business of the surrendering company (CTM81225).</w:t>
      </w:r>
    </w:p>
    <w:p w14:paraId="73047DD5" w14:textId="77777777" w:rsidR="008B067F" w:rsidRDefault="00373502">
      <w:r>
        <w:t>Set-off against chargeable gains</w:t>
      </w:r>
    </w:p>
    <w:p w14:paraId="0E5C54E2" w14:textId="77777777" w:rsidR="008B067F" w:rsidRDefault="00373502">
      <w:r>
        <w:t>ACT paid in respect of distributions made by a company before a change in its ownership could not be set-off against lia</w:t>
      </w:r>
      <w:r>
        <w:t>bility on a chargeable gain accruing from the disposal of an asset acquired under TCGA92/S171 after that change from a company in its new group (CTM81230).</w:t>
      </w:r>
    </w:p>
    <w:p w14:paraId="0731295D" w14:textId="77777777" w:rsidR="008B067F" w:rsidRDefault="00373502">
      <w:r>
        <w:t xml:space="preserve"> Previous page</w:t>
      </w:r>
    </w:p>
    <w:p w14:paraId="040C7E4D" w14:textId="77777777" w:rsidR="008B067F" w:rsidRDefault="00373502">
      <w:r>
        <w:t xml:space="preserve"> Next page</w:t>
      </w:r>
    </w:p>
    <w:sectPr w:rsidR="008B06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1C16"/>
    <w:rsid w:val="00326F90"/>
    <w:rsid w:val="00373502"/>
    <w:rsid w:val="008B067F"/>
    <w:rsid w:val="00937716"/>
    <w:rsid w:val="00AA1D8D"/>
    <w:rsid w:val="00B47730"/>
    <w:rsid w:val="00CB0664"/>
    <w:rsid w:val="00E229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384FDC0-B9A8-4831-AC2A-4A7E98E0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73502"/>
    <w:pPr>
      <w:spacing w:after="0" w:line="240" w:lineRule="auto"/>
    </w:pPr>
  </w:style>
  <w:style w:type="paragraph" w:styleId="BalloonText">
    <w:name w:val="Balloon Text"/>
    <w:basedOn w:val="Normal"/>
    <w:link w:val="BalloonTextChar"/>
    <w:uiPriority w:val="99"/>
    <w:semiHidden/>
    <w:unhideWhenUsed/>
    <w:rsid w:val="003735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5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173EF-94BA-44C3-9640-AB68F949B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2019-10-24T21:39:00Z</dcterms:modified>
  <cp:category/>
</cp:coreProperties>
</file>