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DDAAC" w14:textId="77777777" w:rsidR="007748CB" w:rsidRDefault="00040514">
      <w:pPr>
        <w:pStyle w:val="Title"/>
      </w:pPr>
      <w:bookmarkStart w:id="0" w:name="_GoBack"/>
      <w:bookmarkEnd w:id="0"/>
      <w:r>
        <w:t>HMRC - STSM104090 - Example Data For Monthly SDRT FA99/SCH19 Computation - Annex A</w:t>
      </w:r>
    </w:p>
    <w:p w14:paraId="2968294B" w14:textId="77777777" w:rsidR="00E03736" w:rsidRDefault="00040514">
      <w:pPr>
        <w:rPr>
          <w:del w:id="1" w:author="Comparison" w:date="2019-10-25T00:41:00Z"/>
        </w:rPr>
      </w:pPr>
      <w:del w:id="2" w:author="Comparison" w:date="2019-10-25T00:41:00Z">
        <w:r>
          <w:delText xml:space="preserve"> Previous page</w:delText>
        </w:r>
      </w:del>
    </w:p>
    <w:p w14:paraId="107ADD1E" w14:textId="77777777" w:rsidR="007748CB" w:rsidRDefault="00040514">
      <w:r>
        <w:t xml:space="preserve"> Next page</w:t>
      </w:r>
    </w:p>
    <w:sectPr w:rsidR="007748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514"/>
    <w:rsid w:val="0006063C"/>
    <w:rsid w:val="000E600E"/>
    <w:rsid w:val="0015074B"/>
    <w:rsid w:val="0029639D"/>
    <w:rsid w:val="00326F90"/>
    <w:rsid w:val="005550C1"/>
    <w:rsid w:val="007748CB"/>
    <w:rsid w:val="00AA1D8D"/>
    <w:rsid w:val="00B47730"/>
    <w:rsid w:val="00CB0664"/>
    <w:rsid w:val="00E037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E44FB2A-0FD3-4041-9261-F8437145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405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B4E857-BDC9-4F24-B7DE-E993ADFEF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2019-10-24T23:41:00Z</dcterms:modified>
  <cp:category/>
</cp:coreProperties>
</file>