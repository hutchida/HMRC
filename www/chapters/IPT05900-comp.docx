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B42F" w14:textId="77777777" w:rsidR="00A305E7" w:rsidRDefault="00A706E9">
      <w:pPr>
        <w:pStyle w:val="Title"/>
      </w:pPr>
      <w:bookmarkStart w:id="0" w:name="_GoBack"/>
      <w:bookmarkEnd w:id="0"/>
      <w:r>
        <w:t>HMRC - IPT05900 - The De Minimis Provision: Contents</w:t>
      </w:r>
    </w:p>
    <w:p w14:paraId="20D56264" w14:textId="6F70D694" w:rsidR="00A305E7" w:rsidRDefault="00A706E9">
      <w:r>
        <w:t xml:space="preserve">IPT05910    </w:t>
      </w:r>
      <w:del w:id="1" w:author="Comparison" w:date="2019-10-24T22:59:00Z">
        <w:r>
          <w:delText>Calculating the value of the premium: the de minimis provision: purpose</w:delText>
        </w:r>
      </w:del>
      <w:ins w:id="2" w:author="Comparison" w:date="2019-10-24T22:59:00Z">
        <w:r>
          <w:t>Purpose</w:t>
        </w:r>
      </w:ins>
      <w:r>
        <w:t xml:space="preserve"> and outline of this section</w:t>
      </w:r>
    </w:p>
    <w:p w14:paraId="352C5EB6" w14:textId="56E4E48D" w:rsidR="00A305E7" w:rsidRDefault="00A706E9">
      <w:r>
        <w:t xml:space="preserve">IPT05920    </w:t>
      </w:r>
      <w:del w:id="3" w:author="Comparison" w:date="2019-10-24T22:59:00Z">
        <w:r>
          <w:delText>Calculating the value of the premium: the de minimis provision: general</w:delText>
        </w:r>
      </w:del>
      <w:ins w:id="4" w:author="Comparison" w:date="2019-10-24T22:59:00Z">
        <w:r>
          <w:t>General</w:t>
        </w:r>
      </w:ins>
      <w:r>
        <w:t xml:space="preserve"> effect of the provision</w:t>
      </w:r>
    </w:p>
    <w:p w14:paraId="023A316E" w14:textId="2620C792" w:rsidR="00A305E7" w:rsidRDefault="00A706E9">
      <w:r>
        <w:t xml:space="preserve">IPT05930    </w:t>
      </w:r>
      <w:del w:id="5" w:author="Comparison" w:date="2019-10-24T22:59:00Z">
        <w:r>
          <w:delText>Calculating the value of the premium: the de minimis provision: effect</w:delText>
        </w:r>
      </w:del>
      <w:ins w:id="6" w:author="Comparison" w:date="2019-10-24T22:59:00Z">
        <w:r>
          <w:t>Effect</w:t>
        </w:r>
      </w:ins>
      <w:r>
        <w:t xml:space="preserve"> of the de minimis limits on co-insurance</w:t>
      </w:r>
    </w:p>
    <w:p w14:paraId="0D86FD1D" w14:textId="37E4935F" w:rsidR="00A305E7" w:rsidRDefault="00A706E9">
      <w:r>
        <w:t xml:space="preserve">IPT05940    </w:t>
      </w:r>
      <w:del w:id="7" w:author="Comparison" w:date="2019-10-24T22:59:00Z">
        <w:r>
          <w:delText>Calculating the value of the premium: the de minimis provision: effect</w:delText>
        </w:r>
      </w:del>
      <w:ins w:id="8" w:author="Comparison" w:date="2019-10-24T22:59:00Z">
        <w:r>
          <w:t>Effect</w:t>
        </w:r>
      </w:ins>
      <w:r>
        <w:t xml:space="preserve"> of the de minimis limits on </w:t>
      </w:r>
      <w:del w:id="9" w:author="Comparison" w:date="2019-10-24T22:59:00Z">
        <w:r>
          <w:delText>‘layered’</w:delText>
        </w:r>
      </w:del>
      <w:ins w:id="10" w:author="Comparison" w:date="2019-10-24T22:59:00Z">
        <w:r>
          <w:t>'layered'</w:t>
        </w:r>
      </w:ins>
      <w:r>
        <w:t xml:space="preserve"> insurance</w:t>
      </w:r>
    </w:p>
    <w:p w14:paraId="0EA90533" w14:textId="56F672A3" w:rsidR="00A305E7" w:rsidRDefault="00A706E9">
      <w:r>
        <w:t xml:space="preserve">IPT05950    </w:t>
      </w:r>
      <w:del w:id="11" w:author="Comparison" w:date="2019-10-24T22:59:00Z">
        <w:r>
          <w:delText>Calculating the value of the premium: the de minimis provision: effect</w:delText>
        </w:r>
      </w:del>
      <w:ins w:id="12" w:author="Comparison" w:date="2019-10-24T22:59:00Z">
        <w:r>
          <w:t>Effect</w:t>
        </w:r>
      </w:ins>
      <w:r>
        <w:t xml:space="preserve"> of the de minimis limits on group life policies</w:t>
      </w:r>
    </w:p>
    <w:p w14:paraId="053940D6" w14:textId="4798A9DC" w:rsidR="00A305E7" w:rsidRDefault="00A706E9">
      <w:r>
        <w:t xml:space="preserve">IPT05960    </w:t>
      </w:r>
      <w:del w:id="13" w:author="Comparison" w:date="2019-10-24T22:59:00Z">
        <w:r>
          <w:delText>Calculating the value of the premium: the de minimis provision: when</w:delText>
        </w:r>
      </w:del>
      <w:ins w:id="14" w:author="Comparison" w:date="2019-10-24T22:59:00Z">
        <w:r>
          <w:t>When</w:t>
        </w:r>
      </w:ins>
      <w:r>
        <w:t xml:space="preserve"> and how to apply de minimis provision</w:t>
      </w:r>
    </w:p>
    <w:p w14:paraId="0078F3EA" w14:textId="4C79315D" w:rsidR="00A305E7" w:rsidRDefault="00A706E9">
      <w:r>
        <w:t xml:space="preserve">IPT05970    </w:t>
      </w:r>
      <w:del w:id="15" w:author="Comparison" w:date="2019-10-24T22:59:00Z">
        <w:r>
          <w:delText>Calculating the value of the premium: the de minimis provision: the</w:delText>
        </w:r>
      </w:del>
      <w:ins w:id="16" w:author="Comparison" w:date="2019-10-24T22:59:00Z">
        <w:r>
          <w:t>The</w:t>
        </w:r>
      </w:ins>
      <w:r>
        <w:t xml:space="preserve"> effect of additional</w:t>
      </w:r>
      <w:del w:id="17" w:author="Comparison" w:date="2019-10-24T22:59:00Z">
        <w:r>
          <w:delText xml:space="preserve"> / </w:delText>
        </w:r>
      </w:del>
      <w:ins w:id="18" w:author="Comparison" w:date="2019-10-24T22:59:00Z">
        <w:r>
          <w:t>/</w:t>
        </w:r>
      </w:ins>
      <w:r>
        <w:t>return premiums on de minimis</w:t>
      </w:r>
    </w:p>
    <w:p w14:paraId="3B3204E4" w14:textId="60678D68" w:rsidR="00A305E7" w:rsidRDefault="00A706E9">
      <w:r>
        <w:t xml:space="preserve">IPT05980    </w:t>
      </w:r>
      <w:del w:id="19" w:author="Comparison" w:date="2019-10-24T22:59:00Z">
        <w:r>
          <w:delText>Calculating the value of the premium: the de minimis provision: problem</w:delText>
        </w:r>
      </w:del>
      <w:ins w:id="20" w:author="Comparison" w:date="2019-10-24T22:59:00Z">
        <w:r>
          <w:t>Problem</w:t>
        </w:r>
      </w:ins>
      <w:r>
        <w:t xml:space="preserve"> areas</w:t>
      </w:r>
    </w:p>
    <w:p w14:paraId="08F2711B" w14:textId="77777777" w:rsidR="00A305E7" w:rsidRDefault="00A706E9">
      <w:r>
        <w:t xml:space="preserve"> Previous page</w:t>
      </w:r>
    </w:p>
    <w:sectPr w:rsidR="00A30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460"/>
    <w:rsid w:val="0029639D"/>
    <w:rsid w:val="00326F90"/>
    <w:rsid w:val="008005FC"/>
    <w:rsid w:val="00A305E7"/>
    <w:rsid w:val="00A706E9"/>
    <w:rsid w:val="00AA1D8D"/>
    <w:rsid w:val="00B47730"/>
    <w:rsid w:val="00CB0664"/>
    <w:rsid w:val="00DD76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C70DCB0-CE4E-4D7F-9FF4-E3412505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706E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6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AEA29-DC9C-44A0-8F25-606F2E3E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2019-10-24T21:59:00Z</dcterms:modified>
  <cp:category/>
</cp:coreProperties>
</file>