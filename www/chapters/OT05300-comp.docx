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04C84" w14:textId="295B8AF5" w:rsidR="005043FA" w:rsidRDefault="00454DE1">
      <w:pPr>
        <w:pStyle w:val="Title"/>
      </w:pPr>
      <w:bookmarkStart w:id="0" w:name="_GoBack"/>
      <w:bookmarkEnd w:id="0"/>
      <w:r>
        <w:t>HMRC - OT05300 - PRT: Valuation Of Non</w:t>
      </w:r>
      <w:del w:id="1" w:author="Comparison" w:date="2019-10-30T17:43:00Z">
        <w:r>
          <w:delText>-</w:delText>
        </w:r>
      </w:del>
      <w:ins w:id="2" w:author="Comparison" w:date="2019-10-30T17:43:00Z">
        <w:r>
          <w:t xml:space="preserve"> </w:t>
        </w:r>
      </w:ins>
      <w:r>
        <w:t>Arm's Length Disposals And Appropriations - Oil: Contents</w:t>
      </w:r>
    </w:p>
    <w:p w14:paraId="3EB42823" w14:textId="59EE4A0C" w:rsidR="005043FA" w:rsidRDefault="00454DE1">
      <w:r>
        <w:t xml:space="preserve">OT05302    </w:t>
      </w:r>
      <w:del w:id="3" w:author="Comparison" w:date="2019-10-30T17:43:00Z">
        <w:r>
          <w:delText>PRT: valuation methods - dependence upon kind</w:delText>
        </w:r>
      </w:del>
      <w:ins w:id="4" w:author="Comparison" w:date="2019-10-30T17:43:00Z">
        <w:r>
          <w:t>Valuation Methods Depend Upon the Kind</w:t>
        </w:r>
      </w:ins>
      <w:r>
        <w:t xml:space="preserve"> of </w:t>
      </w:r>
      <w:del w:id="5" w:author="Comparison" w:date="2019-10-30T17:43:00Z">
        <w:r>
          <w:delText>oil being valued</w:delText>
        </w:r>
      </w:del>
      <w:ins w:id="6" w:author="Comparison" w:date="2019-10-30T17:43:00Z">
        <w:r>
          <w:t>Oil Being Valued</w:t>
        </w:r>
      </w:ins>
    </w:p>
    <w:p w14:paraId="2074ABCC" w14:textId="259B8FEB" w:rsidR="005043FA" w:rsidRDefault="00454DE1">
      <w:r>
        <w:t xml:space="preserve">OT05305    </w:t>
      </w:r>
      <w:del w:id="7" w:author="Comparison" w:date="2019-10-30T17:43:00Z">
        <w:r>
          <w:delText xml:space="preserve">PRT: valuation of crude oils and products - general </w:delText>
        </w:r>
        <w:r>
          <w:delText>principles</w:delText>
        </w:r>
      </w:del>
      <w:ins w:id="8" w:author="Comparison" w:date="2019-10-30T17:43:00Z">
        <w:r>
          <w:t>Valuation of Crude Oils &amp; Products- General Principles</w:t>
        </w:r>
      </w:ins>
    </w:p>
    <w:p w14:paraId="36EF65DC" w14:textId="0E5C017C" w:rsidR="005043FA" w:rsidRDefault="00454DE1">
      <w:r>
        <w:t xml:space="preserve">OT05308    </w:t>
      </w:r>
      <w:del w:id="9" w:author="Comparison" w:date="2019-10-30T17:43:00Z">
        <w:r>
          <w:delText>PRT: valuation</w:delText>
        </w:r>
      </w:del>
      <w:ins w:id="10" w:author="Comparison" w:date="2019-10-30T17:43:00Z">
        <w:r>
          <w:t>Valuation</w:t>
        </w:r>
      </w:ins>
      <w:r>
        <w:t xml:space="preserve"> of </w:t>
      </w:r>
      <w:del w:id="11" w:author="Comparison" w:date="2019-10-30T17:43:00Z">
        <w:r>
          <w:delText>crude oils and products - notional delivery day</w:delText>
        </w:r>
      </w:del>
      <w:ins w:id="12" w:author="Comparison" w:date="2019-10-30T17:43:00Z">
        <w:r>
          <w:t>Crude Oils &amp; Products- Notional Delivery Day</w:t>
        </w:r>
      </w:ins>
      <w:r>
        <w:t xml:space="preserve"> for </w:t>
      </w:r>
      <w:del w:id="13" w:author="Comparison" w:date="2019-10-30T17:43:00Z">
        <w:r>
          <w:delText>stock, deliveries and appropriations</w:delText>
        </w:r>
      </w:del>
      <w:ins w:id="14" w:author="Comparison" w:date="2019-10-30T17:43:00Z">
        <w:r>
          <w:t>Stock, Deliveries &amp; Appropriations</w:t>
        </w:r>
      </w:ins>
    </w:p>
    <w:p w14:paraId="19237DF8" w14:textId="7AB1AC56" w:rsidR="005043FA" w:rsidRDefault="00454DE1">
      <w:r>
        <w:t xml:space="preserve">OT05310    </w:t>
      </w:r>
      <w:del w:id="15" w:author="Comparison" w:date="2019-10-30T17:43:00Z">
        <w:r>
          <w:delText>PRT: valuation of crude oils and products - loading slots</w:delText>
        </w:r>
      </w:del>
      <w:ins w:id="16" w:author="Comparison" w:date="2019-10-30T17:43:00Z">
        <w:r>
          <w:t>Valuation of Crude Oils &amp; Products- Loading Slots</w:t>
        </w:r>
      </w:ins>
    </w:p>
    <w:p w14:paraId="01A44CCB" w14:textId="22851536" w:rsidR="005043FA" w:rsidRDefault="00454DE1">
      <w:r>
        <w:t xml:space="preserve">OT05315    </w:t>
      </w:r>
      <w:del w:id="17" w:author="Comparison" w:date="2019-10-30T17:43:00Z">
        <w:r>
          <w:delText>PRT: valuation of crude oils and products- cate</w:delText>
        </w:r>
        <w:r>
          <w:delText xml:space="preserve">gory </w:delText>
        </w:r>
      </w:del>
      <w:ins w:id="18" w:author="Comparison" w:date="2019-10-30T17:43:00Z">
        <w:r>
          <w:t xml:space="preserve">Valuation of Crude Oils &amp; Products- Category </w:t>
        </w:r>
      </w:ins>
      <w:r>
        <w:t xml:space="preserve">1 </w:t>
      </w:r>
      <w:del w:id="19" w:author="Comparison" w:date="2019-10-30T17:43:00Z">
        <w:r>
          <w:delText>oil introduction</w:delText>
        </w:r>
      </w:del>
      <w:ins w:id="20" w:author="Comparison" w:date="2019-10-30T17:43:00Z">
        <w:r>
          <w:t>Oil Introduction</w:t>
        </w:r>
      </w:ins>
    </w:p>
    <w:p w14:paraId="1722B5FB" w14:textId="0B4837C2" w:rsidR="005043FA" w:rsidRDefault="00454DE1">
      <w:r>
        <w:t xml:space="preserve">OT05317    </w:t>
      </w:r>
      <w:del w:id="21" w:author="Comparison" w:date="2019-10-30T17:43:00Z">
        <w:r>
          <w:delText>PRT: valuation</w:delText>
        </w:r>
      </w:del>
      <w:ins w:id="22" w:author="Comparison" w:date="2019-10-30T17:43:00Z">
        <w:r>
          <w:t>Valuation</w:t>
        </w:r>
      </w:ins>
      <w:r>
        <w:t xml:space="preserve"> of</w:t>
      </w:r>
      <w:r>
        <w:t xml:space="preserve"> </w:t>
      </w:r>
      <w:del w:id="23" w:author="Comparison" w:date="2019-10-30T17:43:00Z">
        <w:r>
          <w:delText xml:space="preserve">crude oils and products - category </w:delText>
        </w:r>
      </w:del>
      <w:ins w:id="24" w:author="Comparison" w:date="2019-10-30T17:43:00Z">
        <w:r>
          <w:t xml:space="preserve">Crude Oils &amp; Products- Category </w:t>
        </w:r>
      </w:ins>
      <w:r>
        <w:t xml:space="preserve">1 </w:t>
      </w:r>
      <w:del w:id="25" w:author="Comparison" w:date="2019-10-30T17:43:00Z">
        <w:r>
          <w:delText>oil basis</w:delText>
        </w:r>
      </w:del>
      <w:ins w:id="26" w:author="Comparison" w:date="2019-10-30T17:43:00Z">
        <w:r>
          <w:t>Oil Basis</w:t>
        </w:r>
      </w:ins>
      <w:r>
        <w:t xml:space="preserve"> of </w:t>
      </w:r>
      <w:del w:id="27" w:author="Comparison" w:date="2019-10-30T17:43:00Z">
        <w:r>
          <w:delText>values calculations</w:delText>
        </w:r>
      </w:del>
      <w:ins w:id="28" w:author="Comparison" w:date="2019-10-30T17:43:00Z">
        <w:r>
          <w:t>Values Calculations</w:t>
        </w:r>
      </w:ins>
    </w:p>
    <w:p w14:paraId="29AC146F" w14:textId="3297135E" w:rsidR="005043FA" w:rsidRDefault="00454DE1">
      <w:r>
        <w:t xml:space="preserve">OT05319    </w:t>
      </w:r>
      <w:del w:id="29" w:author="Comparison" w:date="2019-10-30T17:43:00Z">
        <w:r>
          <w:delText>PRT: valuation</w:delText>
        </w:r>
      </w:del>
      <w:ins w:id="30" w:author="Comparison" w:date="2019-10-30T17:43:00Z">
        <w:r>
          <w:t>Valuation</w:t>
        </w:r>
      </w:ins>
      <w:r>
        <w:t xml:space="preserve"> of </w:t>
      </w:r>
      <w:del w:id="31" w:author="Comparison" w:date="2019-10-30T17:43:00Z">
        <w:r>
          <w:delText>crude oils and products - category</w:delText>
        </w:r>
      </w:del>
      <w:ins w:id="32" w:author="Comparison" w:date="2019-10-30T17:43:00Z">
        <w:r>
          <w:t>Crude Oils &amp; Products- Category</w:t>
        </w:r>
      </w:ins>
      <w:r>
        <w:t xml:space="preserve"> 1 </w:t>
      </w:r>
      <w:del w:id="33" w:author="Comparison" w:date="2019-10-30T17:43:00Z">
        <w:r>
          <w:delText>oil value calculation mechanism</w:delText>
        </w:r>
      </w:del>
      <w:ins w:id="34" w:author="Comparison" w:date="2019-10-30T17:43:00Z">
        <w:r>
          <w:t>Oil Value Calculation Mechanism</w:t>
        </w:r>
      </w:ins>
    </w:p>
    <w:p w14:paraId="4998B8C8" w14:textId="2721936F" w:rsidR="005043FA" w:rsidRDefault="00454DE1">
      <w:r>
        <w:t xml:space="preserve">OT05321    </w:t>
      </w:r>
      <w:del w:id="35" w:author="Comparison" w:date="2019-10-30T17:43:00Z">
        <w:r>
          <w:delText>PRT: valuation</w:delText>
        </w:r>
      </w:del>
      <w:ins w:id="36" w:author="Comparison" w:date="2019-10-30T17:43:00Z">
        <w:r>
          <w:t>Valuation</w:t>
        </w:r>
      </w:ins>
      <w:r>
        <w:t xml:space="preserve"> of </w:t>
      </w:r>
      <w:del w:id="37" w:author="Comparison" w:date="2019-10-30T17:43:00Z">
        <w:r>
          <w:delText xml:space="preserve">crude </w:delText>
        </w:r>
        <w:r>
          <w:delText>oils and products- category</w:delText>
        </w:r>
      </w:del>
      <w:ins w:id="38" w:author="Comparison" w:date="2019-10-30T17:43:00Z">
        <w:r>
          <w:t>Crude Oils &amp; Products- Category</w:t>
        </w:r>
      </w:ins>
      <w:r>
        <w:t xml:space="preserve"> 1 </w:t>
      </w:r>
      <w:del w:id="39" w:author="Comparison" w:date="2019-10-30T17:43:00Z">
        <w:r>
          <w:delText>oil</w:delText>
        </w:r>
      </w:del>
      <w:ins w:id="40" w:author="Comparison" w:date="2019-10-30T17:43:00Z">
        <w:r>
          <w:t>Oil</w:t>
        </w:r>
      </w:ins>
      <w:r>
        <w:t xml:space="preserve"> Brent</w:t>
      </w:r>
    </w:p>
    <w:p w14:paraId="02F5B9AC" w14:textId="3A95926A" w:rsidR="005043FA" w:rsidRDefault="00454DE1">
      <w:r>
        <w:t xml:space="preserve">OT05323    </w:t>
      </w:r>
      <w:del w:id="41" w:author="Comparison" w:date="2019-10-30T17:43:00Z">
        <w:r>
          <w:delText>PRT: valuation</w:delText>
        </w:r>
      </w:del>
      <w:ins w:id="42" w:author="Comparison" w:date="2019-10-30T17:43:00Z">
        <w:r>
          <w:t>Valuation</w:t>
        </w:r>
      </w:ins>
      <w:r>
        <w:t xml:space="preserve"> of </w:t>
      </w:r>
      <w:del w:id="43" w:author="Comparison" w:date="2019-10-30T17:43:00Z">
        <w:r>
          <w:delText>crude oils and products - category</w:delText>
        </w:r>
      </w:del>
      <w:ins w:id="44" w:author="Comparison" w:date="2019-10-30T17:43:00Z">
        <w:r>
          <w:t xml:space="preserve">Crude </w:t>
        </w:r>
        <w:r>
          <w:t>Oils &amp; Products- Category</w:t>
        </w:r>
      </w:ins>
      <w:r>
        <w:t xml:space="preserve"> 1 </w:t>
      </w:r>
      <w:del w:id="45" w:author="Comparison" w:date="2019-10-30T17:43:00Z">
        <w:r>
          <w:delText>oil</w:delText>
        </w:r>
      </w:del>
      <w:ins w:id="46" w:author="Comparison" w:date="2019-10-30T17:43:00Z">
        <w:r>
          <w:t>Oil</w:t>
        </w:r>
      </w:ins>
      <w:r>
        <w:t xml:space="preserve"> non-Brent grades</w:t>
      </w:r>
    </w:p>
    <w:p w14:paraId="27E0B196" w14:textId="3ED957F7" w:rsidR="005043FA" w:rsidRDefault="00454DE1">
      <w:r>
        <w:t xml:space="preserve">OT05325    </w:t>
      </w:r>
      <w:del w:id="47" w:author="Comparison" w:date="2019-10-30T17:43:00Z">
        <w:r>
          <w:delText>PRT: valuation</w:delText>
        </w:r>
      </w:del>
      <w:ins w:id="48" w:author="Comparison" w:date="2019-10-30T17:43:00Z">
        <w:r>
          <w:t>Valuation</w:t>
        </w:r>
      </w:ins>
      <w:r>
        <w:t xml:space="preserve"> of </w:t>
      </w:r>
      <w:del w:id="49" w:author="Comparison" w:date="2019-10-30T17:43:00Z">
        <w:r>
          <w:delText>crude oils and products - how</w:delText>
        </w:r>
      </w:del>
      <w:ins w:id="50" w:author="Comparison" w:date="2019-10-30T17:43:00Z">
        <w:r>
          <w:t>Crude Oils &amp; Products- How</w:t>
        </w:r>
      </w:ins>
      <w:r>
        <w:t xml:space="preserve"> to </w:t>
      </w:r>
      <w:del w:id="51" w:author="Comparison" w:date="2019-10-30T17:43:00Z">
        <w:r>
          <w:delText>calculate category</w:delText>
        </w:r>
      </w:del>
      <w:ins w:id="52" w:author="Comparison" w:date="2019-10-30T17:43:00Z">
        <w:r>
          <w:t>Calculate Category</w:t>
        </w:r>
      </w:ins>
      <w:r>
        <w:t xml:space="preserve"> 1 </w:t>
      </w:r>
      <w:del w:id="53" w:author="Comparison" w:date="2019-10-30T17:43:00Z">
        <w:r>
          <w:delText>values</w:delText>
        </w:r>
      </w:del>
      <w:ins w:id="54" w:author="Comparison" w:date="2019-10-30T17:43:00Z">
        <w:r>
          <w:t>Values</w:t>
        </w:r>
      </w:ins>
    </w:p>
    <w:p w14:paraId="72098083" w14:textId="1A13A908" w:rsidR="005043FA" w:rsidRDefault="00454DE1">
      <w:r>
        <w:t xml:space="preserve">OT05328    </w:t>
      </w:r>
      <w:del w:id="55" w:author="Comparison" w:date="2019-10-30T17:43:00Z">
        <w:r>
          <w:delText>PRT: valuation</w:delText>
        </w:r>
      </w:del>
      <w:ins w:id="56" w:author="Comparison" w:date="2019-10-30T17:43:00Z">
        <w:r>
          <w:t>Valuation</w:t>
        </w:r>
      </w:ins>
      <w:r>
        <w:t xml:space="preserve"> of </w:t>
      </w:r>
      <w:del w:id="57" w:author="Comparison" w:date="2019-10-30T17:43:00Z">
        <w:r>
          <w:delText>crude oils</w:delText>
        </w:r>
        <w:r>
          <w:delText xml:space="preserve"> and products - category</w:delText>
        </w:r>
      </w:del>
      <w:ins w:id="58" w:author="Comparison" w:date="2019-10-30T17:43:00Z">
        <w:r>
          <w:t>Crude Oils &amp; Products- Category</w:t>
        </w:r>
      </w:ins>
      <w:r>
        <w:t xml:space="preserve"> 1 Oil Forties blend sulphur de-escalator</w:t>
      </w:r>
    </w:p>
    <w:p w14:paraId="71941B32" w14:textId="52B46BC4" w:rsidR="005043FA" w:rsidRDefault="00454DE1">
      <w:r>
        <w:t xml:space="preserve">OT05330    </w:t>
      </w:r>
      <w:del w:id="59" w:author="Comparison" w:date="2019-10-30T17:43:00Z">
        <w:r>
          <w:delText>PRT: valuation</w:delText>
        </w:r>
      </w:del>
      <w:ins w:id="60" w:author="Comparison" w:date="2019-10-30T17:43:00Z">
        <w:r>
          <w:t>Valuation</w:t>
        </w:r>
      </w:ins>
      <w:r>
        <w:t xml:space="preserve"> of </w:t>
      </w:r>
      <w:del w:id="61" w:author="Comparison" w:date="2019-10-30T17:43:00Z">
        <w:r>
          <w:delText>crude oils and products - category</w:delText>
        </w:r>
      </w:del>
      <w:ins w:id="62" w:author="Comparison" w:date="2019-10-30T17:43:00Z">
        <w:r>
          <w:t>Crud</w:t>
        </w:r>
        <w:r>
          <w:t>e Oils &amp; Products- Category</w:t>
        </w:r>
      </w:ins>
      <w:r>
        <w:t xml:space="preserve"> 1 </w:t>
      </w:r>
      <w:del w:id="63" w:author="Comparison" w:date="2019-10-30T17:43:00Z">
        <w:r>
          <w:delText>anti avoidance</w:delText>
        </w:r>
      </w:del>
      <w:ins w:id="64" w:author="Comparison" w:date="2019-10-30T17:43:00Z">
        <w:r>
          <w:t>Anti-Avoidance</w:t>
        </w:r>
      </w:ins>
    </w:p>
    <w:p w14:paraId="59E445DF" w14:textId="1D9737AA" w:rsidR="005043FA" w:rsidRDefault="00454DE1">
      <w:r>
        <w:t xml:space="preserve">OT05335    </w:t>
      </w:r>
      <w:del w:id="65" w:author="Comparison" w:date="2019-10-30T17:43:00Z">
        <w:r>
          <w:delText>PRT: valuation</w:delText>
        </w:r>
      </w:del>
      <w:ins w:id="66" w:author="Comparison" w:date="2019-10-30T17:43:00Z">
        <w:r>
          <w:t>Valuation</w:t>
        </w:r>
      </w:ins>
      <w:r>
        <w:t xml:space="preserve"> of </w:t>
      </w:r>
      <w:del w:id="67" w:author="Comparison" w:date="2019-10-30T17:43:00Z">
        <w:r>
          <w:delText>crude oils and products - category</w:delText>
        </w:r>
      </w:del>
      <w:ins w:id="68" w:author="Comparison" w:date="2019-10-30T17:43:00Z">
        <w:r>
          <w:t>Crude Oils &amp; Products- Category</w:t>
        </w:r>
      </w:ins>
      <w:r>
        <w:t xml:space="preserve"> 2 </w:t>
      </w:r>
      <w:del w:id="69" w:author="Comparison" w:date="2019-10-30T17:43:00Z">
        <w:r>
          <w:delText>oils introduction</w:delText>
        </w:r>
      </w:del>
      <w:ins w:id="70" w:author="Comparison" w:date="2019-10-30T17:43:00Z">
        <w:r>
          <w:t>Oils Introduction</w:t>
        </w:r>
      </w:ins>
    </w:p>
    <w:p w14:paraId="25596DD4" w14:textId="1CBADBDF" w:rsidR="005043FA" w:rsidRDefault="00454DE1">
      <w:r>
        <w:lastRenderedPageBreak/>
        <w:t xml:space="preserve">OT05337    </w:t>
      </w:r>
      <w:del w:id="71" w:author="Comparison" w:date="2019-10-30T17:43:00Z">
        <w:r>
          <w:delText>PRT: valuation</w:delText>
        </w:r>
      </w:del>
      <w:ins w:id="72" w:author="Comparison" w:date="2019-10-30T17:43:00Z">
        <w:r>
          <w:t>Valuation</w:t>
        </w:r>
      </w:ins>
      <w:r>
        <w:t xml:space="preserve"> of </w:t>
      </w:r>
      <w:del w:id="73" w:author="Comparison" w:date="2019-10-30T17:43:00Z">
        <w:r>
          <w:delText>crude oils and products - category</w:delText>
        </w:r>
      </w:del>
      <w:ins w:id="74" w:author="Comparison" w:date="2019-10-30T17:43:00Z">
        <w:r>
          <w:t>Crude Oils &amp; Products- Category</w:t>
        </w:r>
      </w:ins>
      <w:r>
        <w:t xml:space="preserve"> 2 </w:t>
      </w:r>
      <w:del w:id="75" w:author="Comparison" w:date="2019-10-30T17:43:00Z">
        <w:r>
          <w:delText>basis</w:delText>
        </w:r>
      </w:del>
      <w:ins w:id="76" w:author="Comparison" w:date="2019-10-30T17:43:00Z">
        <w:r>
          <w:t>Basis</w:t>
        </w:r>
      </w:ins>
      <w:r>
        <w:t xml:space="preserve"> of </w:t>
      </w:r>
      <w:del w:id="77" w:author="Comparison" w:date="2019-10-30T17:43:00Z">
        <w:r>
          <w:delText>values calculations</w:delText>
        </w:r>
      </w:del>
      <w:ins w:id="78" w:author="Comparison" w:date="2019-10-30T17:43:00Z">
        <w:r>
          <w:t>Values Calculations</w:t>
        </w:r>
      </w:ins>
    </w:p>
    <w:p w14:paraId="72D7347B" w14:textId="12B0FB84" w:rsidR="005043FA" w:rsidRDefault="00454DE1">
      <w:r>
        <w:t xml:space="preserve">OT05340    </w:t>
      </w:r>
      <w:del w:id="79" w:author="Comparison" w:date="2019-10-30T17:43:00Z">
        <w:r>
          <w:delText>PRT: valuation</w:delText>
        </w:r>
      </w:del>
      <w:ins w:id="80" w:author="Comparison" w:date="2019-10-30T17:43:00Z">
        <w:r>
          <w:t>Valuation</w:t>
        </w:r>
      </w:ins>
      <w:r>
        <w:t xml:space="preserve"> of </w:t>
      </w:r>
      <w:del w:id="81" w:author="Comparison" w:date="2019-10-30T17:43:00Z">
        <w:r>
          <w:delText>crude oils and products - category</w:delText>
        </w:r>
      </w:del>
      <w:ins w:id="82" w:author="Comparison" w:date="2019-10-30T17:43:00Z">
        <w:r>
          <w:t>Crude Oils &amp; Products- C</w:t>
        </w:r>
        <w:r>
          <w:t>ategory</w:t>
        </w:r>
      </w:ins>
      <w:r>
        <w:t xml:space="preserve"> 2 </w:t>
      </w:r>
      <w:del w:id="83" w:author="Comparison" w:date="2019-10-30T17:43:00Z">
        <w:r>
          <w:delText>value calculation mechanism: overview</w:delText>
        </w:r>
      </w:del>
      <w:ins w:id="84" w:author="Comparison" w:date="2019-10-30T17:43:00Z">
        <w:r>
          <w:t>Value Calculation Mechanism; Overview</w:t>
        </w:r>
      </w:ins>
    </w:p>
    <w:p w14:paraId="4505440D" w14:textId="2260EAAA" w:rsidR="005043FA" w:rsidRDefault="00454DE1">
      <w:r>
        <w:t xml:space="preserve">OT05343    </w:t>
      </w:r>
      <w:del w:id="85" w:author="Comparison" w:date="2019-10-30T17:43:00Z">
        <w:r>
          <w:delText>PRT: valuation</w:delText>
        </w:r>
      </w:del>
      <w:ins w:id="86" w:author="Comparison" w:date="2019-10-30T17:43:00Z">
        <w:r>
          <w:t>Valuation</w:t>
        </w:r>
      </w:ins>
      <w:r>
        <w:t xml:space="preserve"> of </w:t>
      </w:r>
      <w:del w:id="87" w:author="Comparison" w:date="2019-10-30T17:43:00Z">
        <w:r>
          <w:delText>crude oils and products - list</w:delText>
        </w:r>
      </w:del>
      <w:ins w:id="88" w:author="Comparison" w:date="2019-10-30T17:43:00Z">
        <w:r>
          <w:t>Crude Oils &amp; Products- List</w:t>
        </w:r>
      </w:ins>
      <w:r>
        <w:t xml:space="preserve"> of </w:t>
      </w:r>
      <w:del w:id="89" w:author="Comparison" w:date="2019-10-30T17:43:00Z">
        <w:r>
          <w:delText>oils</w:delText>
        </w:r>
      </w:del>
      <w:ins w:id="90" w:author="Comparison" w:date="2019-10-30T17:43:00Z">
        <w:r>
          <w:t>Oils</w:t>
        </w:r>
      </w:ins>
      <w:r>
        <w:t xml:space="preserve"> within </w:t>
      </w:r>
      <w:del w:id="91" w:author="Comparison" w:date="2019-10-30T17:43:00Z">
        <w:r>
          <w:delText>categor</w:delText>
        </w:r>
        <w:r>
          <w:delText>y</w:delText>
        </w:r>
      </w:del>
      <w:ins w:id="92" w:author="Comparison" w:date="2019-10-30T17:43:00Z">
        <w:r>
          <w:t>Category</w:t>
        </w:r>
      </w:ins>
      <w:r>
        <w:t xml:space="preserve"> 2</w:t>
      </w:r>
    </w:p>
    <w:p w14:paraId="761079D1" w14:textId="44845692" w:rsidR="005043FA" w:rsidRDefault="00454DE1">
      <w:r>
        <w:t xml:space="preserve">OT05343A    </w:t>
      </w:r>
      <w:del w:id="93" w:author="Comparison" w:date="2019-10-30T17:43:00Z">
        <w:r>
          <w:delText>PRT: valuation</w:delText>
        </w:r>
      </w:del>
      <w:ins w:id="94" w:author="Comparison" w:date="2019-10-30T17:43:00Z">
        <w:r>
          <w:t>Valuation</w:t>
        </w:r>
      </w:ins>
      <w:r>
        <w:t xml:space="preserve"> of </w:t>
      </w:r>
      <w:del w:id="95" w:author="Comparison" w:date="2019-10-30T17:43:00Z">
        <w:r>
          <w:delText>crude oils and products - category</w:delText>
        </w:r>
      </w:del>
      <w:ins w:id="96" w:author="Comparison" w:date="2019-10-30T17:43:00Z">
        <w:r>
          <w:t>Crude Oils &amp; Products - Category</w:t>
        </w:r>
      </w:ins>
      <w:r>
        <w:t xml:space="preserve"> 2 - Alba</w:t>
      </w:r>
    </w:p>
    <w:p w14:paraId="711E319F" w14:textId="561D3C69" w:rsidR="005043FA" w:rsidRDefault="00454DE1">
      <w:r>
        <w:t xml:space="preserve">OT05343B    </w:t>
      </w:r>
      <w:del w:id="97" w:author="Comparison" w:date="2019-10-30T17:43:00Z">
        <w:r>
          <w:delText>PRT: valuation</w:delText>
        </w:r>
      </w:del>
      <w:ins w:id="98" w:author="Comparison" w:date="2019-10-30T17:43:00Z">
        <w:r>
          <w:t>Valuation</w:t>
        </w:r>
      </w:ins>
      <w:r>
        <w:t xml:space="preserve"> of </w:t>
      </w:r>
      <w:del w:id="99" w:author="Comparison" w:date="2019-10-30T17:43:00Z">
        <w:r>
          <w:delText>crude oils and products - category</w:delText>
        </w:r>
      </w:del>
      <w:ins w:id="100" w:author="Comparison" w:date="2019-10-30T17:43:00Z">
        <w:r>
          <w:t>Crude Oils &amp; Products - Category</w:t>
        </w:r>
      </w:ins>
      <w:r>
        <w:t xml:space="preserve"> 2 - </w:t>
      </w:r>
      <w:del w:id="101" w:author="Comparison" w:date="2019-10-30T17:43:00Z">
        <w:r>
          <w:delText>anasuria</w:delText>
        </w:r>
      </w:del>
      <w:ins w:id="102" w:author="Comparison" w:date="2019-10-30T17:43:00Z">
        <w:r>
          <w:t>A</w:t>
        </w:r>
        <w:r>
          <w:t>nasuria</w:t>
        </w:r>
      </w:ins>
    </w:p>
    <w:p w14:paraId="2E6293C7" w14:textId="3AA36B5A" w:rsidR="005043FA" w:rsidRDefault="00454DE1">
      <w:r>
        <w:t xml:space="preserve">OT05343C    </w:t>
      </w:r>
      <w:del w:id="103" w:author="Comparison" w:date="2019-10-30T17:43:00Z">
        <w:r>
          <w:delText>PRT: valuation of crude oils and products - category</w:delText>
        </w:r>
      </w:del>
      <w:ins w:id="104" w:author="Comparison" w:date="2019-10-30T17:43:00Z">
        <w:r>
          <w:t>Valuation of Crude Oils &amp; Products - Category</w:t>
        </w:r>
      </w:ins>
      <w:r>
        <w:t xml:space="preserve"> 2 - Beryl</w:t>
      </w:r>
    </w:p>
    <w:p w14:paraId="16CC0C3E" w14:textId="2A5A220E" w:rsidR="005043FA" w:rsidRDefault="00454DE1">
      <w:r>
        <w:t xml:space="preserve">OT05343D    </w:t>
      </w:r>
      <w:del w:id="105" w:author="Comparison" w:date="2019-10-30T17:43:00Z">
        <w:r>
          <w:delText>PRT: valuatio</w:delText>
        </w:r>
        <w:r>
          <w:delText>n of crude oils and products - category</w:delText>
        </w:r>
      </w:del>
      <w:ins w:id="106" w:author="Comparison" w:date="2019-10-30T17:43:00Z">
        <w:r>
          <w:t>Valuation of Crude Oils &amp; Products - Category</w:t>
        </w:r>
      </w:ins>
      <w:r>
        <w:t xml:space="preserve"> 2 - Clair</w:t>
      </w:r>
    </w:p>
    <w:p w14:paraId="2CFE5CEC" w14:textId="5ED93C11" w:rsidR="005043FA" w:rsidRDefault="00454DE1">
      <w:r>
        <w:t xml:space="preserve">OT05343E    </w:t>
      </w:r>
      <w:del w:id="107" w:author="Comparison" w:date="2019-10-30T17:43:00Z">
        <w:r>
          <w:delText>PRT: valuation of crude oils and products - category</w:delText>
        </w:r>
      </w:del>
      <w:ins w:id="108" w:author="Comparison" w:date="2019-10-30T17:43:00Z">
        <w:r>
          <w:t>Valuation of Crude Oils &amp; Products - Category</w:t>
        </w:r>
      </w:ins>
      <w:r>
        <w:t xml:space="preserve"> 2 - Curlew</w:t>
      </w:r>
    </w:p>
    <w:p w14:paraId="353F9EA1" w14:textId="4EE22EDE" w:rsidR="005043FA" w:rsidRDefault="00454DE1">
      <w:r>
        <w:t xml:space="preserve">OT05343F    </w:t>
      </w:r>
      <w:del w:id="109" w:author="Comparison" w:date="2019-10-30T17:43:00Z">
        <w:r>
          <w:delText>PRT: valuation of crude oils and products - category</w:delText>
        </w:r>
      </w:del>
      <w:ins w:id="110" w:author="Comparison" w:date="2019-10-30T17:43:00Z">
        <w:r>
          <w:t>Valuation of Crude Oils &amp; Produ</w:t>
        </w:r>
        <w:r>
          <w:t>cts - Category</w:t>
        </w:r>
      </w:ins>
      <w:r>
        <w:t xml:space="preserve"> 2 - Foinavon</w:t>
      </w:r>
    </w:p>
    <w:p w14:paraId="64B5589C" w14:textId="562CDA8E" w:rsidR="005043FA" w:rsidRDefault="00454DE1">
      <w:r>
        <w:t xml:space="preserve">OT05343G    </w:t>
      </w:r>
      <w:del w:id="111" w:author="Comparison" w:date="2019-10-30T17:43:00Z">
        <w:r>
          <w:delText>PRT: valuation of crude oils and product</w:delText>
        </w:r>
        <w:r>
          <w:delText>s - category</w:delText>
        </w:r>
      </w:del>
      <w:ins w:id="112" w:author="Comparison" w:date="2019-10-30T17:43:00Z">
        <w:r>
          <w:t>Valuation of Crude Oils &amp; Products - Category</w:t>
        </w:r>
      </w:ins>
      <w:r>
        <w:t xml:space="preserve"> 2 - Gryphon</w:t>
      </w:r>
    </w:p>
    <w:p w14:paraId="1C153583" w14:textId="11C9669C" w:rsidR="005043FA" w:rsidRDefault="00454DE1">
      <w:r>
        <w:t xml:space="preserve">OT05343H    </w:t>
      </w:r>
      <w:del w:id="113" w:author="Comparison" w:date="2019-10-30T17:43:00Z">
        <w:r>
          <w:delText>PRT: valuation of crude oils and products - category</w:delText>
        </w:r>
      </w:del>
      <w:ins w:id="114" w:author="Comparison" w:date="2019-10-30T17:43:00Z">
        <w:r>
          <w:t>Valuation of Crude Oils &amp; Products - Category</w:t>
        </w:r>
      </w:ins>
      <w:r>
        <w:t xml:space="preserve"> 2 - Harding</w:t>
      </w:r>
    </w:p>
    <w:p w14:paraId="74B29816" w14:textId="76722D29" w:rsidR="005043FA" w:rsidRDefault="00454DE1">
      <w:r>
        <w:t xml:space="preserve">OT05343I    </w:t>
      </w:r>
      <w:del w:id="115" w:author="Comparison" w:date="2019-10-30T17:43:00Z">
        <w:r>
          <w:delText>PRT: valuation of crude oils and products - category</w:delText>
        </w:r>
      </w:del>
      <w:ins w:id="116" w:author="Comparison" w:date="2019-10-30T17:43:00Z">
        <w:r>
          <w:t>Valuation of Crude Oils &amp; Products - Category</w:t>
        </w:r>
      </w:ins>
      <w:r>
        <w:t xml:space="preserve"> 2 - Pierce</w:t>
      </w:r>
    </w:p>
    <w:p w14:paraId="0281785C" w14:textId="153B6A78" w:rsidR="005043FA" w:rsidRDefault="00454DE1">
      <w:r>
        <w:t xml:space="preserve">OT05343J    </w:t>
      </w:r>
      <w:del w:id="117" w:author="Comparison" w:date="2019-10-30T17:43:00Z">
        <w:r>
          <w:delText>PRT: valuation of crude oils and products - category</w:delText>
        </w:r>
      </w:del>
      <w:ins w:id="118" w:author="Comparison" w:date="2019-10-30T17:43:00Z">
        <w:r>
          <w:t>Valuati</w:t>
        </w:r>
        <w:r>
          <w:t>on of Crude Oils &amp; Products - Category</w:t>
        </w:r>
      </w:ins>
      <w:r>
        <w:t xml:space="preserve"> 2 - Schiehallion</w:t>
      </w:r>
    </w:p>
    <w:p w14:paraId="3BF31858" w14:textId="237038B7" w:rsidR="005043FA" w:rsidRDefault="00454DE1">
      <w:r>
        <w:t xml:space="preserve">OT05343K    </w:t>
      </w:r>
      <w:del w:id="119" w:author="Comparison" w:date="2019-10-30T17:43:00Z">
        <w:r>
          <w:delText>PRT: valuation of crude oils and products - category</w:delText>
        </w:r>
      </w:del>
      <w:ins w:id="120" w:author="Comparison" w:date="2019-10-30T17:43:00Z">
        <w:r>
          <w:t>Valuation of Crude Oils &amp; Products - Category</w:t>
        </w:r>
      </w:ins>
      <w:r>
        <w:t xml:space="preserve"> 2 - Triton</w:t>
      </w:r>
    </w:p>
    <w:p w14:paraId="77F9C747" w14:textId="233C8406" w:rsidR="005043FA" w:rsidRDefault="00454DE1">
      <w:r>
        <w:t xml:space="preserve">OT05343L    </w:t>
      </w:r>
      <w:del w:id="121" w:author="Comparison" w:date="2019-10-30T17:43:00Z">
        <w:r>
          <w:delText>PRT: valuation of crude oils and products - category</w:delText>
        </w:r>
      </w:del>
      <w:ins w:id="122" w:author="Comparison" w:date="2019-10-30T17:43:00Z">
        <w:r>
          <w:t>Valuation of Crude Oils &amp; Products - Category</w:t>
        </w:r>
      </w:ins>
      <w:r>
        <w:t xml:space="preserve"> 2 - Wytch Farm</w:t>
      </w:r>
    </w:p>
    <w:p w14:paraId="445EE16F" w14:textId="32006C08" w:rsidR="005043FA" w:rsidRDefault="00454DE1">
      <w:r>
        <w:t xml:space="preserve">OT05345    </w:t>
      </w:r>
      <w:del w:id="123" w:author="Comparison" w:date="2019-10-30T17:43:00Z">
        <w:r>
          <w:delText>PRT: valuation of crude oils and products - category</w:delText>
        </w:r>
      </w:del>
      <w:ins w:id="124" w:author="Comparison" w:date="2019-10-30T17:43:00Z">
        <w:r>
          <w:t xml:space="preserve">Valuation of Crude Oils &amp; Products - </w:t>
        </w:r>
        <w:r>
          <w:t>Category</w:t>
        </w:r>
      </w:ins>
      <w:r>
        <w:t xml:space="preserve"> 2 - </w:t>
      </w:r>
      <w:del w:id="125" w:author="Comparison" w:date="2019-10-30T17:43:00Z">
        <w:r>
          <w:delText>valuation</w:delText>
        </w:r>
      </w:del>
      <w:ins w:id="126" w:author="Comparison" w:date="2019-10-30T17:43:00Z">
        <w:r>
          <w:t>Valuation</w:t>
        </w:r>
      </w:ins>
      <w:r>
        <w:t xml:space="preserve"> of </w:t>
      </w:r>
      <w:del w:id="127" w:author="Comparison" w:date="2019-10-30T17:43:00Z">
        <w:r>
          <w:delText>condensate</w:delText>
        </w:r>
      </w:del>
      <w:ins w:id="128" w:author="Comparison" w:date="2019-10-30T17:43:00Z">
        <w:r>
          <w:t>Condensate</w:t>
        </w:r>
      </w:ins>
    </w:p>
    <w:p w14:paraId="06FB35DF" w14:textId="553D4320" w:rsidR="005043FA" w:rsidRDefault="00454DE1">
      <w:r>
        <w:t xml:space="preserve">OT05350    </w:t>
      </w:r>
      <w:del w:id="129" w:author="Comparison" w:date="2019-10-30T17:43:00Z">
        <w:r>
          <w:delText xml:space="preserve">PRT: </w:delText>
        </w:r>
      </w:del>
      <w:r>
        <w:t>Valuation of Crude Oils &amp; Products - Category 2 - Valuation of LPGs</w:t>
      </w:r>
    </w:p>
    <w:p w14:paraId="6E4E579E" w14:textId="2A4502C2" w:rsidR="005043FA" w:rsidRDefault="00454DE1">
      <w:r>
        <w:t xml:space="preserve">OT05352    </w:t>
      </w:r>
      <w:del w:id="130" w:author="Comparison" w:date="2019-10-30T17:43:00Z">
        <w:r>
          <w:delText xml:space="preserve">PRT: </w:delText>
        </w:r>
      </w:del>
      <w:r>
        <w:t>Valuation of Crude Oils &amp; Products - Category 2 Exceptions</w:t>
      </w:r>
    </w:p>
    <w:p w14:paraId="4E843DA9" w14:textId="3487A80A" w:rsidR="005043FA" w:rsidRDefault="00454DE1">
      <w:r>
        <w:t xml:space="preserve">OT05355    </w:t>
      </w:r>
      <w:del w:id="131" w:author="Comparison" w:date="2019-10-30T17:43:00Z">
        <w:r>
          <w:delText xml:space="preserve">PRT: </w:delText>
        </w:r>
      </w:del>
      <w:r>
        <w:t>Valuation of Crude Oils &amp; Products - Valuation of Tariffs i</w:t>
      </w:r>
      <w:r>
        <w:t>n Kind</w:t>
      </w:r>
    </w:p>
    <w:p w14:paraId="423E6093" w14:textId="77777777" w:rsidR="005043FA" w:rsidRDefault="00454DE1">
      <w:r>
        <w:t xml:space="preserve"> Previous page</w:t>
      </w:r>
    </w:p>
    <w:p w14:paraId="6E0BBB9F" w14:textId="77777777" w:rsidR="005043FA" w:rsidRDefault="00454DE1">
      <w:r>
        <w:t xml:space="preserve"> Next page</w:t>
      </w:r>
    </w:p>
    <w:sectPr w:rsidR="005043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64E8"/>
    <w:rsid w:val="0029639D"/>
    <w:rsid w:val="00326F90"/>
    <w:rsid w:val="00454DE1"/>
    <w:rsid w:val="005043FA"/>
    <w:rsid w:val="007A043B"/>
    <w:rsid w:val="008E444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9B83A5-DD07-47C8-A848-7D41B755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54DE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4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1E79B7-FA48-4E1A-B76E-417ED61EB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2019-10-30T17:43:00Z</dcterms:modified>
  <cp:category/>
</cp:coreProperties>
</file>