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8642" w14:textId="77777777" w:rsidR="00C12015" w:rsidRDefault="00E46AA7">
      <w:pPr>
        <w:pStyle w:val="Title"/>
      </w:pPr>
      <w:bookmarkStart w:id="0" w:name="_GoBack"/>
      <w:bookmarkEnd w:id="0"/>
      <w:r>
        <w:t>HMRC - VBURC1000 - Burial And Cremation: Introduction</w:t>
      </w:r>
    </w:p>
    <w:p w14:paraId="1C187FC0" w14:textId="77777777" w:rsidR="00C12015" w:rsidRDefault="00E46AA7">
      <w:r>
        <w:t>Scope of the guidance</w:t>
      </w:r>
    </w:p>
    <w:p w14:paraId="72E9A032" w14:textId="77777777" w:rsidR="00C12015" w:rsidRDefault="00E46AA7">
      <w:r>
        <w:t>This guidance</w:t>
      </w:r>
    </w:p>
    <w:p w14:paraId="07B387E4" w14:textId="77777777" w:rsidR="00C12015" w:rsidRDefault="00E46AA7">
      <w:r>
        <w:t xml:space="preserve">is designed to assist HM Revenue &amp; Customs (HMRC) assurance officers in deciding the VAT liability of supplies made by undertakers, funeral directors and </w:t>
      </w:r>
      <w:r>
        <w:t>others making supplies in connection with the burial, cremation and commemoration of dead people</w:t>
      </w:r>
    </w:p>
    <w:p w14:paraId="0D70F4B2" w14:textId="77777777" w:rsidR="00C12015" w:rsidRDefault="00E46AA7">
      <w:r>
        <w:t>sets out the background to and legal basis for the exemption</w:t>
      </w:r>
    </w:p>
    <w:p w14:paraId="4168135A" w14:textId="77777777" w:rsidR="00C12015" w:rsidRDefault="00E46AA7">
      <w:r>
        <w:t xml:space="preserve">supplements the information given in Notice 701/32 Burial, cremation and the commemoration of the </w:t>
      </w:r>
      <w:r>
        <w:t>dead, and</w:t>
      </w:r>
    </w:p>
    <w:p w14:paraId="50BB307F" w14:textId="77777777" w:rsidR="00C12015" w:rsidRDefault="00E46AA7">
      <w:r>
        <w:t>explains the role of the VAT Reliefs and VAT Advisory Teams.</w:t>
      </w:r>
    </w:p>
    <w:p w14:paraId="384058F2" w14:textId="77777777" w:rsidR="00C12015" w:rsidRDefault="00E46AA7">
      <w:r>
        <w:t>This guidance does not cover supplies by local authorities (see VBURC4000).</w:t>
      </w:r>
    </w:p>
    <w:p w14:paraId="17A10978" w14:textId="77777777" w:rsidR="00C12015" w:rsidRDefault="00C12015"/>
    <w:p w14:paraId="17F4F3FF" w14:textId="77777777" w:rsidR="00C12015" w:rsidRDefault="00E46AA7">
      <w:r>
        <w:t>Policy responsibility and advice</w:t>
      </w:r>
    </w:p>
    <w:p w14:paraId="2B414858" w14:textId="77777777" w:rsidR="00C12015" w:rsidRDefault="00E46AA7">
      <w:r>
        <w:t>The VAT Directorate team that is responsible for policy relating to the bur</w:t>
      </w:r>
      <w:r>
        <w:t>ials and cremations exemption is the VAT Reliefs Team. This team reviews areas where policy needs to be clarified or has not been determined; defends appeals that challenge HMRC’s interpretation of the law, writes and maintains notices and guidance; and pr</w:t>
      </w:r>
      <w:r>
        <w:t>ovides technical advice for ministers.</w:t>
      </w:r>
    </w:p>
    <w:p w14:paraId="02810F1F" w14:textId="77777777" w:rsidR="00C12015" w:rsidRDefault="00E46AA7">
      <w:r>
        <w:t>The VAT Advisory Team is responsible for giving advice to colleagues on cases</w:t>
      </w:r>
    </w:p>
    <w:p w14:paraId="2C2DBFC0" w14:textId="77777777" w:rsidR="00C12015" w:rsidRDefault="00E46AA7">
      <w:r>
        <w:t>where the guidance is unclear</w:t>
      </w:r>
    </w:p>
    <w:p w14:paraId="7221F806" w14:textId="77777777" w:rsidR="00C12015" w:rsidRDefault="00E46AA7">
      <w:r>
        <w:t>where there is a challenge to the law</w:t>
      </w:r>
    </w:p>
    <w:p w14:paraId="1C34F5C5" w14:textId="77777777" w:rsidR="00C12015" w:rsidRDefault="00E46AA7">
      <w:r>
        <w:t>which involve new products and services</w:t>
      </w:r>
    </w:p>
    <w:p w14:paraId="36C53626" w14:textId="77777777" w:rsidR="00C12015" w:rsidRDefault="00E46AA7">
      <w:r>
        <w:t>which are politically sensitive</w:t>
      </w:r>
      <w:r>
        <w:t xml:space="preserve"> or of national importance</w:t>
      </w:r>
    </w:p>
    <w:p w14:paraId="46BB1065" w14:textId="77777777" w:rsidR="00C12015" w:rsidRDefault="00E46AA7">
      <w:r>
        <w:t>where guidance has specified that the team must be consulted.</w:t>
      </w:r>
    </w:p>
    <w:p w14:paraId="1170BC33" w14:textId="77777777" w:rsidR="00C12015" w:rsidRDefault="00E46AA7">
      <w:pPr>
        <w:rPr>
          <w:ins w:id="1" w:author="Comparison" w:date="2019-10-30T18:37:00Z"/>
        </w:rPr>
      </w:pPr>
      <w:ins w:id="2" w:author="Comparison" w:date="2019-10-30T18:37:00Z">
        <w:r>
          <w:t>Guidance about the process for submitting requests to the VAT Advisory policy team can be found in VPOLADV</w:t>
        </w:r>
      </w:ins>
    </w:p>
    <w:p w14:paraId="2CF0AB46" w14:textId="02E2690F" w:rsidR="00C12015" w:rsidRDefault="00E46AA7">
      <w:r>
        <w:lastRenderedPageBreak/>
        <w:t>Before submitting a General or Technical Advice Request to t</w:t>
      </w:r>
      <w:r>
        <w:t xml:space="preserve">he VAT Advisory Team for assistance on burials and cremation, please read this guidance and </w:t>
      </w:r>
      <w:del w:id="3" w:author="Comparison" w:date="2019-10-30T18:37:00Z">
        <w:r>
          <w:delText>the “Getting ad</w:delText>
        </w:r>
        <w:r>
          <w:delText>vice” pages of the VAT Directorate intranet site</w:delText>
        </w:r>
      </w:del>
      <w:ins w:id="4" w:author="Comparison" w:date="2019-10-30T18:37:00Z">
        <w:r>
          <w:t>VPOLADV</w:t>
        </w:r>
      </w:ins>
      <w:r>
        <w:t>.</w:t>
      </w:r>
    </w:p>
    <w:p w14:paraId="27E75F7E" w14:textId="77777777" w:rsidR="00C12015" w:rsidRDefault="00E46AA7">
      <w:r>
        <w:t xml:space="preserve"> Next page</w:t>
      </w:r>
    </w:p>
    <w:sectPr w:rsidR="00C12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2015"/>
    <w:rsid w:val="00C30908"/>
    <w:rsid w:val="00CB0664"/>
    <w:rsid w:val="00E1034C"/>
    <w:rsid w:val="00E46AA7"/>
    <w:rsid w:val="00FC0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55AAE9-ECCF-461F-83E7-4D83058D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46A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27FB0-6750-40E3-ADCF-18D8C232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2019-10-30T18:38:00Z</dcterms:modified>
  <cp:category/>
</cp:coreProperties>
</file>