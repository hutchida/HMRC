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5CA95" w14:textId="77777777" w:rsidR="00E02477" w:rsidRDefault="00EE6263">
      <w:pPr>
        <w:pStyle w:val="Title"/>
      </w:pPr>
      <w:bookmarkStart w:id="0" w:name="_GoBack"/>
      <w:bookmarkEnd w:id="0"/>
      <w:r>
        <w:t>HMRC - OT13100 -</w:t>
      </w:r>
      <w:ins w:id="1" w:author="Comparison" w:date="2019-10-24T23:09:00Z">
        <w:r>
          <w:t xml:space="preserve"> PRT: Expenditure:</w:t>
        </w:r>
      </w:ins>
      <w:r>
        <w:t xml:space="preserve"> Spreading Elections : Contents</w:t>
      </w:r>
    </w:p>
    <w:p w14:paraId="62197AC3" w14:textId="77777777" w:rsidR="00E02477" w:rsidRDefault="00EE6263">
      <w:r>
        <w:t>Note:</w:t>
      </w:r>
    </w:p>
    <w:p w14:paraId="0687735E" w14:textId="77777777" w:rsidR="00E02477" w:rsidRDefault="00EE6263">
      <w:r>
        <w:t>The legislation covering spreading elections ceased to have effect in relation to chargeable periods beginning after 30 June 2009.</w:t>
      </w:r>
    </w:p>
    <w:p w14:paraId="15619F8A" w14:textId="1159741A" w:rsidR="00E02477" w:rsidRDefault="00EE6263">
      <w:r>
        <w:t xml:space="preserve">OT13110    </w:t>
      </w:r>
      <w:del w:id="2" w:author="Comparison" w:date="2019-10-24T23:09:00Z">
        <w:r>
          <w:delText xml:space="preserve">PRT: Expenditure: Spreading Elections - </w:delText>
        </w:r>
      </w:del>
      <w:r>
        <w:t>Outline</w:t>
      </w:r>
    </w:p>
    <w:p w14:paraId="5D32220F" w14:textId="2FC7D6FF" w:rsidR="00E02477" w:rsidRDefault="00EE6263">
      <w:r>
        <w:t xml:space="preserve">OT13120    </w:t>
      </w:r>
      <w:del w:id="3" w:author="Comparison" w:date="2019-10-24T23:09:00Z">
        <w:r>
          <w:delText xml:space="preserve">PRT: Expenditure: Spreading Elections - </w:delText>
        </w:r>
      </w:del>
      <w:r>
        <w:t xml:space="preserve">Form of </w:t>
      </w:r>
      <w:r>
        <w:t>Election</w:t>
      </w:r>
    </w:p>
    <w:p w14:paraId="67518ABD" w14:textId="208FCE67" w:rsidR="00E02477" w:rsidRDefault="00EE6263">
      <w:r>
        <w:t xml:space="preserve">OT13130    </w:t>
      </w:r>
      <w:del w:id="4" w:author="Comparison" w:date="2019-10-24T23:09:00Z">
        <w:r>
          <w:delText xml:space="preserve">PRT: Expenditure: Spreading Elections, OTA75\SCH3\PARAS 9-10 - </w:delText>
        </w:r>
      </w:del>
      <w:r>
        <w:t>Time Limits</w:t>
      </w:r>
    </w:p>
    <w:p w14:paraId="3E446713" w14:textId="47EE101F" w:rsidR="00E02477" w:rsidRDefault="00EE6263">
      <w:r>
        <w:t xml:space="preserve">OT13140    </w:t>
      </w:r>
      <w:del w:id="5" w:author="Comparison" w:date="2019-10-24T23:09:00Z">
        <w:r>
          <w:delText xml:space="preserve">PRT: Expenditure: Spreading Elections - </w:delText>
        </w:r>
      </w:del>
      <w:r>
        <w:t>Method of Spreading</w:t>
      </w:r>
    </w:p>
    <w:p w14:paraId="61332BC0" w14:textId="12ED52C6" w:rsidR="00E02477" w:rsidRDefault="00EE6263">
      <w:r>
        <w:t xml:space="preserve">OT13150    </w:t>
      </w:r>
      <w:del w:id="6" w:author="Comparison" w:date="2019-10-24T23:09:00Z">
        <w:r>
          <w:delText>PRT: Expenditure: Sp</w:delText>
        </w:r>
        <w:r>
          <w:delText xml:space="preserve">reading Elections - </w:delText>
        </w:r>
      </w:del>
      <w:r>
        <w:t>Interaction with Oil Allowance</w:t>
      </w:r>
    </w:p>
    <w:p w14:paraId="03225B84" w14:textId="358D43C8" w:rsidR="00E02477" w:rsidRDefault="00EE6263">
      <w:r>
        <w:t xml:space="preserve">OT13160    </w:t>
      </w:r>
      <w:del w:id="7" w:author="Comparison" w:date="2019-10-24T23:09:00Z">
        <w:r>
          <w:delText xml:space="preserve">PRT: Expenditure: Spreading Elections - </w:delText>
        </w:r>
      </w:del>
      <w:r>
        <w:t>Interaction with Safeguard</w:t>
      </w:r>
    </w:p>
    <w:p w14:paraId="581D869B" w14:textId="076E1EEF" w:rsidR="00E02477" w:rsidRDefault="00EE6263">
      <w:r>
        <w:t xml:space="preserve">OT13170    </w:t>
      </w:r>
      <w:del w:id="8" w:author="Comparison" w:date="2019-10-24T23:09:00Z">
        <w:r>
          <w:delText xml:space="preserve">PRT: Expenditure: Spreading Elections - </w:delText>
        </w:r>
      </w:del>
      <w:r>
        <w:t>Interaction with Net Profit Period</w:t>
      </w:r>
    </w:p>
    <w:p w14:paraId="7FC1D63A" w14:textId="26A5710C" w:rsidR="00E02477" w:rsidRDefault="00EE6263">
      <w:r>
        <w:t xml:space="preserve">OT13180    </w:t>
      </w:r>
      <w:del w:id="9" w:author="Comparison" w:date="2019-10-24T23:09:00Z">
        <w:r>
          <w:delText>PRT: Expenditure: Spreading El</w:delText>
        </w:r>
        <w:r>
          <w:delText xml:space="preserve">ections - </w:delText>
        </w:r>
      </w:del>
      <w:r>
        <w:t>Interest</w:t>
      </w:r>
    </w:p>
    <w:p w14:paraId="4A4471D2" w14:textId="77777777" w:rsidR="00E02477" w:rsidRDefault="00EE6263">
      <w:r>
        <w:t xml:space="preserve"> Previous page</w:t>
      </w:r>
    </w:p>
    <w:p w14:paraId="3ECF5DC8" w14:textId="77777777" w:rsidR="00E02477" w:rsidRDefault="00EE6263">
      <w:r>
        <w:t xml:space="preserve"> Next page</w:t>
      </w:r>
    </w:p>
    <w:sectPr w:rsidR="00E024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B5F"/>
    <w:rsid w:val="0015074B"/>
    <w:rsid w:val="0029639D"/>
    <w:rsid w:val="00326F90"/>
    <w:rsid w:val="00393256"/>
    <w:rsid w:val="00AA1D8D"/>
    <w:rsid w:val="00B47730"/>
    <w:rsid w:val="00CB0664"/>
    <w:rsid w:val="00E02477"/>
    <w:rsid w:val="00EE6263"/>
    <w:rsid w:val="00FC693F"/>
    <w:rsid w:val="00FF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3052D0D-0952-4265-8240-EE299112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E62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2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CC86D1-6E27-4643-8298-07488C744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2019-10-24T22:09:00Z</dcterms:modified>
  <cp:category/>
</cp:coreProperties>
</file>