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B0F07" w14:textId="7FF80A83" w:rsidR="00981429" w:rsidRDefault="00B75EAA">
      <w:pPr>
        <w:pStyle w:val="Title"/>
      </w:pPr>
      <w:bookmarkStart w:id="0" w:name="_GoBack"/>
      <w:bookmarkEnd w:id="0"/>
      <w:r>
        <w:t>HMRC - OT13110 -</w:t>
      </w:r>
      <w:del w:id="1" w:author="Comparison" w:date="2019-10-25T00:00:00Z">
        <w:r>
          <w:delText xml:space="preserve"> Spreading Elections</w:delText>
        </w:r>
      </w:del>
      <w:r>
        <w:t xml:space="preserve"> - Outline</w:t>
      </w:r>
    </w:p>
    <w:p w14:paraId="0CEC4D66" w14:textId="77777777" w:rsidR="00981429" w:rsidRDefault="00B75EAA">
      <w:r>
        <w:t>The legislation covering spreading elections ceased to have effect in relation to chargeable periods beginning after 30 June 2009.</w:t>
      </w:r>
    </w:p>
    <w:p w14:paraId="6061EAF7" w14:textId="77777777" w:rsidR="00981429" w:rsidRDefault="00B75EAA">
      <w:r>
        <w:t>OTA75\Sch3\Para9 &amp; Para10</w:t>
      </w:r>
    </w:p>
    <w:p w14:paraId="277FE651" w14:textId="77777777" w:rsidR="00981429" w:rsidRDefault="00B75EAA">
      <w:r>
        <w:t xml:space="preserve">The legislation covering spreading elections ceased to have </w:t>
      </w:r>
      <w:r>
        <w:t>effect in relation to chargeable periods beginning after 30 June 2009.</w:t>
      </w:r>
    </w:p>
    <w:p w14:paraId="70B36A12" w14:textId="77777777" w:rsidR="00981429" w:rsidRDefault="00B75EAA">
      <w:r>
        <w:t>It is normal in early field life for participators to incur significant upfront expenditure, and it may take a number of periods before they break even in the field and begin to pay PRT</w:t>
      </w:r>
      <w:r>
        <w:t>. OTA75\Sch3\Para9 is intended to allow participators to spread their PRT liabilities more evenly but, because of the current profile of PRT, elections are increasingly rare. A successful election permits a participator to spread relief for ‘supplemented e</w:t>
      </w:r>
      <w:r>
        <w:t>xpenditure’ (see OT12025) over a number of chargeable periods.</w:t>
      </w:r>
    </w:p>
    <w:p w14:paraId="2DF91AAB" w14:textId="77777777" w:rsidR="00981429" w:rsidRDefault="00B75EAA">
      <w:r>
        <w:t xml:space="preserve">‘Relief for supplemented expenditure’ is defined in OTA75\Sch3\Para9(7) as the amount attributable to expenditure which qualifies for supplement, together with the associated supplement which, </w:t>
      </w:r>
      <w:r>
        <w:t>but for the election, would fall to be relieved in an assessment.</w:t>
      </w:r>
    </w:p>
    <w:p w14:paraId="4880DBC7" w14:textId="77777777" w:rsidR="00981429" w:rsidRDefault="00B75EAA">
      <w:r>
        <w:t xml:space="preserve"> Next page</w:t>
      </w:r>
    </w:p>
    <w:sectPr w:rsidR="009814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34D9"/>
    <w:rsid w:val="00915C0B"/>
    <w:rsid w:val="00981429"/>
    <w:rsid w:val="00AA1D8D"/>
    <w:rsid w:val="00B47730"/>
    <w:rsid w:val="00B75EAA"/>
    <w:rsid w:val="00CB0664"/>
    <w:rsid w:val="00EF1B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4448133-2AB6-4909-96BF-B64885316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B75EA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5E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E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1486C5-F1FC-4F4B-BCA7-73E3A6275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2019-10-24T23:00:00Z</dcterms:modified>
  <cp:category/>
</cp:coreProperties>
</file>