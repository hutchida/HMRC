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32805" w14:textId="77777777" w:rsidR="0044606B" w:rsidRDefault="009A5CB5">
      <w:pPr>
        <w:pStyle w:val="Title"/>
      </w:pPr>
      <w:bookmarkStart w:id="0" w:name="_GoBack"/>
      <w:bookmarkEnd w:id="0"/>
      <w:r>
        <w:t>HMRC - CFM95200 - Interest Restriction: Core Rules</w:t>
      </w:r>
    </w:p>
    <w:p w14:paraId="5CC302C9" w14:textId="77777777" w:rsidR="0044606B" w:rsidRDefault="009A5CB5">
      <w:r>
        <w:t>CFM95210    Core rules: summary of the rules - the company and the group</w:t>
      </w:r>
    </w:p>
    <w:p w14:paraId="404EB0FC" w14:textId="77777777" w:rsidR="0044606B" w:rsidRDefault="009A5CB5">
      <w:pPr>
        <w:rPr>
          <w:ins w:id="1" w:author="Comparison" w:date="2019-10-30T18:20:00Z"/>
        </w:rPr>
      </w:pPr>
      <w:ins w:id="2" w:author="Comparison" w:date="2019-10-30T18:20:00Z">
        <w:r>
          <w:t>CFM95220    Core rules: interest capacity, allowances and disallowances</w:t>
        </w:r>
      </w:ins>
    </w:p>
    <w:p w14:paraId="25E896D4" w14:textId="77777777" w:rsidR="0044606B" w:rsidRDefault="009A5CB5">
      <w:pPr>
        <w:rPr>
          <w:ins w:id="3" w:author="Comparison" w:date="2019-10-30T18:20:00Z"/>
        </w:rPr>
      </w:pPr>
      <w:ins w:id="4" w:author="Comparison" w:date="2019-10-30T18:20:00Z">
        <w:r>
          <w:t>CFM95230    Core rules: the fixed ratio method</w:t>
        </w:r>
      </w:ins>
    </w:p>
    <w:p w14:paraId="66EF1057" w14:textId="77777777" w:rsidR="0044606B" w:rsidRDefault="009A5CB5">
      <w:pPr>
        <w:rPr>
          <w:ins w:id="5" w:author="Comparison" w:date="2019-10-30T18:20:00Z"/>
        </w:rPr>
      </w:pPr>
      <w:ins w:id="6" w:author="Comparison" w:date="2019-10-30T18:20:00Z">
        <w:r>
          <w:t>CFM95240    Interest restriction: core rules: the group ratio method</w:t>
        </w:r>
      </w:ins>
    </w:p>
    <w:p w14:paraId="7C52C4D3" w14:textId="77777777" w:rsidR="0044606B" w:rsidRDefault="009A5CB5">
      <w:pPr>
        <w:rPr>
          <w:ins w:id="7" w:author="Comparison" w:date="2019-10-30T18:20:00Z"/>
        </w:rPr>
      </w:pPr>
      <w:ins w:id="8" w:author="Comparison" w:date="2019-10-30T18:20:00Z">
        <w:r>
          <w:t>CFM95250    Core rules: carry forward and reactivations</w:t>
        </w:r>
      </w:ins>
    </w:p>
    <w:p w14:paraId="0E55D016" w14:textId="77777777" w:rsidR="0044606B" w:rsidRDefault="009A5CB5">
      <w:pPr>
        <w:rPr>
          <w:ins w:id="9" w:author="Comparison" w:date="2019-10-30T18:20:00Z"/>
        </w:rPr>
      </w:pPr>
      <w:ins w:id="10" w:author="Comparison" w:date="2019-10-30T18:20:00Z">
        <w:r>
          <w:t>CFM95260    Interest restriction: core rules: special rules</w:t>
        </w:r>
      </w:ins>
    </w:p>
    <w:p w14:paraId="0D1C922B" w14:textId="77777777" w:rsidR="0044606B" w:rsidRDefault="009A5CB5">
      <w:pPr>
        <w:rPr>
          <w:ins w:id="11" w:author="Comparison" w:date="2019-10-30T18:20:00Z"/>
        </w:rPr>
      </w:pPr>
      <w:ins w:id="12" w:author="Comparison" w:date="2019-10-30T18:20:00Z">
        <w:r>
          <w:t>CFM95270    Interest restriction: core rules: transitional Rules</w:t>
        </w:r>
      </w:ins>
    </w:p>
    <w:p w14:paraId="1C203B9D" w14:textId="77777777" w:rsidR="0044606B" w:rsidRDefault="009A5CB5">
      <w:pPr>
        <w:rPr>
          <w:ins w:id="13" w:author="Comparison" w:date="2019-10-30T18:20:00Z"/>
        </w:rPr>
      </w:pPr>
      <w:ins w:id="14" w:author="Comparison" w:date="2019-10-30T18:20:00Z">
        <w:r>
          <w:t>CFM952</w:t>
        </w:r>
        <w:r>
          <w:t>80    Interest restriction: core rules: administration</w:t>
        </w:r>
      </w:ins>
    </w:p>
    <w:p w14:paraId="1B9BAE29" w14:textId="77777777" w:rsidR="0044606B" w:rsidRDefault="009A5CB5">
      <w:r>
        <w:t xml:space="preserve"> Previous page</w:t>
      </w:r>
    </w:p>
    <w:p w14:paraId="3E75103E" w14:textId="77777777" w:rsidR="0044606B" w:rsidRDefault="009A5CB5">
      <w:r>
        <w:t xml:space="preserve"> Next page</w:t>
      </w:r>
    </w:p>
    <w:sectPr w:rsidR="004460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606B"/>
    <w:rsid w:val="005D1ABE"/>
    <w:rsid w:val="006F6CAF"/>
    <w:rsid w:val="009A5CB5"/>
    <w:rsid w:val="00AA1D8D"/>
    <w:rsid w:val="00B47730"/>
    <w:rsid w:val="00CB0664"/>
    <w:rsid w:val="00F963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AD53B40-8D42-4F8D-B2CF-89AAE1EF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A5CB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5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C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53C1E5-BC05-490D-8298-B14D27B69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2019-10-30T18:20:00Z</dcterms:modified>
  <cp:category/>
</cp:coreProperties>
</file>