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31390" w14:textId="77777777" w:rsidR="007A75C8" w:rsidRDefault="00076B58">
      <w:pPr>
        <w:pStyle w:val="Title"/>
      </w:pPr>
      <w:bookmarkStart w:id="0" w:name="_GoBack"/>
      <w:bookmarkEnd w:id="0"/>
      <w:r>
        <w:t>HMRC - CH15500 - VAT: Retention Periods For Computer Records</w:t>
      </w:r>
    </w:p>
    <w:p w14:paraId="79923395" w14:textId="77777777" w:rsidR="007A75C8" w:rsidRDefault="00076B58">
      <w:r>
        <w:t xml:space="preserve">Records produced by a computer system do not necessarily conform to the patterns of manual systems. Where you can establish a direct relationship between the two types of record keeping </w:t>
      </w:r>
      <w:r>
        <w:t xml:space="preserve">systems, and the person applies for a concession, you should apply the minimum retention periods shown in the table at CH15400. Otherwise, you should determine the documentation necessary to provide a satisfactory audit trail and the appropriate retention </w:t>
      </w:r>
      <w:r>
        <w:t>periods.</w:t>
      </w:r>
    </w:p>
    <w:p w14:paraId="78D1C4C7" w14:textId="77777777" w:rsidR="007A75C8" w:rsidRDefault="00076B58">
      <w:r>
        <w:t>A shorter retention period must not be specified in any circumstances in which you suspect that avoidance is involved. To do so would be against HMRC’s counter-avoidance strategy.</w:t>
      </w:r>
    </w:p>
    <w:p w14:paraId="2276FB8F" w14:textId="424CA29F" w:rsidR="007A75C8" w:rsidRDefault="00076B58">
      <w:pPr>
        <w:rPr>
          <w:ins w:id="1" w:author="Comparison" w:date="2019-10-30T18:01:00Z"/>
        </w:rPr>
      </w:pPr>
      <w:r>
        <w:t>Where information is preserved on computer media, the person must b</w:t>
      </w:r>
      <w:r>
        <w:t xml:space="preserve">e able to convert the data into a satisfactory, legible form on request, see </w:t>
      </w:r>
      <w:del w:id="2" w:author="Comparison" w:date="2019-10-30T18:01:00Z">
        <w:r>
          <w:delText>CH13100 and CH13400.</w:delText>
        </w:r>
      </w:del>
      <w:ins w:id="3" w:author="Comparison" w:date="2019-10-30T18:01:00Z">
        <w:r>
          <w:t xml:space="preserve">[Records produced by a computer system do not necessarily conform to the patterns of manual systems. Where you can establish a direct relationship between the two types of record </w:t>
        </w:r>
        <w:r>
          <w:t>keeping systems, and the person applies for a concession, you should apply the minimum retention periods shown in the table at CH15400. Otherwise, you should determine the documentation necessary to provide a satisfactory audit trail and the appropriate re</w:t>
        </w:r>
        <w:r>
          <w:t>tention periods.</w:t>
        </w:r>
      </w:ins>
    </w:p>
    <w:p w14:paraId="499D5AC4" w14:textId="77777777" w:rsidR="007A75C8" w:rsidRDefault="00076B58">
      <w:pPr>
        <w:rPr>
          <w:ins w:id="4" w:author="Comparison" w:date="2019-10-30T18:01:00Z"/>
        </w:rPr>
      </w:pPr>
      <w:ins w:id="5" w:author="Comparison" w:date="2019-10-30T18:01:00Z">
        <w:r>
          <w:t>A shorter retention period must not be specified in any circumstances in which you suspect that avoidance is involved. To do so would be against HMRC’s counter-avoidance strategy.</w:t>
        </w:r>
      </w:ins>
    </w:p>
    <w:p w14:paraId="34AFE56C" w14:textId="77777777" w:rsidR="007A75C8" w:rsidRDefault="00076B58">
      <w:ins w:id="6" w:author="Comparison" w:date="2019-10-30T18:01:00Z">
        <w:r>
          <w:t>Where information is preserved on computer media, the perso</w:t>
        </w:r>
        <w:r>
          <w:t>n must be able to convert the data into a satisfactory, legible form on request, see](https://www.gov.uk/hmrc-internal-manuals/compliance-handbook/ch13100) and CH13400.</w:t>
        </w:r>
      </w:ins>
      <w:r>
        <w:t xml:space="preserve"> Accordingly, programs must be kept, or arrangements made to reconstruct data if program</w:t>
      </w:r>
      <w:r>
        <w:t>s are altered or upgraded.</w:t>
      </w:r>
    </w:p>
    <w:p w14:paraId="5B01405E" w14:textId="77777777" w:rsidR="007A75C8" w:rsidRDefault="00076B58">
      <w:r>
        <w:t>For example</w:t>
      </w:r>
    </w:p>
    <w:p w14:paraId="5A0F31B6" w14:textId="77777777" w:rsidR="007A75C8" w:rsidRDefault="00076B58">
      <w:r>
        <w:t>Josiah is currently using a program called “Records &amp; Accounts version 2” but is eagerly awaiting version 3 of the program. If the data backup from version 2 is not compatible with version 3 then Josiah will need to k</w:t>
      </w:r>
      <w:r>
        <w:t>eep the program disks for program 2 along with the data backup so that we may reconstruct the system later if needed. Alternatively, Josiah will need to make other arrangements so that he can access the data from version 2 if necessary.</w:t>
      </w:r>
    </w:p>
    <w:p w14:paraId="13F2EB9C" w14:textId="77777777" w:rsidR="007A75C8" w:rsidRDefault="00076B58">
      <w:r>
        <w:t>This guidance is su</w:t>
      </w:r>
      <w:r>
        <w:t>bject to any different requirements set out in a special scheme, see CH12400.</w:t>
      </w:r>
    </w:p>
    <w:p w14:paraId="69458700" w14:textId="77777777" w:rsidR="007A75C8" w:rsidRDefault="00076B58">
      <w:r>
        <w:t xml:space="preserve"> Previous page</w:t>
      </w:r>
    </w:p>
    <w:p w14:paraId="2B590835" w14:textId="77777777" w:rsidR="007A75C8" w:rsidRDefault="00076B58">
      <w:r>
        <w:t xml:space="preserve"> Next page</w:t>
      </w:r>
    </w:p>
    <w:sectPr w:rsidR="007A75C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6B58"/>
    <w:rsid w:val="0015074B"/>
    <w:rsid w:val="0029639D"/>
    <w:rsid w:val="00326F90"/>
    <w:rsid w:val="004D7AD2"/>
    <w:rsid w:val="006C24D5"/>
    <w:rsid w:val="007A75C8"/>
    <w:rsid w:val="00AA1D8D"/>
    <w:rsid w:val="00B47730"/>
    <w:rsid w:val="00CB0664"/>
    <w:rsid w:val="00CE11B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8940512-1CA0-4D91-BDE8-5100D0779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076B58"/>
    <w:pPr>
      <w:spacing w:after="0" w:line="240" w:lineRule="auto"/>
    </w:pPr>
  </w:style>
  <w:style w:type="paragraph" w:styleId="BalloonText">
    <w:name w:val="Balloon Text"/>
    <w:basedOn w:val="Normal"/>
    <w:link w:val="BalloonTextChar"/>
    <w:uiPriority w:val="99"/>
    <w:semiHidden/>
    <w:unhideWhenUsed/>
    <w:rsid w:val="00076B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6B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1EF4B5-BA22-4B5D-939E-81A977540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2019-10-30T18:01:00Z</dcterms:modified>
  <cp:category/>
</cp:coreProperties>
</file>