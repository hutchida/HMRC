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35BF2" w14:textId="77777777" w:rsidR="004E3E46" w:rsidRDefault="000146FB">
      <w:pPr>
        <w:pStyle w:val="Title"/>
      </w:pPr>
      <w:bookmarkStart w:id="0" w:name="_GoBack"/>
      <w:bookmarkEnd w:id="0"/>
      <w:r>
        <w:t>HMRC - CH84720 - Partnerships And SA</w:t>
      </w:r>
    </w:p>
    <w:p w14:paraId="098B0C17" w14:textId="505F6066" w:rsidR="004E3E46" w:rsidRDefault="000146FB">
      <w:r>
        <w:t xml:space="preserve">You must check the date from which these rules apply for the tax or duty you are dealing with. </w:t>
      </w:r>
      <w:del w:id="1" w:author="Comparison" w:date="2019-10-25T00:06:00Z">
        <w:r>
          <w:delText>See CH81011</w:delText>
        </w:r>
      </w:del>
      <w:ins w:id="2" w:author="Comparison" w:date="2019-10-25T00:06:00Z">
        <w:r>
          <w:t>See You must check the date from which these rules apply for the tax or duty you are dealing with. See</w:t>
        </w:r>
      </w:ins>
      <w:r>
        <w:t xml:space="preserve"> for full </w:t>
      </w:r>
      <w:r>
        <w:t>details.</w:t>
      </w:r>
    </w:p>
    <w:p w14:paraId="365B722C" w14:textId="77777777" w:rsidR="004E3E46" w:rsidRDefault="000146FB">
      <w:r>
        <w:t>Partnerships are responsible, through the nominated partner, for returning information relating to the partnership business.</w:t>
      </w:r>
    </w:p>
    <w:p w14:paraId="6D37D514" w14:textId="77777777" w:rsidR="004E3E46" w:rsidRDefault="000146FB">
      <w:r>
        <w:t>This information includes</w:t>
      </w:r>
    </w:p>
    <w:p w14:paraId="11F64AF7" w14:textId="77777777" w:rsidR="004E3E46" w:rsidRDefault="000146FB">
      <w:r>
        <w:t>the profits for any period of account</w:t>
      </w:r>
    </w:p>
    <w:p w14:paraId="30A6B262" w14:textId="77777777" w:rsidR="004E3E46" w:rsidRDefault="000146FB">
      <w:r>
        <w:t>the capital allowances claimed for that period, and</w:t>
      </w:r>
    </w:p>
    <w:p w14:paraId="06162C7A" w14:textId="77777777" w:rsidR="004E3E46" w:rsidRDefault="000146FB">
      <w:r>
        <w:t>detail</w:t>
      </w:r>
      <w:r>
        <w:t>s of the profit allocation in force for that period.</w:t>
      </w:r>
    </w:p>
    <w:p w14:paraId="1BB4F3C1" w14:textId="77777777" w:rsidR="004E3E46" w:rsidRDefault="000146FB">
      <w:r>
        <w:t>However, for the purposes of assessment and payment of tax, partnerships are not treated as a legal entity separate and distinct from the individual persons making up the partnership. Each partner is tax</w:t>
      </w:r>
      <w:r>
        <w:t>ed on a share of the partnership profits as if the partnership did not exist.</w:t>
      </w:r>
    </w:p>
    <w:p w14:paraId="07F7E5C5" w14:textId="77777777" w:rsidR="004E3E46" w:rsidRDefault="000146FB">
      <w:r>
        <w:t>This treatment applies to all partnerships including a Limited Liability Partnership (LLP) that carries on a trade or business with a view to profit. Where the LLP does not carry</w:t>
      </w:r>
      <w:r>
        <w:t xml:space="preserve"> on a trade or business with a view to profit, it will be taxed as a company or body corporate, see CH84620.</w:t>
      </w:r>
    </w:p>
    <w:p w14:paraId="4C3661F3" w14:textId="77777777" w:rsidR="004E3E46" w:rsidRDefault="000146FB">
      <w:r>
        <w:t>There are no partnership assessments under SA. Instead each partner is allocated a share of the partnership profits or losses. Those profits or los</w:t>
      </w:r>
      <w:r>
        <w:t>ses are treated as if they had arisen to the partner as a person in business.</w:t>
      </w:r>
    </w:p>
    <w:p w14:paraId="5D5887A2" w14:textId="77777777" w:rsidR="004E3E46" w:rsidRDefault="000146FB">
      <w:r>
        <w:t xml:space="preserve">The partnership is not responsible for paying the tax on the partnership profits. Each partner is solely responsible for the tax due on their share. Partners who are individuals </w:t>
      </w:r>
      <w:r>
        <w:t>will pay income tax. Partners that are companies will pay corporation tax.</w:t>
      </w:r>
    </w:p>
    <w:p w14:paraId="28584252" w14:textId="77777777" w:rsidR="004E3E46" w:rsidRDefault="000146FB">
      <w:r>
        <w:t>So, each individual partner is required to include their share of any partnership profits in their own returns of total income and in their own self assessments.</w:t>
      </w:r>
    </w:p>
    <w:p w14:paraId="5CF50FEA" w14:textId="77777777" w:rsidR="004E3E46" w:rsidRDefault="000146FB">
      <w:r>
        <w:t>For pre-SA and tran</w:t>
      </w:r>
      <w:r>
        <w:t>sitional years, see EM4825.</w:t>
      </w:r>
    </w:p>
    <w:p w14:paraId="407072D4" w14:textId="77777777" w:rsidR="004E3E46" w:rsidRDefault="000146FB">
      <w:r>
        <w:t>FA07/SCH24/PARA20</w:t>
      </w:r>
    </w:p>
    <w:p w14:paraId="34F1FB4B" w14:textId="77777777" w:rsidR="004E3E46" w:rsidRDefault="000146FB">
      <w:r>
        <w:t xml:space="preserve"> Previous page</w:t>
      </w:r>
    </w:p>
    <w:p w14:paraId="424242A3" w14:textId="77777777" w:rsidR="004E3E46" w:rsidRDefault="000146FB">
      <w:r>
        <w:t xml:space="preserve"> Next page</w:t>
      </w:r>
    </w:p>
    <w:sectPr w:rsidR="004E3E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6FB"/>
    <w:rsid w:val="00034616"/>
    <w:rsid w:val="0006063C"/>
    <w:rsid w:val="0015074B"/>
    <w:rsid w:val="0029639D"/>
    <w:rsid w:val="00326F90"/>
    <w:rsid w:val="004E3E46"/>
    <w:rsid w:val="008F6482"/>
    <w:rsid w:val="009F6C57"/>
    <w:rsid w:val="00AA1D8D"/>
    <w:rsid w:val="00B47730"/>
    <w:rsid w:val="00CB0664"/>
    <w:rsid w:val="00CB64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59BA891-61F3-4A90-A357-C329E6CE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146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6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6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ED2CE6-F4E0-4E98-813B-EAF3C2945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2019-10-24T23:06:00Z</dcterms:modified>
  <cp:category/>
</cp:coreProperties>
</file>