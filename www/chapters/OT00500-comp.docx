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127F" w14:textId="6E2A9732" w:rsidR="009662A8" w:rsidRDefault="00F613BF">
      <w:pPr>
        <w:pStyle w:val="Title"/>
      </w:pPr>
      <w:bookmarkStart w:id="0" w:name="_GoBack"/>
      <w:bookmarkEnd w:id="0"/>
      <w:r>
        <w:t xml:space="preserve">HMRC - OT00500 - Map Of New And Old Legislative References Following 2009 And 2010 Consolidation </w:t>
      </w:r>
      <w:del w:id="1" w:author="Comparison" w:date="2019-10-25T02:26:00Z">
        <w:r>
          <w:delText>Act</w:delText>
        </w:r>
      </w:del>
      <w:ins w:id="2" w:author="Comparison" w:date="2019-10-25T02:26:00Z">
        <w:r>
          <w:t>Acts</w:t>
        </w:r>
      </w:ins>
    </w:p>
    <w:p w14:paraId="700174E4" w14:textId="77777777" w:rsidR="009662A8" w:rsidRDefault="00F613BF">
      <w:r>
        <w:t xml:space="preserve">In 2009 and 2010 there were three consolidation acts. These acts bring together earlier legislation from ICTA88 and various Finance Acts. This </w:t>
      </w:r>
      <w:r>
        <w:t>manual now refers to the current legislation. The table below provides a cross reference between the manual page, the old legislation and the new legislation. Wherever possible we have left in a reference to the old legislation for the main parts of Oil Ta</w:t>
      </w:r>
      <w:r>
        <w:t>xation. We have also left the old statutory references among the ‘keywords’ to assist with a manual search.</w:t>
      </w:r>
    </w:p>
    <w:p w14:paraId="02EE381B" w14:textId="77777777" w:rsidR="009662A8" w:rsidRDefault="00F613BF">
      <w:r>
        <w:t>The consolidation acts are:</w:t>
      </w:r>
    </w:p>
    <w:p w14:paraId="07EB1F3B" w14:textId="77777777" w:rsidR="009662A8" w:rsidRDefault="00F613BF">
      <w:r>
        <w:t>Corporation Tax Act 2009 (CTA09),</w:t>
      </w:r>
    </w:p>
    <w:p w14:paraId="6219CF7C" w14:textId="77777777" w:rsidR="009662A8" w:rsidRDefault="00F613BF">
      <w:r>
        <w:t>Corporation Tax Act 2010 (CTA10),</w:t>
      </w:r>
    </w:p>
    <w:p w14:paraId="1339A999" w14:textId="77777777" w:rsidR="009662A8" w:rsidRDefault="00F613BF">
      <w:r>
        <w:t>Taxation (International and Other Provisions) Act 20</w:t>
      </w:r>
      <w:r>
        <w:t>10 (TIOPA10).</w:t>
      </w:r>
    </w:p>
    <w:p w14:paraId="262C09CE" w14:textId="77777777" w:rsidR="009662A8" w:rsidRDefault="00F613BF">
      <w:r>
        <w:t>The table is not intended to be a complete map of the changes but should be sufficient to guide you to the right part of the consolidation act covering oil and gas related legislation.</w:t>
      </w:r>
    </w:p>
    <w:p w14:paraId="0280F8A9" w14:textId="77777777" w:rsidR="009662A8" w:rsidRDefault="00F613BF">
      <w:r>
        <w:t xml:space="preserve"> Previous page</w:t>
      </w:r>
    </w:p>
    <w:sectPr w:rsidR="009662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2CD"/>
    <w:rsid w:val="0029639D"/>
    <w:rsid w:val="00326F90"/>
    <w:rsid w:val="009662A8"/>
    <w:rsid w:val="00A12D22"/>
    <w:rsid w:val="00AA1D8D"/>
    <w:rsid w:val="00B47730"/>
    <w:rsid w:val="00CB0664"/>
    <w:rsid w:val="00DC6512"/>
    <w:rsid w:val="00F613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12EA646-1261-4B4A-A199-33A832A5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613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957DC7-E749-4487-91C4-A32E1738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2019-10-25T01:26:00Z</dcterms:modified>
  <cp:category/>
</cp:coreProperties>
</file>