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CCA5F" w14:textId="77777777" w:rsidR="009D69EA" w:rsidRDefault="00094F1E">
      <w:pPr>
        <w:pStyle w:val="Title"/>
      </w:pPr>
      <w:bookmarkStart w:id="0" w:name="_GoBack"/>
      <w:bookmarkEnd w:id="0"/>
      <w:r>
        <w:t>HMRC - IPT04300 - Risks Outside The UK: Contents</w:t>
      </w:r>
    </w:p>
    <w:p w14:paraId="32EC5ECD" w14:textId="25886529" w:rsidR="009D69EA" w:rsidRDefault="00094F1E">
      <w:r>
        <w:t xml:space="preserve">IPT04310    </w:t>
      </w:r>
      <w:del w:id="1" w:author="Comparison" w:date="2019-10-24T23:26:00Z">
        <w:r>
          <w:delText xml:space="preserve">Liability of insurance contracts: Risks outside the UK: </w:delText>
        </w:r>
      </w:del>
      <w:r>
        <w:t>Legal provisions</w:t>
      </w:r>
    </w:p>
    <w:p w14:paraId="30FDB278" w14:textId="7C9DAE9B" w:rsidR="009D69EA" w:rsidRDefault="00094F1E">
      <w:r>
        <w:t xml:space="preserve">IPT04320    </w:t>
      </w:r>
      <w:del w:id="2" w:author="Comparison" w:date="2019-10-24T23:26:00Z">
        <w:r>
          <w:delText xml:space="preserve">Liability of insurance contracts: Risks outside the UK: </w:delText>
        </w:r>
      </w:del>
      <w:r>
        <w:t>Establishing the location of a risk</w:t>
      </w:r>
    </w:p>
    <w:p w14:paraId="0FB470D3" w14:textId="484072E9" w:rsidR="009D69EA" w:rsidRDefault="00094F1E">
      <w:r>
        <w:t xml:space="preserve">IPT04330    </w:t>
      </w:r>
      <w:del w:id="3" w:author="Comparison" w:date="2019-10-24T23:26:00Z">
        <w:r>
          <w:delText xml:space="preserve">Liability of insurance contracts: Risks outside the UK: </w:delText>
        </w:r>
      </w:del>
      <w:r>
        <w:t>Habitually resident</w:t>
      </w:r>
    </w:p>
    <w:p w14:paraId="18591038" w14:textId="6B851F32" w:rsidR="009D69EA" w:rsidRDefault="00094F1E">
      <w:r>
        <w:t xml:space="preserve">IPT04340    </w:t>
      </w:r>
      <w:del w:id="4" w:author="Comparison" w:date="2019-10-24T23:26:00Z">
        <w:r>
          <w:delText xml:space="preserve">Liability of insurance contracts: Risks outside the UK: </w:delText>
        </w:r>
      </w:del>
      <w:r>
        <w:t>Establishment</w:t>
      </w:r>
    </w:p>
    <w:p w14:paraId="2BCFE559" w14:textId="77777777" w:rsidR="009D69EA" w:rsidRDefault="00094F1E">
      <w:r>
        <w:t xml:space="preserve"> Previous page</w:t>
      </w:r>
    </w:p>
    <w:p w14:paraId="619E593A" w14:textId="77777777" w:rsidR="009D69EA" w:rsidRDefault="00094F1E">
      <w:r>
        <w:t xml:space="preserve"> Next page</w:t>
      </w:r>
    </w:p>
    <w:sectPr w:rsidR="009D69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4F1E"/>
    <w:rsid w:val="0015074B"/>
    <w:rsid w:val="0029639D"/>
    <w:rsid w:val="00326F90"/>
    <w:rsid w:val="007469DB"/>
    <w:rsid w:val="009D69EA"/>
    <w:rsid w:val="00AA1D8D"/>
    <w:rsid w:val="00B47730"/>
    <w:rsid w:val="00CB0664"/>
    <w:rsid w:val="00CF719F"/>
    <w:rsid w:val="00EB50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896830A-91E5-40C9-BAD5-C035E0CB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94F1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F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F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D5A111-87F4-42B9-832E-A91CAA119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2019-10-24T22:26:00Z</dcterms:modified>
  <cp:category/>
</cp:coreProperties>
</file>