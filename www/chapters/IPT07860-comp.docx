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6F1D" w14:textId="77777777" w:rsidR="00DF0EDC" w:rsidRDefault="00170BCA">
      <w:pPr>
        <w:pStyle w:val="Title"/>
      </w:pPr>
      <w:bookmarkStart w:id="0" w:name="_GoBack"/>
      <w:bookmarkEnd w:id="0"/>
      <w:r>
        <w:t>HMRC - IPT07860 - Relevant Dates For Transitional And Anti-Forestalling Provisions</w:t>
      </w:r>
    </w:p>
    <w:p w14:paraId="670957E4" w14:textId="77777777" w:rsidR="00DF0EDC" w:rsidRDefault="00170BCA">
      <w:pPr>
        <w:rPr>
          <w:ins w:id="1" w:author="Comparison" w:date="2019-10-24T23:35:00Z"/>
        </w:rPr>
      </w:pPr>
      <w:ins w:id="2" w:author="Comparison" w:date="2019-10-24T23:35:00Z">
        <w:r>
          <w:t>Relevant dates for transitional and anti-forestalling provisions</w:t>
        </w:r>
      </w:ins>
    </w:p>
    <w:p w14:paraId="6C7DB40C" w14:textId="77777777" w:rsidR="00DF0EDC" w:rsidRDefault="00170BCA">
      <w:pPr>
        <w:rPr>
          <w:ins w:id="3" w:author="Comparison" w:date="2019-10-24T23:35:00Z"/>
        </w:rPr>
      </w:pPr>
      <w:r>
        <w:t xml:space="preserve"> Previous page</w:t>
      </w:r>
    </w:p>
    <w:p w14:paraId="2D71119E" w14:textId="77777777" w:rsidR="00DF0EDC" w:rsidRDefault="00170BCA">
      <w:ins w:id="4" w:author="Comparison" w:date="2019-10-24T23:35:00Z">
        <w:r>
          <w:t xml:space="preserve"> Next page</w:t>
        </w:r>
      </w:ins>
    </w:p>
    <w:sectPr w:rsidR="00DF0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BCA"/>
    <w:rsid w:val="0029639D"/>
    <w:rsid w:val="00326F90"/>
    <w:rsid w:val="006D4351"/>
    <w:rsid w:val="007B2E21"/>
    <w:rsid w:val="00894E89"/>
    <w:rsid w:val="00AA1D8D"/>
    <w:rsid w:val="00B47730"/>
    <w:rsid w:val="00CB0664"/>
    <w:rsid w:val="00DF0E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0F34F7-CA82-4680-A564-6C12D4B2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70B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7CDF15-50F2-4448-BCC0-B5E68C53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2019-10-24T22:35:00Z</dcterms:modified>
  <cp:category/>
</cp:coreProperties>
</file>