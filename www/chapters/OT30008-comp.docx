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3F0DB" w14:textId="77777777" w:rsidR="00C609E8" w:rsidRDefault="009B01FC">
      <w:pPr>
        <w:pStyle w:val="Title"/>
      </w:pPr>
      <w:bookmarkStart w:id="0" w:name="_GoBack"/>
      <w:bookmarkEnd w:id="0"/>
      <w:r>
        <w:t>HMRC - OT30008 - Licences For Exploration And Exploitation: Contents</w:t>
      </w:r>
    </w:p>
    <w:p w14:paraId="0B7BD089" w14:textId="1271AF0A" w:rsidR="00C609E8" w:rsidRDefault="009B01FC">
      <w:r>
        <w:t xml:space="preserve">OT30010    </w:t>
      </w:r>
      <w:del w:id="1" w:author="Comparison" w:date="2019-10-30T18:19:00Z">
        <w:r>
          <w:delText xml:space="preserve">Capital Gains: </w:delText>
        </w:r>
      </w:del>
      <w:r>
        <w:t>Licences</w:t>
      </w:r>
      <w:del w:id="2" w:author="Comparison" w:date="2019-10-30T18:19:00Z">
        <w:r>
          <w:delText xml:space="preserve"> for exploration and exploitation -</w:delText>
        </w:r>
      </w:del>
      <w:ins w:id="3" w:author="Comparison" w:date="2019-10-30T18:19:00Z">
        <w:r>
          <w:t>.</w:t>
        </w:r>
      </w:ins>
      <w:r>
        <w:t xml:space="preserve"> Brief History</w:t>
      </w:r>
      <w:ins w:id="4" w:author="Comparison" w:date="2019-10-30T18:19:00Z">
        <w:r>
          <w:t>.</w:t>
        </w:r>
      </w:ins>
    </w:p>
    <w:p w14:paraId="27FBDC7B" w14:textId="2E54DACA" w:rsidR="00C609E8" w:rsidRDefault="009B01FC">
      <w:r>
        <w:t xml:space="preserve">OT30011    </w:t>
      </w:r>
      <w:del w:id="5" w:author="Comparison" w:date="2019-10-30T18:19:00Z">
        <w:r>
          <w:delText xml:space="preserve">Capital Gains: Licences for exploration and exploitation - </w:delText>
        </w:r>
      </w:del>
      <w:r>
        <w:t>Onshore Licences</w:t>
      </w:r>
    </w:p>
    <w:p w14:paraId="044623D1" w14:textId="0B74EEAF" w:rsidR="00C609E8" w:rsidRDefault="009B01FC">
      <w:r>
        <w:t xml:space="preserve">OT30012    </w:t>
      </w:r>
      <w:del w:id="6" w:author="Comparison" w:date="2019-10-30T18:19:00Z">
        <w:r>
          <w:delText xml:space="preserve">Capital Gains: Licences for exploration and exploitation - </w:delText>
        </w:r>
      </w:del>
      <w:r>
        <w:t xml:space="preserve">Offshore </w:t>
      </w:r>
      <w:del w:id="7" w:author="Comparison" w:date="2019-10-30T18:19:00Z">
        <w:r>
          <w:delText>licences</w:delText>
        </w:r>
      </w:del>
      <w:ins w:id="8" w:author="Comparison" w:date="2019-10-30T18:19:00Z">
        <w:r>
          <w:t>Licences</w:t>
        </w:r>
      </w:ins>
    </w:p>
    <w:p w14:paraId="11D8C732" w14:textId="1FF5721D" w:rsidR="00C609E8" w:rsidRDefault="009B01FC">
      <w:r>
        <w:t xml:space="preserve">OT30014    </w:t>
      </w:r>
      <w:del w:id="9" w:author="Comparison" w:date="2019-10-30T18:19:00Z">
        <w:r>
          <w:delText xml:space="preserve">Capital Gains: Licences for exploration and exploitation - </w:delText>
        </w:r>
      </w:del>
      <w:r>
        <w:t>Changes in licences</w:t>
      </w:r>
    </w:p>
    <w:p w14:paraId="445E7A78" w14:textId="26278167" w:rsidR="00C609E8" w:rsidRDefault="009B01FC">
      <w:r>
        <w:t xml:space="preserve">OT30015    </w:t>
      </w:r>
      <w:del w:id="10" w:author="Comparison" w:date="2019-10-30T18:19:00Z">
        <w:r>
          <w:delText xml:space="preserve">Capital Gains: Licences for exploration and exploitation - </w:delText>
        </w:r>
      </w:del>
      <w:r>
        <w:t>DECC consent to transfer licence</w:t>
      </w:r>
    </w:p>
    <w:p w14:paraId="778D14FF" w14:textId="77777777" w:rsidR="00C609E8" w:rsidRDefault="009B01FC">
      <w:r>
        <w:t xml:space="preserve"> Previous page</w:t>
      </w:r>
    </w:p>
    <w:p w14:paraId="7A6B7ECF" w14:textId="77777777" w:rsidR="00C609E8" w:rsidRDefault="009B01FC">
      <w:r>
        <w:t xml:space="preserve"> Next page</w:t>
      </w:r>
    </w:p>
    <w:sectPr w:rsidR="00C609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01FC"/>
    <w:rsid w:val="00AA1D8D"/>
    <w:rsid w:val="00B47730"/>
    <w:rsid w:val="00B84174"/>
    <w:rsid w:val="00C609E8"/>
    <w:rsid w:val="00CB0664"/>
    <w:rsid w:val="00F8685F"/>
    <w:rsid w:val="00F97D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B204738-C58C-45AB-B0DC-E43A118E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B01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1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81482E-A50A-4FBB-BFDA-EEE1C12BB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2019-10-30T18:19:00Z</dcterms:modified>
  <cp:category/>
</cp:coreProperties>
</file>