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817BE" w14:textId="77777777" w:rsidR="00C40171" w:rsidRDefault="00732197">
      <w:pPr>
        <w:pStyle w:val="Title"/>
      </w:pPr>
      <w:bookmarkStart w:id="0" w:name="_GoBack"/>
      <w:bookmarkEnd w:id="0"/>
      <w:r>
        <w:t>HMRC - CH84730 - Liable Partners</w:t>
      </w:r>
    </w:p>
    <w:p w14:paraId="4073B07C" w14:textId="028944F1" w:rsidR="00C40171" w:rsidRDefault="00732197">
      <w:r>
        <w:t xml:space="preserve">You must check the date from which these rules apply for the tax or duty you are dealing with. </w:t>
      </w:r>
      <w:del w:id="1" w:author="Comparison" w:date="2019-10-24T22:40:00Z">
        <w:r>
          <w:delText>See CH81011</w:delText>
        </w:r>
      </w:del>
      <w:ins w:id="2" w:author="Comparison" w:date="2019-10-24T22:40:00Z">
        <w:r>
          <w:t>See  You must check the date from which these rules apply for the tax or duty you are dealing with. See</w:t>
        </w:r>
      </w:ins>
      <w:r>
        <w:t xml:space="preserve"> for full </w:t>
      </w:r>
      <w:r>
        <w:t>details.</w:t>
      </w:r>
    </w:p>
    <w:p w14:paraId="3146646F" w14:textId="77777777" w:rsidR="00C40171" w:rsidRDefault="00732197">
      <w:r>
        <w:t>Normally it is the nominated partner who submits the partnership return. But if the partnership has not made a nomination, the notice to file the partnership return may name a particular partner.</w:t>
      </w:r>
    </w:p>
    <w:p w14:paraId="7487B290" w14:textId="77777777" w:rsidR="00C40171" w:rsidRDefault="00732197">
      <w:r>
        <w:t>The penalties for inaccuracies will apply to each p</w:t>
      </w:r>
      <w:r>
        <w:t>artner where the nominated or named partner sends us an incorrect SA partnership return.</w:t>
      </w:r>
    </w:p>
    <w:p w14:paraId="14DA4004" w14:textId="77777777" w:rsidR="00C40171" w:rsidRDefault="00732197">
      <w:r>
        <w:t>An inaccuracy in a partnership return may affect the amount of tax payable by some or all of the partners and not simply the nominated partner. Where that happens, the</w:t>
      </w:r>
      <w:r>
        <w:t xml:space="preserve"> nominated partner and those other partners will each be liable to a penalty for the inaccuracy in the partnership return. This is referred to as a ‘partner’s penalty’.</w:t>
      </w:r>
    </w:p>
    <w:p w14:paraId="13D69D1E" w14:textId="77777777" w:rsidR="00C40171" w:rsidRDefault="00732197">
      <w:r>
        <w:t>There is no question of any double counting of penalties both at partnership and indivi</w:t>
      </w:r>
      <w:r>
        <w:t>dual level. This is because the partnership as a whole is not liable to tax, and therefore a penalty, on the partnership profits.</w:t>
      </w:r>
    </w:p>
    <w:p w14:paraId="2B563C33" w14:textId="77777777" w:rsidR="00C40171" w:rsidRDefault="00732197">
      <w:r>
        <w:t>The following guidance applies to the penalty payable by the nominated partner and those ‘partners penalties’ payable by any o</w:t>
      </w:r>
      <w:r>
        <w:t>f their partners.</w:t>
      </w:r>
    </w:p>
    <w:p w14:paraId="26504220" w14:textId="67268061" w:rsidR="00C40171" w:rsidRDefault="00732197">
      <w:r>
        <w:t xml:space="preserve">The standard amount of the penalty, see </w:t>
      </w:r>
      <w:del w:id="3" w:author="Comparison" w:date="2019-10-24T22:40:00Z">
        <w:r>
          <w:delText>CH82110 onwards</w:delText>
        </w:r>
      </w:del>
      <w:ins w:id="4" w:author="Comparison" w:date="2019-10-24T22:40:00Z">
        <w:r>
          <w:t>[ You must check the date from which these rules apply for the tax or duty you are dealing with. See  You must check the date from which these rules apply for the tax or duty you are dealing with. S</w:t>
        </w:r>
        <w:r>
          <w:t>ee for full details.</w:t>
        </w:r>
      </w:ins>
    </w:p>
    <w:p w14:paraId="7005980B" w14:textId="77777777" w:rsidR="00C40171" w:rsidRDefault="00732197">
      <w:pPr>
        <w:rPr>
          <w:ins w:id="5" w:author="Comparison" w:date="2019-10-24T22:40:00Z"/>
        </w:rPr>
      </w:pPr>
      <w:ins w:id="6" w:author="Comparison" w:date="2019-10-24T22:40:00Z">
        <w:r>
          <w:t>Normally it is the nominated partner who submits the partnership return. But if the partnership has not made a nomination, the notice to file the partnership return may name a particular partner.</w:t>
        </w:r>
      </w:ins>
    </w:p>
    <w:p w14:paraId="21A6D6B5" w14:textId="77777777" w:rsidR="00C40171" w:rsidRDefault="00732197">
      <w:pPr>
        <w:rPr>
          <w:ins w:id="7" w:author="Comparison" w:date="2019-10-24T22:40:00Z"/>
        </w:rPr>
      </w:pPr>
      <w:ins w:id="8" w:author="Comparison" w:date="2019-10-24T22:40:00Z">
        <w:r>
          <w:t>The penalties for inaccuracies will app</w:t>
        </w:r>
        <w:r>
          <w:t>ly to each partner where the nominated or named partner sends us an incorrect SA partnership return.</w:t>
        </w:r>
      </w:ins>
    </w:p>
    <w:p w14:paraId="1887A936" w14:textId="77777777" w:rsidR="00C40171" w:rsidRDefault="00732197">
      <w:pPr>
        <w:rPr>
          <w:ins w:id="9" w:author="Comparison" w:date="2019-10-24T22:40:00Z"/>
        </w:rPr>
      </w:pPr>
      <w:ins w:id="10" w:author="Comparison" w:date="2019-10-24T22:40:00Z">
        <w:r>
          <w:t xml:space="preserve">An inaccuracy in a partnership return may affect the amount of tax payable by some or all of the partners and not simply the nominated partner. Where that </w:t>
        </w:r>
        <w:r>
          <w:t>happens, the nominated partner and those other partners will each be liable to a penalty for the inaccuracy in the partnership return. This is referred to as a ‘partner’s penalty’.</w:t>
        </w:r>
      </w:ins>
    </w:p>
    <w:p w14:paraId="27732CB9" w14:textId="77777777" w:rsidR="00C40171" w:rsidRDefault="00732197">
      <w:pPr>
        <w:rPr>
          <w:ins w:id="11" w:author="Comparison" w:date="2019-10-24T22:40:00Z"/>
        </w:rPr>
      </w:pPr>
      <w:ins w:id="12" w:author="Comparison" w:date="2019-10-24T22:40:00Z">
        <w:r>
          <w:t>There is no question of any double counting of penalties both at partnershi</w:t>
        </w:r>
        <w:r>
          <w:t>p and individual level. This is because the partnership as a whole is not liable to tax, and therefore a penalty, on the partnership profits.</w:t>
        </w:r>
      </w:ins>
    </w:p>
    <w:p w14:paraId="08878037" w14:textId="77777777" w:rsidR="00C40171" w:rsidRDefault="00732197">
      <w:pPr>
        <w:rPr>
          <w:ins w:id="13" w:author="Comparison" w:date="2019-10-24T22:40:00Z"/>
        </w:rPr>
      </w:pPr>
      <w:ins w:id="14" w:author="Comparison" w:date="2019-10-24T22:40:00Z">
        <w:r>
          <w:lastRenderedPageBreak/>
          <w:t>The following guidance applies to the penalty payable by the nominated partner and those ‘partners penalties’ paya</w:t>
        </w:r>
        <w:r>
          <w:t>ble by any of their partners.</w:t>
        </w:r>
      </w:ins>
    </w:p>
    <w:p w14:paraId="514E6AA3" w14:textId="77777777" w:rsidR="00C40171" w:rsidRDefault="00732197">
      <w:pPr>
        <w:rPr>
          <w:ins w:id="15" w:author="Comparison" w:date="2019-10-24T22:40:00Z"/>
        </w:rPr>
      </w:pPr>
      <w:ins w:id="16" w:author="Comparison" w:date="2019-10-24T22:40:00Z">
        <w:r>
          <w:t>The standard amount of the penalty, see](https://www.gov.uk/hmrc-internal-manuals/compliance-handbook/ch82110) onwards</w:t>
        </w:r>
      </w:ins>
    </w:p>
    <w:p w14:paraId="485DD2F2" w14:textId="4B17F73C" w:rsidR="00C40171" w:rsidRDefault="00732197">
      <w:pPr>
        <w:rPr>
          <w:ins w:id="17" w:author="Comparison" w:date="2019-10-24T22:40:00Z"/>
        </w:rPr>
      </w:pPr>
      <w:r>
        <w:t xml:space="preserve">Potential lost revenue, see </w:t>
      </w:r>
      <w:del w:id="18" w:author="Comparison" w:date="2019-10-24T22:40:00Z">
        <w:r>
          <w:delText>CH82150</w:delText>
        </w:r>
      </w:del>
      <w:ins w:id="19" w:author="Comparison" w:date="2019-10-24T22:40:00Z">
        <w:r>
          <w:t xml:space="preserve">[ You must check the date from which these rules apply for the tax or duty you </w:t>
        </w:r>
        <w:r>
          <w:t>are dealing with. See  You must check the date from which these rules apply for the tax or duty you are dealing with. See for full details.</w:t>
        </w:r>
      </w:ins>
    </w:p>
    <w:p w14:paraId="52725EB0" w14:textId="77777777" w:rsidR="00C40171" w:rsidRDefault="00732197">
      <w:pPr>
        <w:rPr>
          <w:ins w:id="20" w:author="Comparison" w:date="2019-10-24T22:40:00Z"/>
        </w:rPr>
      </w:pPr>
      <w:ins w:id="21" w:author="Comparison" w:date="2019-10-24T22:40:00Z">
        <w:r>
          <w:t>Normally it is the nominated partner who submits the partnership return. But if the partnership has not made a nomin</w:t>
        </w:r>
        <w:r>
          <w:t>ation, the notice to file the partnership return may name a particular partner.</w:t>
        </w:r>
      </w:ins>
    </w:p>
    <w:p w14:paraId="08A75870" w14:textId="77777777" w:rsidR="00C40171" w:rsidRDefault="00732197">
      <w:pPr>
        <w:rPr>
          <w:ins w:id="22" w:author="Comparison" w:date="2019-10-24T22:40:00Z"/>
        </w:rPr>
      </w:pPr>
      <w:ins w:id="23" w:author="Comparison" w:date="2019-10-24T22:40:00Z">
        <w:r>
          <w:t>The penalties for inaccuracies will apply to each partner where the nominated or named partner sends us an incorrect SA partnership return.</w:t>
        </w:r>
      </w:ins>
    </w:p>
    <w:p w14:paraId="16F873A4" w14:textId="77777777" w:rsidR="00C40171" w:rsidRDefault="00732197">
      <w:pPr>
        <w:rPr>
          <w:ins w:id="24" w:author="Comparison" w:date="2019-10-24T22:40:00Z"/>
        </w:rPr>
      </w:pPr>
      <w:ins w:id="25" w:author="Comparison" w:date="2019-10-24T22:40:00Z">
        <w:r>
          <w:t>An inaccuracy in a partnership retur</w:t>
        </w:r>
        <w:r>
          <w:t>n may affect the amount of tax payable by some or all of the partners and not simply the nominated partner. Where that happens, the nominated partner and those other partners will each be liable to a penalty for the inaccuracy in the partnership return. Th</w:t>
        </w:r>
        <w:r>
          <w:t>is is referred to as a ‘partner’s penalty’.</w:t>
        </w:r>
      </w:ins>
    </w:p>
    <w:p w14:paraId="547921D6" w14:textId="77777777" w:rsidR="00C40171" w:rsidRDefault="00732197">
      <w:pPr>
        <w:rPr>
          <w:ins w:id="26" w:author="Comparison" w:date="2019-10-24T22:40:00Z"/>
        </w:rPr>
      </w:pPr>
      <w:ins w:id="27" w:author="Comparison" w:date="2019-10-24T22:40:00Z">
        <w:r>
          <w:t>There is no question of any double counting of penalties both at partnership and individual level. This is because the partnership as a whole is not liable to tax, and therefore a penalty, on the partnership prof</w:t>
        </w:r>
        <w:r>
          <w:t>its.</w:t>
        </w:r>
      </w:ins>
    </w:p>
    <w:p w14:paraId="4613DE9E" w14:textId="77777777" w:rsidR="00C40171" w:rsidRDefault="00732197">
      <w:pPr>
        <w:rPr>
          <w:ins w:id="28" w:author="Comparison" w:date="2019-10-24T22:40:00Z"/>
        </w:rPr>
      </w:pPr>
      <w:ins w:id="29" w:author="Comparison" w:date="2019-10-24T22:40:00Z">
        <w:r>
          <w:t>The following guidance applies to the penalty payable by the nominated partner and those ‘partners penalties’ payable by any of their partners.</w:t>
        </w:r>
      </w:ins>
    </w:p>
    <w:p w14:paraId="03501F01" w14:textId="77777777" w:rsidR="00C40171" w:rsidRDefault="00732197">
      <w:pPr>
        <w:rPr>
          <w:ins w:id="30" w:author="Comparison" w:date="2019-10-24T22:40:00Z"/>
        </w:rPr>
      </w:pPr>
      <w:ins w:id="31" w:author="Comparison" w:date="2019-10-24T22:40:00Z">
        <w:r>
          <w:t xml:space="preserve">The standard amount of the penalty, see [ You must check the date from which these rules apply for the tax </w:t>
        </w:r>
        <w:r>
          <w:t>or duty you are dealing with. See  You must check the date from which these rules apply for the tax or duty you are dealing with. See for full details.</w:t>
        </w:r>
      </w:ins>
    </w:p>
    <w:p w14:paraId="33C22768" w14:textId="77777777" w:rsidR="00C40171" w:rsidRDefault="00732197">
      <w:pPr>
        <w:rPr>
          <w:ins w:id="32" w:author="Comparison" w:date="2019-10-24T22:40:00Z"/>
        </w:rPr>
      </w:pPr>
      <w:ins w:id="33" w:author="Comparison" w:date="2019-10-24T22:40:00Z">
        <w:r>
          <w:t xml:space="preserve">Normally it is the nominated partner who submits the partnership return. But if the partnership has not </w:t>
        </w:r>
        <w:r>
          <w:t>made a nomination, the notice to file the partnership return may name a particular partner.</w:t>
        </w:r>
      </w:ins>
    </w:p>
    <w:p w14:paraId="3A6E838C" w14:textId="77777777" w:rsidR="00C40171" w:rsidRDefault="00732197">
      <w:pPr>
        <w:rPr>
          <w:ins w:id="34" w:author="Comparison" w:date="2019-10-24T22:40:00Z"/>
        </w:rPr>
      </w:pPr>
      <w:ins w:id="35" w:author="Comparison" w:date="2019-10-24T22:40:00Z">
        <w:r>
          <w:t>The penalties for inaccuracies will apply to each partner where the nominated or named partner sends us an incorrect SA partnership return.</w:t>
        </w:r>
      </w:ins>
    </w:p>
    <w:p w14:paraId="3CB95645" w14:textId="77777777" w:rsidR="00C40171" w:rsidRDefault="00732197">
      <w:pPr>
        <w:rPr>
          <w:ins w:id="36" w:author="Comparison" w:date="2019-10-24T22:40:00Z"/>
        </w:rPr>
      </w:pPr>
      <w:ins w:id="37" w:author="Comparison" w:date="2019-10-24T22:40:00Z">
        <w:r>
          <w:t>An inaccuracy in a partn</w:t>
        </w:r>
        <w:r>
          <w:t>ership return may affect the amount of tax payable by some or all of the partners and not simply the nominated partner. Where that happens, the nominated partner and those other partners will each be liable to a penalty for the inaccuracy in the partnershi</w:t>
        </w:r>
        <w:r>
          <w:t>p return. This is referred to as a ‘partner’s penalty’.</w:t>
        </w:r>
      </w:ins>
    </w:p>
    <w:p w14:paraId="2D2F68B0" w14:textId="77777777" w:rsidR="00C40171" w:rsidRDefault="00732197">
      <w:pPr>
        <w:rPr>
          <w:ins w:id="38" w:author="Comparison" w:date="2019-10-24T22:40:00Z"/>
        </w:rPr>
      </w:pPr>
      <w:ins w:id="39" w:author="Comparison" w:date="2019-10-24T22:40:00Z">
        <w:r>
          <w:t>There is no question of any double counting of penalties both at partnership and individual level. This is because the partnership as a whole is not liable to tax, and therefore a penalty, on the part</w:t>
        </w:r>
        <w:r>
          <w:t>nership profits.</w:t>
        </w:r>
      </w:ins>
    </w:p>
    <w:p w14:paraId="0ECFF6B1" w14:textId="77777777" w:rsidR="00C40171" w:rsidRDefault="00732197">
      <w:pPr>
        <w:rPr>
          <w:ins w:id="40" w:author="Comparison" w:date="2019-10-24T22:40:00Z"/>
        </w:rPr>
      </w:pPr>
      <w:ins w:id="41" w:author="Comparison" w:date="2019-10-24T22:40:00Z">
        <w:r>
          <w:t>The following guidance applies to the penalty payable by the nominated partner and those ‘partners penalties’ payable by any of their partners.</w:t>
        </w:r>
      </w:ins>
    </w:p>
    <w:p w14:paraId="5B37941B" w14:textId="77777777" w:rsidR="00C40171" w:rsidRDefault="00732197">
      <w:pPr>
        <w:rPr>
          <w:ins w:id="42" w:author="Comparison" w:date="2019-10-24T22:40:00Z"/>
        </w:rPr>
      </w:pPr>
      <w:ins w:id="43" w:author="Comparison" w:date="2019-10-24T22:40:00Z">
        <w:r>
          <w:t>The standard amount of the penalty, see](https://www.gov.uk/hmrc-internal-manuals/compliance-ha</w:t>
        </w:r>
        <w:r>
          <w:t>ndbook/ch82110) onwards</w:t>
        </w:r>
      </w:ins>
    </w:p>
    <w:p w14:paraId="7E39A54C" w14:textId="77777777" w:rsidR="00C40171" w:rsidRDefault="00732197">
      <w:ins w:id="44" w:author="Comparison" w:date="2019-10-24T22:40:00Z">
        <w:r>
          <w:t>Potential lost revenue, see](https://www.gov.uk/hmrc-internal-manuals/compliance-handbook/ch82150)</w:t>
        </w:r>
      </w:ins>
      <w:r>
        <w:t xml:space="preserve"> onwards</w:t>
      </w:r>
    </w:p>
    <w:p w14:paraId="04875E7B" w14:textId="77777777" w:rsidR="00C40171" w:rsidRDefault="00732197">
      <w:r>
        <w:t>Multiple inaccuracies, see CH82250</w:t>
      </w:r>
    </w:p>
    <w:p w14:paraId="5840508D" w14:textId="77777777" w:rsidR="00C40171" w:rsidRDefault="00732197">
      <w:r>
        <w:t>Losses, see CH82300</w:t>
      </w:r>
    </w:p>
    <w:p w14:paraId="365F1015" w14:textId="77777777" w:rsidR="00C40171" w:rsidRDefault="00732197">
      <w:r>
        <w:t>Delayed tax, see CH82380</w:t>
      </w:r>
    </w:p>
    <w:p w14:paraId="77F8CDD1" w14:textId="77777777" w:rsidR="00C40171" w:rsidRDefault="00732197">
      <w:r>
        <w:t>Reduction for disclosure, see CH82400</w:t>
      </w:r>
    </w:p>
    <w:p w14:paraId="1EFCC31D" w14:textId="77777777" w:rsidR="00C40171" w:rsidRDefault="00732197">
      <w:r>
        <w:t>Special reductions, see CH82490</w:t>
      </w:r>
    </w:p>
    <w:p w14:paraId="61D5F07F" w14:textId="77777777" w:rsidR="00C40171" w:rsidRDefault="00732197">
      <w:r>
        <w:t>Interaction with other penalties, see CH84950</w:t>
      </w:r>
    </w:p>
    <w:p w14:paraId="6778247B" w14:textId="77777777" w:rsidR="00C40171" w:rsidRDefault="00732197">
      <w:r>
        <w:t>Penalty assessments and suspension, see CH83000</w:t>
      </w:r>
    </w:p>
    <w:p w14:paraId="071C758D" w14:textId="77777777" w:rsidR="00C40171" w:rsidRDefault="00732197">
      <w:r>
        <w:t>Officers of companies, see CH84600.</w:t>
      </w:r>
    </w:p>
    <w:p w14:paraId="69D66728" w14:textId="77777777" w:rsidR="00C40171" w:rsidRDefault="00732197">
      <w:r>
        <w:t>FA07/SCH24/PARA20</w:t>
      </w:r>
    </w:p>
    <w:p w14:paraId="61404791" w14:textId="77777777" w:rsidR="00C40171" w:rsidRDefault="00732197">
      <w:r>
        <w:t xml:space="preserve"> Previous page</w:t>
      </w:r>
    </w:p>
    <w:p w14:paraId="7A065DF0" w14:textId="77777777" w:rsidR="00C40171" w:rsidRDefault="00732197">
      <w:r>
        <w:t xml:space="preserve"> Next page</w:t>
      </w:r>
    </w:p>
    <w:sectPr w:rsidR="00C4017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484F"/>
    <w:rsid w:val="0015074B"/>
    <w:rsid w:val="0029639D"/>
    <w:rsid w:val="00326F90"/>
    <w:rsid w:val="00732197"/>
    <w:rsid w:val="00AA1D8D"/>
    <w:rsid w:val="00B47730"/>
    <w:rsid w:val="00C11531"/>
    <w:rsid w:val="00C40171"/>
    <w:rsid w:val="00CB0664"/>
    <w:rsid w:val="00EF543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F1A97B8-A465-4B9C-9C38-B1BBC1E69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32197"/>
    <w:pPr>
      <w:spacing w:after="0" w:line="240" w:lineRule="auto"/>
    </w:pPr>
  </w:style>
  <w:style w:type="paragraph" w:styleId="BalloonText">
    <w:name w:val="Balloon Text"/>
    <w:basedOn w:val="Normal"/>
    <w:link w:val="BalloonTextChar"/>
    <w:uiPriority w:val="99"/>
    <w:semiHidden/>
    <w:unhideWhenUsed/>
    <w:rsid w:val="007321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21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187568-4826-4007-A16C-86AF933D8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2019-10-24T21:40:00Z</dcterms:modified>
  <cp:category/>
</cp:coreProperties>
</file>