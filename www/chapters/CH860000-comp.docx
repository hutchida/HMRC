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BE405" w14:textId="77777777" w:rsidR="0049223F" w:rsidRDefault="000E5391">
      <w:pPr>
        <w:pStyle w:val="Title"/>
      </w:pPr>
      <w:bookmarkStart w:id="0" w:name="_GoBack"/>
      <w:bookmarkEnd w:id="0"/>
      <w:r>
        <w:t>HMRC - CH860000 - Reporting Poor Agent Behaviour</w:t>
      </w:r>
    </w:p>
    <w:p w14:paraId="03A7669E" w14:textId="77777777" w:rsidR="0049223F" w:rsidRDefault="000E5391">
      <w:r>
        <w:t xml:space="preserve">The Agent Operational Guidance sets out, from CH830000 to CH855000 inclusive, guidance on what might be deemed ‘poor agent behaviour’. Further guidance, at CH880000+, covers what might be </w:t>
      </w:r>
      <w:r>
        <w:t>considered as ‘Dishonest conduct’.</w:t>
      </w:r>
    </w:p>
    <w:p w14:paraId="481863DC" w14:textId="77777777" w:rsidR="0049223F" w:rsidRDefault="000E5391">
      <w:r>
        <w:t>Reports of poor agent behaviour must be</w:t>
      </w:r>
    </w:p>
    <w:p w14:paraId="6ABBCC0E" w14:textId="77777777" w:rsidR="0049223F" w:rsidRDefault="000E5391">
      <w:r>
        <w:t>objective</w:t>
      </w:r>
    </w:p>
    <w:p w14:paraId="41902CD2" w14:textId="77777777" w:rsidR="0049223F" w:rsidRDefault="000E5391">
      <w:r>
        <w:t>factual</w:t>
      </w:r>
    </w:p>
    <w:p w14:paraId="5314582B" w14:textId="77777777" w:rsidR="0049223F" w:rsidRDefault="000E5391">
      <w:r>
        <w:t>reasonable</w:t>
      </w:r>
    </w:p>
    <w:p w14:paraId="4E874854" w14:textId="77777777" w:rsidR="0049223F" w:rsidRDefault="000E5391">
      <w:r>
        <w:t>balanced</w:t>
      </w:r>
    </w:p>
    <w:p w14:paraId="36EEAF22" w14:textId="77777777" w:rsidR="0049223F" w:rsidRDefault="000E5391">
      <w:r>
        <w:t>proportionate.</w:t>
      </w:r>
    </w:p>
    <w:p w14:paraId="7DC18569" w14:textId="0E11CDC2" w:rsidR="0049223F" w:rsidRDefault="000E5391">
      <w:r>
        <w:t xml:space="preserve">In any case where you encounter agent behaviour that you believe falls into these categories , you must make a referral to the </w:t>
      </w:r>
      <w:del w:id="1" w:author="Comparison" w:date="2019-10-30T18:06:00Z">
        <w:r>
          <w:delText>(</w:delText>
        </w:r>
        <w:r>
          <w:delText xml:space="preserve">This content has been withheld because of exemptions in the Freedom of Information Act 2000) </w:delText>
        </w:r>
      </w:del>
      <w:ins w:id="2" w:author="Comparison" w:date="2019-10-30T18:06:00Z">
        <w:r>
          <w:t>[</w:t>
        </w:r>
        <w:r>
          <w:t>The Agent Operational Guidance sets out, from CH830000 to CH855000 inclusive, guidance on what might be deemed ‘poor agent behaviour’. Further guidance, at CH880000+, covers what might be considered as ‘Dishonest conduct’</w:t>
        </w:r>
      </w:ins>
      <w:r>
        <w:t>.</w:t>
      </w:r>
    </w:p>
    <w:p w14:paraId="04281A17" w14:textId="77777777" w:rsidR="0049223F" w:rsidRDefault="000E5391">
      <w:pPr>
        <w:rPr>
          <w:ins w:id="3" w:author="Comparison" w:date="2019-10-30T18:06:00Z"/>
        </w:rPr>
      </w:pPr>
      <w:ins w:id="4" w:author="Comparison" w:date="2019-10-30T18:06:00Z">
        <w:r>
          <w:t>Reports of poor agent behaviour m</w:t>
        </w:r>
        <w:r>
          <w:t>ust be</w:t>
        </w:r>
      </w:ins>
    </w:p>
    <w:p w14:paraId="117D8B19" w14:textId="77777777" w:rsidR="0049223F" w:rsidRDefault="000E5391">
      <w:pPr>
        <w:rPr>
          <w:ins w:id="5" w:author="Comparison" w:date="2019-10-30T18:06:00Z"/>
        </w:rPr>
      </w:pPr>
      <w:ins w:id="6" w:author="Comparison" w:date="2019-10-30T18:06:00Z">
        <w:r>
          <w:t>objective</w:t>
        </w:r>
      </w:ins>
    </w:p>
    <w:p w14:paraId="184DEE0A" w14:textId="77777777" w:rsidR="0049223F" w:rsidRDefault="000E5391">
      <w:pPr>
        <w:rPr>
          <w:ins w:id="7" w:author="Comparison" w:date="2019-10-30T18:06:00Z"/>
        </w:rPr>
      </w:pPr>
      <w:ins w:id="8" w:author="Comparison" w:date="2019-10-30T18:06:00Z">
        <w:r>
          <w:t>factual</w:t>
        </w:r>
      </w:ins>
    </w:p>
    <w:p w14:paraId="00B1B2B4" w14:textId="77777777" w:rsidR="0049223F" w:rsidRDefault="000E5391">
      <w:pPr>
        <w:rPr>
          <w:ins w:id="9" w:author="Comparison" w:date="2019-10-30T18:06:00Z"/>
        </w:rPr>
      </w:pPr>
      <w:ins w:id="10" w:author="Comparison" w:date="2019-10-30T18:06:00Z">
        <w:r>
          <w:t>reasonable</w:t>
        </w:r>
      </w:ins>
    </w:p>
    <w:p w14:paraId="3C21584A" w14:textId="77777777" w:rsidR="0049223F" w:rsidRDefault="000E5391">
      <w:pPr>
        <w:rPr>
          <w:ins w:id="11" w:author="Comparison" w:date="2019-10-30T18:06:00Z"/>
        </w:rPr>
      </w:pPr>
      <w:ins w:id="12" w:author="Comparison" w:date="2019-10-30T18:06:00Z">
        <w:r>
          <w:t>balanced</w:t>
        </w:r>
      </w:ins>
    </w:p>
    <w:p w14:paraId="6644F1DD" w14:textId="77777777" w:rsidR="0049223F" w:rsidRDefault="000E5391">
      <w:pPr>
        <w:rPr>
          <w:ins w:id="13" w:author="Comparison" w:date="2019-10-30T18:06:00Z"/>
        </w:rPr>
      </w:pPr>
      <w:ins w:id="14" w:author="Comparison" w:date="2019-10-30T18:06:00Z">
        <w:r>
          <w:t>proportionate.</w:t>
        </w:r>
      </w:ins>
    </w:p>
    <w:p w14:paraId="7DFF8E90" w14:textId="77777777" w:rsidR="0049223F" w:rsidRDefault="000E5391">
      <w:pPr>
        <w:rPr>
          <w:ins w:id="15" w:author="Comparison" w:date="2019-10-30T18:06:00Z"/>
        </w:rPr>
      </w:pPr>
      <w:ins w:id="16" w:author="Comparison" w:date="2019-10-30T18:06:00Z">
        <w:r>
          <w:t>In any case where you encounter agent behaviour that you believe falls into these categories , you must make a referral to the](mailto:7821989@internal.hmrc.gov.uk) .</w:t>
        </w:r>
      </w:ins>
    </w:p>
    <w:p w14:paraId="500D1E00" w14:textId="77777777" w:rsidR="0049223F" w:rsidRDefault="000E5391">
      <w:r>
        <w:t>You must only include factual</w:t>
      </w:r>
      <w:r>
        <w:t xml:space="preserve"> data when you make a report of poor agent behaviour to ensure compliance with Data Protection Act (DPA) requirements. Factual and objective information is the key to successful risk analysis.</w:t>
      </w:r>
    </w:p>
    <w:p w14:paraId="2244D139" w14:textId="77777777" w:rsidR="0049223F" w:rsidRDefault="000E5391">
      <w:r>
        <w:lastRenderedPageBreak/>
        <w:t>Personal or subjective comments have the potential to cause rep</w:t>
      </w:r>
      <w:r>
        <w:t>utational damage to HMRC if a DPA or Freedom of Information Act (FoIA) request is made. Personal or subjective comments are not helpful in supporting the agent and HMRC relationship in future business.</w:t>
      </w:r>
    </w:p>
    <w:p w14:paraId="451B4EC6" w14:textId="77777777" w:rsidR="0049223F" w:rsidRDefault="000E5391">
      <w:r>
        <w:t xml:space="preserve">(This content has been withheld because of exemptions </w:t>
      </w:r>
      <w:r>
        <w:t>in the Freedom of Information Act 2000)</w:t>
      </w:r>
    </w:p>
    <w:p w14:paraId="43A9DE51" w14:textId="77777777" w:rsidR="0049223F" w:rsidRDefault="000E5391">
      <w:r>
        <w:t>Where the agent’s poor behaviour amounts to misconduct, see CH860200 for guidance on public interest disclosures.</w:t>
      </w:r>
    </w:p>
    <w:p w14:paraId="66C2A1D7" w14:textId="77777777" w:rsidR="0049223F" w:rsidRDefault="000E5391">
      <w:r>
        <w:t xml:space="preserve"> Previous page</w:t>
      </w:r>
    </w:p>
    <w:p w14:paraId="53C79BD5" w14:textId="77777777" w:rsidR="0049223F" w:rsidRDefault="000E5391">
      <w:r>
        <w:t xml:space="preserve"> Next page</w:t>
      </w:r>
    </w:p>
    <w:sectPr w:rsidR="004922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391"/>
    <w:rsid w:val="0015074B"/>
    <w:rsid w:val="0029639D"/>
    <w:rsid w:val="00326F90"/>
    <w:rsid w:val="0049223F"/>
    <w:rsid w:val="004C4DF1"/>
    <w:rsid w:val="00777983"/>
    <w:rsid w:val="00AA1D8D"/>
    <w:rsid w:val="00B47730"/>
    <w:rsid w:val="00CB0664"/>
    <w:rsid w:val="00D277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9A42E2C-9468-422B-A037-93C20426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E539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5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3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516A5C-0E79-43E6-A321-4457612CC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2019-10-30T18:06:00Z</dcterms:modified>
  <cp:category/>
</cp:coreProperties>
</file>