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98D99" w14:textId="0B46D9C2" w:rsidR="00E96AA2" w:rsidRDefault="001C3DB5">
      <w:pPr>
        <w:pStyle w:val="Title"/>
      </w:pPr>
      <w:bookmarkStart w:id="0" w:name="_GoBack"/>
      <w:bookmarkEnd w:id="0"/>
      <w:r>
        <w:t xml:space="preserve">HMRC - OT05302 - </w:t>
      </w:r>
      <w:ins w:id="1" w:author="Comparison" w:date="2019-10-25T00:15:00Z">
        <w:r>
          <w:t xml:space="preserve">Valuation </w:t>
        </w:r>
      </w:ins>
      <w:r>
        <w:t xml:space="preserve">Methods </w:t>
      </w:r>
      <w:del w:id="2" w:author="Comparison" w:date="2019-10-25T00:15:00Z">
        <w:r>
          <w:delText>- Dependence</w:delText>
        </w:r>
      </w:del>
      <w:ins w:id="3" w:author="Comparison" w:date="2019-10-25T00:15:00Z">
        <w:r>
          <w:t>Depend</w:t>
        </w:r>
      </w:ins>
      <w:r>
        <w:t xml:space="preserve"> Upon</w:t>
      </w:r>
      <w:ins w:id="4" w:author="Comparison" w:date="2019-10-25T00:15:00Z">
        <w:r>
          <w:t xml:space="preserve"> The</w:t>
        </w:r>
      </w:ins>
      <w:r>
        <w:t xml:space="preserve"> Kind Of Oil Being Valued</w:t>
      </w:r>
    </w:p>
    <w:p w14:paraId="2469F0D7" w14:textId="77777777" w:rsidR="00E96AA2" w:rsidRDefault="001C3DB5">
      <w:r>
        <w:t xml:space="preserve">Each kind of oil disposed of non-arm’s length (or appropriated) is valued separately. (Note that “oil” is defined in OTA75\S1(1)*; this definition is much wider than the </w:t>
      </w:r>
      <w:r>
        <w:t>normal usage of the word “oil” as used in the context of the phrase “North Sea Oil”).</w:t>
      </w:r>
    </w:p>
    <w:p w14:paraId="0F491BCF" w14:textId="77777777" w:rsidR="00E96AA2" w:rsidRDefault="001C3DB5">
      <w:r>
        <w:t>The first major distinction is between oil (in the commonly understood sense) and gas (called “light gases” for tax purposes).</w:t>
      </w:r>
    </w:p>
    <w:p w14:paraId="02BC946B" w14:textId="77777777" w:rsidR="00E96AA2" w:rsidRDefault="001C3DB5">
      <w:r>
        <w:t>“Light gases” are defined in OTA75\S12 as o</w:t>
      </w:r>
      <w:r>
        <w:t>il consisting of gas of which the largest component by volume over any chargeable period, measured at 15 degrees centigrade and one atmosphere, is methane or ethane or a combination of those gases. This definition covers most gas which needs to be valued a</w:t>
      </w:r>
      <w:r>
        <w:t>part from LPG and perhaps some raw gas. Following the amendments to S2(5) and Sch3 made by FA94, light gases are valued on a different basis to other kinds of oil (see OT05375 to OT05425).</w:t>
      </w:r>
    </w:p>
    <w:p w14:paraId="17967389" w14:textId="77777777" w:rsidR="00E96AA2" w:rsidRDefault="001C3DB5">
      <w:r>
        <w:t>Oil that is not light gas is then divided into different kinds of o</w:t>
      </w:r>
      <w:r>
        <w:t>il. A “kind of oil” is a recognised blend from different fields such as Brent or Forties, oil from a single or group of fields such as Statfjord or Alba, a recognised product such as butane or propane, or a condensate from a specified terminal such as Brae</w:t>
      </w:r>
      <w:r>
        <w:t>foot Bay.</w:t>
      </w:r>
    </w:p>
    <w:p w14:paraId="01DB1E20" w14:textId="77777777" w:rsidR="00E96AA2" w:rsidRDefault="001C3DB5">
      <w:r>
        <w:t>For practical purposes of calculation, these kinds of oil are divided in two categories based upon whether they have widely commercially available published price assessment or not.</w:t>
      </w:r>
    </w:p>
    <w:p w14:paraId="4E1F6374" w14:textId="77777777" w:rsidR="00E96AA2" w:rsidRDefault="001C3DB5">
      <w:r>
        <w:t>Footnote:</w:t>
      </w:r>
    </w:p>
    <w:p w14:paraId="25372AF7" w14:textId="77777777" w:rsidR="00E96AA2" w:rsidRDefault="001C3DB5">
      <w:r>
        <w:t>S1(1)…; and in this Part of this Act “oil” means any s</w:t>
      </w:r>
      <w:r>
        <w:t>ubstance so won or capable of being so won other than methane gas won in the course of operations for making and keeping mines safe.</w:t>
      </w:r>
    </w:p>
    <w:p w14:paraId="50781DB2" w14:textId="77777777" w:rsidR="00E96AA2" w:rsidRDefault="001C3DB5">
      <w:r>
        <w:t xml:space="preserve"> Next page</w:t>
      </w:r>
    </w:p>
    <w:sectPr w:rsidR="00E96A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DB5"/>
    <w:rsid w:val="001D5838"/>
    <w:rsid w:val="0029639D"/>
    <w:rsid w:val="00326F90"/>
    <w:rsid w:val="00AA1D8D"/>
    <w:rsid w:val="00B47730"/>
    <w:rsid w:val="00C06119"/>
    <w:rsid w:val="00CB0664"/>
    <w:rsid w:val="00CE30B2"/>
    <w:rsid w:val="00E96A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F76CF5B-136B-4A6A-9707-76BFF5CA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C3DB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D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D1BFD7-A6D4-41F6-84CC-9A04C08BA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2019-10-24T23:15:00Z</dcterms:modified>
  <cp:category/>
</cp:coreProperties>
</file>