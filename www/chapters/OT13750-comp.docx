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FC773" w14:textId="77777777" w:rsidR="005A287D" w:rsidRDefault="00A62848">
      <w:pPr>
        <w:pStyle w:val="Title"/>
      </w:pPr>
      <w:bookmarkStart w:id="0" w:name="_GoBack"/>
      <w:bookmarkEnd w:id="0"/>
      <w:r>
        <w:t>HMRC - OT13750 - PRT: Non Field</w:t>
      </w:r>
      <w:ins w:id="1" w:author="Comparison" w:date="2019-10-30T17:41:00Z">
        <w:r>
          <w:t xml:space="preserve"> Expenditure: Contents</w:t>
        </w:r>
      </w:ins>
    </w:p>
    <w:p w14:paraId="7C53736C" w14:textId="75BC1F0D" w:rsidR="005A287D" w:rsidRDefault="00A62848">
      <w:r>
        <w:t xml:space="preserve">OT13760    </w:t>
      </w:r>
      <w:del w:id="2" w:author="Comparison" w:date="2019-10-30T17:41:00Z">
        <w:r>
          <w:delText>PRT: non-field expenditure - outline</w:delText>
        </w:r>
      </w:del>
      <w:ins w:id="3" w:author="Comparison" w:date="2019-10-30T17:41:00Z">
        <w:r>
          <w:t>Outline</w:t>
        </w:r>
      </w:ins>
    </w:p>
    <w:p w14:paraId="287FDEC3" w14:textId="4D003ADF" w:rsidR="005A287D" w:rsidRDefault="00A62848">
      <w:r>
        <w:t xml:space="preserve">OT13775    </w:t>
      </w:r>
      <w:del w:id="4" w:author="Comparison" w:date="2019-10-30T17:41:00Z">
        <w:r>
          <w:delText>PRT: non-field expenditure - claims</w:delText>
        </w:r>
      </w:del>
      <w:ins w:id="5" w:author="Comparison" w:date="2019-10-30T17:41:00Z">
        <w:r>
          <w:t>Claims</w:t>
        </w:r>
      </w:ins>
    </w:p>
    <w:p w14:paraId="4C91A14D" w14:textId="3DCC099C" w:rsidR="005A287D" w:rsidRDefault="00A62848">
      <w:r>
        <w:t xml:space="preserve">OT13790    </w:t>
      </w:r>
      <w:del w:id="6" w:author="Comparison" w:date="2019-10-30T17:41:00Z">
        <w:r>
          <w:delText>PRT: non-field expenditure - prevention</w:delText>
        </w:r>
      </w:del>
      <w:ins w:id="7" w:author="Comparison" w:date="2019-10-30T17:41:00Z">
        <w:r>
          <w:t>Prevention</w:t>
        </w:r>
      </w:ins>
      <w:r>
        <w:t xml:space="preserve"> of </w:t>
      </w:r>
      <w:del w:id="8" w:author="Comparison" w:date="2019-10-30T17:41:00Z">
        <w:r>
          <w:delText>double allowance</w:delText>
        </w:r>
      </w:del>
      <w:ins w:id="9" w:author="Comparison" w:date="2019-10-30T17:41:00Z">
        <w:r>
          <w:t>Double Allowance</w:t>
        </w:r>
      </w:ins>
    </w:p>
    <w:p w14:paraId="09E5E53C" w14:textId="57998880" w:rsidR="005A287D" w:rsidRDefault="00A62848">
      <w:r>
        <w:t xml:space="preserve">OT13810    </w:t>
      </w:r>
      <w:del w:id="10" w:author="Comparison" w:date="2019-10-30T17:41:00Z">
        <w:r>
          <w:delText xml:space="preserve">PRT: non-field expenditure - </w:delText>
        </w:r>
        <w:r>
          <w:delText>associated company claims</w:delText>
        </w:r>
      </w:del>
      <w:ins w:id="11" w:author="Comparison" w:date="2019-10-30T17:41:00Z">
        <w:r>
          <w:t>Associated Company Claims</w:t>
        </w:r>
      </w:ins>
    </w:p>
    <w:p w14:paraId="5397F59A" w14:textId="4089A97E" w:rsidR="005A287D" w:rsidRDefault="00A62848">
      <w:r>
        <w:t xml:space="preserve">OT13825    </w:t>
      </w:r>
      <w:del w:id="12" w:author="Comparison" w:date="2019-10-30T17:41:00Z">
        <w:r>
          <w:delText>PRT: non-field expenditure - acquisition</w:delText>
        </w:r>
      </w:del>
      <w:ins w:id="13" w:author="Comparison" w:date="2019-10-30T17:41:00Z">
        <w:r>
          <w:t>Acquisition</w:t>
        </w:r>
      </w:ins>
      <w:r>
        <w:t xml:space="preserve"> of </w:t>
      </w:r>
      <w:del w:id="14" w:author="Comparison" w:date="2019-10-30T17:41:00Z">
        <w:r>
          <w:delText>interests</w:delText>
        </w:r>
      </w:del>
      <w:ins w:id="15" w:author="Comparison" w:date="2019-10-30T17:41:00Z">
        <w:r>
          <w:t>Interests</w:t>
        </w:r>
      </w:ins>
      <w:r>
        <w:t xml:space="preserve"> in </w:t>
      </w:r>
      <w:del w:id="16" w:author="Comparison" w:date="2019-10-30T17:41:00Z">
        <w:r>
          <w:delText>producing fields</w:delText>
        </w:r>
      </w:del>
      <w:ins w:id="17" w:author="Comparison" w:date="2019-10-30T17:41:00Z">
        <w:r>
          <w:t>Producing Fields</w:t>
        </w:r>
      </w:ins>
    </w:p>
    <w:p w14:paraId="07B607BD" w14:textId="0E14920F" w:rsidR="005A287D" w:rsidRDefault="00A62848">
      <w:r>
        <w:t xml:space="preserve">OT13840    </w:t>
      </w:r>
      <w:del w:id="18" w:author="Comparison" w:date="2019-10-30T17:41:00Z">
        <w:r>
          <w:delText>PRT: non-field expenditure - treatment</w:delText>
        </w:r>
      </w:del>
      <w:ins w:id="19" w:author="Comparison" w:date="2019-10-30T17:41:00Z">
        <w:r>
          <w:t>Treatment</w:t>
        </w:r>
      </w:ins>
      <w:r>
        <w:t xml:space="preserve"> of </w:t>
      </w:r>
      <w:del w:id="20" w:author="Comparison" w:date="2019-10-30T17:41:00Z">
        <w:r>
          <w:delText>long-term assets</w:delText>
        </w:r>
      </w:del>
      <w:ins w:id="21" w:author="Comparison" w:date="2019-10-30T17:41:00Z">
        <w:r>
          <w:t>'Long-Term Assets'</w:t>
        </w:r>
      </w:ins>
    </w:p>
    <w:p w14:paraId="6D539BA0" w14:textId="4633FEB9" w:rsidR="005A287D" w:rsidRDefault="00A62848">
      <w:r>
        <w:t xml:space="preserve">OT13850    </w:t>
      </w:r>
      <w:del w:id="22" w:author="Comparison" w:date="2019-10-30T17:41:00Z">
        <w:r>
          <w:delText>PRT: non-field expenditure - receipts, pre</w:delText>
        </w:r>
      </w:del>
      <w:ins w:id="23" w:author="Comparison" w:date="2019-10-30T17:41:00Z">
        <w:r>
          <w:t>Receipts, Pre</w:t>
        </w:r>
      </w:ins>
      <w:r>
        <w:t xml:space="preserve"> 16 March 1983</w:t>
      </w:r>
    </w:p>
    <w:p w14:paraId="3B862B48" w14:textId="53BFDEAA" w:rsidR="005A287D" w:rsidRDefault="00A62848">
      <w:r>
        <w:t xml:space="preserve">OT13860    </w:t>
      </w:r>
      <w:del w:id="24" w:author="Comparison" w:date="2019-10-30T17:41:00Z">
        <w:r>
          <w:delText>PRT: non-field expenditure - receipts, post</w:delText>
        </w:r>
      </w:del>
      <w:ins w:id="25" w:author="Comparison" w:date="2019-10-30T17:41:00Z">
        <w:r>
          <w:t>Receipts, Post</w:t>
        </w:r>
      </w:ins>
      <w:r>
        <w:t xml:space="preserve"> 15 March 1983</w:t>
      </w:r>
    </w:p>
    <w:p w14:paraId="25374133" w14:textId="02CE0956" w:rsidR="005A287D" w:rsidRDefault="00A62848">
      <w:r>
        <w:t xml:space="preserve">OT13875    </w:t>
      </w:r>
      <w:del w:id="26" w:author="Comparison" w:date="2019-10-30T17:41:00Z">
        <w:r>
          <w:delText>PRT: non-field expenditure - bottom hole contributions</w:delText>
        </w:r>
      </w:del>
      <w:ins w:id="27" w:author="Comparison" w:date="2019-10-30T17:41:00Z">
        <w:r>
          <w:t>'Bottom Hole Contributions'</w:t>
        </w:r>
      </w:ins>
    </w:p>
    <w:p w14:paraId="53CD0569" w14:textId="3548D919" w:rsidR="005A287D" w:rsidRDefault="00A62848">
      <w:r>
        <w:t xml:space="preserve">OT13900    </w:t>
      </w:r>
      <w:del w:id="28" w:author="Comparison" w:date="2019-10-30T17:41:00Z">
        <w:r>
          <w:delText>PRT: non-field expenditure - receipts: extended production tests</w:delText>
        </w:r>
      </w:del>
      <w:ins w:id="29" w:author="Comparison" w:date="2019-10-30T17:41:00Z">
        <w:r>
          <w:t>Receipts: Extended Production Tests</w:t>
        </w:r>
      </w:ins>
    </w:p>
    <w:p w14:paraId="7B557CB6" w14:textId="46BD580B" w:rsidR="005A287D" w:rsidRDefault="00A62848">
      <w:r>
        <w:t xml:space="preserve">OT13910    </w:t>
      </w:r>
      <w:del w:id="30" w:author="Comparison" w:date="2019-10-30T17:41:00Z">
        <w:r>
          <w:delText>PRT: non-field expenditure - disallowable</w:delText>
        </w:r>
        <w:r>
          <w:delText xml:space="preserve"> expenditure</w:delText>
        </w:r>
      </w:del>
      <w:ins w:id="31" w:author="Comparison" w:date="2019-10-30T17:41:00Z">
        <w:r>
          <w:t>Disallowable Expenditure</w:t>
        </w:r>
      </w:ins>
    </w:p>
    <w:p w14:paraId="199E3DB8" w14:textId="68E7852C" w:rsidR="005A287D" w:rsidRDefault="00A62848">
      <w:r>
        <w:t xml:space="preserve">OT13925    </w:t>
      </w:r>
      <w:del w:id="32" w:author="Comparison" w:date="2019-10-30T17:41:00Z">
        <w:r>
          <w:delText>PRT: non-field expenditure - non-arm's length expenditure</w:delText>
        </w:r>
      </w:del>
      <w:ins w:id="33" w:author="Comparison" w:date="2019-10-30T17:41:00Z">
        <w:r>
          <w:t>Non-Arm's Length Expendit</w:t>
        </w:r>
        <w:r>
          <w:t>ure</w:t>
        </w:r>
      </w:ins>
    </w:p>
    <w:p w14:paraId="66B26906" w14:textId="14ECC766" w:rsidR="005A287D" w:rsidRDefault="00A62848">
      <w:r>
        <w:t xml:space="preserve">OT13940    </w:t>
      </w:r>
      <w:del w:id="34" w:author="Comparison" w:date="2019-10-30T17:41:00Z">
        <w:r>
          <w:delText>PRT: non-field expenditure - designated area</w:delText>
        </w:r>
      </w:del>
      <w:ins w:id="35" w:author="Comparison" w:date="2019-10-30T17:41:00Z">
        <w:r>
          <w:t>Designated Area</w:t>
        </w:r>
      </w:ins>
    </w:p>
    <w:p w14:paraId="5AAA426F" w14:textId="77777777" w:rsidR="003D4991" w:rsidRDefault="00A62848">
      <w:pPr>
        <w:rPr>
          <w:del w:id="36" w:author="Comparison" w:date="2019-10-30T17:41:00Z"/>
        </w:rPr>
      </w:pPr>
      <w:del w:id="37" w:author="Comparison" w:date="2019-10-30T17:41:00Z">
        <w:r>
          <w:delText>OT13950    PRT: non-field expenditure - abortive exploration expenditure: basic conditions</w:delText>
        </w:r>
      </w:del>
    </w:p>
    <w:p w14:paraId="6573F953" w14:textId="77777777" w:rsidR="005A287D" w:rsidRDefault="00A62848">
      <w:pPr>
        <w:rPr>
          <w:ins w:id="38" w:author="Comparison" w:date="2019-10-30T17:41:00Z"/>
        </w:rPr>
      </w:pPr>
      <w:ins w:id="39" w:author="Comparison" w:date="2019-10-30T17:41:00Z">
        <w:r>
          <w:t>OT13950    Abortive Exploration Expenditure: Basic Conditions</w:t>
        </w:r>
      </w:ins>
    </w:p>
    <w:p w14:paraId="2D30BF71" w14:textId="5A6737A3" w:rsidR="005A287D" w:rsidRDefault="00A62848">
      <w:r>
        <w:t xml:space="preserve">OT13960    </w:t>
      </w:r>
      <w:del w:id="40" w:author="Comparison" w:date="2019-10-30T17:41:00Z">
        <w:r>
          <w:delText>Non-field expend</w:delText>
        </w:r>
        <w:r>
          <w:delText>iture - abortive exploration expenditure</w:delText>
        </w:r>
      </w:del>
      <w:ins w:id="41" w:author="Comparison" w:date="2019-10-30T17:41:00Z">
        <w:r>
          <w:t>Abortive Exploration Expenditure</w:t>
        </w:r>
      </w:ins>
      <w:r>
        <w:t xml:space="preserve">: 'Is not, and is </w:t>
      </w:r>
      <w:del w:id="42" w:author="Comparison" w:date="2019-10-30T17:41:00Z">
        <w:r>
          <w:delText>unlikely</w:delText>
        </w:r>
      </w:del>
      <w:ins w:id="43" w:author="Comparison" w:date="2019-10-30T17:41:00Z">
        <w:r>
          <w:t>Unlikely</w:t>
        </w:r>
      </w:ins>
      <w:r>
        <w:t xml:space="preserve"> to </w:t>
      </w:r>
      <w:del w:id="44" w:author="Comparison" w:date="2019-10-30T17:41:00Z">
        <w:r>
          <w:delText>become allowable</w:delText>
        </w:r>
      </w:del>
      <w:ins w:id="45" w:author="Comparison" w:date="2019-10-30T17:41:00Z">
        <w:r>
          <w:t>Become Allowable</w:t>
        </w:r>
      </w:ins>
      <w:r>
        <w:t xml:space="preserve"> for a </w:t>
      </w:r>
      <w:del w:id="46" w:author="Comparison" w:date="2019-10-30T17:41:00Z">
        <w:r>
          <w:delText>field'</w:delText>
        </w:r>
      </w:del>
      <w:ins w:id="47" w:author="Comparison" w:date="2019-10-30T17:41:00Z">
        <w:r>
          <w:t>Field'</w:t>
        </w:r>
      </w:ins>
    </w:p>
    <w:p w14:paraId="422D272B" w14:textId="38B77A06" w:rsidR="005A287D" w:rsidRDefault="00A62848">
      <w:r>
        <w:t xml:space="preserve">OT13975    </w:t>
      </w:r>
      <w:del w:id="48" w:author="Comparison" w:date="2019-10-30T17:41:00Z">
        <w:r>
          <w:delText>Non-field expenditure - exploration</w:delText>
        </w:r>
      </w:del>
      <w:ins w:id="49" w:author="Comparison" w:date="2019-10-30T17:41:00Z">
        <w:r>
          <w:t>Exploration</w:t>
        </w:r>
      </w:ins>
      <w:r>
        <w:t xml:space="preserve"> and </w:t>
      </w:r>
      <w:del w:id="50" w:author="Comparison" w:date="2019-10-30T17:41:00Z">
        <w:r>
          <w:delText>appraisal expenditure: basic conditions</w:delText>
        </w:r>
      </w:del>
      <w:ins w:id="51" w:author="Comparison" w:date="2019-10-30T17:41:00Z">
        <w:r>
          <w:t>Appraisal Expenditure: Basic Cond</w:t>
        </w:r>
        <w:r>
          <w:t>itions</w:t>
        </w:r>
      </w:ins>
    </w:p>
    <w:p w14:paraId="594483A5" w14:textId="757FF525" w:rsidR="005A287D" w:rsidRDefault="00A62848">
      <w:r>
        <w:lastRenderedPageBreak/>
        <w:t xml:space="preserve">OT13990    </w:t>
      </w:r>
      <w:del w:id="52" w:author="Comparison" w:date="2019-10-30T17:41:00Z">
        <w:r>
          <w:delText>PRT: non-field expenditure - exploration</w:delText>
        </w:r>
      </w:del>
      <w:ins w:id="53" w:author="Comparison" w:date="2019-10-30T17:41:00Z">
        <w:r>
          <w:t>Exploration</w:t>
        </w:r>
      </w:ins>
      <w:r>
        <w:t xml:space="preserve"> and </w:t>
      </w:r>
      <w:del w:id="54" w:author="Comparison" w:date="2019-10-30T17:41:00Z">
        <w:r>
          <w:delText>appraisal</w:delText>
        </w:r>
        <w:r>
          <w:delText xml:space="preserve"> expenditure: expenditure</w:delText>
        </w:r>
      </w:del>
      <w:ins w:id="55" w:author="Comparison" w:date="2019-10-30T17:41:00Z">
        <w:r>
          <w:t>Appraisal Expenditure: Expenditure</w:t>
        </w:r>
      </w:ins>
      <w:r>
        <w:t xml:space="preserve"> not </w:t>
      </w:r>
      <w:del w:id="56" w:author="Comparison" w:date="2019-10-30T17:41:00Z">
        <w:r>
          <w:delText>related</w:delText>
        </w:r>
      </w:del>
      <w:ins w:id="57" w:author="Comparison" w:date="2019-10-30T17:41:00Z">
        <w:r>
          <w:t>Related</w:t>
        </w:r>
      </w:ins>
      <w:r>
        <w:t xml:space="preserve"> to a </w:t>
      </w:r>
      <w:del w:id="58" w:author="Comparison" w:date="2019-10-30T17:41:00Z">
        <w:r>
          <w:delText>field</w:delText>
        </w:r>
      </w:del>
      <w:ins w:id="59" w:author="Comparison" w:date="2019-10-30T17:41:00Z">
        <w:r>
          <w:t>Field</w:t>
        </w:r>
      </w:ins>
    </w:p>
    <w:p w14:paraId="347B47C7" w14:textId="546D87C3" w:rsidR="005A287D" w:rsidRDefault="00A62848">
      <w:r>
        <w:t xml:space="preserve">OT14000    </w:t>
      </w:r>
      <w:del w:id="60" w:author="Comparison" w:date="2019-10-30T17:41:00Z">
        <w:r>
          <w:delText>PRT: non-field expenditure - exploration</w:delText>
        </w:r>
      </w:del>
      <w:ins w:id="61" w:author="Comparison" w:date="2019-10-30T17:41:00Z">
        <w:r>
          <w:t>Exploration</w:t>
        </w:r>
      </w:ins>
      <w:r>
        <w:t xml:space="preserve"> and </w:t>
      </w:r>
      <w:del w:id="62" w:author="Comparison" w:date="2019-10-30T17:41:00Z">
        <w:r>
          <w:delText>appraisal expenditure: searching</w:delText>
        </w:r>
      </w:del>
      <w:ins w:id="63" w:author="Comparison" w:date="2019-10-30T17:41:00Z">
        <w:r>
          <w:t>Appraisal Expenditure: Searching</w:t>
        </w:r>
      </w:ins>
      <w:r>
        <w:t xml:space="preserve"> and </w:t>
      </w:r>
      <w:del w:id="64" w:author="Comparison" w:date="2019-10-30T17:41:00Z">
        <w:r>
          <w:delText>ascertaining</w:delText>
        </w:r>
      </w:del>
      <w:ins w:id="65" w:author="Comparison" w:date="2019-10-30T17:41:00Z">
        <w:r>
          <w:t>Ascertaining</w:t>
        </w:r>
      </w:ins>
    </w:p>
    <w:p w14:paraId="787D7A47" w14:textId="17F92B8F" w:rsidR="005A287D" w:rsidRDefault="00A62848">
      <w:r>
        <w:t xml:space="preserve">OT14010    </w:t>
      </w:r>
      <w:del w:id="66" w:author="Comparison" w:date="2019-10-30T17:41:00Z">
        <w:r>
          <w:delText>PRT: non-field expenditure: exploration</w:delText>
        </w:r>
      </w:del>
      <w:ins w:id="67" w:author="Comparison" w:date="2019-10-30T17:41:00Z">
        <w:r>
          <w:t>Exploration</w:t>
        </w:r>
      </w:ins>
      <w:r>
        <w:t xml:space="preserve"> and </w:t>
      </w:r>
      <w:del w:id="68" w:author="Comparison" w:date="2019-10-30T17:41:00Z">
        <w:r>
          <w:delText>appraisal expenditure: licence payments</w:delText>
        </w:r>
      </w:del>
      <w:ins w:id="69" w:author="Comparison" w:date="2019-10-30T17:41:00Z">
        <w:r>
          <w:t>Appraisal Expenditure: Licence Payments</w:t>
        </w:r>
      </w:ins>
    </w:p>
    <w:p w14:paraId="00C8DF99" w14:textId="641B63A6" w:rsidR="005A287D" w:rsidRDefault="00A62848">
      <w:r>
        <w:t xml:space="preserve">OT14025    </w:t>
      </w:r>
      <w:del w:id="70" w:author="Comparison" w:date="2019-10-30T17:41:00Z">
        <w:r>
          <w:delText>PRT: non-field expenditure: exploration</w:delText>
        </w:r>
      </w:del>
      <w:ins w:id="71" w:author="Comparison" w:date="2019-10-30T17:41:00Z">
        <w:r>
          <w:t>Explorati</w:t>
        </w:r>
        <w:r>
          <w:t>on</w:t>
        </w:r>
      </w:ins>
      <w:r>
        <w:t xml:space="preserve"> and </w:t>
      </w:r>
      <w:del w:id="72" w:author="Comparison" w:date="2019-10-30T17:41:00Z">
        <w:r>
          <w:delText>appraisal expenditure: onshore expenditure</w:delText>
        </w:r>
      </w:del>
      <w:ins w:id="73" w:author="Comparison" w:date="2019-10-30T17:41:00Z">
        <w:r>
          <w:t>Appraisal Expenditure: Onshore Expenditure</w:t>
        </w:r>
      </w:ins>
    </w:p>
    <w:p w14:paraId="35368FFA" w14:textId="3FDDEB68" w:rsidR="005A287D" w:rsidRDefault="00A62848">
      <w:r>
        <w:t xml:space="preserve">OT14040    </w:t>
      </w:r>
      <w:del w:id="74" w:author="Comparison" w:date="2019-10-30T17:41:00Z">
        <w:r>
          <w:delText>PRT: non-field expenditure: exploration</w:delText>
        </w:r>
      </w:del>
      <w:ins w:id="75" w:author="Comparison" w:date="2019-10-30T17:41:00Z">
        <w:r>
          <w:t>Exploration</w:t>
        </w:r>
      </w:ins>
      <w:r>
        <w:t xml:space="preserve"> and </w:t>
      </w:r>
      <w:del w:id="76" w:author="Comparison" w:date="2019-10-30T17:41:00Z">
        <w:r>
          <w:delText>appraisal expenditure: transitional provisions: outline</w:delText>
        </w:r>
      </w:del>
      <w:ins w:id="77" w:author="Comparison" w:date="2019-10-30T17:41:00Z">
        <w:r>
          <w:t>Appraisal Expenditure: Transitional Provisions: Outline</w:t>
        </w:r>
      </w:ins>
    </w:p>
    <w:p w14:paraId="3F9CD105" w14:textId="77777777" w:rsidR="003D4991" w:rsidRDefault="00A62848">
      <w:pPr>
        <w:rPr>
          <w:del w:id="78" w:author="Comparison" w:date="2019-10-30T17:41:00Z"/>
        </w:rPr>
      </w:pPr>
      <w:del w:id="79" w:author="Comparison" w:date="2019-10-30T17:41:00Z">
        <w:r>
          <w:delText>OT14050    PRT: non-field expenditure: exploration an</w:delText>
        </w:r>
        <w:r>
          <w:delText>d appraisal expenditure: transitional provisions: committed expenditure</w:delText>
        </w:r>
      </w:del>
    </w:p>
    <w:p w14:paraId="7E0B774B" w14:textId="77777777" w:rsidR="003D4991" w:rsidRDefault="00A62848">
      <w:pPr>
        <w:rPr>
          <w:del w:id="80" w:author="Comparison" w:date="2019-10-30T17:41:00Z"/>
        </w:rPr>
      </w:pPr>
      <w:del w:id="81" w:author="Comparison" w:date="2019-10-30T17:41:00Z">
        <w:r>
          <w:delText>OT14060    PRT: non-field expenditure - exploration and appraisal expenditure: transitional provisions: supplementary relief</w:delText>
        </w:r>
      </w:del>
    </w:p>
    <w:p w14:paraId="093E47C9" w14:textId="77777777" w:rsidR="005A287D" w:rsidRDefault="00A62848">
      <w:pPr>
        <w:rPr>
          <w:ins w:id="82" w:author="Comparison" w:date="2019-10-30T17:41:00Z"/>
        </w:rPr>
      </w:pPr>
      <w:ins w:id="83" w:author="Comparison" w:date="2019-10-30T17:41:00Z">
        <w:r>
          <w:t>OT14050    Exploration and Appraisal Expenditure: Transitional Provisions: Committed Expenditure</w:t>
        </w:r>
      </w:ins>
    </w:p>
    <w:p w14:paraId="3554A075" w14:textId="77777777" w:rsidR="005A287D" w:rsidRDefault="00A62848">
      <w:pPr>
        <w:rPr>
          <w:ins w:id="84" w:author="Comparison" w:date="2019-10-30T17:41:00Z"/>
        </w:rPr>
      </w:pPr>
      <w:ins w:id="85" w:author="Comparison" w:date="2019-10-30T17:41:00Z">
        <w:r>
          <w:t>OT14060    Exploration and</w:t>
        </w:r>
        <w:r>
          <w:t xml:space="preserve"> Appraisal Expenditure: Transitional Provisions: Supplementary Relief</w:t>
        </w:r>
      </w:ins>
    </w:p>
    <w:p w14:paraId="0A9C6DB4" w14:textId="40408345" w:rsidR="005A287D" w:rsidRDefault="00A62848">
      <w:r>
        <w:t xml:space="preserve">OT14080    </w:t>
      </w:r>
      <w:del w:id="86" w:author="Comparison" w:date="2019-10-30T17:41:00Z">
        <w:r>
          <w:delText>PRT: non-field expenditure - exploration and app</w:delText>
        </w:r>
        <w:r>
          <w:delText>raisal expenditure: transitional provisions - interaction</w:delText>
        </w:r>
      </w:del>
      <w:ins w:id="87" w:author="Comparison" w:date="2019-10-30T17:41:00Z">
        <w:r>
          <w:t>Exploration And Appraisal Expenditure: Transitional Provisions: Interaction</w:t>
        </w:r>
      </w:ins>
      <w:r>
        <w:t xml:space="preserve"> of FA93\S188 </w:t>
      </w:r>
      <w:del w:id="88" w:author="Comparison" w:date="2019-10-30T17:41:00Z">
        <w:r>
          <w:delText>and</w:delText>
        </w:r>
      </w:del>
      <w:ins w:id="89" w:author="Comparison" w:date="2019-10-30T17:41:00Z">
        <w:r>
          <w:t>&amp;</w:t>
        </w:r>
      </w:ins>
      <w:r>
        <w:t xml:space="preserve"> S189</w:t>
      </w:r>
    </w:p>
    <w:p w14:paraId="2E294F45" w14:textId="05F8C330" w:rsidR="005A287D" w:rsidRDefault="00A62848">
      <w:r>
        <w:t xml:space="preserve">OT14100    </w:t>
      </w:r>
      <w:del w:id="90" w:author="Comparison" w:date="2019-10-30T17:41:00Z">
        <w:r>
          <w:delText>PRT: non-field expenditure - research expenditure: outline</w:delText>
        </w:r>
      </w:del>
      <w:ins w:id="91" w:author="Comparison" w:date="2019-10-30T17:41:00Z">
        <w:r>
          <w:t>Research Expenditure: Outline</w:t>
        </w:r>
      </w:ins>
    </w:p>
    <w:p w14:paraId="01D2E718" w14:textId="3364C91A" w:rsidR="005A287D" w:rsidRDefault="00A62848">
      <w:r>
        <w:t xml:space="preserve">OT14125    </w:t>
      </w:r>
      <w:del w:id="92" w:author="Comparison" w:date="2019-10-30T17:41:00Z">
        <w:r>
          <w:delText>PRT: non-field expenditure - research expenditure: basic conditions</w:delText>
        </w:r>
      </w:del>
      <w:ins w:id="93" w:author="Comparison" w:date="2019-10-30T17:41:00Z">
        <w:r>
          <w:t>Research Expenditure: Basic</w:t>
        </w:r>
        <w:r>
          <w:t xml:space="preserve"> Conditions</w:t>
        </w:r>
      </w:ins>
    </w:p>
    <w:p w14:paraId="3C83BAEB" w14:textId="77777777" w:rsidR="003D4991" w:rsidRDefault="00A62848">
      <w:pPr>
        <w:rPr>
          <w:del w:id="94" w:author="Comparison" w:date="2019-10-30T17:41:00Z"/>
        </w:rPr>
      </w:pPr>
      <w:del w:id="95" w:author="Comparison" w:date="2019-10-30T17:41:00Z">
        <w:r>
          <w:delText>OT14140    PRT: non-field e</w:delText>
        </w:r>
        <w:r>
          <w:delText>xpenditure - research expenditure: associated companies</w:delText>
        </w:r>
      </w:del>
    </w:p>
    <w:p w14:paraId="12F83776" w14:textId="77777777" w:rsidR="005A287D" w:rsidRDefault="00A62848">
      <w:pPr>
        <w:rPr>
          <w:ins w:id="96" w:author="Comparison" w:date="2019-10-30T17:41:00Z"/>
        </w:rPr>
      </w:pPr>
      <w:ins w:id="97" w:author="Comparison" w:date="2019-10-30T17:41:00Z">
        <w:r>
          <w:t>OT14140    Research Expenditure: Associated Companies</w:t>
        </w:r>
      </w:ins>
    </w:p>
    <w:p w14:paraId="57745A62" w14:textId="77777777" w:rsidR="005A287D" w:rsidRDefault="00A62848">
      <w:r>
        <w:t xml:space="preserve"> Previous page</w:t>
      </w:r>
    </w:p>
    <w:p w14:paraId="25BC56C1" w14:textId="77777777" w:rsidR="005A287D" w:rsidRDefault="00A62848">
      <w:r>
        <w:t xml:space="preserve"> Next page</w:t>
      </w:r>
    </w:p>
    <w:sectPr w:rsidR="005A28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991"/>
    <w:rsid w:val="005A287D"/>
    <w:rsid w:val="009B74A7"/>
    <w:rsid w:val="00A62848"/>
    <w:rsid w:val="00AA1D8D"/>
    <w:rsid w:val="00B47730"/>
    <w:rsid w:val="00B81F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DE42F77-1E31-46BA-89F6-4F9DA641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628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B64FDF-F613-4C5C-BE2D-F8A63550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2019-10-30T17:42:00Z</dcterms:modified>
  <cp:category/>
</cp:coreProperties>
</file>