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66FB" w14:textId="77777777" w:rsidR="006134A4" w:rsidRDefault="00F5601C">
      <w:pPr>
        <w:pStyle w:val="Title"/>
      </w:pPr>
      <w:bookmarkStart w:id="0" w:name="_GoBack"/>
      <w:bookmarkEnd w:id="0"/>
      <w:r>
        <w:t>HMRC - CTM92795 - CTSA: Very Large Companies</w:t>
      </w:r>
    </w:p>
    <w:p w14:paraId="64658B3D" w14:textId="77777777" w:rsidR="006134A4" w:rsidRDefault="00F5601C">
      <w:r>
        <w:t>CTM92800    Quarterly instalments: very large companies</w:t>
      </w:r>
    </w:p>
    <w:p w14:paraId="269B9E45" w14:textId="77777777" w:rsidR="006134A4" w:rsidRDefault="00F5601C">
      <w:r>
        <w:t>CTM92805    Due dates - 12 month accounting period</w:t>
      </w:r>
    </w:p>
    <w:p w14:paraId="3B138140" w14:textId="77777777" w:rsidR="006134A4" w:rsidRDefault="00F5601C">
      <w:r>
        <w:t>CTM92810    Due dates - 12 month accounting period- example</w:t>
      </w:r>
    </w:p>
    <w:p w14:paraId="76525953" w14:textId="77777777" w:rsidR="006134A4" w:rsidRDefault="00F5601C">
      <w:r>
        <w:t xml:space="preserve">CTM92815    Due dates - </w:t>
      </w:r>
      <w:r>
        <w:t>accounting period less than 12 months</w:t>
      </w:r>
    </w:p>
    <w:p w14:paraId="5039C6A1" w14:textId="77777777" w:rsidR="006134A4" w:rsidRDefault="00F5601C">
      <w:r>
        <w:t>CTM92820    Due dates - accounting period less than 12 months - examples</w:t>
      </w:r>
    </w:p>
    <w:p w14:paraId="5385E388" w14:textId="77777777" w:rsidR="006134A4" w:rsidRDefault="00F5601C">
      <w:r>
        <w:t>CTM92825    Amounts due at each instalment - formula</w:t>
      </w:r>
    </w:p>
    <w:p w14:paraId="5276B877" w14:textId="77777777" w:rsidR="006134A4" w:rsidRDefault="00F5601C">
      <w:r>
        <w:t>CTM92830    Bank levy</w:t>
      </w:r>
    </w:p>
    <w:p w14:paraId="2F8F81D3" w14:textId="390578BB" w:rsidR="006134A4" w:rsidRDefault="00F5601C">
      <w:r>
        <w:t xml:space="preserve">CTM92835    </w:t>
      </w:r>
      <w:del w:id="1" w:author="Comparison" w:date="2019-10-25T00:54:00Z">
        <w:r>
          <w:delText>Very large companies - oil</w:delText>
        </w:r>
      </w:del>
      <w:ins w:id="2" w:author="Comparison" w:date="2019-10-25T00:54:00Z">
        <w:r>
          <w:t>Oil</w:t>
        </w:r>
      </w:ins>
      <w:r>
        <w:t xml:space="preserve"> and gas companies</w:t>
      </w:r>
    </w:p>
    <w:p w14:paraId="2F745844" w14:textId="77777777" w:rsidR="006134A4" w:rsidRDefault="00F5601C">
      <w:r>
        <w:t xml:space="preserve"> Previous page</w:t>
      </w:r>
    </w:p>
    <w:sectPr w:rsidR="006134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4A4"/>
    <w:rsid w:val="00744908"/>
    <w:rsid w:val="00967E54"/>
    <w:rsid w:val="00AA1D8D"/>
    <w:rsid w:val="00B47730"/>
    <w:rsid w:val="00CB0664"/>
    <w:rsid w:val="00DB3849"/>
    <w:rsid w:val="00F56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E37E3B-D298-4DAA-89A0-40FEFFE4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560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156A49-959A-4E3E-A905-F07DEA85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2019-10-24T23:54:00Z</dcterms:modified>
  <cp:category/>
</cp:coreProperties>
</file>