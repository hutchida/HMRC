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E063" w14:textId="77777777" w:rsidR="006C66D8" w:rsidRDefault="00EC6EC3">
      <w:pPr>
        <w:pStyle w:val="Title"/>
      </w:pPr>
      <w:bookmarkStart w:id="0" w:name="_GoBack"/>
      <w:bookmarkEnd w:id="0"/>
      <w:r>
        <w:t>HMRC - OT26200 - Capital Allowances - Extended Ring Fence Expenditure Supplement For Onshore Activities : Contents</w:t>
      </w:r>
    </w:p>
    <w:p w14:paraId="0A76975B" w14:textId="77777777" w:rsidR="00577CB7" w:rsidRDefault="00EC6EC3">
      <w:pPr>
        <w:rPr>
          <w:del w:id="1" w:author="Comparison" w:date="2019-10-30T17:33:00Z"/>
        </w:rPr>
      </w:pPr>
      <w:del w:id="2" w:author="Comparison" w:date="2019-10-30T17:33:00Z">
        <w:r>
          <w:delText>OT26201    Capital allowances: extended ring fence expenditure supplement for onshore activities- introduction</w:delText>
        </w:r>
      </w:del>
    </w:p>
    <w:p w14:paraId="537E0949" w14:textId="77777777" w:rsidR="006C66D8" w:rsidRDefault="00EC6EC3">
      <w:pPr>
        <w:rPr>
          <w:ins w:id="3" w:author="Comparison" w:date="2019-10-30T17:33:00Z"/>
        </w:rPr>
      </w:pPr>
      <w:ins w:id="4" w:author="Comparison" w:date="2019-10-30T17:33:00Z">
        <w:r>
          <w:t>OT26201    Introduction</w:t>
        </w:r>
      </w:ins>
    </w:p>
    <w:p w14:paraId="25370EC3" w14:textId="4AC33E4B" w:rsidR="006C66D8" w:rsidRDefault="00EC6EC3">
      <w:r>
        <w:t xml:space="preserve">OT26203    </w:t>
      </w:r>
      <w:del w:id="5" w:author="Comparison" w:date="2019-10-30T17:33:00Z">
        <w:r>
          <w:delText xml:space="preserve">Capital </w:delText>
        </w:r>
        <w:r>
          <w:delText>allowances: extended ring fence expenditure supplement for onshore activities - conditions</w:delText>
        </w:r>
      </w:del>
      <w:ins w:id="6" w:author="Comparison" w:date="2019-10-30T17:33:00Z">
        <w:r>
          <w:t>Conditions</w:t>
        </w:r>
      </w:ins>
      <w:r>
        <w:t xml:space="preserve"> for relief</w:t>
      </w:r>
      <w:del w:id="7" w:author="Comparison" w:date="2019-10-30T17:33:00Z">
        <w:r>
          <w:delText xml:space="preserve"> and</w:delText>
        </w:r>
      </w:del>
      <w:ins w:id="8" w:author="Comparison" w:date="2019-10-30T17:33:00Z">
        <w:r>
          <w:t>:</w:t>
        </w:r>
      </w:ins>
      <w:r>
        <w:t xml:space="preserve"> outline</w:t>
      </w:r>
    </w:p>
    <w:p w14:paraId="4C3E0F21" w14:textId="3F39A58E" w:rsidR="006C66D8" w:rsidRDefault="00EC6EC3">
      <w:r>
        <w:t xml:space="preserve">OT26205    </w:t>
      </w:r>
      <w:del w:id="9" w:author="Comparison" w:date="2019-10-30T17:33:00Z">
        <w:r>
          <w:delText>Capital allowances: extended ring fence expenditure supplement for onshore activities - relevant</w:delText>
        </w:r>
      </w:del>
      <w:ins w:id="10" w:author="Comparison" w:date="2019-10-30T17:33:00Z">
        <w:r>
          <w:t>Relevant</w:t>
        </w:r>
      </w:ins>
      <w:r>
        <w:t xml:space="preserve"> percentage</w:t>
      </w:r>
      <w:ins w:id="11" w:author="Comparison" w:date="2019-10-30T17:33:00Z">
        <w:r>
          <w:t xml:space="preserve"> for calculating the Supplement</w:t>
        </w:r>
      </w:ins>
    </w:p>
    <w:p w14:paraId="21910F0E" w14:textId="77777777" w:rsidR="00577CB7" w:rsidRDefault="00EC6EC3">
      <w:pPr>
        <w:rPr>
          <w:del w:id="12" w:author="Comparison" w:date="2019-10-30T17:33:00Z"/>
        </w:rPr>
      </w:pPr>
      <w:del w:id="13" w:author="Comparison" w:date="2019-10-30T17:33:00Z">
        <w:r>
          <w:delText>OT26210    Capital allo</w:delText>
        </w:r>
        <w:r>
          <w:delText>wances: extended ring fence expenditure supplement for onshore activities - accounting periods</w:delText>
        </w:r>
      </w:del>
    </w:p>
    <w:p w14:paraId="03D738FD" w14:textId="77777777" w:rsidR="006C66D8" w:rsidRDefault="00EC6EC3">
      <w:pPr>
        <w:rPr>
          <w:ins w:id="14" w:author="Comparison" w:date="2019-10-30T17:33:00Z"/>
        </w:rPr>
      </w:pPr>
      <w:ins w:id="15" w:author="Comparison" w:date="2019-10-30T17:33:00Z">
        <w:r>
          <w:t>OT26210    Accounting Periods</w:t>
        </w:r>
      </w:ins>
    </w:p>
    <w:p w14:paraId="72B1E6C6" w14:textId="0BD4A69C" w:rsidR="006C66D8" w:rsidRDefault="00EC6EC3">
      <w:r>
        <w:t xml:space="preserve">OT26215    </w:t>
      </w:r>
      <w:del w:id="16" w:author="Comparison" w:date="2019-10-30T17:33:00Z">
        <w:r>
          <w:delText>Capital allowances: extended ring fence expenditure supplement for onshore activities - restrictions</w:delText>
        </w:r>
      </w:del>
      <w:ins w:id="17" w:author="Comparison" w:date="2019-10-30T17:33:00Z">
        <w:r>
          <w:t>Limit</w:t>
        </w:r>
      </w:ins>
      <w:r>
        <w:t xml:space="preserve"> on </w:t>
      </w:r>
      <w:del w:id="18" w:author="Comparison" w:date="2019-10-30T17:33:00Z">
        <w:r>
          <w:delText xml:space="preserve">the </w:delText>
        </w:r>
      </w:del>
      <w:r>
        <w:t xml:space="preserve">number of accounting periods for which </w:t>
      </w:r>
      <w:del w:id="19" w:author="Comparison" w:date="2019-10-30T17:33:00Z">
        <w:r>
          <w:delText>ERF</w:delText>
        </w:r>
        <w:r>
          <w:delText>ES can</w:delText>
        </w:r>
      </w:del>
      <w:ins w:id="20" w:author="Comparison" w:date="2019-10-30T17:33:00Z">
        <w:r>
          <w:t>supplement may</w:t>
        </w:r>
      </w:ins>
      <w:r>
        <w:t xml:space="preserve"> be claimed</w:t>
      </w:r>
    </w:p>
    <w:p w14:paraId="78085914" w14:textId="77777777" w:rsidR="00577CB7" w:rsidRDefault="00EC6EC3">
      <w:pPr>
        <w:rPr>
          <w:del w:id="21" w:author="Comparison" w:date="2019-10-30T17:33:00Z"/>
        </w:rPr>
      </w:pPr>
      <w:del w:id="22" w:author="Comparison" w:date="2019-10-30T17:33:00Z">
        <w:r>
          <w:delText>OT26220    Capital allowances: extended ring fence expenditure supplement for onshore activities - unrelieved group ring fence profits</w:delText>
        </w:r>
      </w:del>
    </w:p>
    <w:p w14:paraId="2DEF21DB" w14:textId="77777777" w:rsidR="006C66D8" w:rsidRDefault="00EC6EC3">
      <w:pPr>
        <w:rPr>
          <w:ins w:id="23" w:author="Comparison" w:date="2019-10-30T17:33:00Z"/>
        </w:rPr>
      </w:pPr>
      <w:ins w:id="24" w:author="Comparison" w:date="2019-10-30T17:33:00Z">
        <w:r>
          <w:t>OT26220    Unrelieved Group Ring Fence Profits</w:t>
        </w:r>
      </w:ins>
    </w:p>
    <w:p w14:paraId="49F2A600" w14:textId="1DF19E04" w:rsidR="006C66D8" w:rsidRDefault="00EC6EC3">
      <w:r>
        <w:t xml:space="preserve">OT26225    </w:t>
      </w:r>
      <w:del w:id="25" w:author="Comparison" w:date="2019-10-30T17:33:00Z">
        <w:r>
          <w:delText>Capital allowances: extended ring fence expenditure supplement for onshore activities - pre</w:delText>
        </w:r>
      </w:del>
      <w:ins w:id="26" w:author="Comparison" w:date="2019-10-30T17:33:00Z">
        <w:r>
          <w:t>Pre</w:t>
        </w:r>
      </w:ins>
      <w:r>
        <w:t xml:space="preserve">-commencement </w:t>
      </w:r>
      <w:del w:id="27" w:author="Comparison" w:date="2019-10-30T17:33:00Z">
        <w:r>
          <w:delText>additional supplement</w:delText>
        </w:r>
      </w:del>
      <w:ins w:id="28" w:author="Comparison" w:date="2019-10-30T17:33:00Z">
        <w:r>
          <w:t>Additional Supplement</w:t>
        </w:r>
      </w:ins>
    </w:p>
    <w:p w14:paraId="7CD726DD" w14:textId="5947CDC1" w:rsidR="006C66D8" w:rsidRDefault="00EC6EC3">
      <w:r>
        <w:t xml:space="preserve">OT26230    </w:t>
      </w:r>
      <w:del w:id="29" w:author="Comparison" w:date="2019-10-30T17:33:00Z">
        <w:r>
          <w:delText>Capital allowances: extended ring fence expenditure supplement for onshore activities - qualifying</w:delText>
        </w:r>
      </w:del>
      <w:ins w:id="30" w:author="Comparison" w:date="2019-10-30T17:33:00Z">
        <w:r>
          <w:t>Qualifying</w:t>
        </w:r>
      </w:ins>
      <w:r>
        <w:t xml:space="preserve"> pre-commencement onsho</w:t>
      </w:r>
      <w:r>
        <w:t>re expenditure</w:t>
      </w:r>
    </w:p>
    <w:p w14:paraId="64FAD675" w14:textId="32AD37D6" w:rsidR="006C66D8" w:rsidRDefault="00EC6EC3">
      <w:del w:id="31" w:author="Comparison" w:date="2019-10-30T17:33:00Z">
        <w:r>
          <w:delText xml:space="preserve">OT26235    Capital allowances: extended ring fence expenditure supplement </w:delText>
        </w:r>
        <w:r>
          <w:delText>for onshore activities - the</w:delText>
        </w:r>
      </w:del>
      <w:ins w:id="32" w:author="Comparison" w:date="2019-10-30T17:33:00Z">
        <w:r>
          <w:t>OT26235    The</w:t>
        </w:r>
      </w:ins>
      <w:r>
        <w:t xml:space="preserve"> mixed pool of qualifying pre-commencement onshore expenditure and supplement previously allowed</w:t>
      </w:r>
    </w:p>
    <w:p w14:paraId="06022F2F" w14:textId="573FD2D6" w:rsidR="006C66D8" w:rsidRDefault="00EC6EC3">
      <w:r>
        <w:t xml:space="preserve">OT26240    </w:t>
      </w:r>
      <w:del w:id="33" w:author="Comparison" w:date="2019-10-30T17:33:00Z">
        <w:r>
          <w:delText xml:space="preserve">Capital allowances: extended ring fence expenditure supplement for onshore activities - reduction for </w:delText>
        </w:r>
      </w:del>
      <w:ins w:id="34" w:author="Comparison" w:date="2019-10-30T17:33:00Z">
        <w:r>
          <w:t xml:space="preserve">Pre-commencement mixed pool : Reduction in respect of </w:t>
        </w:r>
      </w:ins>
      <w:r>
        <w:t xml:space="preserve">disposal </w:t>
      </w:r>
      <w:r>
        <w:lastRenderedPageBreak/>
        <w:t xml:space="preserve">proceeds under the </w:t>
      </w:r>
      <w:del w:id="35" w:author="Comparison" w:date="2019-10-30T17:33:00Z">
        <w:r>
          <w:delText>capital allowances act from the pre-commencement mixed pool</w:delText>
        </w:r>
      </w:del>
      <w:ins w:id="36" w:author="Comparison" w:date="2019-10-30T17:33:00Z">
        <w:r>
          <w:t>Capital allowance Act</w:t>
        </w:r>
      </w:ins>
    </w:p>
    <w:p w14:paraId="1CD8C809" w14:textId="76E8F3D8" w:rsidR="006C66D8" w:rsidRDefault="00EC6EC3">
      <w:r>
        <w:t xml:space="preserve">OT26245    </w:t>
      </w:r>
      <w:del w:id="37" w:author="Comparison" w:date="2019-10-30T17:33:00Z">
        <w:r>
          <w:delText>Capital allowances: extended ring fence expenditure supplement for onshore activities - reduction</w:delText>
        </w:r>
      </w:del>
      <w:ins w:id="38" w:author="Comparison" w:date="2019-10-30T17:33:00Z">
        <w:r>
          <w:t xml:space="preserve">Pre </w:t>
        </w:r>
        <w:r>
          <w:t>commencement mixed pool: Reduction</w:t>
        </w:r>
      </w:ins>
      <w:r>
        <w:t xml:space="preserve"> in respect of unrelieved group ring fence profits</w:t>
      </w:r>
      <w:del w:id="39" w:author="Comparison" w:date="2019-10-30T17:33:00Z">
        <w:r>
          <w:delText xml:space="preserve"> from the pre-commencement m</w:delText>
        </w:r>
        <w:r>
          <w:delText>ixed pool</w:delText>
        </w:r>
      </w:del>
    </w:p>
    <w:p w14:paraId="437ED052" w14:textId="61DF98C8" w:rsidR="006C66D8" w:rsidRDefault="00EC6EC3">
      <w:r>
        <w:t xml:space="preserve">OT26250    </w:t>
      </w:r>
      <w:del w:id="40" w:author="Comparison" w:date="2019-10-30T17:33:00Z">
        <w:r>
          <w:delText>Capital allowances: extended ring fence expenditure supplement for onshore activities - additional</w:delText>
        </w:r>
      </w:del>
      <w:ins w:id="41" w:author="Comparison" w:date="2019-10-30T17:33:00Z">
        <w:r>
          <w:t>Additional</w:t>
        </w:r>
      </w:ins>
      <w:r>
        <w:t xml:space="preserve"> supplement in respect of a post-commencement period</w:t>
      </w:r>
    </w:p>
    <w:p w14:paraId="730AA577" w14:textId="59F51F79" w:rsidR="006C66D8" w:rsidRDefault="00EC6EC3">
      <w:r>
        <w:t xml:space="preserve">OT26255    </w:t>
      </w:r>
      <w:del w:id="42" w:author="Comparison" w:date="2019-10-30T17:33:00Z">
        <w:r>
          <w:delText>Capital allowances: extended ring fence expenditure supplement for onshor</w:delText>
        </w:r>
        <w:r>
          <w:delText>e activities - onshore</w:delText>
        </w:r>
      </w:del>
      <w:ins w:id="43" w:author="Comparison" w:date="2019-10-30T17:33:00Z">
        <w:r>
          <w:t>Onshore</w:t>
        </w:r>
      </w:ins>
      <w:r>
        <w:t xml:space="preserve"> ring fence losses</w:t>
      </w:r>
    </w:p>
    <w:p w14:paraId="7A7AB199" w14:textId="2BC55799" w:rsidR="006C66D8" w:rsidRDefault="00EC6EC3">
      <w:r>
        <w:t xml:space="preserve">OT26260    </w:t>
      </w:r>
      <w:del w:id="44" w:author="Comparison" w:date="2019-10-30T17:33:00Z">
        <w:r>
          <w:delText>Capital allowances: extended ring fence expenditure supplement for onshore activities - the</w:delText>
        </w:r>
      </w:del>
      <w:ins w:id="45" w:author="Comparison" w:date="2019-10-30T17:33:00Z">
        <w:r>
          <w:t>Onshore ring fence losses -</w:t>
        </w:r>
      </w:ins>
      <w:r>
        <w:t xml:space="preserve"> onshore ring fence po</w:t>
      </w:r>
      <w:r>
        <w:t>ol</w:t>
      </w:r>
    </w:p>
    <w:p w14:paraId="4FFC4606" w14:textId="4CBE5EF9" w:rsidR="006C66D8" w:rsidRDefault="00EC6EC3">
      <w:r>
        <w:t xml:space="preserve">OT26265    </w:t>
      </w:r>
      <w:del w:id="46" w:author="Comparison" w:date="2019-10-30T17:33:00Z">
        <w:r>
          <w:delText>Capital allowances: extended ring fence expenditure supplement for onshore ac</w:delText>
        </w:r>
        <w:r>
          <w:delText>tivities: the</w:delText>
        </w:r>
      </w:del>
      <w:ins w:id="47" w:author="Comparison" w:date="2019-10-30T17:33:00Z">
        <w:r>
          <w:t>The</w:t>
        </w:r>
      </w:ins>
      <w:r>
        <w:t xml:space="preserve"> reference amount for a post-commencement period</w:t>
      </w:r>
    </w:p>
    <w:p w14:paraId="1C172F5F" w14:textId="5FE688B3" w:rsidR="006C66D8" w:rsidRDefault="00EC6EC3">
      <w:r>
        <w:t xml:space="preserve">OT26270    </w:t>
      </w:r>
      <w:del w:id="48" w:author="Comparison" w:date="2019-10-30T17:33:00Z">
        <w:r>
          <w:delText>Capital allowances: extended ring fence expenditure supplement for onshore activities - post</w:delText>
        </w:r>
      </w:del>
      <w:ins w:id="49" w:author="Comparison" w:date="2019-10-30T17:33:00Z">
        <w:r>
          <w:t>Post</w:t>
        </w:r>
      </w:ins>
      <w:r>
        <w:t>-commencement pools</w:t>
      </w:r>
      <w:del w:id="50" w:author="Comparison" w:date="2019-10-30T17:33:00Z">
        <w:r>
          <w:delText xml:space="preserve"> - reductions</w:delText>
        </w:r>
      </w:del>
      <w:ins w:id="51" w:author="Comparison" w:date="2019-10-30T17:33:00Z">
        <w:r>
          <w:t>: Reduction</w:t>
        </w:r>
      </w:ins>
      <w:r>
        <w:t xml:space="preserve"> in respect of utilised onshore ring fence losses</w:t>
      </w:r>
    </w:p>
    <w:p w14:paraId="40810529" w14:textId="53F569E5" w:rsidR="006C66D8" w:rsidRDefault="00EC6EC3">
      <w:r>
        <w:t xml:space="preserve">OT26275    </w:t>
      </w:r>
      <w:del w:id="52" w:author="Comparison" w:date="2019-10-30T17:33:00Z">
        <w:r>
          <w:delText>Capital allowances: extended ring fence expenditure supplement for onshore activities - post</w:delText>
        </w:r>
      </w:del>
      <w:ins w:id="53" w:author="Comparison" w:date="2019-10-30T17:33:00Z">
        <w:r>
          <w:t>Post</w:t>
        </w:r>
      </w:ins>
      <w:r>
        <w:t>-commencement pools</w:t>
      </w:r>
      <w:del w:id="54" w:author="Comparison" w:date="2019-10-30T17:33:00Z">
        <w:r>
          <w:delText xml:space="preserve"> - reductions</w:delText>
        </w:r>
      </w:del>
      <w:ins w:id="55" w:author="Comparison" w:date="2019-10-30T17:33:00Z">
        <w:r>
          <w:t>: Reductions</w:t>
        </w:r>
      </w:ins>
      <w:r>
        <w:t xml:space="preserve"> in respect of unrelieved group ring fence profit</w:t>
      </w:r>
      <w:r>
        <w:t>s</w:t>
      </w:r>
    </w:p>
    <w:p w14:paraId="30AFD1D5" w14:textId="77777777" w:rsidR="006C66D8" w:rsidRDefault="00EC6EC3">
      <w:r>
        <w:t xml:space="preserve"> Previous page</w:t>
      </w:r>
    </w:p>
    <w:p w14:paraId="6411AD59" w14:textId="77777777" w:rsidR="006C66D8" w:rsidRDefault="00EC6EC3">
      <w:r>
        <w:t xml:space="preserve"> Next page</w:t>
      </w:r>
    </w:p>
    <w:sectPr w:rsidR="006C6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F97"/>
    <w:rsid w:val="0029639D"/>
    <w:rsid w:val="00326F90"/>
    <w:rsid w:val="005649A1"/>
    <w:rsid w:val="00577CB7"/>
    <w:rsid w:val="006C66D8"/>
    <w:rsid w:val="00AA1D8D"/>
    <w:rsid w:val="00B47730"/>
    <w:rsid w:val="00CB0664"/>
    <w:rsid w:val="00EC6E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6BB8679-CBCA-4B31-B9CE-E0670E1B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C6E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18EE06-3DE4-469C-9740-26480D08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2019-10-30T17:33:00Z</dcterms:modified>
  <cp:category/>
</cp:coreProperties>
</file>