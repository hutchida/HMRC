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CB19" w14:textId="77777777" w:rsidR="00293EFB" w:rsidRDefault="00F419FC">
      <w:pPr>
        <w:pStyle w:val="Title"/>
      </w:pPr>
      <w:bookmarkStart w:id="0" w:name="_GoBack"/>
      <w:bookmarkEnd w:id="0"/>
      <w:r>
        <w:t>HMRC - IPT04600 - Goods In Foreign Or International Transit: Contents</w:t>
      </w:r>
    </w:p>
    <w:p w14:paraId="16472FB0" w14:textId="5CA44362" w:rsidR="00293EFB" w:rsidRDefault="00F419FC">
      <w:r>
        <w:t xml:space="preserve">IPT04610    </w:t>
      </w:r>
      <w:del w:id="1" w:author="Comparison" w:date="2019-10-30T18:15:00Z">
        <w:r>
          <w:delText xml:space="preserve">Liability of insurance contracts: Goods in foreign or international transit: </w:delText>
        </w:r>
      </w:del>
      <w:r>
        <w:t>Legal provisions</w:t>
      </w:r>
    </w:p>
    <w:p w14:paraId="43FD2FDB" w14:textId="24B9ED8E" w:rsidR="00293EFB" w:rsidRDefault="00F419FC">
      <w:r>
        <w:t xml:space="preserve">IPT04620    </w:t>
      </w:r>
      <w:del w:id="2" w:author="Comparison" w:date="2019-10-30T18:15:00Z">
        <w:r>
          <w:delText xml:space="preserve">Liability of insurance contracts: Goods in foreign or </w:delText>
        </w:r>
        <w:r>
          <w:delText xml:space="preserve">international transit: </w:delText>
        </w:r>
      </w:del>
      <w:r>
        <w:t>Definition of</w:t>
      </w:r>
      <w:ins w:id="3" w:author="Comparison" w:date="2019-10-30T18:15:00Z">
        <w:r>
          <w:t xml:space="preserve"> 'foreign or international transit'</w:t>
        </w:r>
      </w:ins>
    </w:p>
    <w:p w14:paraId="6321B1E2" w14:textId="0BDB2A18" w:rsidR="00293EFB" w:rsidRDefault="00F419FC">
      <w:r>
        <w:t xml:space="preserve">IPT04630    </w:t>
      </w:r>
      <w:del w:id="4" w:author="Comparison" w:date="2019-10-30T18:15:00Z">
        <w:r>
          <w:delText xml:space="preserve">Liability of insurance contracts: Goods in foreign or international transit: </w:delText>
        </w:r>
      </w:del>
      <w:r>
        <w:t>Definition of</w:t>
      </w:r>
      <w:ins w:id="5" w:author="Comparison" w:date="2019-10-30T18:15:00Z">
        <w:r>
          <w:t xml:space="preserve"> 'container'</w:t>
        </w:r>
      </w:ins>
    </w:p>
    <w:p w14:paraId="1EB21654" w14:textId="71EA9576" w:rsidR="00293EFB" w:rsidRDefault="00F419FC">
      <w:r>
        <w:t xml:space="preserve">IPT04640    </w:t>
      </w:r>
      <w:del w:id="6" w:author="Comparison" w:date="2019-10-30T18:15:00Z">
        <w:r>
          <w:delText xml:space="preserve">Liability of insurance contracts: Goods in foreign or international transit: </w:delText>
        </w:r>
      </w:del>
      <w:r>
        <w:t>What the exemption covers</w:t>
      </w:r>
    </w:p>
    <w:p w14:paraId="310F4538" w14:textId="4F74B94A" w:rsidR="00293EFB" w:rsidRDefault="00F419FC">
      <w:r>
        <w:t xml:space="preserve">IPT04650    </w:t>
      </w:r>
      <w:del w:id="7" w:author="Comparison" w:date="2019-10-30T18:15:00Z">
        <w:r>
          <w:delText xml:space="preserve">Liability of insurance contracts: Goods in foreign or international transit: </w:delText>
        </w:r>
      </w:del>
      <w:r>
        <w:t>Purpose of this exemption</w:t>
      </w:r>
    </w:p>
    <w:p w14:paraId="31DF51BB" w14:textId="77777777" w:rsidR="00293EFB" w:rsidRDefault="00F419FC">
      <w:r>
        <w:t xml:space="preserve"> Previous page</w:t>
      </w:r>
    </w:p>
    <w:p w14:paraId="5F4F4B59" w14:textId="77777777" w:rsidR="00293EFB" w:rsidRDefault="00F419FC">
      <w:r>
        <w:t xml:space="preserve"> Next page</w:t>
      </w:r>
    </w:p>
    <w:sectPr w:rsidR="00293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EFB"/>
    <w:rsid w:val="0029639D"/>
    <w:rsid w:val="00326F90"/>
    <w:rsid w:val="004C5BBD"/>
    <w:rsid w:val="007F54DA"/>
    <w:rsid w:val="00AA1D8D"/>
    <w:rsid w:val="00B47730"/>
    <w:rsid w:val="00CB0664"/>
    <w:rsid w:val="00DA0EA0"/>
    <w:rsid w:val="00F419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6AD5E5-8AA6-41C7-B32F-DAB48AB3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41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44A02-AD63-472C-80E8-4BE0E142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2019-10-30T18:15:00Z</dcterms:modified>
  <cp:category/>
</cp:coreProperties>
</file>