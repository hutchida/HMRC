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8DC8" w14:textId="77777777" w:rsidR="00C36902" w:rsidRDefault="004C2007">
      <w:pPr>
        <w:pStyle w:val="Title"/>
      </w:pPr>
      <w:bookmarkStart w:id="0" w:name="_GoBack"/>
      <w:bookmarkEnd w:id="0"/>
      <w:r>
        <w:t>HMRC - CTM06110 - Without Change In Ownership - Effects</w:t>
      </w:r>
    </w:p>
    <w:p w14:paraId="2E300B59" w14:textId="77777777" w:rsidR="00C36902" w:rsidRDefault="004C2007">
      <w:r>
        <w:t>CTA10/S944 and S948</w:t>
      </w:r>
    </w:p>
    <w:p w14:paraId="04301912" w14:textId="77777777" w:rsidR="00C36902" w:rsidRDefault="004C2007">
      <w:r>
        <w:t>When the conditions of CTA10/S940B are satisfied there are modifications to the normal cessation and commencement treatment of:</w:t>
      </w:r>
    </w:p>
    <w:p w14:paraId="443E82CF" w14:textId="77777777" w:rsidR="00C36902" w:rsidRDefault="004C2007">
      <w:r>
        <w:t>capital allowances,</w:t>
      </w:r>
    </w:p>
    <w:p w14:paraId="2D2D0CAD" w14:textId="77777777" w:rsidR="00C36902" w:rsidRDefault="004C2007">
      <w:r>
        <w:t xml:space="preserve">trading losses carried </w:t>
      </w:r>
      <w:r>
        <w:t>forward,</w:t>
      </w:r>
    </w:p>
    <w:p w14:paraId="344C1BA5" w14:textId="77777777" w:rsidR="00C36902" w:rsidRDefault="004C2007">
      <w:r>
        <w:t>trading losses carried back,</w:t>
      </w:r>
    </w:p>
    <w:p w14:paraId="66CD57C4" w14:textId="77777777" w:rsidR="00C36902" w:rsidRDefault="004C2007">
      <w:r>
        <w:t>Each of these is dealt with in turn below.</w:t>
      </w:r>
    </w:p>
    <w:p w14:paraId="6EACD756" w14:textId="77777777" w:rsidR="00C36902" w:rsidRDefault="004C2007">
      <w:r>
        <w:t>For all other purposes the normal cessation and commencement rules (see CTM02100) apply.</w:t>
      </w:r>
    </w:p>
    <w:p w14:paraId="77CDF5F9" w14:textId="77777777" w:rsidR="00C36902" w:rsidRDefault="00C36902"/>
    <w:p w14:paraId="33625BDA" w14:textId="77777777" w:rsidR="00C36902" w:rsidRDefault="004C2007">
      <w:r>
        <w:t>Capital allowances: CTA10/S948</w:t>
      </w:r>
    </w:p>
    <w:p w14:paraId="5F6A808D" w14:textId="77777777" w:rsidR="00C36902" w:rsidRDefault="004C2007">
      <w:r>
        <w:t>CTA10/S948 deals with capital allowances. In the compu</w:t>
      </w:r>
      <w:r>
        <w:t>tations of both the predecessor and successor companies, the consideration given for the assets transferred with the trade or part-trade is ignored. The disposal value when the successor sells these assets is calculated as if the successor had always carri</w:t>
      </w:r>
      <w:r>
        <w:t>ed on the trade or part-trade inherited from the predecessor.</w:t>
      </w:r>
    </w:p>
    <w:p w14:paraId="13D29092" w14:textId="77777777" w:rsidR="00C36902" w:rsidRDefault="004C2007">
      <w:r>
        <w:t>Guidance on the calculation of capital allowances for accounting periods in which the transfer takes place is at CA15400.</w:t>
      </w:r>
    </w:p>
    <w:p w14:paraId="1000E15F" w14:textId="77777777" w:rsidR="00C36902" w:rsidRDefault="004C2007">
      <w:r>
        <w:t>CTA10/S948 does not apply where the successor is a dual resident investi</w:t>
      </w:r>
      <w:r>
        <w:t>ng company. There is guidance on a dual resident investment company at CTM34620.</w:t>
      </w:r>
    </w:p>
    <w:p w14:paraId="0CD2B30F" w14:textId="77777777" w:rsidR="00C36902" w:rsidRDefault="00C36902"/>
    <w:p w14:paraId="0A2C0D1C" w14:textId="77777777" w:rsidR="00C36902" w:rsidRDefault="004C2007">
      <w:r>
        <w:t>Trading losses carried forward: CTA10/S944</w:t>
      </w:r>
    </w:p>
    <w:p w14:paraId="56FFA9A9" w14:textId="77777777" w:rsidR="00C36902" w:rsidRDefault="004C2007">
      <w:r>
        <w:t>Any unused trading losses of the predecessor are allowed against the successor’s future income from the same trade or part-trade un</w:t>
      </w:r>
      <w:r>
        <w:t>der CTA10/S45. The amount available is the loss that remains after:</w:t>
      </w:r>
    </w:p>
    <w:p w14:paraId="291CA4F8" w14:textId="77777777" w:rsidR="00C36902" w:rsidRDefault="004C2007">
      <w:r>
        <w:t>any CTA10/S37 sideways or group relief claims in respect of the predecessor’s loss,</w:t>
      </w:r>
    </w:p>
    <w:p w14:paraId="4AF17923" w14:textId="77777777" w:rsidR="00C36902" w:rsidRDefault="004C2007">
      <w:r>
        <w:t>and</w:t>
      </w:r>
    </w:p>
    <w:p w14:paraId="2CC112A7" w14:textId="77777777" w:rsidR="00C36902" w:rsidRDefault="004C2007">
      <w:r>
        <w:lastRenderedPageBreak/>
        <w:t>the application of the relevant liabilities restriction (CTM06250).</w:t>
      </w:r>
    </w:p>
    <w:p w14:paraId="05F54978" w14:textId="77777777" w:rsidR="00C36902" w:rsidRDefault="004C2007">
      <w:r>
        <w:t>Guidance on how losses are ident</w:t>
      </w:r>
      <w:r>
        <w:t>ified and allowed where the successor has an existing trade and/or the part-trade rules apply is at CTM06120 and CTM06130.</w:t>
      </w:r>
    </w:p>
    <w:p w14:paraId="2E1027EF" w14:textId="77777777" w:rsidR="00C36902" w:rsidRDefault="004C2007">
      <w:r>
        <w:t>Where a company transfers its trade to a partnership of companies of which it is a member it can:</w:t>
      </w:r>
    </w:p>
    <w:p w14:paraId="3CD8BD2A" w14:textId="77777777" w:rsidR="00C36902" w:rsidRDefault="004C2007">
      <w:r>
        <w:t>carry forward its losses under CTA1</w:t>
      </w:r>
      <w:r>
        <w:t>0/S45, and</w:t>
      </w:r>
    </w:p>
    <w:p w14:paraId="61DDB6B8" w14:textId="77777777" w:rsidR="00C36902" w:rsidRDefault="004C2007">
      <w:r>
        <w:t>set them against its share of the partnership profits.</w:t>
      </w:r>
    </w:p>
    <w:p w14:paraId="11B78F1B" w14:textId="77777777" w:rsidR="00C36902" w:rsidRDefault="004C2007">
      <w:r>
        <w:t>The same applies where a company partner begins to carry on the trade alone.</w:t>
      </w:r>
    </w:p>
    <w:p w14:paraId="49F9C59E" w14:textId="77777777" w:rsidR="00C36902" w:rsidRDefault="004C2007">
      <w:r>
        <w:t>(This content has been withheld because of exemptions in the Freedom of Information Act 2000)</w:t>
      </w:r>
    </w:p>
    <w:p w14:paraId="0E1F0AD4" w14:textId="77777777" w:rsidR="00C36902" w:rsidRDefault="00C36902"/>
    <w:p w14:paraId="57EF24FB" w14:textId="77777777" w:rsidR="00C36902" w:rsidRDefault="004C2007">
      <w:r>
        <w:t>Trading losses car</w:t>
      </w:r>
      <w:r>
        <w:t>ried back: CTA10/S944(2)</w:t>
      </w:r>
    </w:p>
    <w:p w14:paraId="0C6A9358" w14:textId="77777777" w:rsidR="00C36902" w:rsidRDefault="004C2007">
      <w:pPr>
        <w:rPr>
          <w:ins w:id="1" w:author="Comparison" w:date="2019-10-30T19:15:00Z"/>
        </w:rPr>
      </w:pPr>
      <w:r>
        <w:t>CTA10/S944(2) disapplies the rule at CTA10/S39 which normally allows a carry back of up to three years on cessation. The usual 12 month carry back limit at CTA10/S37 therefore applies.</w:t>
      </w:r>
    </w:p>
    <w:p w14:paraId="6FA3487E" w14:textId="77777777" w:rsidR="00C36902" w:rsidRDefault="004C2007">
      <w:pPr>
        <w:rPr>
          <w:ins w:id="2" w:author="Comparison" w:date="2019-10-30T19:15:00Z"/>
        </w:rPr>
      </w:pPr>
      <w:ins w:id="3" w:author="Comparison" w:date="2019-10-30T19:15:00Z">
        <w:r>
          <w:t xml:space="preserve"> Previous page</w:t>
        </w:r>
      </w:ins>
    </w:p>
    <w:p w14:paraId="66210C72" w14:textId="77777777" w:rsidR="00C36902" w:rsidRDefault="004C2007">
      <w:ins w:id="4" w:author="Comparison" w:date="2019-10-30T19:15:00Z">
        <w:r>
          <w:t xml:space="preserve"> Next page</w:t>
        </w:r>
      </w:ins>
    </w:p>
    <w:sectPr w:rsidR="00C36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780"/>
    <w:rsid w:val="00326F90"/>
    <w:rsid w:val="004C2007"/>
    <w:rsid w:val="008411C5"/>
    <w:rsid w:val="00AA1D8D"/>
    <w:rsid w:val="00B47730"/>
    <w:rsid w:val="00C36902"/>
    <w:rsid w:val="00CB0664"/>
    <w:rsid w:val="00FC693F"/>
    <w:rsid w:val="00F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07085D-73D7-4D6D-A79E-287F499C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C20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807EF-A87E-440A-8A77-4288FD76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2019-10-30T19:15:00Z</dcterms:modified>
  <cp:category/>
</cp:coreProperties>
</file>