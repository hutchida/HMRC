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C7B2" w14:textId="77777777" w:rsidR="00BB3DFA" w:rsidRDefault="00740686">
      <w:pPr>
        <w:pStyle w:val="Title"/>
      </w:pPr>
      <w:bookmarkStart w:id="0" w:name="_GoBack"/>
      <w:bookmarkEnd w:id="0"/>
      <w:r>
        <w:t>HMRC - CTM61665 - Loans To Participators: Death Of Recipient</w:t>
      </w:r>
    </w:p>
    <w:p w14:paraId="322DD2C7" w14:textId="77777777" w:rsidR="00BB3DFA" w:rsidRDefault="00740686">
      <w:r>
        <w:t xml:space="preserve">If you find a case where the company releases or writes off a loan or advance assessable under CTA10/S455 (CTM61510) and the individual to whom the loan was made has died, take the action </w:t>
      </w:r>
      <w:r>
        <w:t>below.</w:t>
      </w:r>
    </w:p>
    <w:p w14:paraId="22FBF157" w14:textId="77777777" w:rsidR="00BB3DFA" w:rsidRDefault="00740686">
      <w:r>
        <w:t>The guidance at CTM61655 should be applied to the person from whom the loan or advance is due at the time of the release or writing-off.</w:t>
      </w:r>
    </w:p>
    <w:p w14:paraId="3666504D" w14:textId="5167855E" w:rsidR="00BB3DFA" w:rsidRDefault="00740686">
      <w:del w:id="1" w:author="Comparison" w:date="2019-10-30T18:50:00Z">
        <w:r>
          <w:delText xml:space="preserve">You </w:delText>
        </w:r>
      </w:del>
      <w:ins w:id="2" w:author="Comparison" w:date="2019-10-30T18:50:00Z">
        <w:r>
          <w:t>Officers </w:t>
        </w:r>
      </w:ins>
      <w:r>
        <w:t>should send a report</w:t>
      </w:r>
      <w:del w:id="3" w:author="Comparison" w:date="2019-10-30T18:50:00Z">
        <w:r>
          <w:delText xml:space="preserve">, by e-mail, </w:delText>
        </w:r>
      </w:del>
      <w:ins w:id="4" w:author="Comparison" w:date="2019-10-30T18:50:00Z">
        <w:r>
          <w:t> </w:t>
        </w:r>
      </w:ins>
      <w:r>
        <w:t>to RIS</w:t>
      </w:r>
      <w:del w:id="5" w:author="Comparison" w:date="2019-10-30T18:50:00Z">
        <w:r>
          <w:delText xml:space="preserve">, Glasgow Intell </w:delText>
        </w:r>
      </w:del>
      <w:ins w:id="6" w:author="Comparison" w:date="2019-10-30T18:50:00Z">
        <w:r>
          <w:t> </w:t>
        </w:r>
      </w:ins>
      <w:r>
        <w:t>Referrals</w:t>
      </w:r>
      <w:del w:id="7" w:author="Comparison" w:date="2019-10-30T18:50:00Z">
        <w:r>
          <w:delText xml:space="preserve"> (</w:delText>
        </w:r>
      </w:del>
      <w:ins w:id="8" w:author="Comparison" w:date="2019-10-30T18:50:00Z">
        <w:r>
          <w:t>, available via </w:t>
        </w:r>
      </w:ins>
      <w:r>
        <w:t>RIS</w:t>
      </w:r>
      <w:del w:id="9" w:author="Comparison" w:date="2019-10-30T18:50:00Z">
        <w:r>
          <w:delText xml:space="preserve">) </w:delText>
        </w:r>
      </w:del>
      <w:ins w:id="10" w:author="Comparison" w:date="2019-10-30T18:50:00Z">
        <w:r>
          <w:t xml:space="preserve"> A to Z, </w:t>
        </w:r>
      </w:ins>
      <w:r>
        <w:t>showing:</w:t>
      </w:r>
    </w:p>
    <w:p w14:paraId="0E236E92" w14:textId="77777777" w:rsidR="00BB3DFA" w:rsidRDefault="00740686">
      <w:r>
        <w:t>the full name and last addres</w:t>
      </w:r>
      <w:r>
        <w:t>s of the person to whom the loan etc was made and the date of his or her death,</w:t>
      </w:r>
    </w:p>
    <w:p w14:paraId="00558D4B" w14:textId="77777777" w:rsidR="00BB3DFA" w:rsidRDefault="00740686">
      <w:r>
        <w:t>the full name and address of the person from whom the loan etc was due at the date it was released or written off,</w:t>
      </w:r>
    </w:p>
    <w:p w14:paraId="6D1A16D6" w14:textId="77777777" w:rsidR="00BB3DFA" w:rsidRDefault="00740686">
      <w:r>
        <w:t>whether or not the loan etc is due from the person as persona</w:t>
      </w:r>
      <w:r>
        <w:t>l representative (defined for this purpose in ITA07/S989) of the person to whom the loan was made,</w:t>
      </w:r>
    </w:p>
    <w:p w14:paraId="1CEB1079" w14:textId="77777777" w:rsidR="00BB3DFA" w:rsidRDefault="00740686">
      <w:r>
        <w:t>the date the loan etc was released or written off and the amount released or written off,</w:t>
      </w:r>
    </w:p>
    <w:p w14:paraId="00E3B612" w14:textId="77777777" w:rsidR="00BB3DFA" w:rsidRDefault="00740686">
      <w:r>
        <w:t>the name of the company which made the loan or advance</w:t>
      </w:r>
    </w:p>
    <w:p w14:paraId="3ACC8849" w14:textId="77777777" w:rsidR="00BB3DFA" w:rsidRDefault="00740686">
      <w:r>
        <w:t xml:space="preserve"> Previous pa</w:t>
      </w:r>
      <w:r>
        <w:t>ge</w:t>
      </w:r>
    </w:p>
    <w:p w14:paraId="539537C1" w14:textId="77777777" w:rsidR="00BB3DFA" w:rsidRDefault="00740686">
      <w:r>
        <w:t xml:space="preserve"> Next page</w:t>
      </w:r>
    </w:p>
    <w:sectPr w:rsidR="00BB3D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665"/>
    <w:rsid w:val="00326F90"/>
    <w:rsid w:val="00740686"/>
    <w:rsid w:val="008E30F7"/>
    <w:rsid w:val="00AA1D8D"/>
    <w:rsid w:val="00B47730"/>
    <w:rsid w:val="00B53D52"/>
    <w:rsid w:val="00BB3D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5CEB4D-D563-4E7A-88B3-8A708A71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06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3683F-368B-4A3E-A021-51892A5B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2019-10-30T18:50:00Z</dcterms:modified>
  <cp:category/>
</cp:coreProperties>
</file>