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D30D" w14:textId="77777777" w:rsidR="00A75D8C" w:rsidRDefault="00A11AA5">
      <w:pPr>
        <w:pStyle w:val="Title"/>
      </w:pPr>
      <w:bookmarkStart w:id="0" w:name="_GoBack"/>
      <w:bookmarkEnd w:id="0"/>
      <w:r>
        <w:t>HMRC - IPT04700 - Export Finance: Contents</w:t>
      </w:r>
    </w:p>
    <w:p w14:paraId="29E56ACC" w14:textId="2253AFBB" w:rsidR="00A75D8C" w:rsidRDefault="00A11AA5">
      <w:r>
        <w:t xml:space="preserve">IPT04710    </w:t>
      </w:r>
      <w:del w:id="1" w:author="Comparison" w:date="2019-10-24T23:08:00Z">
        <w:r>
          <w:delText xml:space="preserve">Liability of insurance contracts: Export finance: </w:delText>
        </w:r>
      </w:del>
      <w:r>
        <w:t>Legal provisions</w:t>
      </w:r>
    </w:p>
    <w:p w14:paraId="613EDC1D" w14:textId="7F894EF4" w:rsidR="00A75D8C" w:rsidRDefault="00A11AA5">
      <w:r>
        <w:t xml:space="preserve">IPT04720    </w:t>
      </w:r>
      <w:del w:id="2" w:author="Comparison" w:date="2019-10-24T23:08:00Z">
        <w:r>
          <w:delText xml:space="preserve">Liability of insurance contracts: Export finance: </w:delText>
        </w:r>
      </w:del>
      <w:r>
        <w:t>Definition of a</w:t>
      </w:r>
      <w:ins w:id="3" w:author="Comparison" w:date="2019-10-24T23:08:00Z">
        <w:r>
          <w:t xml:space="preserve"> 'relevant contract'</w:t>
        </w:r>
      </w:ins>
    </w:p>
    <w:p w14:paraId="438F33BB" w14:textId="51A6E56B" w:rsidR="00A75D8C" w:rsidRDefault="00A11AA5">
      <w:r>
        <w:t xml:space="preserve">IPT04730    </w:t>
      </w:r>
      <w:del w:id="4" w:author="Comparison" w:date="2019-10-24T23:08:00Z">
        <w:r>
          <w:delText xml:space="preserve">Liability of insurance contracts: </w:delText>
        </w:r>
        <w:r>
          <w:delText xml:space="preserve">Export finance: </w:delText>
        </w:r>
      </w:del>
      <w:r>
        <w:t>Definition of</w:t>
      </w:r>
      <w:ins w:id="5" w:author="Comparison" w:date="2019-10-24T23:08:00Z">
        <w:r>
          <w:t xml:space="preserve"> 'relevant supply of goods'</w:t>
        </w:r>
      </w:ins>
    </w:p>
    <w:p w14:paraId="67C055B0" w14:textId="0ABC209A" w:rsidR="00A75D8C" w:rsidRDefault="00A11AA5">
      <w:r>
        <w:t xml:space="preserve">IPT04740    </w:t>
      </w:r>
      <w:del w:id="6" w:author="Comparison" w:date="2019-10-24T23:08:00Z">
        <w:r>
          <w:delText xml:space="preserve">Liability of insurance contracts: Export finance: </w:delText>
        </w:r>
      </w:del>
      <w:r>
        <w:t>Export credit insurance contracts</w:t>
      </w:r>
    </w:p>
    <w:p w14:paraId="58A42916" w14:textId="6E3B688B" w:rsidR="00A75D8C" w:rsidRDefault="00A11AA5">
      <w:r>
        <w:t xml:space="preserve">IPT04750    </w:t>
      </w:r>
      <w:del w:id="7" w:author="Comparison" w:date="2019-10-24T23:08:00Z">
        <w:r>
          <w:delText xml:space="preserve">Liability of insurance contracts: Export finance: </w:delText>
        </w:r>
      </w:del>
      <w:r>
        <w:t xml:space="preserve">Risks relating to </w:t>
      </w:r>
      <w:r>
        <w:t>exchange rate losses</w:t>
      </w:r>
    </w:p>
    <w:p w14:paraId="2CC91D44" w14:textId="782689F7" w:rsidR="00A75D8C" w:rsidRDefault="00A11AA5">
      <w:r>
        <w:t xml:space="preserve">IPT04760    </w:t>
      </w:r>
      <w:del w:id="8" w:author="Comparison" w:date="2019-10-24T23:08:00Z">
        <w:r>
          <w:delText>Liability of insu</w:delText>
        </w:r>
        <w:r>
          <w:delText xml:space="preserve">rance contracts: Export finance: </w:delText>
        </w:r>
      </w:del>
      <w:r>
        <w:t>Contracts relating to the provision of financial facilities</w:t>
      </w:r>
    </w:p>
    <w:p w14:paraId="3A747F3D" w14:textId="7987B11A" w:rsidR="00A75D8C" w:rsidRDefault="00A11AA5">
      <w:r>
        <w:t xml:space="preserve">IPT04770    </w:t>
      </w:r>
      <w:del w:id="9" w:author="Comparison" w:date="2019-10-24T23:08:00Z">
        <w:r>
          <w:delText xml:space="preserve">Liability of insurance contracts: Export finance: </w:delText>
        </w:r>
      </w:del>
      <w:r>
        <w:t>Purpose of these exemptions</w:t>
      </w:r>
    </w:p>
    <w:p w14:paraId="22421038" w14:textId="77777777" w:rsidR="00A75D8C" w:rsidRDefault="00A11AA5">
      <w:r>
        <w:t xml:space="preserve"> Previous page</w:t>
      </w:r>
    </w:p>
    <w:p w14:paraId="5B74EBA4" w14:textId="77777777" w:rsidR="00A75D8C" w:rsidRDefault="00A11AA5">
      <w:r>
        <w:t xml:space="preserve"> Next page</w:t>
      </w:r>
    </w:p>
    <w:sectPr w:rsidR="00A75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EE6"/>
    <w:rsid w:val="0006765B"/>
    <w:rsid w:val="0015074B"/>
    <w:rsid w:val="0029639D"/>
    <w:rsid w:val="002E355A"/>
    <w:rsid w:val="00326F90"/>
    <w:rsid w:val="00A11AA5"/>
    <w:rsid w:val="00A75D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C34448E-7286-41AF-9E83-378B6A41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1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8B9BB-EB36-4330-AA05-40421D55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2019-10-24T22:08:00Z</dcterms:modified>
  <cp:category/>
</cp:coreProperties>
</file>