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74345" w14:textId="77777777" w:rsidR="00AE7CA2" w:rsidRDefault="003C6C5A">
      <w:pPr>
        <w:pStyle w:val="Title"/>
      </w:pPr>
      <w:bookmarkStart w:id="0" w:name="_GoBack"/>
      <w:bookmarkEnd w:id="0"/>
      <w:r>
        <w:t>HMRC - IPT07815 - Special Accounting Scheme</w:t>
      </w:r>
    </w:p>
    <w:p w14:paraId="678C910B" w14:textId="61ECAA31" w:rsidR="00AE7CA2" w:rsidRDefault="003C6C5A">
      <w:pPr>
        <w:rPr>
          <w:ins w:id="1" w:author="Comparison" w:date="2019-10-30T17:32:00Z"/>
        </w:rPr>
      </w:pPr>
      <w:del w:id="2" w:author="Comparison" w:date="2019-10-30T17:32:00Z">
        <w:r>
          <w:delText>For</w:delText>
        </w:r>
      </w:del>
      <w:ins w:id="3" w:author="Comparison" w:date="2019-10-30T17:32:00Z">
        <w:r>
          <w:t>Special accounting scheme</w:t>
        </w:r>
      </w:ins>
    </w:p>
    <w:p w14:paraId="16A55141" w14:textId="6FB50846" w:rsidR="00AE7CA2" w:rsidRDefault="003C6C5A">
      <w:ins w:id="4" w:author="Comparison" w:date="2019-10-30T17:32:00Z">
        <w:r>
          <w:t>Prior to the rate rise which came into effect on 1 June 2017, for</w:t>
        </w:r>
      </w:ins>
      <w:r>
        <w:t xml:space="preserve"> insurers using the special accounting scheme, there may </w:t>
      </w:r>
      <w:del w:id="5" w:author="Comparison" w:date="2019-10-30T17:32:00Z">
        <w:r>
          <w:delText>be</w:delText>
        </w:r>
      </w:del>
      <w:ins w:id="6" w:author="Comparison" w:date="2019-10-30T17:32:00Z">
        <w:r>
          <w:t>have been</w:t>
        </w:r>
      </w:ins>
      <w:r>
        <w:t xml:space="preserve"> a concessionary period granted</w:t>
      </w:r>
      <w:ins w:id="7" w:author="Comparison" w:date="2019-10-30T17:32:00Z">
        <w:r>
          <w:t>,</w:t>
        </w:r>
      </w:ins>
      <w:r>
        <w:t xml:space="preserve"> which </w:t>
      </w:r>
      <w:del w:id="8" w:author="Comparison" w:date="2019-10-30T17:32:00Z">
        <w:r>
          <w:delText>is</w:delText>
        </w:r>
      </w:del>
      <w:ins w:id="9" w:author="Comparison" w:date="2019-10-30T17:32:00Z">
        <w:r>
          <w:t>was</w:t>
        </w:r>
      </w:ins>
      <w:r>
        <w:t xml:space="preserve"> also </w:t>
      </w:r>
      <w:r>
        <w:t xml:space="preserve">known as the transitional period, which </w:t>
      </w:r>
      <w:del w:id="10" w:author="Comparison" w:date="2019-10-30T17:32:00Z">
        <w:r>
          <w:delText>ends</w:delText>
        </w:r>
      </w:del>
      <w:ins w:id="11" w:author="Comparison" w:date="2019-10-30T17:32:00Z">
        <w:r>
          <w:t>ended</w:t>
        </w:r>
      </w:ins>
      <w:r>
        <w:t xml:space="preserve"> on the concessionary date. In some circumstances the decision </w:t>
      </w:r>
      <w:del w:id="12" w:author="Comparison" w:date="2019-10-30T17:32:00Z">
        <w:r>
          <w:delText>may be made</w:delText>
        </w:r>
      </w:del>
      <w:ins w:id="13" w:author="Comparison" w:date="2019-10-30T17:32:00Z">
        <w:r>
          <w:t>was taken</w:t>
        </w:r>
      </w:ins>
      <w:r>
        <w:t xml:space="preserve"> not to grant a concessionary period, such as </w:t>
      </w:r>
      <w:ins w:id="14" w:author="Comparison" w:date="2019-10-30T17:32:00Z">
        <w:r>
          <w:t xml:space="preserve">for </w:t>
        </w:r>
      </w:ins>
      <w:r>
        <w:t xml:space="preserve">the rate </w:t>
      </w:r>
      <w:del w:id="15" w:author="Comparison" w:date="2019-10-30T17:32:00Z">
        <w:r>
          <w:delText>rises</w:delText>
        </w:r>
      </w:del>
      <w:ins w:id="16" w:author="Comparison" w:date="2019-10-30T17:32:00Z">
        <w:r>
          <w:t>rise</w:t>
        </w:r>
      </w:ins>
      <w:r>
        <w:t xml:space="preserve"> announced in the June 2010 Budget.</w:t>
      </w:r>
    </w:p>
    <w:p w14:paraId="5F2AE08F" w14:textId="43E3A992" w:rsidR="00AE7CA2" w:rsidRDefault="003C6C5A">
      <w:del w:id="17" w:author="Comparison" w:date="2019-10-30T17:32:00Z">
        <w:r>
          <w:delText>If</w:delText>
        </w:r>
      </w:del>
      <w:ins w:id="18" w:author="Comparison" w:date="2019-10-30T17:32:00Z">
        <w:r>
          <w:t>When</w:t>
        </w:r>
      </w:ins>
      <w:r>
        <w:t xml:space="preserve"> a concessionary period </w:t>
      </w:r>
      <w:del w:id="19" w:author="Comparison" w:date="2019-10-30T17:32:00Z">
        <w:r>
          <w:delText>is</w:delText>
        </w:r>
      </w:del>
      <w:ins w:id="20" w:author="Comparison" w:date="2019-10-30T17:32:00Z">
        <w:r>
          <w:t>was</w:t>
        </w:r>
      </w:ins>
      <w:r>
        <w:t xml:space="preserve"> not gran</w:t>
      </w:r>
      <w:r>
        <w:t xml:space="preserve">ted, the new rate of tax </w:t>
      </w:r>
      <w:del w:id="21" w:author="Comparison" w:date="2019-10-30T17:32:00Z">
        <w:r>
          <w:delText>will apply</w:delText>
        </w:r>
      </w:del>
      <w:ins w:id="22" w:author="Comparison" w:date="2019-10-30T17:32:00Z">
        <w:r>
          <w:t>applied</w:t>
        </w:r>
      </w:ins>
      <w:r>
        <w:t xml:space="preserve"> to taxable premiums with tax points under the special accounting scheme that </w:t>
      </w:r>
      <w:del w:id="23" w:author="Comparison" w:date="2019-10-30T17:32:00Z">
        <w:r>
          <w:delText>fall</w:delText>
        </w:r>
      </w:del>
      <w:ins w:id="24" w:author="Comparison" w:date="2019-10-30T17:32:00Z">
        <w:r>
          <w:t>fell</w:t>
        </w:r>
      </w:ins>
      <w:r>
        <w:t xml:space="preserve"> on or after the implementation date of the rate </w:t>
      </w:r>
      <w:del w:id="25" w:author="Comparison" w:date="2019-10-30T17:32:00Z">
        <w:r>
          <w:delText>of change</w:delText>
        </w:r>
      </w:del>
      <w:ins w:id="26" w:author="Comparison" w:date="2019-10-30T17:32:00Z">
        <w:r>
          <w:t>increase,</w:t>
        </w:r>
      </w:ins>
      <w:r>
        <w:t xml:space="preserve"> regardless of the inception </w:t>
      </w:r>
      <w:ins w:id="27" w:author="Comparison" w:date="2019-10-30T17:32:00Z">
        <w:r>
          <w:t xml:space="preserve">(beginning or starting) </w:t>
        </w:r>
      </w:ins>
      <w:r>
        <w:t>date of the contract.</w:t>
      </w:r>
    </w:p>
    <w:p w14:paraId="0AF5C5C3" w14:textId="0BB0B484" w:rsidR="00AE7CA2" w:rsidRDefault="003C6C5A">
      <w:del w:id="28" w:author="Comparison" w:date="2019-10-30T17:32:00Z">
        <w:r>
          <w:delText>If</w:delText>
        </w:r>
      </w:del>
      <w:ins w:id="29" w:author="Comparison" w:date="2019-10-30T17:32:00Z">
        <w:r>
          <w:t>When</w:t>
        </w:r>
      </w:ins>
      <w:r>
        <w:t xml:space="preserve"> a co</w:t>
      </w:r>
      <w:r>
        <w:t xml:space="preserve">ncessionary period </w:t>
      </w:r>
      <w:del w:id="30" w:author="Comparison" w:date="2019-10-30T17:32:00Z">
        <w:r>
          <w:delText>is</w:delText>
        </w:r>
      </w:del>
      <w:ins w:id="31" w:author="Comparison" w:date="2019-10-30T17:32:00Z">
        <w:r>
          <w:t>was</w:t>
        </w:r>
      </w:ins>
      <w:r>
        <w:t xml:space="preserve"> granted</w:t>
      </w:r>
      <w:ins w:id="32" w:author="Comparison" w:date="2019-10-30T17:32:00Z">
        <w:r>
          <w:t>,</w:t>
        </w:r>
      </w:ins>
      <w:r>
        <w:t xml:space="preserve"> the old rate of tax </w:t>
      </w:r>
      <w:del w:id="33" w:author="Comparison" w:date="2019-10-30T17:32:00Z">
        <w:r>
          <w:delText>will apply</w:delText>
        </w:r>
      </w:del>
      <w:ins w:id="34" w:author="Comparison" w:date="2019-10-30T17:32:00Z">
        <w:r>
          <w:t>applied</w:t>
        </w:r>
      </w:ins>
      <w:r>
        <w:t xml:space="preserve"> to taxable premiums for contracts incepting </w:t>
      </w:r>
      <w:del w:id="35" w:author="Comparison" w:date="2019-10-30T17:32:00Z">
        <w:r>
          <w:delText>(be</w:delText>
        </w:r>
        <w:r>
          <w:delText xml:space="preserve">ginning or starting) </w:delText>
        </w:r>
      </w:del>
      <w:r>
        <w:t xml:space="preserve">before the implementation date of a rate change that </w:t>
      </w:r>
      <w:del w:id="36" w:author="Comparison" w:date="2019-10-30T17:32:00Z">
        <w:r>
          <w:delText>are</w:delText>
        </w:r>
      </w:del>
      <w:ins w:id="37" w:author="Comparison" w:date="2019-10-30T17:32:00Z">
        <w:r>
          <w:t>were</w:t>
        </w:r>
      </w:ins>
      <w:r>
        <w:t xml:space="preserve"> written on or after that date, provided the tax point for those premiums </w:t>
      </w:r>
      <w:del w:id="38" w:author="Comparison" w:date="2019-10-30T17:32:00Z">
        <w:r>
          <w:delText>occurs</w:delText>
        </w:r>
      </w:del>
      <w:ins w:id="39" w:author="Comparison" w:date="2019-10-30T17:32:00Z">
        <w:r>
          <w:t>occurred</w:t>
        </w:r>
      </w:ins>
      <w:r>
        <w:t xml:space="preserve"> before the e</w:t>
      </w:r>
      <w:r>
        <w:t>nd of the transitional period.</w:t>
      </w:r>
    </w:p>
    <w:p w14:paraId="11B08E54" w14:textId="393FF471" w:rsidR="00AE7CA2" w:rsidRDefault="003C6C5A">
      <w:r>
        <w:t xml:space="preserve">The </w:t>
      </w:r>
      <w:del w:id="40" w:author="Comparison" w:date="2019-10-30T17:32:00Z">
        <w:r>
          <w:delText>past</w:delText>
        </w:r>
      </w:del>
      <w:ins w:id="41" w:author="Comparison" w:date="2019-10-30T17:32:00Z">
        <w:r>
          <w:t>relevant</w:t>
        </w:r>
      </w:ins>
      <w:r>
        <w:t xml:space="preserve"> dates for each rate change (Budget date, implementation date and concessionary date (if applicable)) are given in IPT07860</w:t>
      </w:r>
      <w:del w:id="42" w:author="Comparison" w:date="2019-10-30T17:32:00Z">
        <w:r>
          <w:delText>.</w:delText>
        </w:r>
      </w:del>
    </w:p>
    <w:p w14:paraId="3D50E0BE" w14:textId="60005FF1" w:rsidR="00AE7CA2" w:rsidRDefault="003C6C5A">
      <w:r>
        <w:t xml:space="preserve">The new rate of tax </w:t>
      </w:r>
      <w:del w:id="43" w:author="Comparison" w:date="2019-10-30T17:32:00Z">
        <w:r>
          <w:delText>will</w:delText>
        </w:r>
      </w:del>
      <w:ins w:id="44" w:author="Comparison" w:date="2019-10-30T17:32:00Z">
        <w:r>
          <w:t>would</w:t>
        </w:r>
      </w:ins>
      <w:r>
        <w:t xml:space="preserve"> apply to all taxable premiums for contracts incepting on or aft</w:t>
      </w:r>
      <w:r>
        <w:t xml:space="preserve">er the implementation of a rate change. All taxable premiums, regardless of the inception date of the contract to which they relate, that </w:t>
      </w:r>
      <w:del w:id="45" w:author="Comparison" w:date="2019-10-30T17:32:00Z">
        <w:r>
          <w:delText>have</w:delText>
        </w:r>
      </w:del>
      <w:ins w:id="46" w:author="Comparison" w:date="2019-10-30T17:32:00Z">
        <w:r>
          <w:t>had</w:t>
        </w:r>
      </w:ins>
      <w:r>
        <w:t xml:space="preserve"> a tax point after the concessionary date </w:t>
      </w:r>
      <w:del w:id="47" w:author="Comparison" w:date="2019-10-30T17:32:00Z">
        <w:r>
          <w:delText>will be</w:delText>
        </w:r>
      </w:del>
      <w:ins w:id="48" w:author="Comparison" w:date="2019-10-30T17:32:00Z">
        <w:r>
          <w:t>were</w:t>
        </w:r>
      </w:ins>
      <w:r>
        <w:t xml:space="preserve"> subject to the new tax rate.</w:t>
      </w:r>
    </w:p>
    <w:p w14:paraId="096D8F73" w14:textId="77777777" w:rsidR="0080277A" w:rsidRDefault="003C6C5A">
      <w:pPr>
        <w:rPr>
          <w:del w:id="49" w:author="Comparison" w:date="2019-10-30T17:32:00Z"/>
        </w:rPr>
      </w:pPr>
      <w:del w:id="50" w:author="Comparison" w:date="2019-10-30T17:32:00Z">
        <w:r>
          <w:delText>If a concessionary period is granted the following examples show how the transitional accounting arrangements will apply:</w:delText>
        </w:r>
      </w:del>
    </w:p>
    <w:p w14:paraId="4B24DBA9" w14:textId="77777777" w:rsidR="0080277A" w:rsidRDefault="003C6C5A">
      <w:pPr>
        <w:rPr>
          <w:del w:id="51" w:author="Comparison" w:date="2019-10-30T17:32:00Z"/>
        </w:rPr>
      </w:pPr>
      <w:del w:id="52" w:author="Comparison" w:date="2019-10-30T17:32:00Z">
        <w:r>
          <w:delText>Exa</w:delText>
        </w:r>
        <w:r>
          <w:delText>mple 7</w:delText>
        </w:r>
      </w:del>
    </w:p>
    <w:p w14:paraId="600BB4AA" w14:textId="77777777" w:rsidR="0080277A" w:rsidRDefault="003C6C5A">
      <w:pPr>
        <w:rPr>
          <w:del w:id="53" w:author="Comparison" w:date="2019-10-30T17:32:00Z"/>
        </w:rPr>
      </w:pPr>
      <w:del w:id="54" w:author="Comparison" w:date="2019-10-30T17:32:00Z">
        <w:r>
          <w:delText>A contract incepts before a rate change but is written into the insurer’s records during the transitional period.</w:delText>
        </w:r>
      </w:del>
    </w:p>
    <w:p w14:paraId="3C1EC888" w14:textId="77777777" w:rsidR="0080277A" w:rsidRDefault="003C6C5A">
      <w:pPr>
        <w:rPr>
          <w:del w:id="55" w:author="Comparison" w:date="2019-10-30T17:32:00Z"/>
        </w:rPr>
      </w:pPr>
      <w:del w:id="56" w:author="Comparison" w:date="2019-10-30T17:32:00Z">
        <w:r>
          <w:delText>The insurer is using the special accounting scheme.</w:delText>
        </w:r>
      </w:del>
    </w:p>
    <w:p w14:paraId="03FFDD08" w14:textId="77777777" w:rsidR="0080277A" w:rsidRDefault="003C6C5A">
      <w:pPr>
        <w:rPr>
          <w:del w:id="57" w:author="Comparison" w:date="2019-10-30T17:32:00Z"/>
        </w:rPr>
      </w:pPr>
      <w:del w:id="58" w:author="Comparison" w:date="2019-10-30T17:32:00Z">
        <w:r>
          <w:delText>The contract is liable to the old rate of tax.</w:delText>
        </w:r>
      </w:del>
    </w:p>
    <w:p w14:paraId="09CF244C" w14:textId="77777777" w:rsidR="0080277A" w:rsidRDefault="0080277A">
      <w:pPr>
        <w:rPr>
          <w:del w:id="59" w:author="Comparison" w:date="2019-10-30T17:32:00Z"/>
        </w:rPr>
      </w:pPr>
    </w:p>
    <w:p w14:paraId="6AB02769" w14:textId="77777777" w:rsidR="0080277A" w:rsidRDefault="003C6C5A">
      <w:pPr>
        <w:rPr>
          <w:del w:id="60" w:author="Comparison" w:date="2019-10-30T17:32:00Z"/>
        </w:rPr>
      </w:pPr>
      <w:del w:id="61" w:author="Comparison" w:date="2019-10-30T17:32:00Z">
        <w:r>
          <w:delText>Example 8</w:delText>
        </w:r>
      </w:del>
    </w:p>
    <w:p w14:paraId="02E4E301" w14:textId="77777777" w:rsidR="0080277A" w:rsidRDefault="003C6C5A">
      <w:pPr>
        <w:rPr>
          <w:del w:id="62" w:author="Comparison" w:date="2019-10-30T17:32:00Z"/>
        </w:rPr>
      </w:pPr>
      <w:del w:id="63" w:author="Comparison" w:date="2019-10-30T17:32:00Z">
        <w:r>
          <w:lastRenderedPageBreak/>
          <w:delText xml:space="preserve">A contract incepts after </w:delText>
        </w:r>
        <w:r>
          <w:delText>the rate change and is written into the insurer’s records during the transitional period.</w:delText>
        </w:r>
      </w:del>
    </w:p>
    <w:p w14:paraId="21E55A82" w14:textId="77777777" w:rsidR="0080277A" w:rsidRDefault="003C6C5A">
      <w:pPr>
        <w:rPr>
          <w:del w:id="64" w:author="Comparison" w:date="2019-10-30T17:32:00Z"/>
        </w:rPr>
      </w:pPr>
      <w:del w:id="65" w:author="Comparison" w:date="2019-10-30T17:32:00Z">
        <w:r>
          <w:delText>The insurer is using the special accounting scheme.</w:delText>
        </w:r>
      </w:del>
    </w:p>
    <w:p w14:paraId="76CDE918" w14:textId="77777777" w:rsidR="0080277A" w:rsidRDefault="003C6C5A">
      <w:pPr>
        <w:rPr>
          <w:del w:id="66" w:author="Comparison" w:date="2019-10-30T17:32:00Z"/>
        </w:rPr>
      </w:pPr>
      <w:del w:id="67" w:author="Comparison" w:date="2019-10-30T17:32:00Z">
        <w:r>
          <w:delText>The contract is liable to the new rate of tax.</w:delText>
        </w:r>
      </w:del>
    </w:p>
    <w:p w14:paraId="54743394" w14:textId="77777777" w:rsidR="0080277A" w:rsidRDefault="0080277A">
      <w:pPr>
        <w:rPr>
          <w:del w:id="68" w:author="Comparison" w:date="2019-10-30T17:32:00Z"/>
        </w:rPr>
      </w:pPr>
    </w:p>
    <w:p w14:paraId="08EBAA55" w14:textId="77777777" w:rsidR="0080277A" w:rsidRDefault="003C6C5A">
      <w:pPr>
        <w:rPr>
          <w:del w:id="69" w:author="Comparison" w:date="2019-10-30T17:32:00Z"/>
        </w:rPr>
      </w:pPr>
      <w:del w:id="70" w:author="Comparison" w:date="2019-10-30T17:32:00Z">
        <w:r>
          <w:delText>Example 9</w:delText>
        </w:r>
      </w:del>
    </w:p>
    <w:p w14:paraId="53F23221" w14:textId="77777777" w:rsidR="0080277A" w:rsidRDefault="003C6C5A">
      <w:pPr>
        <w:rPr>
          <w:del w:id="71" w:author="Comparison" w:date="2019-10-30T17:32:00Z"/>
        </w:rPr>
      </w:pPr>
      <w:del w:id="72" w:author="Comparison" w:date="2019-10-30T17:32:00Z">
        <w:r>
          <w:delText>A contract incepts before the rate change and is written</w:delText>
        </w:r>
        <w:r>
          <w:delText xml:space="preserve"> into the insurer’s records after the end of the transitional period.</w:delText>
        </w:r>
      </w:del>
    </w:p>
    <w:p w14:paraId="0D79FF1F" w14:textId="77777777" w:rsidR="0080277A" w:rsidRDefault="003C6C5A">
      <w:pPr>
        <w:rPr>
          <w:del w:id="73" w:author="Comparison" w:date="2019-10-30T17:32:00Z"/>
        </w:rPr>
      </w:pPr>
      <w:del w:id="74" w:author="Comparison" w:date="2019-10-30T17:32:00Z">
        <w:r>
          <w:delText>The contract is liable to the new rate of tax.</w:delText>
        </w:r>
      </w:del>
    </w:p>
    <w:p w14:paraId="62CAA3A6" w14:textId="77777777" w:rsidR="00AE7CA2" w:rsidRDefault="003C6C5A">
      <w:pPr>
        <w:rPr>
          <w:ins w:id="75" w:author="Comparison" w:date="2019-10-30T17:32:00Z"/>
        </w:rPr>
      </w:pPr>
      <w:ins w:id="76" w:author="Comparison" w:date="2019-10-30T17:32:00Z">
        <w:r>
          <w:t>Rate rise from 1 June 2017</w:t>
        </w:r>
      </w:ins>
    </w:p>
    <w:p w14:paraId="12F51437" w14:textId="77777777" w:rsidR="00AE7CA2" w:rsidRDefault="003C6C5A">
      <w:pPr>
        <w:rPr>
          <w:ins w:id="77" w:author="Comparison" w:date="2019-10-30T17:32:00Z"/>
        </w:rPr>
      </w:pPr>
      <w:ins w:id="78" w:author="Comparison" w:date="2019-10-30T17:32:00Z">
        <w:r>
          <w:t>As part of t</w:t>
        </w:r>
        <w:r>
          <w:t>he consultations with industry, it was agreed that the concessionary period was no longer required as part of introducing a simpler way of operating a rate rise. From the changes introduced by Finance Act 2017, concessionary periods have been abandoned and</w:t>
        </w:r>
        <w:r>
          <w:t xml:space="preserve"> the treatment of businesses on either cash receipts or the special accounting scheme will be broadly the same. See IPT07810 for the key determinants of whether the new rate applies after 1 June 2017.</w:t>
        </w:r>
      </w:ins>
    </w:p>
    <w:p w14:paraId="5F152D96" w14:textId="77777777" w:rsidR="00AE7CA2" w:rsidRDefault="003C6C5A">
      <w:pPr>
        <w:rPr>
          <w:ins w:id="79" w:author="Comparison" w:date="2019-10-30T17:32:00Z"/>
        </w:rPr>
      </w:pPr>
      <w:ins w:id="80" w:author="Comparison" w:date="2019-10-30T17:32:00Z">
        <w:r>
          <w:t>The key factor in deciding whether the new rate applies</w:t>
        </w:r>
        <w:r>
          <w:t xml:space="preserve"> to a premium is by reference to when the policy incepts (when cover for risk begins), rather than according to the tax accounting scheme or a concessionary period. This rule is subject to a “back-stop” provision which means that any premium received on or</w:t>
        </w:r>
        <w:r>
          <w:t xml:space="preserve"> after the first anniversary of a rate rise is taxed at the new rate, regardless of when the policy incepted.</w:t>
        </w:r>
      </w:ins>
    </w:p>
    <w:p w14:paraId="4A82C8C1" w14:textId="77777777" w:rsidR="00AE7CA2" w:rsidRDefault="003C6C5A">
      <w:r>
        <w:t xml:space="preserve"> Previous page</w:t>
      </w:r>
    </w:p>
    <w:p w14:paraId="165C7838" w14:textId="77777777" w:rsidR="00AE7CA2" w:rsidRDefault="003C6C5A">
      <w:r>
        <w:t xml:space="preserve"> Next page</w:t>
      </w:r>
    </w:p>
    <w:sectPr w:rsidR="00AE7C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5A8C"/>
    <w:rsid w:val="00326F90"/>
    <w:rsid w:val="003C6C5A"/>
    <w:rsid w:val="0080277A"/>
    <w:rsid w:val="00AA1D8D"/>
    <w:rsid w:val="00AE7CA2"/>
    <w:rsid w:val="00B47730"/>
    <w:rsid w:val="00CB0664"/>
    <w:rsid w:val="00D406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E009BCE-6262-4E72-A436-2398ABF5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C6C5A"/>
    <w:pPr>
      <w:spacing w:after="0" w:line="240" w:lineRule="auto"/>
    </w:pPr>
  </w:style>
  <w:style w:type="paragraph" w:styleId="BalloonText">
    <w:name w:val="Balloon Text"/>
    <w:basedOn w:val="Normal"/>
    <w:link w:val="BalloonTextChar"/>
    <w:uiPriority w:val="99"/>
    <w:semiHidden/>
    <w:unhideWhenUsed/>
    <w:rsid w:val="003C6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BAA0-6187-4A39-91BD-A7B22E74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2019-10-30T17:32:00Z</dcterms:modified>
  <cp:category/>
</cp:coreProperties>
</file>