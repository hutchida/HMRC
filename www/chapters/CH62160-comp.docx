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2838" w14:textId="77777777" w:rsidR="008F2C06" w:rsidRDefault="00475291">
      <w:pPr>
        <w:pStyle w:val="Title"/>
      </w:pPr>
      <w:bookmarkStart w:id="0" w:name="_GoBack"/>
      <w:bookmarkEnd w:id="0"/>
      <w:r>
        <w:t>HMRC - CH62160 - 12 Month Further Penalties: Contents</w:t>
      </w:r>
    </w:p>
    <w:p w14:paraId="4AF0C5A8" w14:textId="77777777" w:rsidR="008F2C06" w:rsidRDefault="00475291">
      <w:r>
        <w:t>CH62180    Overview</w:t>
      </w:r>
    </w:p>
    <w:p w14:paraId="11DBABA8" w14:textId="77777777" w:rsidR="008F2C06" w:rsidRDefault="00475291">
      <w:r>
        <w:t>CH62200    Behaviour</w:t>
      </w:r>
    </w:p>
    <w:p w14:paraId="3354F58B" w14:textId="77777777" w:rsidR="008F2C06" w:rsidRDefault="00475291">
      <w:pPr>
        <w:rPr>
          <w:ins w:id="1" w:author="Comparison" w:date="2019-10-25T00:40:00Z"/>
        </w:rPr>
      </w:pPr>
      <w:ins w:id="2" w:author="Comparison" w:date="2019-10-25T00:40:00Z">
        <w:r>
          <w:t>CH62220    Behaviour - examples</w:t>
        </w:r>
      </w:ins>
    </w:p>
    <w:p w14:paraId="5D5CA119" w14:textId="77777777" w:rsidR="008F2C06" w:rsidRDefault="00475291">
      <w:r>
        <w:t>CH62240    Amount of penalties</w:t>
      </w:r>
    </w:p>
    <w:p w14:paraId="459D207C" w14:textId="77777777" w:rsidR="008F2C06" w:rsidRDefault="00475291">
      <w:r>
        <w:t xml:space="preserve"> Previous page</w:t>
      </w:r>
    </w:p>
    <w:sectPr w:rsidR="008F2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4B8"/>
    <w:rsid w:val="0015074B"/>
    <w:rsid w:val="0029639D"/>
    <w:rsid w:val="00326F90"/>
    <w:rsid w:val="00475291"/>
    <w:rsid w:val="005150D8"/>
    <w:rsid w:val="008F2C06"/>
    <w:rsid w:val="00AA1D8D"/>
    <w:rsid w:val="00B47730"/>
    <w:rsid w:val="00CB0664"/>
    <w:rsid w:val="00DF4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9688CA-6DD4-41C6-A07C-891DD5C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752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944E9-5FCF-4656-94E8-A01AFA4F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2019-10-24T23:40:00Z</dcterms:modified>
  <cp:category/>
</cp:coreProperties>
</file>