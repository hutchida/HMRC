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A6D1" w14:textId="77777777" w:rsidR="008A3347" w:rsidRDefault="006A6E72">
      <w:pPr>
        <w:pStyle w:val="Title"/>
      </w:pPr>
      <w:bookmarkStart w:id="0" w:name="_GoBack"/>
      <w:bookmarkEnd w:id="0"/>
      <w:r>
        <w:t>HMRC - OT30125 - Consideration Other Than Cash: Contents</w:t>
      </w:r>
    </w:p>
    <w:p w14:paraId="08497FC3" w14:textId="0E65D7DC" w:rsidR="008A3347" w:rsidRDefault="006A6E72">
      <w:r>
        <w:t xml:space="preserve">OT30130    </w:t>
      </w:r>
      <w:del w:id="1" w:author="Comparison" w:date="2019-10-24T22:59:00Z">
        <w:r>
          <w:delText>Capital gains: consideration other than cash: introduction</w:delText>
        </w:r>
      </w:del>
      <w:ins w:id="2" w:author="Comparison" w:date="2019-10-24T22:59:00Z">
        <w:r>
          <w:t>Introduction</w:t>
        </w:r>
      </w:ins>
    </w:p>
    <w:p w14:paraId="06B71B88" w14:textId="7416C499" w:rsidR="008A3347" w:rsidRDefault="006A6E72">
      <w:r>
        <w:t xml:space="preserve">OT30131    </w:t>
      </w:r>
      <w:del w:id="3" w:author="Comparison" w:date="2019-10-24T22:59:00Z">
        <w:r>
          <w:delText>Capital gains: consideration other than cash: subordinated</w:delText>
        </w:r>
      </w:del>
      <w:ins w:id="4" w:author="Comparison" w:date="2019-10-24T22:59:00Z">
        <w:r>
          <w:t>Subordinated</w:t>
        </w:r>
      </w:ins>
      <w:r>
        <w:t xml:space="preserve"> interests</w:t>
      </w:r>
    </w:p>
    <w:p w14:paraId="39A7F305" w14:textId="28810BD5" w:rsidR="008A3347" w:rsidRDefault="006A6E72">
      <w:r>
        <w:t xml:space="preserve">OT30132    </w:t>
      </w:r>
      <w:del w:id="5" w:author="Comparison" w:date="2019-10-24T22:59:00Z">
        <w:r>
          <w:delText xml:space="preserve">Capital gains: </w:delText>
        </w:r>
        <w:r>
          <w:delText>consideration other than cash: development carry</w:delText>
        </w:r>
      </w:del>
      <w:ins w:id="6" w:author="Comparison" w:date="2019-10-24T22:59:00Z">
        <w:r>
          <w:t>Development Carry</w:t>
        </w:r>
      </w:ins>
    </w:p>
    <w:p w14:paraId="79AFB3BB" w14:textId="77777777" w:rsidR="004517DC" w:rsidRDefault="006A6E72">
      <w:pPr>
        <w:rPr>
          <w:del w:id="7" w:author="Comparison" w:date="2019-10-24T22:59:00Z"/>
        </w:rPr>
      </w:pPr>
      <w:del w:id="8" w:author="Comparison" w:date="2019-10-24T22:59:00Z">
        <w:r>
          <w:delText>OT30133    Capital gains: consideration other than cash: licence swaps - disposals made before 22 April 2009</w:delText>
        </w:r>
      </w:del>
    </w:p>
    <w:p w14:paraId="7B22CCA5" w14:textId="77777777" w:rsidR="008A3347" w:rsidRDefault="006A6E72">
      <w:pPr>
        <w:rPr>
          <w:ins w:id="9" w:author="Comparison" w:date="2019-10-24T22:59:00Z"/>
        </w:rPr>
      </w:pPr>
      <w:ins w:id="10" w:author="Comparison" w:date="2019-10-24T22:59:00Z">
        <w:r>
          <w:t>OT30133    Licence Swaps</w:t>
        </w:r>
      </w:ins>
    </w:p>
    <w:p w14:paraId="0111E13D" w14:textId="648F0677" w:rsidR="008A3347" w:rsidRDefault="006A6E72">
      <w:r>
        <w:t xml:space="preserve">OT30134    </w:t>
      </w:r>
      <w:del w:id="11" w:author="Comparison" w:date="2019-10-24T22:59:00Z">
        <w:r>
          <w:delText>Capital gains: consideration other than cash: work obligation</w:delText>
        </w:r>
      </w:del>
      <w:ins w:id="12" w:author="Comparison" w:date="2019-10-24T22:59:00Z">
        <w:r>
          <w:t>Work Obligation</w:t>
        </w:r>
      </w:ins>
    </w:p>
    <w:p w14:paraId="25FA880D" w14:textId="0C80A3D5" w:rsidR="008A3347" w:rsidRDefault="006A6E72">
      <w:r>
        <w:t xml:space="preserve">OT30135    </w:t>
      </w:r>
      <w:del w:id="13" w:author="Comparison" w:date="2019-10-24T22:59:00Z">
        <w:r>
          <w:delText>Capital gains:</w:delText>
        </w:r>
        <w:r>
          <w:delText xml:space="preserve"> consideration other than cash: agreement</w:delText>
        </w:r>
      </w:del>
      <w:ins w:id="14" w:author="Comparison" w:date="2019-10-24T22:59:00Z">
        <w:r>
          <w:t>Agreement</w:t>
        </w:r>
      </w:ins>
      <w:r>
        <w:t xml:space="preserve"> of the </w:t>
      </w:r>
      <w:del w:id="15" w:author="Comparison" w:date="2019-10-24T22:59:00Z">
        <w:r>
          <w:delText>farmer in</w:delText>
        </w:r>
      </w:del>
      <w:ins w:id="16" w:author="Comparison" w:date="2019-10-24T22:59:00Z">
        <w:r>
          <w:t>Farmer In</w:t>
        </w:r>
      </w:ins>
      <w:r>
        <w:t xml:space="preserve"> to valuation</w:t>
      </w:r>
    </w:p>
    <w:p w14:paraId="1742189E" w14:textId="3E19C705" w:rsidR="008A3347" w:rsidRDefault="006A6E72">
      <w:r>
        <w:t xml:space="preserve">OT30136    </w:t>
      </w:r>
      <w:del w:id="17" w:author="Comparison" w:date="2019-10-24T22:59:00Z">
        <w:r>
          <w:delText>Capital gains: consideration other than cash: licence swaps - licence only consideration -</w:delText>
        </w:r>
      </w:del>
      <w:ins w:id="18" w:author="Comparison" w:date="2019-10-24T22:59:00Z">
        <w:r>
          <w:t>Licence swaps: Licence Only Consideration –</w:t>
        </w:r>
      </w:ins>
      <w:r>
        <w:t xml:space="preserve"> disposals made on or after 22 April 2009</w:t>
      </w:r>
    </w:p>
    <w:p w14:paraId="5DB725B9" w14:textId="35EF3E79" w:rsidR="008A3347" w:rsidRDefault="006A6E72">
      <w:r>
        <w:t xml:space="preserve">OT30137    </w:t>
      </w:r>
      <w:del w:id="19" w:author="Comparison" w:date="2019-10-24T22:59:00Z">
        <w:r>
          <w:delText>Capital gains: consideration o</w:delText>
        </w:r>
        <w:r>
          <w:delText>ther than cash: licence swaps - mixed</w:delText>
        </w:r>
      </w:del>
      <w:ins w:id="20" w:author="Comparison" w:date="2019-10-24T22:59:00Z">
        <w:r>
          <w:t>Licence swaps: Mixed</w:t>
        </w:r>
      </w:ins>
      <w:r>
        <w:t xml:space="preserve"> consideration received </w:t>
      </w:r>
      <w:del w:id="21" w:author="Comparison" w:date="2019-10-24T22:59:00Z">
        <w:r>
          <w:delText>-</w:delText>
        </w:r>
      </w:del>
      <w:ins w:id="22" w:author="Comparison" w:date="2019-10-24T22:59:00Z">
        <w:r>
          <w:t>–</w:t>
        </w:r>
      </w:ins>
      <w:r>
        <w:t xml:space="preserve"> disposals made on or after 22 April 2009</w:t>
      </w:r>
      <w:ins w:id="23" w:author="Comparison" w:date="2019-10-24T22:59:00Z">
        <w:r>
          <w:t xml:space="preserve"> (1)</w:t>
        </w:r>
      </w:ins>
    </w:p>
    <w:p w14:paraId="562F14DE" w14:textId="48F3504D" w:rsidR="008A3347" w:rsidRDefault="006A6E72">
      <w:r>
        <w:t xml:space="preserve">OT30138    </w:t>
      </w:r>
      <w:del w:id="24" w:author="Comparison" w:date="2019-10-24T22:59:00Z">
        <w:r>
          <w:delText>Capital gains:</w:delText>
        </w:r>
      </w:del>
      <w:ins w:id="25" w:author="Comparison" w:date="2019-10-24T22:59:00Z">
        <w:r>
          <w:t>Licence swaps: Mixed</w:t>
        </w:r>
      </w:ins>
      <w:r>
        <w:t xml:space="preserve"> consideration </w:t>
      </w:r>
      <w:del w:id="26" w:author="Comparison" w:date="2019-10-24T22:59:00Z">
        <w:r>
          <w:delText>other than cash: licence swaps - mixed consideration given -</w:delText>
        </w:r>
      </w:del>
      <w:ins w:id="27" w:author="Comparison" w:date="2019-10-24T22:59:00Z">
        <w:r>
          <w:t>received –</w:t>
        </w:r>
      </w:ins>
      <w:r>
        <w:t xml:space="preserve"> d</w:t>
      </w:r>
      <w:r>
        <w:t>isposals made on or after 22 April 2009</w:t>
      </w:r>
      <w:ins w:id="28" w:author="Comparison" w:date="2019-10-24T22:59:00Z">
        <w:r>
          <w:t xml:space="preserve"> (2)</w:t>
        </w:r>
      </w:ins>
    </w:p>
    <w:p w14:paraId="674064F5" w14:textId="395C6F2B" w:rsidR="008A3347" w:rsidRDefault="006A6E72">
      <w:r>
        <w:t xml:space="preserve">OT30139    </w:t>
      </w:r>
      <w:del w:id="29" w:author="Comparison" w:date="2019-10-24T22:59:00Z">
        <w:r>
          <w:delText>Capital gains: consideration other than cash: licence swaps - reimbursed</w:delText>
        </w:r>
      </w:del>
      <w:ins w:id="30" w:author="Comparison" w:date="2019-10-24T22:59:00Z">
        <w:r>
          <w:t>Licence swaps: Reimbursed</w:t>
        </w:r>
      </w:ins>
      <w:r>
        <w:t xml:space="preserve"> expenditure</w:t>
      </w:r>
    </w:p>
    <w:p w14:paraId="2C6E02D1" w14:textId="2A218C41" w:rsidR="008A3347" w:rsidRDefault="006A6E72">
      <w:r>
        <w:t xml:space="preserve">OT30140    </w:t>
      </w:r>
      <w:del w:id="31" w:author="Comparison" w:date="2019-10-24T22:59:00Z">
        <w:r>
          <w:delText>Capital gains: consideration other than cash: time</w:delText>
        </w:r>
      </w:del>
      <w:ins w:id="32" w:author="Comparison" w:date="2019-10-24T22:59:00Z">
        <w:r>
          <w:t>Time</w:t>
        </w:r>
      </w:ins>
      <w:r>
        <w:t xml:space="preserve"> at which non-licence consideration and value of a licence are determined</w:t>
      </w:r>
    </w:p>
    <w:p w14:paraId="136ED06A" w14:textId="640E65F7" w:rsidR="008A3347" w:rsidRDefault="006A6E72">
      <w:r>
        <w:t xml:space="preserve">OT30145    </w:t>
      </w:r>
      <w:del w:id="33" w:author="Comparison" w:date="2019-10-24T22:59:00Z">
        <w:r>
          <w:delText>Capital gains: considera</w:delText>
        </w:r>
        <w:r>
          <w:delText>tion other than cash: definitions</w:delText>
        </w:r>
      </w:del>
      <w:ins w:id="34" w:author="Comparison" w:date="2019-10-24T22:59:00Z">
        <w:r>
          <w:t>Definitions</w:t>
        </w:r>
      </w:ins>
    </w:p>
    <w:p w14:paraId="1D3E26BC" w14:textId="77777777" w:rsidR="008A3347" w:rsidRDefault="006A6E72">
      <w:r>
        <w:t xml:space="preserve"> Previous page</w:t>
      </w:r>
    </w:p>
    <w:p w14:paraId="7460C4EC" w14:textId="77777777" w:rsidR="008A3347" w:rsidRDefault="006A6E72">
      <w:r>
        <w:t xml:space="preserve"> Next page</w:t>
      </w:r>
    </w:p>
    <w:sectPr w:rsidR="008A33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826"/>
    <w:rsid w:val="004517DC"/>
    <w:rsid w:val="00532FFD"/>
    <w:rsid w:val="006A6E72"/>
    <w:rsid w:val="008A33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4B2FDE-6EBF-44FA-AEED-4FDC8746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A6E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FF821-BE60-47C7-8AE8-0EEF9F15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2019-10-24T21:59:00Z</dcterms:modified>
  <cp:category/>
</cp:coreProperties>
</file>