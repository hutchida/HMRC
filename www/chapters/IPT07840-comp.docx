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2CD65" w14:textId="77777777" w:rsidR="00382492" w:rsidRDefault="001E12EA">
      <w:pPr>
        <w:pStyle w:val="Title"/>
      </w:pPr>
      <w:bookmarkStart w:id="0" w:name="_GoBack"/>
      <w:bookmarkEnd w:id="0"/>
      <w:r>
        <w:t>HMRC - IPT07840 - The Anti-Forestalling Provisions</w:t>
      </w:r>
    </w:p>
    <w:p w14:paraId="28DE7F1F" w14:textId="77777777" w:rsidR="00382492" w:rsidRDefault="001E12EA">
      <w:pPr>
        <w:rPr>
          <w:ins w:id="1" w:author="Comparison" w:date="2019-10-24T22:42:00Z"/>
        </w:rPr>
      </w:pPr>
      <w:ins w:id="2" w:author="Comparison" w:date="2019-10-24T22:42:00Z">
        <w:r>
          <w:t>The anti-forestalling provisions</w:t>
        </w:r>
      </w:ins>
    </w:p>
    <w:p w14:paraId="7ABFA385" w14:textId="36D335CC" w:rsidR="00382492" w:rsidRDefault="001E12EA">
      <w:r>
        <w:t xml:space="preserve">Avoidance of IPT at the time of a change in rate </w:t>
      </w:r>
      <w:del w:id="3" w:author="Comparison" w:date="2019-10-24T22:42:00Z">
        <w:r>
          <w:delText>is possible</w:delText>
        </w:r>
      </w:del>
      <w:ins w:id="4" w:author="Comparison" w:date="2019-10-24T22:42:00Z">
        <w:r>
          <w:t>could be attempted</w:t>
        </w:r>
      </w:ins>
      <w:r>
        <w:t xml:space="preserve"> by (for example) taking out a policy for a longer period than usual or paying in advance for a </w:t>
      </w:r>
      <w:r>
        <w:t xml:space="preserve">policy which commences after a rate rise. The anti-forestalling provisions are designed to limit the opportunities for </w:t>
      </w:r>
      <w:ins w:id="5" w:author="Comparison" w:date="2019-10-24T22:42:00Z">
        <w:r>
          <w:t xml:space="preserve">this type of </w:t>
        </w:r>
      </w:ins>
      <w:r>
        <w:t xml:space="preserve">tax avoidance. The anti-forestalling provisions </w:t>
      </w:r>
      <w:ins w:id="6" w:author="Comparison" w:date="2019-10-24T22:42:00Z">
        <w:r>
          <w:t xml:space="preserve">that apply to rate changes after 8 March 2017 </w:t>
        </w:r>
      </w:ins>
      <w:r>
        <w:t xml:space="preserve">are </w:t>
      </w:r>
      <w:ins w:id="7" w:author="Comparison" w:date="2019-10-24T22:42:00Z">
        <w:r>
          <w:t xml:space="preserve">now </w:t>
        </w:r>
      </w:ins>
      <w:r>
        <w:t xml:space="preserve">contained in </w:t>
      </w:r>
      <w:del w:id="8" w:author="Comparison" w:date="2019-10-24T22:42:00Z">
        <w:r>
          <w:delText>Section 67</w:delText>
        </w:r>
      </w:del>
      <w:ins w:id="9" w:author="Comparison" w:date="2019-10-24T22:42:00Z">
        <w:r>
          <w:t xml:space="preserve">Sections </w:t>
        </w:r>
        <w:r>
          <w:t>66A and 66B</w:t>
        </w:r>
      </w:ins>
      <w:r>
        <w:t xml:space="preserve"> of the Finance Act 1994</w:t>
      </w:r>
      <w:del w:id="10" w:author="Comparison" w:date="2019-10-24T22:42:00Z">
        <w:r>
          <w:delText xml:space="preserve"> for the introduction of the tax and sections 67A, B and C for a rate change</w:delText>
        </w:r>
      </w:del>
      <w:ins w:id="11" w:author="Comparison" w:date="2019-10-24T22:42:00Z">
        <w:r>
          <w:t xml:space="preserve">. </w:t>
        </w:r>
      </w:ins>
      <w:r>
        <w:t>.</w:t>
      </w:r>
    </w:p>
    <w:p w14:paraId="24F12EA9" w14:textId="77777777" w:rsidR="00382492" w:rsidRDefault="001E12EA">
      <w:pPr>
        <w:rPr>
          <w:ins w:id="12" w:author="Comparison" w:date="2019-10-24T22:42:00Z"/>
        </w:rPr>
      </w:pPr>
      <w:ins w:id="13" w:author="Comparison" w:date="2019-10-24T22:42:00Z">
        <w:r>
          <w:t xml:space="preserve">Prior to the introduction of the current provisions, the anti-forestalling rules were contained in section 67 for the original introduction of IPT in 1994, and sections 67A-C for rate rises. There is little practical </w:t>
        </w:r>
        <w:r>
          <w:t>difference as to the way in which the new rules work compared to the old rules.</w:t>
        </w:r>
      </w:ins>
    </w:p>
    <w:p w14:paraId="5397E149" w14:textId="77777777" w:rsidR="00382492" w:rsidRDefault="001E12EA">
      <w:r>
        <w:t>Prevention of prepayment tax avoidance</w:t>
      </w:r>
    </w:p>
    <w:p w14:paraId="04AA89D6" w14:textId="719ACEC4" w:rsidR="00382492" w:rsidRDefault="001E12EA">
      <w:r>
        <w:t xml:space="preserve">To prevent tax avoidance by the insured making a prepayment in the period between the announcement of a rate change and the </w:t>
      </w:r>
      <w:ins w:id="14" w:author="Comparison" w:date="2019-10-24T22:42:00Z">
        <w:r>
          <w:t>date of the r</w:t>
        </w:r>
        <w:r>
          <w:t>ise (also known as “</w:t>
        </w:r>
      </w:ins>
      <w:r>
        <w:t>implementation date</w:t>
      </w:r>
      <w:del w:id="15" w:author="Comparison" w:date="2019-10-24T22:42:00Z">
        <w:r>
          <w:delText>,</w:delText>
        </w:r>
      </w:del>
      <w:ins w:id="16" w:author="Comparison" w:date="2019-10-24T22:42:00Z">
        <w:r>
          <w:t>” or “change date”),</w:t>
        </w:r>
      </w:ins>
      <w:r>
        <w:t xml:space="preserve"> certain premiums will be deemed to be received or written on the implementation date</w:t>
      </w:r>
      <w:del w:id="17" w:author="Comparison" w:date="2019-10-24T22:42:00Z">
        <w:r>
          <w:delText>, and certain contracts deemed to be made before the date of a rate change.</w:delText>
        </w:r>
      </w:del>
    </w:p>
    <w:p w14:paraId="1D7681D4" w14:textId="77777777" w:rsidR="00382492" w:rsidRDefault="001E12EA">
      <w:r>
        <w:t>If a taxable premium is received or written after the date of announcement of a rate change but before the date</w:t>
      </w:r>
      <w:r>
        <w:t xml:space="preserve"> of a rate change, and relates to a risk commencing on or after the date of a rate change, then IPT must be accounted for at the new rate. The tax point will be deemed to be the implementation date of the rate change.</w:t>
      </w:r>
    </w:p>
    <w:p w14:paraId="665F6680" w14:textId="5AFB1CE7" w:rsidR="00382492" w:rsidRDefault="001E12EA">
      <w:r>
        <w:t>Example (</w:t>
      </w:r>
      <w:del w:id="18" w:author="Comparison" w:date="2019-10-24T22:42:00Z">
        <w:r>
          <w:delText>1999</w:delText>
        </w:r>
      </w:del>
      <w:ins w:id="19" w:author="Comparison" w:date="2019-10-24T22:42:00Z">
        <w:r>
          <w:t>2017</w:t>
        </w:r>
      </w:ins>
      <w:r>
        <w:t>)</w:t>
      </w:r>
    </w:p>
    <w:p w14:paraId="74EC1716" w14:textId="0D0C147B" w:rsidR="00382492" w:rsidRDefault="001E12EA">
      <w:r>
        <w:t>The announcement of a r</w:t>
      </w:r>
      <w:r>
        <w:t xml:space="preserve">ate change is made on </w:t>
      </w:r>
      <w:del w:id="20" w:author="Comparison" w:date="2019-10-24T22:42:00Z">
        <w:r>
          <w:delText>9</w:delText>
        </w:r>
      </w:del>
      <w:ins w:id="21" w:author="Comparison" w:date="2019-10-24T22:42:00Z">
        <w:r>
          <w:t>8</w:t>
        </w:r>
      </w:ins>
      <w:r>
        <w:t xml:space="preserve"> March </w:t>
      </w:r>
      <w:del w:id="22" w:author="Comparison" w:date="2019-10-24T22:42:00Z">
        <w:r>
          <w:delText>1999</w:delText>
        </w:r>
      </w:del>
      <w:ins w:id="23" w:author="Comparison" w:date="2019-10-24T22:42:00Z">
        <w:r>
          <w:t>2017</w:t>
        </w:r>
      </w:ins>
      <w:r>
        <w:t xml:space="preserve">. Implementation date is 1 </w:t>
      </w:r>
      <w:del w:id="24" w:author="Comparison" w:date="2019-10-24T22:42:00Z">
        <w:r>
          <w:delText>Ju</w:delText>
        </w:r>
        <w:r>
          <w:delText>ly 1999</w:delText>
        </w:r>
      </w:del>
      <w:ins w:id="25" w:author="Comparison" w:date="2019-10-24T22:42:00Z">
        <w:r>
          <w:t>June 2017</w:t>
        </w:r>
      </w:ins>
      <w:r>
        <w:t>.</w:t>
      </w:r>
    </w:p>
    <w:p w14:paraId="203E97FC" w14:textId="17DEED4D" w:rsidR="00382492" w:rsidRDefault="001E12EA">
      <w:r>
        <w:t xml:space="preserve">A contract underwritten by an insurer </w:t>
      </w:r>
      <w:del w:id="26" w:author="Comparison" w:date="2019-10-24T22:42:00Z">
        <w:r>
          <w:delText xml:space="preserve">using the cash receipts method of accounting for IPT </w:delText>
        </w:r>
      </w:del>
      <w:r>
        <w:t xml:space="preserve">begins on 1 </w:t>
      </w:r>
      <w:del w:id="27" w:author="Comparison" w:date="2019-10-24T22:42:00Z">
        <w:r>
          <w:delText>August 1999</w:delText>
        </w:r>
      </w:del>
      <w:ins w:id="28" w:author="Comparison" w:date="2019-10-24T22:42:00Z">
        <w:r>
          <w:t>July 2017</w:t>
        </w:r>
      </w:ins>
      <w:r>
        <w:t xml:space="preserve">. The insurer receives the premium on </w:t>
      </w:r>
      <w:del w:id="29" w:author="Comparison" w:date="2019-10-24T22:42:00Z">
        <w:r>
          <w:delText>31 March 1999</w:delText>
        </w:r>
      </w:del>
      <w:ins w:id="30" w:author="Comparison" w:date="2019-10-24T22:42:00Z">
        <w:r>
          <w:t>15 May 2017</w:t>
        </w:r>
      </w:ins>
      <w:r>
        <w:t>.</w:t>
      </w:r>
    </w:p>
    <w:p w14:paraId="1C597517" w14:textId="366218C1" w:rsidR="00382492" w:rsidRDefault="001E12EA">
      <w:r>
        <w:t xml:space="preserve">The insurer will be liable to account for IPT at </w:t>
      </w:r>
      <w:del w:id="31" w:author="Comparison" w:date="2019-10-24T22:42:00Z">
        <w:r>
          <w:delText>5</w:delText>
        </w:r>
      </w:del>
      <w:ins w:id="32" w:author="Comparison" w:date="2019-10-24T22:42:00Z">
        <w:r>
          <w:t>12</w:t>
        </w:r>
      </w:ins>
      <w:r>
        <w:t>% as if he had received</w:t>
      </w:r>
      <w:r>
        <w:t xml:space="preserve"> the premium on 1 </w:t>
      </w:r>
      <w:del w:id="33" w:author="Comparison" w:date="2019-10-24T22:42:00Z">
        <w:r>
          <w:delText>July 1999</w:delText>
        </w:r>
      </w:del>
      <w:ins w:id="34" w:author="Comparison" w:date="2019-10-24T22:42:00Z">
        <w:r>
          <w:t>June 2017</w:t>
        </w:r>
      </w:ins>
      <w:r>
        <w:t>.</w:t>
      </w:r>
    </w:p>
    <w:p w14:paraId="6C5C794E" w14:textId="77777777" w:rsidR="0043466E" w:rsidRDefault="001E12EA">
      <w:pPr>
        <w:rPr>
          <w:del w:id="35" w:author="Comparison" w:date="2019-10-24T22:42:00Z"/>
        </w:rPr>
      </w:pPr>
      <w:del w:id="36" w:author="Comparison" w:date="2019-10-24T22:42:00Z">
        <w:r>
          <w:delText>Example (1997)</w:delText>
        </w:r>
      </w:del>
    </w:p>
    <w:p w14:paraId="32A69355" w14:textId="77777777" w:rsidR="0043466E" w:rsidRDefault="001E12EA">
      <w:pPr>
        <w:rPr>
          <w:del w:id="37" w:author="Comparison" w:date="2019-10-24T22:42:00Z"/>
        </w:rPr>
      </w:pPr>
      <w:del w:id="38" w:author="Comparison" w:date="2019-10-24T22:42:00Z">
        <w:r>
          <w:lastRenderedPageBreak/>
          <w:delText>The announcement of a rate change is made on 26 November 1996. Implementation date is 1 April 1997.</w:delText>
        </w:r>
      </w:del>
    </w:p>
    <w:p w14:paraId="2EEDC554" w14:textId="4C102606" w:rsidR="00382492" w:rsidRDefault="001E12EA">
      <w:del w:id="39" w:author="Comparison" w:date="2019-10-24T22:42:00Z">
        <w:r>
          <w:delText xml:space="preserve">A contract incepts 1 May 1997 and the premium is written into the records of an </w:delText>
        </w:r>
      </w:del>
      <w:ins w:id="40" w:author="Comparison" w:date="2019-10-24T22:42:00Z">
        <w:r>
          <w:t xml:space="preserve">It makes no difference whether the </w:t>
        </w:r>
      </w:ins>
      <w:r>
        <w:t xml:space="preserve">insurer </w:t>
      </w:r>
      <w:del w:id="41" w:author="Comparison" w:date="2019-10-24T22:42:00Z">
        <w:r>
          <w:delText>using</w:delText>
        </w:r>
      </w:del>
      <w:ins w:id="42" w:author="Comparison" w:date="2019-10-24T22:42:00Z">
        <w:r>
          <w:t>is on</w:t>
        </w:r>
      </w:ins>
      <w:r>
        <w:t xml:space="preserve"> the </w:t>
      </w:r>
      <w:ins w:id="43" w:author="Comparison" w:date="2019-10-24T22:42:00Z">
        <w:r>
          <w:t xml:space="preserve">cash receipt or </w:t>
        </w:r>
      </w:ins>
      <w:r>
        <w:t>special accounting scheme</w:t>
      </w:r>
      <w:del w:id="44" w:author="Comparison" w:date="2019-10-24T22:42:00Z">
        <w:r>
          <w:delText xml:space="preserve"> on 1 March 1997</w:delText>
        </w:r>
      </w:del>
      <w:r>
        <w:t>.</w:t>
      </w:r>
    </w:p>
    <w:p w14:paraId="228F8BB3" w14:textId="77777777" w:rsidR="0043466E" w:rsidRDefault="001E12EA">
      <w:pPr>
        <w:rPr>
          <w:del w:id="45" w:author="Comparison" w:date="2019-10-24T22:42:00Z"/>
        </w:rPr>
      </w:pPr>
      <w:del w:id="46" w:author="Comparison" w:date="2019-10-24T22:42:00Z">
        <w:r>
          <w:delText>The insurer will be liable to account for IPT at 4% as if he had written the premium on 1 April 1997.</w:delText>
        </w:r>
      </w:del>
    </w:p>
    <w:p w14:paraId="77EF0B7F" w14:textId="77777777" w:rsidR="0043466E" w:rsidRDefault="001E12EA">
      <w:pPr>
        <w:rPr>
          <w:del w:id="47" w:author="Comparison" w:date="2019-10-24T22:42:00Z"/>
        </w:rPr>
      </w:pPr>
      <w:del w:id="48" w:author="Comparison" w:date="2019-10-24T22:42:00Z">
        <w:r>
          <w:delText>Where a concessionary period has been granted and an insurer using the special accounting scheme writes a premium on or after the da</w:delText>
        </w:r>
        <w:r>
          <w:delText>te of the rate change but before the end of the statutory transitional period and the period of cover for the risk incepts on or after the date of the rate change, the insurer cannot claim that the premium is liable to tax at the old rate (i.e. because the</w:delText>
        </w:r>
        <w:r>
          <w:delText xml:space="preserve"> contract was ‘made’ before then). Section 67B(3) of the Finance Act 1994 as inserted by the Finance Act 1997 provides that in these circumstances the contract shall be treated as if it were made on the date of the rate change.</w:delText>
        </w:r>
      </w:del>
    </w:p>
    <w:p w14:paraId="72B7F66A" w14:textId="0756EF16" w:rsidR="00382492" w:rsidRDefault="001E12EA">
      <w:ins w:id="49" w:author="Comparison" w:date="2019-10-24T22:42:00Z">
        <w:r>
          <w:t>NOTE: </w:t>
        </w:r>
      </w:ins>
      <w:r>
        <w:t xml:space="preserve">You should note that these anti-forestalling rules will not apply where it is normal </w:t>
      </w:r>
      <w:ins w:id="50" w:author="Comparison" w:date="2019-10-24T22:42:00Z">
        <w:r>
          <w:t xml:space="preserve">practice </w:t>
        </w:r>
      </w:ins>
      <w:r>
        <w:t xml:space="preserve">for the </w:t>
      </w:r>
      <w:del w:id="51" w:author="Comparison" w:date="2019-10-24T22:42:00Z">
        <w:r>
          <w:delText>insurer</w:delText>
        </w:r>
      </w:del>
      <w:ins w:id="52" w:author="Comparison" w:date="2019-10-24T22:42:00Z">
        <w:r>
          <w:t>premium</w:t>
        </w:r>
      </w:ins>
      <w:r>
        <w:t xml:space="preserve"> to </w:t>
      </w:r>
      <w:del w:id="53" w:author="Comparison" w:date="2019-10-24T22:42:00Z">
        <w:r>
          <w:delText>create a tax point</w:delText>
        </w:r>
      </w:del>
      <w:ins w:id="54" w:author="Comparison" w:date="2019-10-24T22:42:00Z">
        <w:r>
          <w:t>be received</w:t>
        </w:r>
      </w:ins>
      <w:r>
        <w:t xml:space="preserve"> </w:t>
      </w:r>
      <w:r>
        <w:t xml:space="preserve">before the </w:t>
      </w:r>
      <w:del w:id="55" w:author="Comparison" w:date="2019-10-24T22:42:00Z">
        <w:r>
          <w:delText>contract incepts</w:delText>
        </w:r>
      </w:del>
      <w:ins w:id="56" w:author="Comparison" w:date="2019-10-24T22:42:00Z">
        <w:r>
          <w:t>date the cover begins</w:t>
        </w:r>
      </w:ins>
      <w:r>
        <w:t>.</w:t>
      </w:r>
    </w:p>
    <w:p w14:paraId="1675249D" w14:textId="77777777" w:rsidR="00382492" w:rsidRDefault="001E12EA">
      <w:r>
        <w:t xml:space="preserve"> Previous page</w:t>
      </w:r>
    </w:p>
    <w:p w14:paraId="270A684A" w14:textId="77777777" w:rsidR="00382492" w:rsidRDefault="001E12EA">
      <w:r>
        <w:t xml:space="preserve"> Next page</w:t>
      </w:r>
    </w:p>
    <w:sectPr w:rsidR="003824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2EA"/>
    <w:rsid w:val="0029639D"/>
    <w:rsid w:val="00326F90"/>
    <w:rsid w:val="00382492"/>
    <w:rsid w:val="0043466E"/>
    <w:rsid w:val="00A04ACE"/>
    <w:rsid w:val="00AA1D8D"/>
    <w:rsid w:val="00B47730"/>
    <w:rsid w:val="00CB0664"/>
    <w:rsid w:val="00D239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FEDE30A-A869-4AAE-88EC-22709F2B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E12EA"/>
    <w:pPr>
      <w:spacing w:after="0" w:line="240" w:lineRule="auto"/>
    </w:pPr>
  </w:style>
  <w:style w:type="paragraph" w:styleId="BalloonText">
    <w:name w:val="Balloon Text"/>
    <w:basedOn w:val="Normal"/>
    <w:link w:val="BalloonTextChar"/>
    <w:uiPriority w:val="99"/>
    <w:semiHidden/>
    <w:unhideWhenUsed/>
    <w:rsid w:val="001E1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12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DE04C-BFA1-48D9-AA8F-75210384B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2019-10-24T21:42:00Z</dcterms:modified>
  <cp:category/>
</cp:coreProperties>
</file>