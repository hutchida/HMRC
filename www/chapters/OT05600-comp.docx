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AF1" w14:textId="77777777" w:rsidR="006E591A" w:rsidRDefault="005E4B6A">
      <w:pPr>
        <w:pStyle w:val="Title"/>
      </w:pPr>
      <w:bookmarkStart w:id="0" w:name="_GoBack"/>
      <w:bookmarkEnd w:id="0"/>
      <w:r>
        <w:t>HMRC - OT05600 - PRT: Commingling: Contents</w:t>
      </w:r>
    </w:p>
    <w:p w14:paraId="70EBE768" w14:textId="0CF2F0A8" w:rsidR="006E591A" w:rsidRDefault="005E4B6A">
      <w:r>
        <w:t xml:space="preserve">OT05601    </w:t>
      </w:r>
      <w:del w:id="1" w:author="Comparison" w:date="2019-10-24T23:22:00Z">
        <w:r>
          <w:delText>PRT: commingling - introduction</w:delText>
        </w:r>
      </w:del>
      <w:ins w:id="2" w:author="Comparison" w:date="2019-10-24T23:22:00Z">
        <w:r>
          <w:t>Introduction</w:t>
        </w:r>
      </w:ins>
    </w:p>
    <w:p w14:paraId="2519620A" w14:textId="5F0717A0" w:rsidR="006E591A" w:rsidRDefault="005E4B6A">
      <w:r>
        <w:t>OT05605    PRT</w:t>
      </w:r>
      <w:del w:id="3" w:author="Comparison" w:date="2019-10-24T23:22:00Z">
        <w:r>
          <w:delText>: commingling - PRT treatment prior</w:delText>
        </w:r>
      </w:del>
      <w:ins w:id="4" w:author="Comparison" w:date="2019-10-24T23:22:00Z">
        <w:r>
          <w:t xml:space="preserve"> Treatment Prior</w:t>
        </w:r>
      </w:ins>
      <w:r>
        <w:t xml:space="preserve"> to 1 January 1987</w:t>
      </w:r>
    </w:p>
    <w:p w14:paraId="59D2EAC7" w14:textId="2E22309D" w:rsidR="006E591A" w:rsidRDefault="005E4B6A">
      <w:r>
        <w:t>OT05606    PRT</w:t>
      </w:r>
      <w:del w:id="5" w:author="Comparison" w:date="2019-10-24T23:22:00Z">
        <w:r>
          <w:delText>: commingling - PRT treatment</w:delText>
        </w:r>
      </w:del>
      <w:ins w:id="6" w:author="Comparison" w:date="2019-10-24T23:22:00Z">
        <w:r>
          <w:t xml:space="preserve"> Treatment</w:t>
        </w:r>
      </w:ins>
      <w:r>
        <w:t xml:space="preserve"> after 1 January 1987</w:t>
      </w:r>
    </w:p>
    <w:p w14:paraId="0B85C9A2" w14:textId="70AFC88E" w:rsidR="006E591A" w:rsidRDefault="005E4B6A">
      <w:r>
        <w:t>OT05607    PRT</w:t>
      </w:r>
      <w:del w:id="7" w:author="Comparison" w:date="2019-10-24T23:22:00Z">
        <w:r>
          <w:delText xml:space="preserve">: </w:delText>
        </w:r>
        <w:r>
          <w:delText>commingling - PRT treatment</w:delText>
        </w:r>
      </w:del>
      <w:ins w:id="8" w:author="Comparison" w:date="2019-10-24T23:22:00Z">
        <w:r>
          <w:t xml:space="preserve"> Treatment</w:t>
        </w:r>
      </w:ins>
      <w:r>
        <w:t xml:space="preserve"> after 1 July 2009</w:t>
      </w:r>
    </w:p>
    <w:p w14:paraId="26951090" w14:textId="03AD02F7" w:rsidR="006E591A" w:rsidRDefault="005E4B6A">
      <w:r>
        <w:t xml:space="preserve">OT05610    </w:t>
      </w:r>
      <w:del w:id="9" w:author="Comparison" w:date="2019-10-24T23:22:00Z">
        <w:r>
          <w:delText>PRT: commingling - administration</w:delText>
        </w:r>
      </w:del>
      <w:ins w:id="10" w:author="Comparison" w:date="2019-10-24T23:22:00Z">
        <w:r>
          <w:t>Administration</w:t>
        </w:r>
      </w:ins>
      <w:r>
        <w:t xml:space="preserve"> of the </w:t>
      </w:r>
      <w:del w:id="11" w:author="Comparison" w:date="2019-10-24T23:22:00Z">
        <w:r>
          <w:delText>legislation</w:delText>
        </w:r>
      </w:del>
      <w:ins w:id="12" w:author="Comparison" w:date="2019-10-24T23:22:00Z">
        <w:r>
          <w:t>Legislation</w:t>
        </w:r>
      </w:ins>
    </w:p>
    <w:p w14:paraId="3FA92D71" w14:textId="1F576957" w:rsidR="006E591A" w:rsidRDefault="005E4B6A">
      <w:r>
        <w:t xml:space="preserve">OT05615    </w:t>
      </w:r>
      <w:del w:id="13" w:author="Comparison" w:date="2019-10-24T23:22:00Z">
        <w:r>
          <w:delText>PRT: commingling - information required under FA1987\</w:delText>
        </w:r>
      </w:del>
      <w:ins w:id="14" w:author="Comparison" w:date="2019-10-24T23:22:00Z">
        <w:r>
          <w:t>Information Required Under FA87/</w:t>
        </w:r>
      </w:ins>
      <w:r>
        <w:t>S63</w:t>
      </w:r>
    </w:p>
    <w:p w14:paraId="58412CAE" w14:textId="44BA21F8" w:rsidR="006E591A" w:rsidRDefault="005E4B6A">
      <w:r>
        <w:t xml:space="preserve">OT05620    </w:t>
      </w:r>
      <w:del w:id="15" w:author="Comparison" w:date="2019-10-24T23:22:00Z">
        <w:r>
          <w:delText>PRT: commingling - review</w:delText>
        </w:r>
      </w:del>
      <w:ins w:id="16" w:author="Comparison" w:date="2019-10-24T23:22:00Z">
        <w:r>
          <w:t>Review</w:t>
        </w:r>
      </w:ins>
      <w:r>
        <w:t xml:space="preserve"> of </w:t>
      </w:r>
      <w:del w:id="17" w:author="Comparison" w:date="2019-10-24T23:22:00Z">
        <w:r>
          <w:delText>commingled systems</w:delText>
        </w:r>
      </w:del>
      <w:ins w:id="18" w:author="Comparison" w:date="2019-10-24T23:22:00Z">
        <w:r>
          <w:t>Commingled Systems</w:t>
        </w:r>
      </w:ins>
    </w:p>
    <w:p w14:paraId="575BE6E0" w14:textId="666BB839" w:rsidR="006E591A" w:rsidRDefault="005E4B6A">
      <w:r>
        <w:t xml:space="preserve">OT05625    </w:t>
      </w:r>
      <w:del w:id="19" w:author="Comparison" w:date="2019-10-24T23:22:00Z">
        <w:r>
          <w:delText>PRT: com</w:delText>
        </w:r>
        <w:r>
          <w:delText>mingling - amendments</w:delText>
        </w:r>
      </w:del>
      <w:ins w:id="20" w:author="Comparison" w:date="2019-10-24T23:22:00Z">
        <w:r>
          <w:t>Amendments</w:t>
        </w:r>
      </w:ins>
      <w:r>
        <w:t xml:space="preserve"> to </w:t>
      </w:r>
      <w:del w:id="21" w:author="Comparison" w:date="2019-10-24T23:22:00Z">
        <w:r>
          <w:delText>allocation methods</w:delText>
        </w:r>
      </w:del>
      <w:ins w:id="22" w:author="Comparison" w:date="2019-10-24T23:22:00Z">
        <w:r>
          <w:t>Allocation Methods</w:t>
        </w:r>
      </w:ins>
    </w:p>
    <w:p w14:paraId="7BB50D24" w14:textId="4D873DE5" w:rsidR="006E591A" w:rsidRDefault="005E4B6A">
      <w:r>
        <w:t xml:space="preserve">OT05630    </w:t>
      </w:r>
      <w:del w:id="23" w:author="Comparison" w:date="2019-10-24T23:22:00Z">
        <w:r>
          <w:delText>PRT: commingling - substitution gas</w:delText>
        </w:r>
      </w:del>
      <w:ins w:id="24" w:author="Comparison" w:date="2019-10-24T23:22:00Z">
        <w:r>
          <w:t>Substitution Gas</w:t>
        </w:r>
      </w:ins>
    </w:p>
    <w:p w14:paraId="6BC62240" w14:textId="33E06DFC" w:rsidR="006E591A" w:rsidRDefault="005E4B6A">
      <w:r>
        <w:t>OT05635    PRT</w:t>
      </w:r>
      <w:del w:id="25" w:author="Comparison" w:date="2019-10-24T23:22:00Z">
        <w:r>
          <w:delText>: commingling - PRT treatment</w:delText>
        </w:r>
      </w:del>
      <w:ins w:id="26" w:author="Comparison" w:date="2019-10-24T23:22:00Z">
        <w:r>
          <w:t xml:space="preserve"> Treatment</w:t>
        </w:r>
      </w:ins>
      <w:r>
        <w:t xml:space="preserve"> of </w:t>
      </w:r>
      <w:del w:id="27" w:author="Comparison" w:date="2019-10-24T23:22:00Z">
        <w:r>
          <w:delText>re</w:delText>
        </w:r>
      </w:del>
      <w:ins w:id="28" w:author="Comparison" w:date="2019-10-24T23:22:00Z">
        <w:r>
          <w:t>Re</w:t>
        </w:r>
      </w:ins>
      <w:r>
        <w:t xml:space="preserve">-injected </w:t>
      </w:r>
      <w:del w:id="29" w:author="Comparison" w:date="2019-10-24T23:22:00Z">
        <w:r>
          <w:delText>gas</w:delText>
        </w:r>
      </w:del>
      <w:ins w:id="30" w:author="Comparison" w:date="2019-10-24T23:22:00Z">
        <w:r>
          <w:t>Gas</w:t>
        </w:r>
      </w:ins>
    </w:p>
    <w:p w14:paraId="2B1CDAFA" w14:textId="43E835A3" w:rsidR="006E591A" w:rsidRDefault="005E4B6A">
      <w:r>
        <w:t xml:space="preserve">OT05640    </w:t>
      </w:r>
      <w:del w:id="31" w:author="Comparison" w:date="2019-10-24T23:22:00Z">
        <w:r>
          <w:delText>PRT: commingling - storage schemes</w:delText>
        </w:r>
      </w:del>
      <w:ins w:id="32" w:author="Comparison" w:date="2019-10-24T23:22:00Z">
        <w:r>
          <w:t>Storage Schemes</w:t>
        </w:r>
      </w:ins>
    </w:p>
    <w:p w14:paraId="0D0967B0" w14:textId="77777777" w:rsidR="006E591A" w:rsidRDefault="005E4B6A">
      <w:r>
        <w:t xml:space="preserve"> Previous page</w:t>
      </w:r>
    </w:p>
    <w:p w14:paraId="3CDB8DA0" w14:textId="77777777" w:rsidR="006E591A" w:rsidRDefault="005E4B6A">
      <w:r>
        <w:t xml:space="preserve"> Next page</w:t>
      </w:r>
    </w:p>
    <w:sectPr w:rsidR="006E5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2A1"/>
    <w:rsid w:val="001B0F25"/>
    <w:rsid w:val="0029639D"/>
    <w:rsid w:val="00326F90"/>
    <w:rsid w:val="005E4B6A"/>
    <w:rsid w:val="006E591A"/>
    <w:rsid w:val="006F1D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AF1AFC-D5B5-437E-8610-2FB34F9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E4B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A26CC-7551-402B-A2D8-5E269B4A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2019-10-24T22:22:00Z</dcterms:modified>
  <cp:category/>
</cp:coreProperties>
</file>