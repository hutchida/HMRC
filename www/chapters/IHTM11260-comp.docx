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E2DEA" w14:textId="77777777" w:rsidR="004824D7" w:rsidRDefault="00F147BC">
      <w:pPr>
        <w:pStyle w:val="Title"/>
      </w:pPr>
      <w:bookmarkStart w:id="0" w:name="_GoBack"/>
      <w:bookmarkEnd w:id="0"/>
      <w:r>
        <w:t>HMRC - IHTM11260 - Exemptions: Conditional Exemption</w:t>
      </w:r>
    </w:p>
    <w:p w14:paraId="1D240F66" w14:textId="77777777" w:rsidR="004824D7" w:rsidRDefault="00F147BC">
      <w:r>
        <w:t xml:space="preserve">Sections IHTA84/S30 to IHTA/S35 give effect to the general policy of allowing conservation of items of national heritage by enabling transfers of value (IHTM04024) to be conditionally exempted to the </w:t>
      </w:r>
      <w:r>
        <w:t>extent that</w:t>
      </w:r>
    </w:p>
    <w:p w14:paraId="0B6F8809" w14:textId="77777777" w:rsidR="004824D7" w:rsidRDefault="00F147BC">
      <w:r>
        <w:t>the property transferred is designated by HMRC as of national interest, and</w:t>
      </w:r>
    </w:p>
    <w:p w14:paraId="5BE00C2C" w14:textId="77777777" w:rsidR="007423B8" w:rsidRDefault="00F147BC">
      <w:pPr>
        <w:rPr>
          <w:del w:id="1" w:author="Comparison" w:date="2019-10-30T18:15:00Z"/>
        </w:rPr>
      </w:pPr>
      <w:ins w:id="2" w:author="Comparison" w:date="2019-10-30T18:15:00Z">
        <w:r>
          <w:t xml:space="preserve">an appropriate person, usually the new owner, gives undertakings to </w:t>
        </w:r>
      </w:ins>
      <w:r>
        <w:t>preserve the property</w:t>
      </w:r>
    </w:p>
    <w:p w14:paraId="534F2EC1" w14:textId="77777777" w:rsidR="007423B8" w:rsidRDefault="00F147BC">
      <w:pPr>
        <w:rPr>
          <w:del w:id="3" w:author="Comparison" w:date="2019-10-30T18:15:00Z"/>
        </w:rPr>
      </w:pPr>
      <w:ins w:id="4" w:author="Comparison" w:date="2019-10-30T18:15:00Z">
        <w:r>
          <w:t xml:space="preserve">, </w:t>
        </w:r>
      </w:ins>
      <w:r>
        <w:t>allow reasonable public access</w:t>
      </w:r>
      <w:del w:id="5" w:author="Comparison" w:date="2019-10-30T18:15:00Z">
        <w:r>
          <w:delText>,</w:delText>
        </w:r>
      </w:del>
      <w:r>
        <w:t xml:space="preserve"> and</w:t>
      </w:r>
    </w:p>
    <w:p w14:paraId="50C27BCA" w14:textId="3D3FCAAD" w:rsidR="004824D7" w:rsidRDefault="00F147BC">
      <w:ins w:id="6" w:author="Comparison" w:date="2019-10-30T18:15:00Z">
        <w:r>
          <w:t xml:space="preserve"> </w:t>
        </w:r>
      </w:ins>
      <w:r>
        <w:t xml:space="preserve">keep any works of art (or other items) in </w:t>
      </w:r>
      <w:r>
        <w:t>the UK</w:t>
      </w:r>
      <w:ins w:id="7" w:author="Comparison" w:date="2019-10-30T18:15:00Z">
        <w:r>
          <w:t>.</w:t>
        </w:r>
      </w:ins>
    </w:p>
    <w:p w14:paraId="5013C8E7" w14:textId="77777777" w:rsidR="004824D7" w:rsidRDefault="00F147BC">
      <w:r>
        <w:t>The exemption is described as conditional because there is normally a tax charge if the undertakings are broken or the property is sold or given away.</w:t>
      </w:r>
    </w:p>
    <w:p w14:paraId="220F1B90" w14:textId="77777777" w:rsidR="004824D7" w:rsidRDefault="00F147BC">
      <w:r>
        <w:t>Under IHTA84/S30 (1) a transfer of value is an exempt transfer to the extent that the value trans</w:t>
      </w:r>
      <w:r>
        <w:t>ferred is attributable to property</w:t>
      </w:r>
    </w:p>
    <w:p w14:paraId="38A12E64" w14:textId="77777777" w:rsidR="004824D7" w:rsidRDefault="00F147BC">
      <w:r>
        <w:t>which, on a claim being made</w:t>
      </w:r>
      <w:ins w:id="8" w:author="Comparison" w:date="2019-10-30T18:15:00Z">
        <w:r>
          <w:t xml:space="preserve"> within 2 years of the date of the charge</w:t>
        </w:r>
      </w:ins>
      <w:r>
        <w:t>, is designated by the Board, and</w:t>
      </w:r>
    </w:p>
    <w:p w14:paraId="1A7D8C52" w14:textId="77777777" w:rsidR="004824D7" w:rsidRDefault="00F147BC">
      <w:r>
        <w:t>in respect of which certain undertakings are given</w:t>
      </w:r>
      <w:ins w:id="9" w:author="Comparison" w:date="2019-10-30T18:15:00Z">
        <w:r>
          <w:t>.</w:t>
        </w:r>
      </w:ins>
    </w:p>
    <w:p w14:paraId="5D7CDF08" w14:textId="77777777" w:rsidR="004824D7" w:rsidRDefault="00F147BC">
      <w:r>
        <w:t>Conditional exemption is not available to the extent to which a tr</w:t>
      </w:r>
      <w:r>
        <w:t>ansfer of value is exempt under</w:t>
      </w:r>
    </w:p>
    <w:p w14:paraId="1A852D6B" w14:textId="1FC18F23" w:rsidR="004824D7" w:rsidRDefault="00F147BC">
      <w:r>
        <w:t>IHTA84/S18 (transfers between spouses or civil partners (IHTM11031</w:t>
      </w:r>
      <w:del w:id="10" w:author="Comparison" w:date="2019-10-30T18:15:00Z">
        <w:r>
          <w:delText>) (IHTM11032</w:delText>
        </w:r>
      </w:del>
      <w:r>
        <w:t>))</w:t>
      </w:r>
    </w:p>
    <w:p w14:paraId="022C30DA" w14:textId="77777777" w:rsidR="004824D7" w:rsidRDefault="00F147BC">
      <w:r>
        <w:t>IHTA84/S23 (gifts to charities (IHTM11101))</w:t>
      </w:r>
    </w:p>
    <w:p w14:paraId="745AB98A" w14:textId="77777777" w:rsidR="004824D7" w:rsidRDefault="00F147BC">
      <w:r>
        <w:t>Subject to those exclusions conditional exemption is available on the following transfers, including the termin</w:t>
      </w:r>
      <w:r>
        <w:t>ation of an interest in possession in settled property</w:t>
      </w:r>
    </w:p>
    <w:p w14:paraId="578CD2A1" w14:textId="22B7E777" w:rsidR="004824D7" w:rsidRDefault="00F147BC">
      <w:r>
        <w:t>transfers on death, including Gifts With Reservation (</w:t>
      </w:r>
      <w:del w:id="11" w:author="Comparison" w:date="2019-10-30T18:15:00Z">
        <w:r>
          <w:delText>IHTM14025</w:delText>
        </w:r>
      </w:del>
      <w:ins w:id="12" w:author="Comparison" w:date="2019-10-30T18:15:00Z">
        <w:r>
          <w:t>IHTM14301</w:t>
        </w:r>
      </w:ins>
      <w:r>
        <w:t>) within FA86/S102 (3</w:t>
      </w:r>
      <w:del w:id="13" w:author="Comparison" w:date="2019-10-30T18:15:00Z">
        <w:r>
          <w:delText>).</w:delText>
        </w:r>
      </w:del>
      <w:ins w:id="14" w:author="Comparison" w:date="2019-10-30T18:15:00Z">
        <w:r>
          <w:t>)</w:t>
        </w:r>
      </w:ins>
    </w:p>
    <w:p w14:paraId="50793FD5" w14:textId="77777777" w:rsidR="004824D7" w:rsidRDefault="00F147BC">
      <w:r>
        <w:t>certain lifetime transfers (IHTM14000).</w:t>
      </w:r>
    </w:p>
    <w:p w14:paraId="5692A3F2" w14:textId="77777777" w:rsidR="004824D7" w:rsidRDefault="00F147BC">
      <w:r>
        <w:t>Under IHTA84/S31 (1) the categories of property which may be designated are</w:t>
      </w:r>
    </w:p>
    <w:p w14:paraId="52A86563" w14:textId="77777777" w:rsidR="004824D7" w:rsidRDefault="00F147BC">
      <w:r>
        <w:t xml:space="preserve">Pictures, prints, books, manuscripts, works of art, scientific collections, and other things not yielding income which are of </w:t>
      </w:r>
      <w:ins w:id="15" w:author="Comparison" w:date="2019-10-30T18:15:00Z">
        <w:r>
          <w:t>pre-eminent </w:t>
        </w:r>
      </w:ins>
      <w:r>
        <w:t>national, scientific, historic or artistic interest</w:t>
      </w:r>
      <w:ins w:id="16" w:author="Comparison" w:date="2019-10-30T18:15:00Z">
        <w:r>
          <w:t xml:space="preserve"> or groups of such objects</w:t>
        </w:r>
      </w:ins>
    </w:p>
    <w:p w14:paraId="21466514" w14:textId="77777777" w:rsidR="004824D7" w:rsidRDefault="00F147BC">
      <w:r>
        <w:lastRenderedPageBreak/>
        <w:t>Land of outstanding scenic, historic or</w:t>
      </w:r>
      <w:r>
        <w:t xml:space="preserve"> scientific interest</w:t>
      </w:r>
    </w:p>
    <w:p w14:paraId="5F810B5D" w14:textId="77777777" w:rsidR="007423B8" w:rsidRDefault="00F147BC">
      <w:pPr>
        <w:rPr>
          <w:del w:id="17" w:author="Comparison" w:date="2019-10-30T18:15:00Z"/>
        </w:rPr>
      </w:pPr>
      <w:del w:id="18" w:author="Comparison" w:date="2019-10-30T18:15:00Z">
        <w:r>
          <w:delText>Their</w:delText>
        </w:r>
      </w:del>
      <w:ins w:id="19" w:author="Comparison" w:date="2019-10-30T18:15:00Z">
        <w:r>
          <w:t>Buildings of outstanding historic or architectural interest together with their</w:t>
        </w:r>
      </w:ins>
      <w:r>
        <w:t xml:space="preserve"> essential amenity land, and</w:t>
      </w:r>
    </w:p>
    <w:p w14:paraId="24A06923" w14:textId="749DCDF1" w:rsidR="004824D7" w:rsidRDefault="00F147BC">
      <w:del w:id="20" w:author="Comparison" w:date="2019-10-30T18:15:00Z">
        <w:r>
          <w:delText>Objects</w:delText>
        </w:r>
      </w:del>
      <w:ins w:id="21" w:author="Comparison" w:date="2019-10-30T18:15:00Z">
        <w:r>
          <w:t xml:space="preserve"> objects</w:t>
        </w:r>
      </w:ins>
      <w:r>
        <w:t xml:space="preserve"> historically associated with them.</w:t>
      </w:r>
    </w:p>
    <w:p w14:paraId="38EE3862" w14:textId="77777777" w:rsidR="004824D7" w:rsidRDefault="00F147BC">
      <w:r>
        <w:t>The exemption has to be claimed and the required undertakings given by the appropria</w:t>
      </w:r>
      <w:r>
        <w:t>te person. The Heritage Team is primarily responsible for administering the exemption.</w:t>
      </w:r>
    </w:p>
    <w:p w14:paraId="25F5EB2F" w14:textId="77777777" w:rsidR="004824D7" w:rsidRDefault="00F147BC">
      <w:r>
        <w:t xml:space="preserve"> Previous page</w:t>
      </w:r>
    </w:p>
    <w:p w14:paraId="664C2CE9" w14:textId="77777777" w:rsidR="004824D7" w:rsidRDefault="00F147BC">
      <w:r>
        <w:t xml:space="preserve"> Next page</w:t>
      </w:r>
    </w:p>
    <w:sectPr w:rsidR="004824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4D7"/>
    <w:rsid w:val="007316E7"/>
    <w:rsid w:val="007423B8"/>
    <w:rsid w:val="00AA1D8D"/>
    <w:rsid w:val="00B47730"/>
    <w:rsid w:val="00B84771"/>
    <w:rsid w:val="00CB0664"/>
    <w:rsid w:val="00F147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04963C5-B469-4643-B5C9-7677EB87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147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7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C84C66-207C-4364-BCA5-1B6165C89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2019-10-30T18:15:00Z</dcterms:modified>
  <cp:category/>
</cp:coreProperties>
</file>