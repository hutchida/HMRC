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DF692" w14:textId="77777777" w:rsidR="00DB1A2A" w:rsidRDefault="00F50554">
      <w:pPr>
        <w:pStyle w:val="Title"/>
      </w:pPr>
      <w:bookmarkStart w:id="0" w:name="_GoBack"/>
      <w:bookmarkEnd w:id="0"/>
      <w:r>
        <w:t>HMRC - STSM031090 -</w:t>
      </w:r>
      <w:ins w:id="1" w:author="Comparison" w:date="2019-10-30T18:32:00Z">
        <w:r>
          <w:t xml:space="preserve"> Scope Of Stamp Duty Reserve Tax (SDRT):</w:t>
        </w:r>
      </w:ins>
      <w:r>
        <w:t xml:space="preserve"> Chargeable Securities - General</w:t>
      </w:r>
    </w:p>
    <w:p w14:paraId="7D18E600" w14:textId="77777777" w:rsidR="00DB1A2A" w:rsidRDefault="00F50554">
      <w:r>
        <w:t>The principal charge to Stamp Duty Reserve Tax (SDRT) applies where there is an agreement to transfer chargeable securities.</w:t>
      </w:r>
    </w:p>
    <w:p w14:paraId="3F3C7939" w14:textId="77777777" w:rsidR="00DB1A2A" w:rsidRDefault="00F50554">
      <w:r>
        <w:t xml:space="preserve">‘Chargeable securities’, as </w:t>
      </w:r>
      <w:r>
        <w:t>defined in FA86/S99, include:</w:t>
      </w:r>
    </w:p>
    <w:p w14:paraId="0E0356DA" w14:textId="77777777" w:rsidR="00DB1A2A" w:rsidRDefault="00F50554">
      <w:r>
        <w:t>stocks, shares or loan capital</w:t>
      </w:r>
    </w:p>
    <w:p w14:paraId="3127A630" w14:textId="77777777" w:rsidR="00DB1A2A" w:rsidRDefault="00F50554">
      <w:r>
        <w:t>interests in, or in dividends or other rights arising out of securities</w:t>
      </w:r>
    </w:p>
    <w:p w14:paraId="591F53BB" w14:textId="77777777" w:rsidR="00DB1A2A" w:rsidRDefault="00F50554">
      <w:r>
        <w:t>options to acquire and rights to allotment of or to subscribe for securities</w:t>
      </w:r>
    </w:p>
    <w:p w14:paraId="21DC1409" w14:textId="77777777" w:rsidR="00DB1A2A" w:rsidRDefault="00F50554">
      <w:r>
        <w:t>units under a unit trust scheme</w:t>
      </w:r>
    </w:p>
    <w:p w14:paraId="12F974B7" w14:textId="77777777" w:rsidR="00DB1A2A" w:rsidRDefault="00F50554">
      <w:r>
        <w:t>‘Chargeable se</w:t>
      </w:r>
      <w:r>
        <w:t>curities’ as defined in FA1986/S99 do not include:</w:t>
      </w:r>
    </w:p>
    <w:p w14:paraId="06FF42FC" w14:textId="77777777" w:rsidR="00DB1A2A" w:rsidRDefault="00F50554">
      <w:r>
        <w:t>securities which are exempt from all stamp duties</w:t>
      </w:r>
    </w:p>
    <w:p w14:paraId="09B9815C" w14:textId="77777777" w:rsidR="00DB1A2A" w:rsidRDefault="00F50554">
      <w:r>
        <w:t>securities which relate to underlying securities which are exempt, such as gilts and non-convertible loan capital</w:t>
      </w:r>
    </w:p>
    <w:p w14:paraId="2CA468A9" w14:textId="77777777" w:rsidR="00DB1A2A" w:rsidRDefault="00F50554">
      <w:r>
        <w:t>loan capital where the return bears an in</w:t>
      </w:r>
      <w:r>
        <w:t>verse relationship to results</w:t>
      </w:r>
    </w:p>
    <w:p w14:paraId="3A4FE4C0" w14:textId="77777777" w:rsidR="00DB1A2A" w:rsidRDefault="00F50554">
      <w:r>
        <w:t>interests in depositary receipts for stocks or shares, which will instead be subject to the 1.5 per cent charge</w:t>
      </w:r>
    </w:p>
    <w:p w14:paraId="26076CEC" w14:textId="77777777" w:rsidR="00DB1A2A" w:rsidRDefault="00F50554">
      <w:r>
        <w:t>are issued or raised by a company incorporated outside the UK (and with no UK register)</w:t>
      </w:r>
    </w:p>
    <w:p w14:paraId="05EA650B" w14:textId="77777777" w:rsidR="00DB1A2A" w:rsidRDefault="00F50554">
      <w:r>
        <w:t>are not paired with shares</w:t>
      </w:r>
      <w:r>
        <w:t xml:space="preserve"> in a UK company (FA86/S99 (4))</w:t>
      </w:r>
    </w:p>
    <w:p w14:paraId="0C32F92B" w14:textId="77777777" w:rsidR="00DB1A2A" w:rsidRDefault="00F50554">
      <w:r>
        <w:t>are issued or raised by a Societas Europaea (SE) with a registered office outside the UK (FA86/S99 (4A))</w:t>
      </w:r>
    </w:p>
    <w:p w14:paraId="5BF4F58A" w14:textId="77777777" w:rsidR="00F04AF7" w:rsidRDefault="00F50554">
      <w:pPr>
        <w:rPr>
          <w:del w:id="2" w:author="Comparison" w:date="2019-10-30T18:32:00Z"/>
        </w:rPr>
      </w:pPr>
      <w:r>
        <w:t>units in a non-UK or exempt trust.</w:t>
      </w:r>
    </w:p>
    <w:p w14:paraId="5F7C85D3" w14:textId="77777777" w:rsidR="00F04AF7" w:rsidRDefault="00F50554">
      <w:pPr>
        <w:rPr>
          <w:del w:id="3" w:author="Comparison" w:date="2019-10-30T18:32:00Z"/>
        </w:rPr>
      </w:pPr>
      <w:del w:id="4" w:author="Comparison" w:date="2019-10-30T18:32:00Z">
        <w:r>
          <w:delText xml:space="preserve"> Previous page</w:delText>
        </w:r>
      </w:del>
    </w:p>
    <w:p w14:paraId="1A8D9381" w14:textId="4726CF8F" w:rsidR="00DB1A2A" w:rsidRDefault="00F50554">
      <w:del w:id="5" w:author="Comparison" w:date="2019-10-30T18:32:00Z">
        <w:r>
          <w:delText xml:space="preserve"> Next page</w:delText>
        </w:r>
      </w:del>
    </w:p>
    <w:sectPr w:rsidR="00DB1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17"/>
    <w:rsid w:val="00326F90"/>
    <w:rsid w:val="00AA1D8D"/>
    <w:rsid w:val="00B47730"/>
    <w:rsid w:val="00CB0664"/>
    <w:rsid w:val="00DB1A2A"/>
    <w:rsid w:val="00F04AF7"/>
    <w:rsid w:val="00F50554"/>
    <w:rsid w:val="00FC693F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0A3EEF-4856-401D-A3D5-B0CD8702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505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8D3D93-DEF1-40EA-8D11-71BEE1651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2019-10-30T18:32:00Z</dcterms:modified>
  <cp:category/>
</cp:coreProperties>
</file>