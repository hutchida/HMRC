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99F24" w14:textId="77777777" w:rsidR="000311A1" w:rsidRDefault="00D8075F">
      <w:pPr>
        <w:pStyle w:val="Title"/>
      </w:pPr>
      <w:bookmarkStart w:id="0" w:name="_GoBack"/>
      <w:bookmarkEnd w:id="0"/>
      <w:r>
        <w:t>HMRC - OT20200 - Corporation Tax General: Contents</w:t>
      </w:r>
    </w:p>
    <w:p w14:paraId="58CB14DF" w14:textId="7BE2CBF0" w:rsidR="000311A1" w:rsidRDefault="00D8075F">
      <w:r>
        <w:t xml:space="preserve">OT20201    </w:t>
      </w:r>
      <w:del w:id="1" w:author="Comparison" w:date="2019-10-24T22:44:00Z">
        <w:r>
          <w:delText>Corporation tax general: background</w:delText>
        </w:r>
      </w:del>
      <w:ins w:id="2" w:author="Comparison" w:date="2019-10-24T22:44:00Z">
        <w:r>
          <w:t>Background</w:t>
        </w:r>
      </w:ins>
    </w:p>
    <w:p w14:paraId="01ECA554" w14:textId="64C3922D" w:rsidR="000311A1" w:rsidRDefault="00D8075F">
      <w:r>
        <w:t xml:space="preserve">OT20202    </w:t>
      </w:r>
      <w:del w:id="3" w:author="Comparison" w:date="2019-10-24T22:44:00Z">
        <w:r>
          <w:delText>Corporation tax general: overview</w:delText>
        </w:r>
      </w:del>
      <w:ins w:id="4" w:author="Comparison" w:date="2019-10-24T22:44:00Z">
        <w:r>
          <w:t>Overview</w:t>
        </w:r>
      </w:ins>
      <w:r>
        <w:t xml:space="preserve"> of the </w:t>
      </w:r>
      <w:del w:id="5" w:author="Comparison" w:date="2019-10-24T22:44:00Z">
        <w:r>
          <w:delText>main types</w:delText>
        </w:r>
      </w:del>
      <w:ins w:id="6" w:author="Comparison" w:date="2019-10-24T22:44:00Z">
        <w:r>
          <w:t>Main Types</w:t>
        </w:r>
      </w:ins>
      <w:r>
        <w:t xml:space="preserve"> of </w:t>
      </w:r>
      <w:del w:id="7" w:author="Comparison" w:date="2019-10-24T22:44:00Z">
        <w:r>
          <w:delText>costs incurred</w:delText>
        </w:r>
      </w:del>
      <w:ins w:id="8" w:author="Comparison" w:date="2019-10-24T22:44:00Z">
        <w:r>
          <w:t>Costs Incurred</w:t>
        </w:r>
      </w:ins>
      <w:r>
        <w:t xml:space="preserve"> in </w:t>
      </w:r>
      <w:del w:id="9" w:author="Comparison" w:date="2019-10-24T22:44:00Z">
        <w:r>
          <w:delText>oil exploration</w:delText>
        </w:r>
      </w:del>
      <w:ins w:id="10" w:author="Comparison" w:date="2019-10-24T22:44:00Z">
        <w:r>
          <w:t>Oil Exploration</w:t>
        </w:r>
      </w:ins>
      <w:r>
        <w:t xml:space="preserve"> and </w:t>
      </w:r>
      <w:del w:id="11" w:author="Comparison" w:date="2019-10-24T22:44:00Z">
        <w:r>
          <w:delText>production - introduction</w:delText>
        </w:r>
      </w:del>
      <w:ins w:id="12" w:author="Comparison" w:date="2019-10-24T22:44:00Z">
        <w:r>
          <w:t>Production: Introduction</w:t>
        </w:r>
      </w:ins>
    </w:p>
    <w:p w14:paraId="6E8F33B9" w14:textId="78DD21CA" w:rsidR="000311A1" w:rsidRDefault="00D8075F">
      <w:r>
        <w:t xml:space="preserve">OT20203    </w:t>
      </w:r>
      <w:del w:id="13" w:author="Comparison" w:date="2019-10-24T22:44:00Z">
        <w:r>
          <w:delText>Corporation tax general: overview</w:delText>
        </w:r>
      </w:del>
      <w:ins w:id="14" w:author="Comparison" w:date="2019-10-24T22:44:00Z">
        <w:r>
          <w:t>Overview</w:t>
        </w:r>
      </w:ins>
      <w:r>
        <w:t xml:space="preserve"> of the </w:t>
      </w:r>
      <w:del w:id="15" w:author="Comparison" w:date="2019-10-24T22:44:00Z">
        <w:r>
          <w:delText>main types</w:delText>
        </w:r>
      </w:del>
      <w:ins w:id="16" w:author="Comparison" w:date="2019-10-24T22:44:00Z">
        <w:r>
          <w:t>Main Types</w:t>
        </w:r>
      </w:ins>
      <w:r>
        <w:t xml:space="preserve"> of </w:t>
      </w:r>
      <w:del w:id="17" w:author="Comparison" w:date="2019-10-24T22:44:00Z">
        <w:r>
          <w:delText>costs incurred</w:delText>
        </w:r>
      </w:del>
      <w:ins w:id="18" w:author="Comparison" w:date="2019-10-24T22:44:00Z">
        <w:r>
          <w:t>Costs Incurred</w:t>
        </w:r>
      </w:ins>
      <w:r>
        <w:t xml:space="preserve"> in </w:t>
      </w:r>
      <w:del w:id="19" w:author="Comparison" w:date="2019-10-24T22:44:00Z">
        <w:r>
          <w:delText>oil exploration</w:delText>
        </w:r>
      </w:del>
      <w:ins w:id="20" w:author="Comparison" w:date="2019-10-24T22:44:00Z">
        <w:r>
          <w:t xml:space="preserve">Oil </w:t>
        </w:r>
        <w:r>
          <w:t>Exploration</w:t>
        </w:r>
      </w:ins>
      <w:r>
        <w:t xml:space="preserve"> and </w:t>
      </w:r>
      <w:del w:id="21" w:author="Comparison" w:date="2019-10-24T22:44:00Z">
        <w:r>
          <w:delText>production - exploration</w:delText>
        </w:r>
      </w:del>
      <w:ins w:id="22" w:author="Comparison" w:date="2019-10-24T22:44:00Z">
        <w:r>
          <w:t>Production: Exploration</w:t>
        </w:r>
      </w:ins>
    </w:p>
    <w:p w14:paraId="06C0207F" w14:textId="2FC28786" w:rsidR="000311A1" w:rsidRDefault="00D8075F">
      <w:r>
        <w:t xml:space="preserve">OT20204    </w:t>
      </w:r>
      <w:del w:id="23" w:author="Comparison" w:date="2019-10-24T22:44:00Z">
        <w:r>
          <w:delText>Corporation tax general: overview</w:delText>
        </w:r>
      </w:del>
      <w:ins w:id="24" w:author="Comparison" w:date="2019-10-24T22:44:00Z">
        <w:r>
          <w:t>Overview</w:t>
        </w:r>
      </w:ins>
      <w:r>
        <w:t xml:space="preserve"> of the </w:t>
      </w:r>
      <w:del w:id="25" w:author="Comparison" w:date="2019-10-24T22:44:00Z">
        <w:r>
          <w:delText>main types</w:delText>
        </w:r>
      </w:del>
      <w:ins w:id="26" w:author="Comparison" w:date="2019-10-24T22:44:00Z">
        <w:r>
          <w:t>Main Types</w:t>
        </w:r>
      </w:ins>
      <w:r>
        <w:t xml:space="preserve"> of </w:t>
      </w:r>
      <w:del w:id="27" w:author="Comparison" w:date="2019-10-24T22:44:00Z">
        <w:r>
          <w:delText>costs incurred</w:delText>
        </w:r>
      </w:del>
      <w:ins w:id="28" w:author="Comparison" w:date="2019-10-24T22:44:00Z">
        <w:r>
          <w:t>Costs Incurred</w:t>
        </w:r>
      </w:ins>
      <w:r>
        <w:t xml:space="preserve"> in </w:t>
      </w:r>
      <w:del w:id="29" w:author="Comparison" w:date="2019-10-24T22:44:00Z">
        <w:r>
          <w:delText>oil exploration</w:delText>
        </w:r>
      </w:del>
      <w:ins w:id="30" w:author="Comparison" w:date="2019-10-24T22:44:00Z">
        <w:r>
          <w:t>Oil Exploration</w:t>
        </w:r>
      </w:ins>
      <w:r>
        <w:t xml:space="preserve"> and </w:t>
      </w:r>
      <w:del w:id="31" w:author="Comparison" w:date="2019-10-24T22:44:00Z">
        <w:r>
          <w:delText>production - production</w:delText>
        </w:r>
      </w:del>
      <w:ins w:id="32" w:author="Comparison" w:date="2019-10-24T22:44:00Z">
        <w:r>
          <w:t>Production: Production</w:t>
        </w:r>
      </w:ins>
    </w:p>
    <w:p w14:paraId="13AB5BEA" w14:textId="24E589F5" w:rsidR="000311A1" w:rsidRDefault="00D8075F">
      <w:r>
        <w:t xml:space="preserve">OT20205    </w:t>
      </w:r>
      <w:del w:id="33" w:author="Comparison" w:date="2019-10-24T22:44:00Z">
        <w:r>
          <w:delText>Corporation tax general: overview</w:delText>
        </w:r>
      </w:del>
      <w:ins w:id="34" w:author="Comparison" w:date="2019-10-24T22:44:00Z">
        <w:r>
          <w:t>Overview</w:t>
        </w:r>
      </w:ins>
      <w:r>
        <w:t xml:space="preserve"> of the </w:t>
      </w:r>
      <w:del w:id="35" w:author="Comparison" w:date="2019-10-24T22:44:00Z">
        <w:r>
          <w:delText>main types</w:delText>
        </w:r>
      </w:del>
      <w:ins w:id="36" w:author="Comparison" w:date="2019-10-24T22:44:00Z">
        <w:r>
          <w:t>Main Types</w:t>
        </w:r>
      </w:ins>
      <w:r>
        <w:t xml:space="preserve"> of </w:t>
      </w:r>
      <w:del w:id="37" w:author="Comparison" w:date="2019-10-24T22:44:00Z">
        <w:r>
          <w:delText>costs incurred</w:delText>
        </w:r>
      </w:del>
      <w:ins w:id="38" w:author="Comparison" w:date="2019-10-24T22:44:00Z">
        <w:r>
          <w:t>Costs Incurred</w:t>
        </w:r>
      </w:ins>
      <w:r>
        <w:t xml:space="preserve"> in </w:t>
      </w:r>
      <w:del w:id="39" w:author="Comparison" w:date="2019-10-24T22:44:00Z">
        <w:r>
          <w:delText>oil exploration</w:delText>
        </w:r>
      </w:del>
      <w:ins w:id="40" w:author="Comparison" w:date="2019-10-24T22:44:00Z">
        <w:r>
          <w:t>Oil Exploration</w:t>
        </w:r>
      </w:ins>
      <w:r>
        <w:t xml:space="preserve"> and </w:t>
      </w:r>
      <w:del w:id="41" w:author="Comparison" w:date="2019-10-24T22:44:00Z">
        <w:r>
          <w:delText>production - decommissioning</w:delText>
        </w:r>
      </w:del>
      <w:ins w:id="42" w:author="Comparison" w:date="2019-10-24T22:44:00Z">
        <w:r>
          <w:t>Production: Decommissioning</w:t>
        </w:r>
      </w:ins>
      <w:r>
        <w:t xml:space="preserve"> and </w:t>
      </w:r>
      <w:del w:id="43" w:author="Comparison" w:date="2019-10-24T22:44:00Z">
        <w:r>
          <w:delText>abandonment</w:delText>
        </w:r>
      </w:del>
      <w:ins w:id="44" w:author="Comparison" w:date="2019-10-24T22:44:00Z">
        <w:r>
          <w:t>Aba</w:t>
        </w:r>
        <w:r>
          <w:t>ndonment</w:t>
        </w:r>
      </w:ins>
    </w:p>
    <w:p w14:paraId="2FF1E731" w14:textId="14EA54DF" w:rsidR="000311A1" w:rsidRDefault="00D8075F">
      <w:r>
        <w:t xml:space="preserve">OT20206    </w:t>
      </w:r>
      <w:del w:id="45" w:author="Comparison" w:date="2019-10-24T22:44:00Z">
        <w:r>
          <w:delText>Corporation tax general: payments</w:delText>
        </w:r>
      </w:del>
      <w:ins w:id="46" w:author="Comparison" w:date="2019-10-24T22:44:00Z">
        <w:r>
          <w:t>Payments</w:t>
        </w:r>
      </w:ins>
      <w:r>
        <w:t xml:space="preserve"> under Licences</w:t>
      </w:r>
      <w:ins w:id="47" w:author="Comparison" w:date="2019-10-24T22:44:00Z">
        <w:r>
          <w:t>.</w:t>
        </w:r>
      </w:ins>
    </w:p>
    <w:p w14:paraId="6E3F0BB4" w14:textId="7CC6B2D2" w:rsidR="000311A1" w:rsidRDefault="00D8075F">
      <w:r>
        <w:t xml:space="preserve">OT20250    </w:t>
      </w:r>
      <w:del w:id="48" w:author="Comparison" w:date="2019-10-24T22:44:00Z">
        <w:r>
          <w:delText>Corporation tax general: commencement</w:delText>
        </w:r>
      </w:del>
      <w:ins w:id="49" w:author="Comparison" w:date="2019-10-24T22:44:00Z">
        <w:r>
          <w:t>Commencement</w:t>
        </w:r>
      </w:ins>
      <w:r>
        <w:t xml:space="preserve"> of trade</w:t>
      </w:r>
    </w:p>
    <w:p w14:paraId="03B0EE7B" w14:textId="07F99630" w:rsidR="000311A1" w:rsidRDefault="00D8075F">
      <w:r>
        <w:t xml:space="preserve">OT20251    </w:t>
      </w:r>
      <w:del w:id="50" w:author="Comparison" w:date="2019-10-24T22:44:00Z">
        <w:r>
          <w:delText>Corporation tax general: world</w:delText>
        </w:r>
      </w:del>
      <w:ins w:id="51" w:author="Comparison" w:date="2019-10-24T22:44:00Z">
        <w:r>
          <w:t>World</w:t>
        </w:r>
      </w:ins>
      <w:r>
        <w:t xml:space="preserve">-wide </w:t>
      </w:r>
      <w:del w:id="52" w:author="Comparison" w:date="2019-10-24T22:44:00Z">
        <w:r>
          <w:delText>activities</w:delText>
        </w:r>
      </w:del>
      <w:ins w:id="53" w:author="Comparison" w:date="2019-10-24T22:44:00Z">
        <w:r>
          <w:t>Activities</w:t>
        </w:r>
      </w:ins>
    </w:p>
    <w:p w14:paraId="35B9A25A" w14:textId="0D035C53" w:rsidR="000311A1" w:rsidRDefault="00D8075F">
      <w:r>
        <w:t xml:space="preserve">OT20252    </w:t>
      </w:r>
      <w:del w:id="54" w:author="Comparison" w:date="2019-10-24T22:44:00Z">
        <w:r>
          <w:delText>Corporation tax general: sale</w:delText>
        </w:r>
      </w:del>
      <w:ins w:id="55" w:author="Comparison" w:date="2019-10-24T22:44:00Z">
        <w:r>
          <w:t>Sale</w:t>
        </w:r>
      </w:ins>
      <w:r>
        <w:t xml:space="preserve"> of a small quantity of oil</w:t>
      </w:r>
    </w:p>
    <w:p w14:paraId="2D961CFB" w14:textId="54F9880F" w:rsidR="000311A1" w:rsidRDefault="00D8075F">
      <w:r>
        <w:t xml:space="preserve">OT20254    </w:t>
      </w:r>
      <w:del w:id="56" w:author="Comparison" w:date="2019-10-24T22:44:00Z">
        <w:r>
          <w:delText>Corporation tax general: link</w:delText>
        </w:r>
      </w:del>
      <w:ins w:id="57" w:author="Comparison" w:date="2019-10-24T22:44:00Z">
        <w:r>
          <w:t>Link</w:t>
        </w:r>
      </w:ins>
      <w:r>
        <w:t xml:space="preserve"> with mining</w:t>
      </w:r>
    </w:p>
    <w:p w14:paraId="72E28B31" w14:textId="03E5923A" w:rsidR="000311A1" w:rsidRDefault="00D8075F">
      <w:r>
        <w:t xml:space="preserve">OT20255    </w:t>
      </w:r>
      <w:del w:id="58" w:author="Comparison" w:date="2019-10-24T22:44:00Z">
        <w:r>
          <w:delText>Corporation tax general: cessation</w:delText>
        </w:r>
      </w:del>
      <w:ins w:id="59" w:author="Comparison" w:date="2019-10-24T22:44:00Z">
        <w:r>
          <w:t>Cessation</w:t>
        </w:r>
      </w:ins>
      <w:r>
        <w:t xml:space="preserve"> of trade</w:t>
      </w:r>
    </w:p>
    <w:p w14:paraId="7802D7F9" w14:textId="17DA2D45" w:rsidR="000311A1" w:rsidRDefault="00D8075F">
      <w:r>
        <w:t xml:space="preserve">OT20300    </w:t>
      </w:r>
      <w:del w:id="60" w:author="Comparison" w:date="2019-10-24T22:44:00Z">
        <w:r>
          <w:delText>Corporatio</w:delText>
        </w:r>
        <w:r>
          <w:delText>n tax general: take</w:delText>
        </w:r>
      </w:del>
      <w:ins w:id="61" w:author="Comparison" w:date="2019-10-24T22:44:00Z">
        <w:r>
          <w:t>Take</w:t>
        </w:r>
      </w:ins>
      <w:r>
        <w:t xml:space="preserve"> or </w:t>
      </w:r>
      <w:del w:id="62" w:author="Comparison" w:date="2019-10-24T22:44:00Z">
        <w:r>
          <w:delText>pay gas sales contracts</w:delText>
        </w:r>
      </w:del>
      <w:ins w:id="63" w:author="Comparison" w:date="2019-10-24T22:44:00Z">
        <w:r>
          <w:t>Pay Gas Sales Contracts</w:t>
        </w:r>
      </w:ins>
    </w:p>
    <w:p w14:paraId="2024715B" w14:textId="3DF5C381" w:rsidR="000311A1" w:rsidRDefault="00D8075F">
      <w:r>
        <w:t>O</w:t>
      </w:r>
      <w:r>
        <w:t xml:space="preserve">T20310    </w:t>
      </w:r>
      <w:del w:id="64" w:author="Comparison" w:date="2019-10-24T22:44:00Z">
        <w:r>
          <w:delText>Corporation tax general: intangible</w:delText>
        </w:r>
      </w:del>
      <w:ins w:id="65" w:author="Comparison" w:date="2019-10-24T22:44:00Z">
        <w:r>
          <w:t>Intangible</w:t>
        </w:r>
      </w:ins>
      <w:r>
        <w:t xml:space="preserve"> fixed assets </w:t>
      </w:r>
      <w:del w:id="66" w:author="Comparison" w:date="2019-10-24T22:44:00Z">
        <w:r>
          <w:delText>- oil</w:delText>
        </w:r>
      </w:del>
      <w:ins w:id="67" w:author="Comparison" w:date="2019-10-24T22:44:00Z">
        <w:r>
          <w:t>– Oil</w:t>
        </w:r>
      </w:ins>
      <w:r>
        <w:t xml:space="preserve"> licences</w:t>
      </w:r>
    </w:p>
    <w:p w14:paraId="311D7A50" w14:textId="185A0F5F" w:rsidR="000311A1" w:rsidRDefault="00D8075F">
      <w:r>
        <w:t xml:space="preserve">OT20315    Intangible fixed assets </w:t>
      </w:r>
      <w:del w:id="68" w:author="Comparison" w:date="2019-10-24T22:44:00Z">
        <w:r>
          <w:delText>- oil licences - exclusion</w:delText>
        </w:r>
      </w:del>
      <w:ins w:id="69" w:author="Comparison" w:date="2019-10-24T22:44:00Z">
        <w:r>
          <w:t>– Oil Licences – Exclusion</w:t>
        </w:r>
      </w:ins>
      <w:r>
        <w:t xml:space="preserve"> from the scheme</w:t>
      </w:r>
    </w:p>
    <w:p w14:paraId="52EA2920" w14:textId="71346245" w:rsidR="000311A1" w:rsidRDefault="00D8075F">
      <w:r>
        <w:t xml:space="preserve">OT20400    </w:t>
      </w:r>
      <w:del w:id="70" w:author="Comparison" w:date="2019-10-24T22:44:00Z">
        <w:r>
          <w:delText xml:space="preserve">Corporation tax general: </w:delText>
        </w:r>
      </w:del>
      <w:r>
        <w:t xml:space="preserve">EU </w:t>
      </w:r>
      <w:del w:id="71" w:author="Comparison" w:date="2019-10-24T22:44:00Z">
        <w:r>
          <w:delText>emissions</w:delText>
        </w:r>
      </w:del>
      <w:ins w:id="72" w:author="Comparison" w:date="2019-10-24T22:44:00Z">
        <w:r>
          <w:t>Emissions</w:t>
        </w:r>
      </w:ins>
      <w:r>
        <w:t xml:space="preserve"> trading scheme - </w:t>
      </w:r>
      <w:del w:id="73" w:author="Comparison" w:date="2019-10-24T22:44:00Z">
        <w:r>
          <w:delText>introduction</w:delText>
        </w:r>
      </w:del>
      <w:ins w:id="74" w:author="Comparison" w:date="2019-10-24T22:44:00Z">
        <w:r>
          <w:t>Introduction</w:t>
        </w:r>
      </w:ins>
    </w:p>
    <w:p w14:paraId="7C389733" w14:textId="1D38AAC1" w:rsidR="000311A1" w:rsidRDefault="00D8075F">
      <w:r>
        <w:t xml:space="preserve">OT20405    </w:t>
      </w:r>
      <w:del w:id="75" w:author="Comparison" w:date="2019-10-24T22:44:00Z">
        <w:r>
          <w:delText xml:space="preserve">Corporation tax general: </w:delText>
        </w:r>
      </w:del>
      <w:r>
        <w:t xml:space="preserve">EU </w:t>
      </w:r>
      <w:del w:id="76" w:author="Comparison" w:date="2019-10-24T22:44:00Z">
        <w:r>
          <w:delText>emissions</w:delText>
        </w:r>
      </w:del>
      <w:ins w:id="77" w:author="Comparison" w:date="2019-10-24T22:44:00Z">
        <w:r>
          <w:t>Emissions</w:t>
        </w:r>
      </w:ins>
      <w:r>
        <w:t xml:space="preserve"> trading scheme - </w:t>
      </w:r>
      <w:del w:id="78" w:author="Comparison" w:date="2019-10-24T22:44:00Z">
        <w:r>
          <w:delText>phase</w:delText>
        </w:r>
      </w:del>
      <w:ins w:id="79" w:author="Comparison" w:date="2019-10-24T22:44:00Z">
        <w:r>
          <w:t>Phase</w:t>
        </w:r>
      </w:ins>
      <w:r>
        <w:t xml:space="preserve"> I</w:t>
      </w:r>
    </w:p>
    <w:p w14:paraId="220D72EB" w14:textId="6F650353" w:rsidR="000311A1" w:rsidRDefault="00D8075F">
      <w:r>
        <w:lastRenderedPageBreak/>
        <w:t xml:space="preserve">OT20410    </w:t>
      </w:r>
      <w:del w:id="80" w:author="Comparison" w:date="2019-10-24T22:44:00Z">
        <w:r>
          <w:delText xml:space="preserve">Corporation tax general: </w:delText>
        </w:r>
      </w:del>
      <w:r>
        <w:t xml:space="preserve">EU </w:t>
      </w:r>
      <w:del w:id="81" w:author="Comparison" w:date="2019-10-24T22:44:00Z">
        <w:r>
          <w:delText>emissions</w:delText>
        </w:r>
      </w:del>
      <w:ins w:id="82" w:author="Comparison" w:date="2019-10-24T22:44:00Z">
        <w:r>
          <w:t>Emissions</w:t>
        </w:r>
      </w:ins>
      <w:r>
        <w:t xml:space="preserve"> tr</w:t>
      </w:r>
      <w:r>
        <w:t xml:space="preserve">ading scheme - </w:t>
      </w:r>
      <w:del w:id="83" w:author="Comparison" w:date="2019-10-24T22:44:00Z">
        <w:r>
          <w:delText>phase</w:delText>
        </w:r>
      </w:del>
      <w:ins w:id="84" w:author="Comparison" w:date="2019-10-24T22:44:00Z">
        <w:r>
          <w:t>Phase</w:t>
        </w:r>
      </w:ins>
      <w:r>
        <w:t xml:space="preserve"> II</w:t>
      </w:r>
    </w:p>
    <w:p w14:paraId="78FE70B8" w14:textId="15ECC89A" w:rsidR="000311A1" w:rsidRDefault="00D8075F">
      <w:r>
        <w:t xml:space="preserve">OT20415    </w:t>
      </w:r>
      <w:del w:id="85" w:author="Comparison" w:date="2019-10-24T22:44:00Z">
        <w:r>
          <w:delText xml:space="preserve">Corporation tax general: </w:delText>
        </w:r>
      </w:del>
      <w:r>
        <w:t xml:space="preserve">EU </w:t>
      </w:r>
      <w:del w:id="86" w:author="Comparison" w:date="2019-10-24T22:44:00Z">
        <w:r>
          <w:delText>emissions</w:delText>
        </w:r>
      </w:del>
      <w:ins w:id="87" w:author="Comparison" w:date="2019-10-24T22:44:00Z">
        <w:r>
          <w:t>Emissions</w:t>
        </w:r>
      </w:ins>
      <w:r>
        <w:t xml:space="preserve"> trading scheme - </w:t>
      </w:r>
      <w:del w:id="88" w:author="Comparison" w:date="2019-10-24T22:44:00Z">
        <w:r>
          <w:delText>phase</w:delText>
        </w:r>
      </w:del>
      <w:ins w:id="89" w:author="Comparison" w:date="2019-10-24T22:44:00Z">
        <w:r>
          <w:t>Phase</w:t>
        </w:r>
      </w:ins>
      <w:r>
        <w:t xml:space="preserve"> III</w:t>
      </w:r>
    </w:p>
    <w:p w14:paraId="54372A65" w14:textId="77777777" w:rsidR="000311A1" w:rsidRDefault="00D8075F">
      <w:r>
        <w:t xml:space="preserve"> Previous page</w:t>
      </w:r>
    </w:p>
    <w:p w14:paraId="63623FBA" w14:textId="77777777" w:rsidR="000311A1" w:rsidRDefault="00D8075F">
      <w:r>
        <w:t xml:space="preserve"> Next page</w:t>
      </w:r>
    </w:p>
    <w:sectPr w:rsidR="000311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1A1"/>
    <w:rsid w:val="00034616"/>
    <w:rsid w:val="0006063C"/>
    <w:rsid w:val="0015074B"/>
    <w:rsid w:val="002265C1"/>
    <w:rsid w:val="00245991"/>
    <w:rsid w:val="0029639D"/>
    <w:rsid w:val="00326F90"/>
    <w:rsid w:val="003F3C66"/>
    <w:rsid w:val="00AA1D8D"/>
    <w:rsid w:val="00B47730"/>
    <w:rsid w:val="00CB0664"/>
    <w:rsid w:val="00D807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AA72A74-9BBC-4B99-B7DE-06F2E158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8075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7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0E02B7-7D70-4EEC-8088-8521158EA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2019-10-24T21:44:00Z</dcterms:modified>
  <cp:category/>
</cp:coreProperties>
</file>