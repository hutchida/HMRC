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CA152" w14:textId="77777777" w:rsidR="00245AB8" w:rsidRDefault="0050270F">
      <w:pPr>
        <w:pStyle w:val="Title"/>
      </w:pPr>
      <w:bookmarkStart w:id="0" w:name="_GoBack"/>
      <w:bookmarkEnd w:id="0"/>
      <w:r>
        <w:t>HMRC - OT12000 - PRT: Supplement: Contents</w:t>
      </w:r>
    </w:p>
    <w:p w14:paraId="05D5A50D" w14:textId="0AC38E37" w:rsidR="00245AB8" w:rsidRDefault="0050270F">
      <w:r>
        <w:t xml:space="preserve">OT12025    </w:t>
      </w:r>
      <w:del w:id="1" w:author="Comparison" w:date="2019-10-24T22:53:00Z">
        <w:r>
          <w:delText>PRT: supplement - outline</w:delText>
        </w:r>
      </w:del>
      <w:ins w:id="2" w:author="Comparison" w:date="2019-10-24T22:53:00Z">
        <w:r>
          <w:t>Outline</w:t>
        </w:r>
      </w:ins>
    </w:p>
    <w:p w14:paraId="7029AA87" w14:textId="0B33818A" w:rsidR="00245AB8" w:rsidRDefault="0050270F">
      <w:r>
        <w:t xml:space="preserve">OT12050    </w:t>
      </w:r>
      <w:del w:id="3" w:author="Comparison" w:date="2019-10-24T22:53:00Z">
        <w:r>
          <w:delText>PRT: supplement - eligible expenditure: summary</w:delText>
        </w:r>
      </w:del>
      <w:ins w:id="4" w:author="Comparison" w:date="2019-10-24T22:53:00Z">
        <w:r>
          <w:t>Eligible Expenditure: Summary</w:t>
        </w:r>
      </w:ins>
    </w:p>
    <w:p w14:paraId="097FEFD6" w14:textId="7DDB9B5F" w:rsidR="00245AB8" w:rsidRDefault="0050270F">
      <w:r>
        <w:t xml:space="preserve">OT12075    </w:t>
      </w:r>
      <w:del w:id="5" w:author="Comparison" w:date="2019-10-24T22:53:00Z">
        <w:r>
          <w:delText>PRT: supplement - claims</w:delText>
        </w:r>
      </w:del>
      <w:ins w:id="6" w:author="Comparison" w:date="2019-10-24T22:53:00Z">
        <w:r>
          <w:t>Claims</w:t>
        </w:r>
      </w:ins>
      <w:r>
        <w:t xml:space="preserve"> to </w:t>
      </w:r>
      <w:del w:id="7" w:author="Comparison" w:date="2019-10-24T22:53:00Z">
        <w:r>
          <w:delText>supplement</w:delText>
        </w:r>
      </w:del>
      <w:ins w:id="8" w:author="Comparison" w:date="2019-10-24T22:53:00Z">
        <w:r>
          <w:t>Supplement</w:t>
        </w:r>
      </w:ins>
    </w:p>
    <w:p w14:paraId="0C20A2B6" w14:textId="3095503B" w:rsidR="00245AB8" w:rsidRDefault="0050270F">
      <w:r>
        <w:t xml:space="preserve">OT12100    </w:t>
      </w:r>
      <w:del w:id="9" w:author="Comparison" w:date="2019-10-24T22:53:00Z">
        <w:r>
          <w:delText>PRT: supplement - bringing</w:delText>
        </w:r>
      </w:del>
      <w:ins w:id="10" w:author="Comparison" w:date="2019-10-24T22:53:00Z">
        <w:r>
          <w:t>Bringing</w:t>
        </w:r>
      </w:ins>
      <w:r>
        <w:t xml:space="preserve"> about the </w:t>
      </w:r>
      <w:del w:id="11" w:author="Comparison" w:date="2019-10-24T22:53:00Z">
        <w:r>
          <w:delText>commencement</w:delText>
        </w:r>
      </w:del>
      <w:ins w:id="12" w:author="Comparison" w:date="2019-10-24T22:53:00Z">
        <w:r>
          <w:t>Commencement</w:t>
        </w:r>
      </w:ins>
      <w:r>
        <w:t xml:space="preserve"> of </w:t>
      </w:r>
      <w:del w:id="13" w:author="Comparison" w:date="2019-10-24T22:53:00Z">
        <w:r>
          <w:delText>winning</w:delText>
        </w:r>
      </w:del>
      <w:ins w:id="14" w:author="Comparison" w:date="2019-10-24T22:53:00Z">
        <w:r>
          <w:t>Winning</w:t>
        </w:r>
      </w:ins>
      <w:r>
        <w:t xml:space="preserve"> or </w:t>
      </w:r>
      <w:del w:id="15" w:author="Comparison" w:date="2019-10-24T22:53:00Z">
        <w:r>
          <w:delText>transporting oil</w:delText>
        </w:r>
      </w:del>
      <w:ins w:id="16" w:author="Comparison" w:date="2019-10-24T22:53:00Z">
        <w:r>
          <w:t>Transporting Oil</w:t>
        </w:r>
      </w:ins>
    </w:p>
    <w:p w14:paraId="5B0EDBE9" w14:textId="772169E4" w:rsidR="00245AB8" w:rsidRDefault="0050270F">
      <w:r>
        <w:t xml:space="preserve">OT12150    </w:t>
      </w:r>
      <w:del w:id="17" w:author="Comparison" w:date="2019-10-24T22:53:00Z">
        <w:r>
          <w:delText>PRT: supplement - bringing</w:delText>
        </w:r>
      </w:del>
      <w:ins w:id="18" w:author="Comparison" w:date="2019-10-24T22:53:00Z">
        <w:r>
          <w:t>Bringing</w:t>
        </w:r>
      </w:ins>
      <w:r>
        <w:t xml:space="preserve"> about the </w:t>
      </w:r>
      <w:del w:id="19" w:author="Comparison" w:date="2019-10-24T22:53:00Z">
        <w:r>
          <w:delText>commencement: searching</w:delText>
        </w:r>
      </w:del>
      <w:ins w:id="20" w:author="Comparison" w:date="2019-10-24T22:53:00Z">
        <w:r>
          <w:t>Commencement: Searching</w:t>
        </w:r>
      </w:ins>
      <w:r>
        <w:t xml:space="preserve"> for </w:t>
      </w:r>
      <w:del w:id="21" w:author="Comparison" w:date="2019-10-24T22:53:00Z">
        <w:r>
          <w:delText>oil</w:delText>
        </w:r>
      </w:del>
      <w:ins w:id="22" w:author="Comparison" w:date="2019-10-24T22:53:00Z">
        <w:r>
          <w:t>Oil</w:t>
        </w:r>
      </w:ins>
    </w:p>
    <w:p w14:paraId="64175189" w14:textId="066CF36B" w:rsidR="00245AB8" w:rsidRDefault="0050270F">
      <w:r>
        <w:t xml:space="preserve">OT12200    </w:t>
      </w:r>
      <w:del w:id="23" w:author="Comparison" w:date="2019-10-24T22:53:00Z">
        <w:r>
          <w:delText>PRT: supplement - bringing</w:delText>
        </w:r>
      </w:del>
      <w:ins w:id="24" w:author="Comparison" w:date="2019-10-24T22:53:00Z">
        <w:r>
          <w:t>Bringing</w:t>
        </w:r>
      </w:ins>
      <w:r>
        <w:t xml:space="preserve"> about the </w:t>
      </w:r>
      <w:del w:id="25" w:author="Comparison" w:date="2019-10-24T22:53:00Z">
        <w:r>
          <w:delText>commencement: field development</w:delText>
        </w:r>
      </w:del>
      <w:ins w:id="26" w:author="Comparison" w:date="2019-10-24T22:53:00Z">
        <w:r>
          <w:t>Commencement: Field Development</w:t>
        </w:r>
      </w:ins>
    </w:p>
    <w:p w14:paraId="6D9FD114" w14:textId="0083DD96" w:rsidR="00245AB8" w:rsidRDefault="0050270F">
      <w:r>
        <w:t xml:space="preserve">OT12250    </w:t>
      </w:r>
      <w:del w:id="27" w:author="Comparison" w:date="2019-10-24T22:53:00Z">
        <w:r>
          <w:delText>PRT: supplement - ascertaining</w:delText>
        </w:r>
      </w:del>
      <w:ins w:id="28" w:author="Comparison" w:date="2019-10-24T22:53:00Z">
        <w:r>
          <w:t>Ascertaining</w:t>
        </w:r>
      </w:ins>
      <w:r>
        <w:t xml:space="preserve"> the extent of </w:t>
      </w:r>
      <w:del w:id="29" w:author="Comparison" w:date="2019-10-24T22:53:00Z">
        <w:r>
          <w:delText>oil-bearing area</w:delText>
        </w:r>
      </w:del>
      <w:ins w:id="30" w:author="Comparison" w:date="2019-10-24T22:53:00Z">
        <w:r>
          <w:t>Oil-Bearing Area</w:t>
        </w:r>
      </w:ins>
    </w:p>
    <w:p w14:paraId="2724E414" w14:textId="31F61696" w:rsidR="00245AB8" w:rsidRDefault="0050270F">
      <w:r>
        <w:t xml:space="preserve">OT12300    </w:t>
      </w:r>
      <w:del w:id="31" w:author="Comparison" w:date="2019-10-24T22:53:00Z">
        <w:r>
          <w:delText>PRT: supplement - substantially improving</w:delText>
        </w:r>
      </w:del>
      <w:ins w:id="32" w:author="Comparison" w:date="2019-10-24T22:53:00Z">
        <w:r>
          <w:t>Substantially Improving</w:t>
        </w:r>
      </w:ins>
      <w:r>
        <w:t xml:space="preserve"> the </w:t>
      </w:r>
      <w:del w:id="33" w:author="Comparison" w:date="2019-10-24T22:53:00Z">
        <w:r>
          <w:delText>rate</w:delText>
        </w:r>
      </w:del>
      <w:ins w:id="34" w:author="Comparison" w:date="2019-10-24T22:53:00Z">
        <w:r>
          <w:t>Rate</w:t>
        </w:r>
      </w:ins>
      <w:r>
        <w:t xml:space="preserve"> at which </w:t>
      </w:r>
      <w:del w:id="35" w:author="Comparison" w:date="2019-10-24T22:53:00Z">
        <w:r>
          <w:delText>oil</w:delText>
        </w:r>
      </w:del>
      <w:ins w:id="36" w:author="Comparison" w:date="2019-10-24T22:53:00Z">
        <w:r>
          <w:t>Oil</w:t>
        </w:r>
      </w:ins>
      <w:r>
        <w:t xml:space="preserve"> can be </w:t>
      </w:r>
      <w:del w:id="37" w:author="Comparison" w:date="2019-10-24T22:53:00Z">
        <w:r>
          <w:delText>won</w:delText>
        </w:r>
      </w:del>
      <w:ins w:id="38" w:author="Comparison" w:date="2019-10-24T22:53:00Z">
        <w:r>
          <w:t>Won</w:t>
        </w:r>
      </w:ins>
    </w:p>
    <w:p w14:paraId="4D4E97D3" w14:textId="02928EA2" w:rsidR="00245AB8" w:rsidRDefault="0050270F">
      <w:r>
        <w:t xml:space="preserve">OT12350    </w:t>
      </w:r>
      <w:del w:id="39" w:author="Comparison" w:date="2019-10-24T22:53:00Z">
        <w:r>
          <w:delText>PRT: supplement - providing installations</w:delText>
        </w:r>
      </w:del>
      <w:ins w:id="40" w:author="Comparison" w:date="2019-10-24T22:53:00Z">
        <w:r>
          <w:t>Providing Installations</w:t>
        </w:r>
      </w:ins>
      <w:r>
        <w:t xml:space="preserve"> for </w:t>
      </w:r>
      <w:del w:id="41" w:author="Comparison" w:date="2019-10-24T22:53:00Z">
        <w:r>
          <w:delText>initial treatment</w:delText>
        </w:r>
      </w:del>
      <w:ins w:id="42" w:author="Comparison" w:date="2019-10-24T22:53:00Z">
        <w:r>
          <w:t>Initial Treatment</w:t>
        </w:r>
      </w:ins>
      <w:r>
        <w:t xml:space="preserve"> or </w:t>
      </w:r>
      <w:del w:id="43" w:author="Comparison" w:date="2019-10-24T22:53:00Z">
        <w:r>
          <w:delText>storage</w:delText>
        </w:r>
      </w:del>
      <w:ins w:id="44" w:author="Comparison" w:date="2019-10-24T22:53:00Z">
        <w:r>
          <w:t>Storage</w:t>
        </w:r>
      </w:ins>
    </w:p>
    <w:p w14:paraId="5B235B35" w14:textId="4B76950C" w:rsidR="00245AB8" w:rsidRDefault="0050270F">
      <w:r>
        <w:t xml:space="preserve">OT12400    </w:t>
      </w:r>
      <w:del w:id="45" w:author="Comparison" w:date="2019-10-24T22:53:00Z">
        <w:r>
          <w:delText>PRT: supplement - overheads</w:delText>
        </w:r>
      </w:del>
      <w:ins w:id="46" w:author="Comparison" w:date="2019-10-24T22:53:00Z">
        <w:r>
          <w:t>Overheads</w:t>
        </w:r>
      </w:ins>
    </w:p>
    <w:p w14:paraId="766EED1F" w14:textId="147A08F2" w:rsidR="00245AB8" w:rsidRDefault="0050270F">
      <w:r>
        <w:t xml:space="preserve">OT12450    </w:t>
      </w:r>
      <w:del w:id="47" w:author="Comparison" w:date="2019-10-24T22:53:00Z">
        <w:r>
          <w:delText>PRT: suppleme</w:delText>
        </w:r>
        <w:r>
          <w:delText>nt - apportionment</w:delText>
        </w:r>
      </w:del>
      <w:ins w:id="48" w:author="Comparison" w:date="2019-10-24T22:53:00Z">
        <w:r>
          <w:t>Apportionment</w:t>
        </w:r>
      </w:ins>
      <w:r>
        <w:t xml:space="preserve"> of </w:t>
      </w:r>
      <w:del w:id="49" w:author="Comparison" w:date="2019-10-24T22:53:00Z">
        <w:r>
          <w:delText>expenditure</w:delText>
        </w:r>
      </w:del>
      <w:ins w:id="50" w:author="Comparison" w:date="2019-10-24T22:53:00Z">
        <w:r>
          <w:t>Expenditure</w:t>
        </w:r>
      </w:ins>
    </w:p>
    <w:p w14:paraId="188BBB8B" w14:textId="64B7EBF4" w:rsidR="00245AB8" w:rsidRDefault="0050270F">
      <w:r>
        <w:t xml:space="preserve">OT12500    </w:t>
      </w:r>
      <w:del w:id="51" w:author="Comparison" w:date="2019-10-24T22:53:00Z">
        <w:r>
          <w:delText>PRT: supplement - expenditure partly</w:delText>
        </w:r>
      </w:del>
      <w:ins w:id="52" w:author="Comparison" w:date="2019-10-24T22:53:00Z">
        <w:r>
          <w:t>Expenditure Partly</w:t>
        </w:r>
      </w:ins>
      <w:r>
        <w:t xml:space="preserve"> to </w:t>
      </w:r>
      <w:del w:id="53" w:author="Comparison" w:date="2019-10-24T22:53:00Z">
        <w:r>
          <w:delText>generate tariff receipts</w:delText>
        </w:r>
      </w:del>
      <w:ins w:id="54" w:author="Comparison" w:date="2019-10-24T22:53:00Z">
        <w:r>
          <w:t>Generate Tariff Receipts</w:t>
        </w:r>
      </w:ins>
    </w:p>
    <w:p w14:paraId="43A691F2" w14:textId="7EE3E81F" w:rsidR="00245AB8" w:rsidRDefault="0050270F">
      <w:r>
        <w:t xml:space="preserve">OT12550    </w:t>
      </w:r>
      <w:del w:id="55" w:author="Comparison" w:date="2019-10-24T22:53:00Z">
        <w:r>
          <w:delText>PRT: supplement - hired assets</w:delText>
        </w:r>
      </w:del>
      <w:ins w:id="56" w:author="Comparison" w:date="2019-10-24T22:53:00Z">
        <w:r>
          <w:t>Hired Assets</w:t>
        </w:r>
      </w:ins>
    </w:p>
    <w:p w14:paraId="6839D192" w14:textId="084CF077" w:rsidR="00245AB8" w:rsidRDefault="0050270F">
      <w:r>
        <w:t xml:space="preserve">OT12575    </w:t>
      </w:r>
      <w:del w:id="57" w:author="Comparison" w:date="2019-10-24T22:53:00Z">
        <w:r>
          <w:delText>PRT: supplement - contractor financing</w:delText>
        </w:r>
      </w:del>
      <w:ins w:id="58" w:author="Comparison" w:date="2019-10-24T22:53:00Z">
        <w:r>
          <w:t>Contractor Financing</w:t>
        </w:r>
      </w:ins>
    </w:p>
    <w:p w14:paraId="0D29B405" w14:textId="0AB1BACF" w:rsidR="00245AB8" w:rsidRDefault="0050270F">
      <w:r>
        <w:t xml:space="preserve">OT12600    </w:t>
      </w:r>
      <w:del w:id="59" w:author="Comparison" w:date="2019-10-24T22:53:00Z">
        <w:r>
          <w:delText>PRT: supplement - contractor financing: exa</w:delText>
        </w:r>
        <w:r>
          <w:delText>mple</w:delText>
        </w:r>
      </w:del>
      <w:ins w:id="60" w:author="Comparison" w:date="2019-10-24T22:53:00Z">
        <w:r>
          <w:t>Contractor Financing: Example</w:t>
        </w:r>
      </w:ins>
    </w:p>
    <w:p w14:paraId="13EBDF76" w14:textId="5F5845CE" w:rsidR="00245AB8" w:rsidRDefault="0050270F">
      <w:r>
        <w:t xml:space="preserve">OT12625    </w:t>
      </w:r>
      <w:del w:id="61" w:author="Comparison" w:date="2019-10-24T22:53:00Z">
        <w:r>
          <w:delText>PRT: supplement - disposal receipts: supplement restriction</w:delText>
        </w:r>
      </w:del>
      <w:ins w:id="62" w:author="Comparison" w:date="2019-10-24T22:53:00Z">
        <w:r>
          <w:t>Disposal Receipts: Supplement Restriction</w:t>
        </w:r>
      </w:ins>
    </w:p>
    <w:p w14:paraId="5AE87BD2" w14:textId="587AC8ED" w:rsidR="00245AB8" w:rsidRDefault="0050270F">
      <w:r>
        <w:t xml:space="preserve">OT12650    </w:t>
      </w:r>
      <w:del w:id="63" w:author="Comparison" w:date="2019-10-24T22:53:00Z">
        <w:r>
          <w:delText>PRT: supplement - net profit period</w:delText>
        </w:r>
      </w:del>
      <w:ins w:id="64" w:author="Comparison" w:date="2019-10-24T22:53:00Z">
        <w:r>
          <w:t>Net Profit Period</w:t>
        </w:r>
      </w:ins>
    </w:p>
    <w:p w14:paraId="23E30BD8" w14:textId="797B04CF" w:rsidR="00245AB8" w:rsidRDefault="0050270F">
      <w:r>
        <w:lastRenderedPageBreak/>
        <w:t xml:space="preserve">OT12700    </w:t>
      </w:r>
      <w:del w:id="65" w:author="Comparison" w:date="2019-10-24T22:53:00Z">
        <w:r>
          <w:delText>PRT: supplement - recalculated net profit period</w:delText>
        </w:r>
      </w:del>
      <w:ins w:id="66" w:author="Comparison" w:date="2019-10-24T22:53:00Z">
        <w:r>
          <w:t>Recalculated Net Profit Period</w:t>
        </w:r>
      </w:ins>
    </w:p>
    <w:p w14:paraId="584A2E2A" w14:textId="32BE3207" w:rsidR="00245AB8" w:rsidRDefault="0050270F">
      <w:r>
        <w:t xml:space="preserve">OT12725    </w:t>
      </w:r>
      <w:del w:id="67" w:author="Comparison" w:date="2019-10-24T22:53:00Z">
        <w:r>
          <w:delText>PRT: supplement - loss</w:delText>
        </w:r>
      </w:del>
      <w:ins w:id="68" w:author="Comparison" w:date="2019-10-24T22:53:00Z">
        <w:r>
          <w:t>Loss</w:t>
        </w:r>
      </w:ins>
      <w:r>
        <w:t xml:space="preserve"> following </w:t>
      </w:r>
      <w:del w:id="69" w:author="Comparison" w:date="2019-10-24T22:53:00Z">
        <w:r>
          <w:delText>net profit period</w:delText>
        </w:r>
      </w:del>
      <w:ins w:id="70" w:author="Comparison" w:date="2019-10-24T22:53:00Z">
        <w:r>
          <w:t>Net Profit Period</w:t>
        </w:r>
      </w:ins>
    </w:p>
    <w:p w14:paraId="30D9F326" w14:textId="0E0462DD" w:rsidR="00245AB8" w:rsidRDefault="0050270F">
      <w:r>
        <w:t xml:space="preserve">OT12750    </w:t>
      </w:r>
      <w:del w:id="71" w:author="Comparison" w:date="2019-10-24T22:53:00Z">
        <w:r>
          <w:delText>PRT: supplement - interaction</w:delText>
        </w:r>
      </w:del>
      <w:ins w:id="72" w:author="Comparison" w:date="2019-10-24T22:53:00Z">
        <w:r>
          <w:t>Interaction</w:t>
        </w:r>
      </w:ins>
      <w:r>
        <w:t xml:space="preserve"> with other </w:t>
      </w:r>
      <w:del w:id="73" w:author="Comparison" w:date="2019-10-24T22:53:00Z">
        <w:r>
          <w:delText>provisions</w:delText>
        </w:r>
      </w:del>
      <w:ins w:id="74" w:author="Comparison" w:date="2019-10-24T22:53:00Z">
        <w:r>
          <w:t>Provisions</w:t>
        </w:r>
      </w:ins>
    </w:p>
    <w:p w14:paraId="3451D63E" w14:textId="77777777" w:rsidR="00245AB8" w:rsidRDefault="0050270F">
      <w:r>
        <w:t xml:space="preserve"> Previous page</w:t>
      </w:r>
    </w:p>
    <w:p w14:paraId="4294CF68" w14:textId="77777777" w:rsidR="00245AB8" w:rsidRDefault="0050270F">
      <w:r>
        <w:t xml:space="preserve"> Next page</w:t>
      </w:r>
    </w:p>
    <w:sectPr w:rsidR="00245A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AB8"/>
    <w:rsid w:val="0029639D"/>
    <w:rsid w:val="00326F90"/>
    <w:rsid w:val="00372A95"/>
    <w:rsid w:val="0050270F"/>
    <w:rsid w:val="00AA1D8D"/>
    <w:rsid w:val="00B47730"/>
    <w:rsid w:val="00C51C6B"/>
    <w:rsid w:val="00CB0664"/>
    <w:rsid w:val="00F102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7147903-151F-4372-BB56-BA286208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0270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7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7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5E891A3-F950-4E8C-8F7B-0757A1CC9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2019-10-24T21:54:00Z</dcterms:modified>
  <cp:category/>
</cp:coreProperties>
</file>