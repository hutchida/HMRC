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3DB23" w14:textId="77777777" w:rsidR="002A2F4B" w:rsidRDefault="00CC2A1A">
      <w:pPr>
        <w:pStyle w:val="Title"/>
      </w:pPr>
      <w:bookmarkStart w:id="0" w:name="_GoBack"/>
      <w:bookmarkEnd w:id="0"/>
      <w:r>
        <w:t>HMRC - OT18000 - PRT Transfer Of Licence Interests Contents</w:t>
      </w:r>
    </w:p>
    <w:p w14:paraId="75AA860F" w14:textId="698157D5" w:rsidR="002A2F4B" w:rsidRDefault="00CC2A1A">
      <w:r>
        <w:t xml:space="preserve">OT18020    </w:t>
      </w:r>
      <w:del w:id="1" w:author="Comparison" w:date="2019-10-24T22:51:00Z">
        <w:r>
          <w:delText>PRT transfer of licence interests - outline</w:delText>
        </w:r>
      </w:del>
      <w:ins w:id="2" w:author="Comparison" w:date="2019-10-24T22:51:00Z">
        <w:r>
          <w:t>Outline</w:t>
        </w:r>
      </w:ins>
    </w:p>
    <w:p w14:paraId="29E5DE11" w14:textId="2213816A" w:rsidR="002A2F4B" w:rsidRDefault="00CC2A1A">
      <w:r>
        <w:t xml:space="preserve">OT18030    </w:t>
      </w:r>
      <w:del w:id="3" w:author="Comparison" w:date="2019-10-24T22:51:00Z">
        <w:r>
          <w:delText>PRT: transfer of licence interests - procedures</w:delText>
        </w:r>
      </w:del>
      <w:ins w:id="4" w:author="Comparison" w:date="2019-10-24T22:51:00Z">
        <w:r>
          <w:t>Procedures</w:t>
        </w:r>
      </w:ins>
    </w:p>
    <w:p w14:paraId="72850C50" w14:textId="61587CB9" w:rsidR="002A2F4B" w:rsidRDefault="00CC2A1A">
      <w:r>
        <w:t xml:space="preserve">OT18040    </w:t>
      </w:r>
      <w:del w:id="5" w:author="Comparison" w:date="2019-10-24T22:51:00Z">
        <w:r>
          <w:delText>PRT: transfer of licence interests - unused expenditure relief</w:delText>
        </w:r>
      </w:del>
      <w:ins w:id="6" w:author="Comparison" w:date="2019-10-24T22:51:00Z">
        <w:r>
          <w:t>Unused Expenditure Relief</w:t>
        </w:r>
      </w:ins>
    </w:p>
    <w:p w14:paraId="7536469B" w14:textId="1AB5AE69" w:rsidR="002A2F4B" w:rsidRDefault="00CC2A1A">
      <w:r>
        <w:t xml:space="preserve">OT18050    </w:t>
      </w:r>
      <w:del w:id="7" w:author="Comparison" w:date="2019-10-24T22:51:00Z">
        <w:r>
          <w:delText>PRT: transfer of licence interests - unused losses</w:delText>
        </w:r>
      </w:del>
      <w:ins w:id="8" w:author="Comparison" w:date="2019-10-24T22:51:00Z">
        <w:r>
          <w:t>Unused Losses</w:t>
        </w:r>
      </w:ins>
    </w:p>
    <w:p w14:paraId="3E3F97BA" w14:textId="193114E2" w:rsidR="002A2F4B" w:rsidRDefault="00CC2A1A">
      <w:r>
        <w:t xml:space="preserve">OT18060    </w:t>
      </w:r>
      <w:del w:id="9" w:author="Comparison" w:date="2019-10-24T22:51:00Z">
        <w:r>
          <w:delText>PRT: transfer of licence interests - accumulated capital expenditure</w:delText>
        </w:r>
      </w:del>
      <w:ins w:id="10" w:author="Comparison" w:date="2019-10-24T22:51:00Z">
        <w:r>
          <w:t>Accumulated Capital Expenditure</w:t>
        </w:r>
      </w:ins>
      <w:r>
        <w:t xml:space="preserve"> (or </w:t>
      </w:r>
      <w:del w:id="11" w:author="Comparison" w:date="2019-10-24T22:51:00Z">
        <w:r>
          <w:delText>safeguard capital base</w:delText>
        </w:r>
      </w:del>
      <w:ins w:id="12" w:author="Comparison" w:date="2019-10-24T22:51:00Z">
        <w:r>
          <w:t>Safeguard Capital Base</w:t>
        </w:r>
      </w:ins>
      <w:r>
        <w:t>)</w:t>
      </w:r>
    </w:p>
    <w:p w14:paraId="28AC984F" w14:textId="0AFAF068" w:rsidR="002A2F4B" w:rsidRDefault="00CC2A1A">
      <w:r>
        <w:t xml:space="preserve">OT18070    </w:t>
      </w:r>
      <w:del w:id="13" w:author="Comparison" w:date="2019-10-24T22:51:00Z">
        <w:r>
          <w:delText>PRT: transfer of licence interests - exempt gas</w:delText>
        </w:r>
      </w:del>
      <w:ins w:id="14" w:author="Comparison" w:date="2019-10-24T22:51:00Z">
        <w:r>
          <w:t>Exempt Gas</w:t>
        </w:r>
      </w:ins>
    </w:p>
    <w:p w14:paraId="005BCB18" w14:textId="57E57223" w:rsidR="002A2F4B" w:rsidRDefault="00CC2A1A">
      <w:r>
        <w:t xml:space="preserve">OT18080    </w:t>
      </w:r>
      <w:del w:id="15" w:author="Comparison" w:date="2019-10-24T22:51:00Z">
        <w:r>
          <w:delText>PRT: transfer of</w:delText>
        </w:r>
        <w:r>
          <w:delText xml:space="preserve"> licence interests - successive transfers</w:delText>
        </w:r>
      </w:del>
      <w:ins w:id="16" w:author="Comparison" w:date="2019-10-24T22:51:00Z">
        <w:r>
          <w:t>Successive Transfers</w:t>
        </w:r>
      </w:ins>
    </w:p>
    <w:p w14:paraId="185896F0" w14:textId="77777777" w:rsidR="002D06EC" w:rsidRDefault="00CC2A1A">
      <w:pPr>
        <w:rPr>
          <w:del w:id="17" w:author="Comparison" w:date="2019-10-24T22:51:00Z"/>
        </w:rPr>
      </w:pPr>
      <w:del w:id="18" w:author="Comparison" w:date="2019-10-24T22:51:00Z">
        <w:r>
          <w:delText>OT18090    PRT: transfer of licence interests - provisional expenditure allowance</w:delText>
        </w:r>
      </w:del>
    </w:p>
    <w:p w14:paraId="5C8B1AA1" w14:textId="77777777" w:rsidR="002A2F4B" w:rsidRDefault="00CC2A1A">
      <w:pPr>
        <w:rPr>
          <w:ins w:id="19" w:author="Comparison" w:date="2019-10-24T22:51:00Z"/>
        </w:rPr>
      </w:pPr>
      <w:ins w:id="20" w:author="Comparison" w:date="2019-10-24T22:51:00Z">
        <w:r>
          <w:t>OT18090    Provisional Expenditure Allowance</w:t>
        </w:r>
      </w:ins>
    </w:p>
    <w:p w14:paraId="5F897432" w14:textId="19A33015" w:rsidR="002A2F4B" w:rsidRDefault="00CC2A1A">
      <w:r>
        <w:t xml:space="preserve">OT18100    </w:t>
      </w:r>
      <w:del w:id="21" w:author="Comparison" w:date="2019-10-24T22:51:00Z">
        <w:r>
          <w:delText>PRT: transfer of licence interests - licence debit/credit</w:delText>
        </w:r>
      </w:del>
      <w:ins w:id="22" w:author="Comparison" w:date="2019-10-24T22:51:00Z">
        <w:r>
          <w:t>Royalty Payments</w:t>
        </w:r>
      </w:ins>
    </w:p>
    <w:p w14:paraId="373B84FF" w14:textId="3A05EF87" w:rsidR="002A2F4B" w:rsidRDefault="00CC2A1A">
      <w:r>
        <w:t xml:space="preserve">OT18110    </w:t>
      </w:r>
      <w:del w:id="23" w:author="Comparison" w:date="2019-10-24T22:51:00Z">
        <w:r>
          <w:delText>PRT: transfer of licence interests - payments</w:delText>
        </w:r>
      </w:del>
      <w:ins w:id="24" w:author="Comparison" w:date="2019-10-24T22:51:00Z">
        <w:r>
          <w:t>Payments</w:t>
        </w:r>
      </w:ins>
      <w:r>
        <w:t xml:space="preserve"> on </w:t>
      </w:r>
      <w:del w:id="25" w:author="Comparison" w:date="2019-10-24T22:51:00Z">
        <w:r>
          <w:delText>acc</w:delText>
        </w:r>
        <w:r>
          <w:delText>ount</w:delText>
        </w:r>
      </w:del>
      <w:ins w:id="26" w:author="Comparison" w:date="2019-10-24T22:51:00Z">
        <w:r>
          <w:t>Account</w:t>
        </w:r>
      </w:ins>
    </w:p>
    <w:p w14:paraId="0169F485" w14:textId="1E583105" w:rsidR="002A2F4B" w:rsidRDefault="00CC2A1A">
      <w:r>
        <w:t xml:space="preserve">OT18120    </w:t>
      </w:r>
      <w:del w:id="27" w:author="Comparison" w:date="2019-10-24T22:51:00Z">
        <w:r>
          <w:delText>PRT: transfer</w:delText>
        </w:r>
      </w:del>
      <w:ins w:id="28" w:author="Comparison" w:date="2019-10-24T22:51:00Z">
        <w:r>
          <w:t>Surrender</w:t>
        </w:r>
      </w:ins>
      <w:r>
        <w:t xml:space="preserve"> of </w:t>
      </w:r>
      <w:del w:id="29" w:author="Comparison" w:date="2019-10-24T22:51:00Z">
        <w:r>
          <w:delText>licence interests - surrender of new participator’s loss</w:delText>
        </w:r>
      </w:del>
      <w:ins w:id="30" w:author="Comparison" w:date="2019-10-24T22:51:00Z">
        <w:r>
          <w:t>New Participator’s Loss</w:t>
        </w:r>
      </w:ins>
    </w:p>
    <w:p w14:paraId="58D6498A" w14:textId="6F247023" w:rsidR="002A2F4B" w:rsidRDefault="00CC2A1A">
      <w:r>
        <w:t xml:space="preserve">OT18130    </w:t>
      </w:r>
      <w:del w:id="31" w:author="Comparison" w:date="2019-10-24T22:51:00Z">
        <w:r>
          <w:delText>PRT: transfer of licence interests - terminal losses</w:delText>
        </w:r>
      </w:del>
      <w:ins w:id="32" w:author="Comparison" w:date="2019-10-24T22:51:00Z">
        <w:r>
          <w:t>Terminal Losses</w:t>
        </w:r>
      </w:ins>
      <w:r>
        <w:t xml:space="preserve"> accruing in chargeable </w:t>
      </w:r>
      <w:del w:id="33" w:author="Comparison" w:date="2019-10-24T22:51:00Z">
        <w:r>
          <w:delText>period</w:delText>
        </w:r>
      </w:del>
      <w:ins w:id="34" w:author="Comparison" w:date="2019-10-24T22:51:00Z">
        <w:r>
          <w:t>periods</w:t>
        </w:r>
      </w:ins>
      <w:r>
        <w:t xml:space="preserve"> end</w:t>
      </w:r>
      <w:r>
        <w:t>ing after 17 March 2004</w:t>
      </w:r>
    </w:p>
    <w:p w14:paraId="2FD007F4" w14:textId="63EED8BD" w:rsidR="002A2F4B" w:rsidRDefault="00CC2A1A">
      <w:r>
        <w:t xml:space="preserve">OT18131    </w:t>
      </w:r>
      <w:del w:id="35" w:author="Comparison" w:date="2019-10-24T22:51:00Z">
        <w:r>
          <w:delText>PRT: transfer of licence interests</w:delText>
        </w:r>
        <w:r>
          <w:delText xml:space="preserve"> - terminal losses: example</w:delText>
        </w:r>
      </w:del>
      <w:ins w:id="36" w:author="Comparison" w:date="2019-10-24T22:51:00Z">
        <w:r>
          <w:t>Terminal Losses - Example</w:t>
        </w:r>
      </w:ins>
      <w:r>
        <w:t xml:space="preserve"> 1</w:t>
      </w:r>
    </w:p>
    <w:p w14:paraId="5ACDF242" w14:textId="5CFDA566" w:rsidR="002A2F4B" w:rsidRDefault="00CC2A1A">
      <w:r>
        <w:t xml:space="preserve">OT18132    </w:t>
      </w:r>
      <w:del w:id="37" w:author="Comparison" w:date="2019-10-24T22:51:00Z">
        <w:r>
          <w:delText>PRT: transfer of licence interests - terminal losses: example</w:delText>
        </w:r>
      </w:del>
      <w:ins w:id="38" w:author="Comparison" w:date="2019-10-24T22:51:00Z">
        <w:r>
          <w:t>Terminal Losses - Example</w:t>
        </w:r>
      </w:ins>
      <w:r>
        <w:t xml:space="preserve"> 2</w:t>
      </w:r>
    </w:p>
    <w:p w14:paraId="29D3A6EB" w14:textId="09BF12A0" w:rsidR="002A2F4B" w:rsidRDefault="00CC2A1A">
      <w:r>
        <w:t xml:space="preserve">OT18133    </w:t>
      </w:r>
      <w:del w:id="39" w:author="Comparison" w:date="2019-10-24T22:51:00Z">
        <w:r>
          <w:delText>PRT: transfer of licence interests - terminal losses: example</w:delText>
        </w:r>
      </w:del>
      <w:ins w:id="40" w:author="Comparison" w:date="2019-10-24T22:51:00Z">
        <w:r>
          <w:t>Terminal Losses - Example</w:t>
        </w:r>
      </w:ins>
      <w:r>
        <w:t xml:space="preserve"> 3</w:t>
      </w:r>
    </w:p>
    <w:p w14:paraId="37B75026" w14:textId="023A2C11" w:rsidR="002A2F4B" w:rsidRDefault="00CC2A1A">
      <w:r>
        <w:t xml:space="preserve">OT18135    </w:t>
      </w:r>
      <w:del w:id="41" w:author="Comparison" w:date="2019-10-24T22:51:00Z">
        <w:r>
          <w:delText>PRT: transfer of licence interests - terminal</w:delText>
        </w:r>
      </w:del>
      <w:ins w:id="42" w:author="Comparison" w:date="2019-10-24T22:51:00Z">
        <w:r>
          <w:t>Terminal</w:t>
        </w:r>
      </w:ins>
      <w:r>
        <w:t xml:space="preserve"> losses accruing in chargeable periods ending before 17 March</w:t>
      </w:r>
      <w:ins w:id="43" w:author="Comparison" w:date="2019-10-24T22:51:00Z">
        <w:r>
          <w:t xml:space="preserve"> 2004</w:t>
        </w:r>
      </w:ins>
    </w:p>
    <w:p w14:paraId="0E8AA649" w14:textId="0CB93489" w:rsidR="002A2F4B" w:rsidRDefault="00CC2A1A">
      <w:r>
        <w:t xml:space="preserve">OT18140    </w:t>
      </w:r>
      <w:del w:id="44" w:author="Comparison" w:date="2019-10-24T22:51:00Z">
        <w:r>
          <w:delText>PRT: transfer of licence interests - non-field expenditure</w:delText>
        </w:r>
      </w:del>
      <w:ins w:id="45" w:author="Comparison" w:date="2019-10-24T22:51:00Z">
        <w:r>
          <w:t>Non-Field Expendit</w:t>
        </w:r>
        <w:r>
          <w:t>ure</w:t>
        </w:r>
      </w:ins>
    </w:p>
    <w:p w14:paraId="781A083F" w14:textId="382133A1" w:rsidR="002A2F4B" w:rsidRDefault="00CC2A1A">
      <w:r>
        <w:lastRenderedPageBreak/>
        <w:t xml:space="preserve">OT18150    </w:t>
      </w:r>
      <w:del w:id="46" w:author="Comparison" w:date="2019-10-24T22:51:00Z">
        <w:r>
          <w:delText>PRT: transfer of licence interests - oil allowance</w:delText>
        </w:r>
      </w:del>
      <w:ins w:id="47" w:author="Comparison" w:date="2019-10-24T22:51:00Z">
        <w:r>
          <w:t>Oil Allowance</w:t>
        </w:r>
      </w:ins>
    </w:p>
    <w:p w14:paraId="19BB4EE7" w14:textId="6CC67960" w:rsidR="002A2F4B" w:rsidRDefault="00CC2A1A">
      <w:r>
        <w:t xml:space="preserve">OT18160    </w:t>
      </w:r>
      <w:del w:id="48" w:author="Comparison" w:date="2019-10-24T22:51:00Z">
        <w:r>
          <w:delText>PRT: transfer of licence interests - long-term asset disposals</w:delText>
        </w:r>
      </w:del>
      <w:ins w:id="49" w:author="Comparison" w:date="2019-10-24T22:51:00Z">
        <w:r>
          <w:t>Long-Term Asset Disposals</w:t>
        </w:r>
      </w:ins>
    </w:p>
    <w:p w14:paraId="41CEAAB1" w14:textId="152B36E3" w:rsidR="002A2F4B" w:rsidRDefault="00CC2A1A">
      <w:r>
        <w:t xml:space="preserve">OT18170    </w:t>
      </w:r>
      <w:del w:id="50" w:author="Comparison" w:date="2019-10-24T22:51:00Z">
        <w:r>
          <w:delText>PRT: transfer of licence interests - transfers of oil</w:delText>
        </w:r>
      </w:del>
      <w:ins w:id="51" w:author="Comparison" w:date="2019-10-24T22:51:00Z">
        <w:r>
          <w:t>Transfers of Oil</w:t>
        </w:r>
      </w:ins>
    </w:p>
    <w:p w14:paraId="307719AD" w14:textId="3BF63B04" w:rsidR="002A2F4B" w:rsidRDefault="00CC2A1A">
      <w:r>
        <w:t xml:space="preserve">OT18180    </w:t>
      </w:r>
      <w:del w:id="52" w:author="Comparison" w:date="2019-10-24T22:51:00Z">
        <w:r>
          <w:delText>PRT: transfer</w:delText>
        </w:r>
      </w:del>
      <w:ins w:id="53" w:author="Comparison" w:date="2019-10-24T22:51:00Z">
        <w:r>
          <w:t>Treatment</w:t>
        </w:r>
      </w:ins>
      <w:r>
        <w:t xml:space="preserve"> of </w:t>
      </w:r>
      <w:del w:id="54" w:author="Comparison" w:date="2019-10-24T22:51:00Z">
        <w:r>
          <w:delText>licence interests - treatment of overriding royalty</w:delText>
        </w:r>
      </w:del>
      <w:ins w:id="55" w:author="Comparison" w:date="2019-10-24T22:51:00Z">
        <w:r>
          <w:t>Overriding Royalty</w:t>
        </w:r>
      </w:ins>
    </w:p>
    <w:p w14:paraId="6420BF5D" w14:textId="7042CA2A" w:rsidR="002A2F4B" w:rsidRDefault="00CC2A1A">
      <w:r>
        <w:t xml:space="preserve">OT18190    </w:t>
      </w:r>
      <w:del w:id="56" w:author="Comparison" w:date="2019-10-24T22:51:00Z">
        <w:r>
          <w:delText>PRT: transfer of licence interests - net profit period</w:delText>
        </w:r>
      </w:del>
      <w:ins w:id="57" w:author="Comparison" w:date="2019-10-24T22:51:00Z">
        <w:r>
          <w:t>Net Profit Period</w:t>
        </w:r>
      </w:ins>
    </w:p>
    <w:p w14:paraId="575A317E" w14:textId="4D52928F" w:rsidR="002A2F4B" w:rsidRDefault="00CC2A1A">
      <w:r>
        <w:t xml:space="preserve">OT18200    </w:t>
      </w:r>
      <w:del w:id="58" w:author="Comparison" w:date="2019-10-24T22:51:00Z">
        <w:r>
          <w:delText>PRT: transfer of licence interests - parti</w:delText>
        </w:r>
        <w:r>
          <w:delText>cipation rights</w:delText>
        </w:r>
      </w:del>
      <w:ins w:id="59" w:author="Comparison" w:date="2019-10-24T22:51:00Z">
        <w:r>
          <w:t>Participation Rights</w:t>
        </w:r>
      </w:ins>
    </w:p>
    <w:p w14:paraId="3A299F64" w14:textId="77777777" w:rsidR="002A2F4B" w:rsidRDefault="00CC2A1A">
      <w:r>
        <w:t xml:space="preserve"> Previous page</w:t>
      </w:r>
    </w:p>
    <w:p w14:paraId="69D49964" w14:textId="77777777" w:rsidR="002A2F4B" w:rsidRDefault="00CC2A1A">
      <w:r>
        <w:t xml:space="preserve"> Next page</w:t>
      </w:r>
    </w:p>
    <w:sectPr w:rsidR="002A2F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608F"/>
    <w:rsid w:val="0029639D"/>
    <w:rsid w:val="002A2F4B"/>
    <w:rsid w:val="002D06EC"/>
    <w:rsid w:val="00326F90"/>
    <w:rsid w:val="006F0C7E"/>
    <w:rsid w:val="00AA1D8D"/>
    <w:rsid w:val="00B47730"/>
    <w:rsid w:val="00CB0664"/>
    <w:rsid w:val="00CC2A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A09F74E-F4C6-4482-AF63-B14B77FC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C2A1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2A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A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B46934-7B1B-4814-8C08-9A68EC8AD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2019-10-24T21:51:00Z</dcterms:modified>
  <cp:category/>
</cp:coreProperties>
</file>