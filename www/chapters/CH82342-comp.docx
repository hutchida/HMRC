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6D66" w14:textId="77777777" w:rsidR="008C4812" w:rsidRDefault="00DC780A">
      <w:pPr>
        <w:pStyle w:val="Title"/>
      </w:pPr>
      <w:bookmarkStart w:id="0" w:name="_GoBack"/>
      <w:bookmarkEnd w:id="0"/>
      <w:r>
        <w:t>HMRC - CH82342 - Example - Understatement Of Profits Creates An Aggregate Loss</w:t>
      </w:r>
    </w:p>
    <w:p w14:paraId="05B59D40" w14:textId="35711FCA" w:rsidR="008C4812" w:rsidRDefault="00DC780A">
      <w:r>
        <w:t xml:space="preserve">You must check the date from which these rules apply for the tax or duty you are dealing with. </w:t>
      </w:r>
      <w:del w:id="1" w:author="Comparison" w:date="2019-10-25T00:03:00Z">
        <w:r>
          <w:delText>See CH81011</w:delText>
        </w:r>
      </w:del>
      <w:ins w:id="2" w:author="Comparison" w:date="2019-10-25T00:03:00Z">
        <w:r>
          <w:t xml:space="preserve">See You must check the date from which these rules apply for the tax or duty </w:t>
        </w:r>
        <w:r>
          <w:t>you are dealing with. See</w:t>
        </w:r>
      </w:ins>
      <w:r>
        <w:t xml:space="preserve"> for full details.</w:t>
      </w:r>
    </w:p>
    <w:p w14:paraId="235E66C2" w14:textId="77777777" w:rsidR="008C4812" w:rsidRDefault="008C4812"/>
    <w:p w14:paraId="7798F764" w14:textId="77777777" w:rsidR="008C4812" w:rsidRDefault="00DC780A">
      <w:r>
        <w:t>Company D, E, F and G are a group of companies.</w:t>
      </w:r>
    </w:p>
    <w:p w14:paraId="4257AC24" w14:textId="77777777" w:rsidR="008C4812" w:rsidRDefault="008C4812"/>
    <w:p w14:paraId="3873C1D0" w14:textId="77777777" w:rsidR="008C4812" w:rsidRDefault="00DC780A">
      <w:r>
        <w:t>Their returned results are</w:t>
      </w:r>
    </w:p>
    <w:p w14:paraId="4BDF0F25" w14:textId="77777777" w:rsidR="008C4812" w:rsidRDefault="008C4812"/>
    <w:p w14:paraId="4754DC54" w14:textId="77777777" w:rsidR="008C4812" w:rsidRDefault="008C4812"/>
    <w:p w14:paraId="1D954CD9" w14:textId="77777777" w:rsidR="008C4812" w:rsidRDefault="00DC780A">
      <w:r>
        <w:t>Company D’s return is found to contain a careless inaccuracy of £40,000. Its true profit is £150,000.</w:t>
      </w:r>
    </w:p>
    <w:p w14:paraId="03B1DB81" w14:textId="77777777" w:rsidR="008C4812" w:rsidRDefault="00DC780A">
      <w:r>
        <w:t>Company F can and does withdraw</w:t>
      </w:r>
      <w:r>
        <w:t xml:space="preserve"> its Group Relief surrenders to Companies D and E and makes new surrenders of £150,000 to Company D and £50,000 to Company E.</w:t>
      </w:r>
    </w:p>
    <w:p w14:paraId="593E9FF4" w14:textId="77777777" w:rsidR="008C4812" w:rsidRDefault="00DC780A">
      <w:r>
        <w:t>Company G can and does withdraw its surrender to Company E and makes a new surrender to Company E of £85,000.</w:t>
      </w:r>
    </w:p>
    <w:p w14:paraId="528B4767" w14:textId="77777777" w:rsidR="008C4812" w:rsidRDefault="00DC780A">
      <w:r>
        <w:t>The inaccuracy has t</w:t>
      </w:r>
      <w:r>
        <w:t>he effect of creating the aggregate loss recorded for the group and so the potential lost revenue (PLR) is calculated using the rules for losses, see CH82341.</w:t>
      </w:r>
    </w:p>
    <w:p w14:paraId="443F2C9C" w14:textId="77777777" w:rsidR="008C4812" w:rsidRDefault="00DC780A">
      <w:r>
        <w:t>The losses rules apply to the amount of Company D’s understated profit and the PLR for the inaccu</w:t>
      </w:r>
      <w:r>
        <w:t>racy is calculated in the context of the aggregate loss position of the group.</w:t>
      </w:r>
    </w:p>
    <w:p w14:paraId="469F2F9E" w14:textId="77777777" w:rsidR="008C4812" w:rsidRDefault="00DC780A">
      <w:r>
        <w:t>Under the normal rules for calculating PLR, Company D’s PLR (assuming liability at the small companies’ rate) would be 40,000 x 21% = 8,400. Instead, the inaccuracy is considere</w:t>
      </w:r>
      <w:r>
        <w:t>d in the context of the aggregate loss for the group. The PLR for company D’s penalty is</w:t>
      </w:r>
    </w:p>
    <w:p w14:paraId="63F29D28" w14:textId="77777777" w:rsidR="008C4812" w:rsidRDefault="00DC780A">
      <w:r>
        <w:t>Total PLR for Company D’s penalty = Nil + 5,250 + 1,500 = 6,750</w:t>
      </w:r>
    </w:p>
    <w:p w14:paraId="6D8402C9" w14:textId="77777777" w:rsidR="008C4812" w:rsidRDefault="00DC780A">
      <w:r>
        <w:t>Only £25,000 of the inaccuracy reduced group tax liability for the period. The balance created the grou</w:t>
      </w:r>
      <w:r>
        <w:t>p’s aggregate loss for the period.</w:t>
      </w:r>
    </w:p>
    <w:p w14:paraId="7C6BD180" w14:textId="77777777" w:rsidR="008C4812" w:rsidRDefault="00DC780A">
      <w:r>
        <w:lastRenderedPageBreak/>
        <w:t>In this example, at the time that the penalty is to be imposed, G has not made use of the surplus loss of £15,000 in a later or earlier period, so the PLR in respect of the £15,000 is calculated under the unused loss rule</w:t>
      </w:r>
      <w:r>
        <w:t>.</w:t>
      </w:r>
    </w:p>
    <w:p w14:paraId="4F511EB3" w14:textId="77777777" w:rsidR="008C4812" w:rsidRDefault="00DC780A">
      <w:r>
        <w:t>If Company G had used the surplus loss to reduce tax liability in another period, the PLR would be the additional tax due and payable when that loss was withdrawn.</w:t>
      </w:r>
    </w:p>
    <w:p w14:paraId="761394F6" w14:textId="77777777" w:rsidR="008C4812" w:rsidRDefault="008C4812"/>
    <w:p w14:paraId="68469CB2" w14:textId="77777777" w:rsidR="008C4812" w:rsidRDefault="008C4812"/>
    <w:p w14:paraId="77F65844" w14:textId="77777777" w:rsidR="008C4812" w:rsidRDefault="008C4812"/>
    <w:p w14:paraId="40A50F5B" w14:textId="77777777" w:rsidR="008C4812" w:rsidRDefault="008C4812"/>
    <w:p w14:paraId="174AEA35" w14:textId="77777777" w:rsidR="008C4812" w:rsidRDefault="00DC780A">
      <w:r>
        <w:t xml:space="preserve"> Previous page</w:t>
      </w:r>
    </w:p>
    <w:p w14:paraId="3007A60E" w14:textId="77777777" w:rsidR="008C4812" w:rsidRDefault="00DC780A">
      <w:r>
        <w:t xml:space="preserve"> Next page</w:t>
      </w:r>
    </w:p>
    <w:sectPr w:rsidR="008C48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97C"/>
    <w:rsid w:val="0029639D"/>
    <w:rsid w:val="00326F90"/>
    <w:rsid w:val="008C4812"/>
    <w:rsid w:val="00AA1D8D"/>
    <w:rsid w:val="00B47730"/>
    <w:rsid w:val="00CB0664"/>
    <w:rsid w:val="00D06C2F"/>
    <w:rsid w:val="00DC780A"/>
    <w:rsid w:val="00E514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F10A4C-0B3C-4A75-8C81-57B2F43F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C78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D6EFF8-6562-4021-9E60-A36E45B3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2019-10-24T23:03:00Z</dcterms:modified>
  <cp:category/>
</cp:coreProperties>
</file>