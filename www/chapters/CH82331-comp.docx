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D272F" w14:textId="77777777" w:rsidR="00581AEB" w:rsidRDefault="002B6CFC">
      <w:pPr>
        <w:pStyle w:val="Title"/>
      </w:pPr>
      <w:bookmarkStart w:id="0" w:name="_GoBack"/>
      <w:bookmarkEnd w:id="0"/>
      <w:r>
        <w:t>HMRC - CH82331 - Losses Available Income Tax Example</w:t>
      </w:r>
    </w:p>
    <w:p w14:paraId="28A4E355" w14:textId="37C94A15" w:rsidR="00581AEB" w:rsidRDefault="002B6CFC">
      <w:r>
        <w:t xml:space="preserve">You must check the date from which these rules apply for the tax or duty you are dealing with. </w:t>
      </w:r>
      <w:del w:id="1" w:author="Comparison" w:date="2019-10-24T23:05:00Z">
        <w:r>
          <w:delText>See CH81011</w:delText>
        </w:r>
      </w:del>
      <w:ins w:id="2" w:author="Comparison" w:date="2019-10-24T23:05:00Z">
        <w:r>
          <w:t>See You must check the date from which these rules apply for the tax or duty you are dealing with. See</w:t>
        </w:r>
      </w:ins>
      <w:r>
        <w:t xml:space="preserve"> </w:t>
      </w:r>
      <w:r>
        <w:t>for full details.</w:t>
      </w:r>
    </w:p>
    <w:p w14:paraId="58B202A1" w14:textId="77777777" w:rsidR="00581AEB" w:rsidRDefault="002B6CFC">
      <w:r>
        <w:t>Sian’s business ceases trading and returns a trade loss of £8,000 for the final period of trading.</w:t>
      </w:r>
    </w:p>
    <w:p w14:paraId="401BB0A8" w14:textId="77777777" w:rsidR="00581AEB" w:rsidRDefault="002B6CFC">
      <w:r>
        <w:t>£5,000 is set off against her profits for the final three tax periods. The balance of £3,000 would only be available to set off against any</w:t>
      </w:r>
      <w:r>
        <w:t xml:space="preserve"> future profits if she had continued trading.</w:t>
      </w:r>
    </w:p>
    <w:p w14:paraId="0154F287" w14:textId="77777777" w:rsidR="00581AEB" w:rsidRDefault="002B6CFC">
      <w:r>
        <w:t xml:space="preserve">Sian’s return is found to contain a careless inaccuracy which is put right, producing a true loss of £4,000. Sian is able to demonstrate that there is no likelihood of her receiving any further income from the </w:t>
      </w:r>
      <w:r>
        <w:t>discontinued trade.</w:t>
      </w:r>
    </w:p>
    <w:p w14:paraId="32E8E230" w14:textId="77777777" w:rsidR="00581AEB" w:rsidRDefault="002B6CFC">
      <w:r>
        <w:t>The potential lost revenue (PLR), assuming Sian is liable to tax at the basic rate (say 22%), is</w:t>
      </w:r>
    </w:p>
    <w:p w14:paraId="2B3A074F" w14:textId="77777777" w:rsidR="00581AEB" w:rsidRDefault="002B6CFC">
      <w:pPr>
        <w:rPr>
          <w:ins w:id="3" w:author="Comparison" w:date="2019-10-24T23:05:00Z"/>
        </w:rPr>
      </w:pPr>
      <w:ins w:id="4" w:author="Comparison" w:date="2019-10-24T23:05:00Z">
        <w:r>
          <w:t>Sian’s business ceases trading and returns a trade loss of £8,000 for the final period of trading.</w:t>
        </w:r>
      </w:ins>
    </w:p>
    <w:p w14:paraId="6C3725B2" w14:textId="77777777" w:rsidR="00581AEB" w:rsidRDefault="002B6CFC">
      <w:pPr>
        <w:rPr>
          <w:ins w:id="5" w:author="Comparison" w:date="2019-10-24T23:05:00Z"/>
        </w:rPr>
      </w:pPr>
      <w:ins w:id="6" w:author="Comparison" w:date="2019-10-24T23:05:00Z">
        <w:r>
          <w:t>£5,000 is set off against her profits fo</w:t>
        </w:r>
        <w:r>
          <w:t>r the final three tax periods. The balance of £3,000 would only be available to set off against any future profits if she had continued trading.</w:t>
        </w:r>
      </w:ins>
    </w:p>
    <w:p w14:paraId="1AAE0481" w14:textId="77777777" w:rsidR="00581AEB" w:rsidRDefault="002B6CFC">
      <w:pPr>
        <w:rPr>
          <w:ins w:id="7" w:author="Comparison" w:date="2019-10-24T23:05:00Z"/>
        </w:rPr>
      </w:pPr>
      <w:ins w:id="8" w:author="Comparison" w:date="2019-10-24T23:05:00Z">
        <w:r>
          <w:t>Sian’s return is found to contain a careless inaccuracy which is put right, producing a true loss of £4,000. Si</w:t>
        </w:r>
        <w:r>
          <w:t>an is able to demonstrate that there is no likelihood of her receiving any further income from the discontinued trade.</w:t>
        </w:r>
      </w:ins>
    </w:p>
    <w:p w14:paraId="20EF9B36" w14:textId="77777777" w:rsidR="00581AEB" w:rsidRDefault="002B6CFC">
      <w:r>
        <w:t>*see CH82370.</w:t>
      </w:r>
    </w:p>
    <w:p w14:paraId="232231FF" w14:textId="77777777" w:rsidR="00581AEB" w:rsidRDefault="002B6CFC">
      <w:r>
        <w:t xml:space="preserve"> Previous page</w:t>
      </w:r>
    </w:p>
    <w:p w14:paraId="71E4D322" w14:textId="77777777" w:rsidR="00581AEB" w:rsidRDefault="002B6CFC">
      <w:r>
        <w:t xml:space="preserve"> Next page</w:t>
      </w:r>
    </w:p>
    <w:sectPr w:rsidR="00581A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CFC"/>
    <w:rsid w:val="00326F90"/>
    <w:rsid w:val="00581AEB"/>
    <w:rsid w:val="008424EC"/>
    <w:rsid w:val="00A93815"/>
    <w:rsid w:val="00AA1D8D"/>
    <w:rsid w:val="00B47730"/>
    <w:rsid w:val="00CB0664"/>
    <w:rsid w:val="00DE13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49E91F9-117D-4147-816C-E56AF1D3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B6C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D8E62E-BA8B-445B-93ED-B51EDF7A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2019-10-24T22:05:00Z</dcterms:modified>
  <cp:category/>
</cp:coreProperties>
</file>