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5B6C4" w14:textId="0AB03F87" w:rsidR="00954FEA" w:rsidRDefault="00815E1B">
      <w:pPr>
        <w:pStyle w:val="Title"/>
      </w:pPr>
      <w:bookmarkStart w:id="0" w:name="_GoBack"/>
      <w:bookmarkEnd w:id="0"/>
      <w:r>
        <w:t xml:space="preserve">HMRC - OT21228 - </w:t>
      </w:r>
      <w:ins w:id="1" w:author="Comparison" w:date="2019-10-24T23:41:00Z">
        <w:r>
          <w:t xml:space="preserve">The Supplementary Charge - </w:t>
        </w:r>
      </w:ins>
      <w:r>
        <w:t xml:space="preserve">Restriction Of Relief </w:t>
      </w:r>
      <w:del w:id="2" w:author="Comparison" w:date="2019-10-24T23:41:00Z">
        <w:r>
          <w:delText>For</w:delText>
        </w:r>
      </w:del>
      <w:ins w:id="3" w:author="Comparison" w:date="2019-10-24T23:41:00Z">
        <w:r>
          <w:t>In Respect Of</w:t>
        </w:r>
      </w:ins>
      <w:r>
        <w:t xml:space="preserve"> Decommissioning Expenditure: Overview</w:t>
      </w:r>
    </w:p>
    <w:p w14:paraId="6DB18C17" w14:textId="77777777" w:rsidR="00954FEA" w:rsidRDefault="00815E1B">
      <w:r>
        <w:t xml:space="preserve">The Government announced that it would restrict tax relief for decommissioning expenditure to 20% when it raised the rate of </w:t>
      </w:r>
      <w:r>
        <w:t>supplementary charge from 20% to 32% in 2011.</w:t>
      </w:r>
    </w:p>
    <w:p w14:paraId="4F58372E" w14:textId="77777777" w:rsidR="00954FEA" w:rsidRDefault="00815E1B">
      <w:r>
        <w:t>This restriction is achieved by increasing the adjusted ring fence profits of a company for an accounting period under CTA2010\S330A. The restriction applies only for accounting periods where the rate of supple</w:t>
      </w:r>
      <w:r>
        <w:t>mentary charge exceeds 20%.</w:t>
      </w:r>
    </w:p>
    <w:p w14:paraId="0649BE0D" w14:textId="77777777" w:rsidR="00954FEA" w:rsidRDefault="00815E1B">
      <w:r>
        <w:t xml:space="preserve">The restriction applies where any decommissioning expenditure is taken into account in calculating the profit or loss of a ring fence trade for an accounting period, or any loss relief surrendered to the company for the period, </w:t>
      </w:r>
      <w:r>
        <w:t>and if that expenditure were not so taken into account the adjusted ring fence profits would exceed nil.</w:t>
      </w:r>
    </w:p>
    <w:p w14:paraId="560CA022" w14:textId="77777777" w:rsidR="00954FEA" w:rsidRDefault="00815E1B">
      <w:r>
        <w:t xml:space="preserve"> Previous page</w:t>
      </w:r>
    </w:p>
    <w:p w14:paraId="3D682705" w14:textId="77777777" w:rsidR="00954FEA" w:rsidRDefault="00815E1B">
      <w:r>
        <w:t xml:space="preserve"> Next page</w:t>
      </w:r>
    </w:p>
    <w:sectPr w:rsidR="00954F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B30"/>
    <w:rsid w:val="0040430E"/>
    <w:rsid w:val="00815E1B"/>
    <w:rsid w:val="00892C33"/>
    <w:rsid w:val="00954F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3ACAE5A-78A3-4211-B456-06D1AB33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15E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E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8329D4-8E70-40FA-96A4-D736B16C3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2019-10-24T22:41:00Z</dcterms:modified>
  <cp:category/>
</cp:coreProperties>
</file>