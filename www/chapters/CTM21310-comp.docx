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EFE4" w14:textId="77777777" w:rsidR="0001160F" w:rsidRDefault="00D215C3">
      <w:pPr>
        <w:pStyle w:val="Title"/>
      </w:pPr>
      <w:bookmarkStart w:id="0" w:name="_GoBack"/>
      <w:bookmarkEnd w:id="0"/>
      <w:r>
        <w:t>HMRC - CTM21310 - Matching FID With Distributable Foreign Profit (DFP): Outline</w:t>
      </w:r>
    </w:p>
    <w:p w14:paraId="6E0AA083" w14:textId="77777777" w:rsidR="0001160F" w:rsidRDefault="00D215C3">
      <w:r>
        <w:t>ICTA88/S246J to ICTA88/S246M</w:t>
      </w:r>
    </w:p>
    <w:p w14:paraId="28BCBDFD" w14:textId="77777777" w:rsidR="0001160F" w:rsidRDefault="00D215C3">
      <w:r>
        <w:t xml:space="preserve">If a company could match on a pound for pound basis an FID paid with its own DFP or that of a subsidiary, the company could obtain </w:t>
      </w:r>
      <w:r>
        <w:t>repayment of surplus ACT.</w:t>
      </w:r>
    </w:p>
    <w:p w14:paraId="6BD14B07" w14:textId="77777777" w:rsidR="0001160F" w:rsidRDefault="00D215C3">
      <w:pPr>
        <w:rPr>
          <w:ins w:id="1" w:author="Comparison" w:date="2019-10-30T19:15:00Z"/>
        </w:rPr>
      </w:pPr>
      <w:r>
        <w:t>Such matching was the first stage of a two-stage process (see CTM21405).</w:t>
      </w:r>
    </w:p>
    <w:p w14:paraId="57384D9E" w14:textId="77777777" w:rsidR="0001160F" w:rsidRDefault="00D215C3">
      <w:pPr>
        <w:rPr>
          <w:ins w:id="2" w:author="Comparison" w:date="2019-10-30T19:15:00Z"/>
        </w:rPr>
      </w:pPr>
      <w:ins w:id="3" w:author="Comparison" w:date="2019-10-30T19:15:00Z">
        <w:r>
          <w:t xml:space="preserve"> Previous page</w:t>
        </w:r>
      </w:ins>
    </w:p>
    <w:p w14:paraId="26068CD4" w14:textId="77777777" w:rsidR="0001160F" w:rsidRDefault="00D215C3">
      <w:ins w:id="4" w:author="Comparison" w:date="2019-10-30T19:15:00Z">
        <w:r>
          <w:t xml:space="preserve"> Next page</w:t>
        </w:r>
      </w:ins>
    </w:p>
    <w:sectPr w:rsidR="000116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60F"/>
    <w:rsid w:val="00034616"/>
    <w:rsid w:val="0006063C"/>
    <w:rsid w:val="0015074B"/>
    <w:rsid w:val="0029639D"/>
    <w:rsid w:val="00326F90"/>
    <w:rsid w:val="00457BBA"/>
    <w:rsid w:val="00853E60"/>
    <w:rsid w:val="00AA1D8D"/>
    <w:rsid w:val="00B47730"/>
    <w:rsid w:val="00C15924"/>
    <w:rsid w:val="00CB0664"/>
    <w:rsid w:val="00D21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6B7FBB5-C8DC-4915-B2D7-73304D3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15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500FE-24EF-4929-91AD-E578FA5C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2019-10-30T19:16:00Z</dcterms:modified>
  <cp:category/>
</cp:coreProperties>
</file>