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032C" w14:textId="77777777" w:rsidR="00F0401E" w:rsidRDefault="00E65E89">
      <w:pPr>
        <w:pStyle w:val="Title"/>
      </w:pPr>
      <w:bookmarkStart w:id="0" w:name="_GoBack"/>
      <w:bookmarkEnd w:id="0"/>
      <w:r>
        <w:t>HMRC - IPT07800 - Transitional Accounting Arrangements: Contents</w:t>
      </w:r>
    </w:p>
    <w:p w14:paraId="5D65762A" w14:textId="312AD37A" w:rsidR="00F0401E" w:rsidRDefault="00E65E89">
      <w:r>
        <w:t xml:space="preserve">IPT07805    </w:t>
      </w:r>
      <w:del w:id="1" w:author="Comparison" w:date="2019-10-30T17:55:00Z">
        <w:r>
          <w:delText>Accounting for Insurance Premium Tax: transitional accounting arrangements: purpose</w:delText>
        </w:r>
      </w:del>
      <w:ins w:id="2" w:author="Comparison" w:date="2019-10-30T17:55:00Z">
        <w:r>
          <w:t>Purpose</w:t>
        </w:r>
      </w:ins>
      <w:r>
        <w:t xml:space="preserve"> and outline of this section</w:t>
      </w:r>
    </w:p>
    <w:p w14:paraId="18731887" w14:textId="52FFB527" w:rsidR="00F0401E" w:rsidRDefault="00E65E89">
      <w:r>
        <w:t xml:space="preserve">IPT07810    </w:t>
      </w:r>
      <w:del w:id="3" w:author="Comparison" w:date="2019-10-30T17:55:00Z">
        <w:r>
          <w:delText xml:space="preserve">Accounting for Insurance Premium Tax: </w:delText>
        </w:r>
        <w:r>
          <w:delText>transitional accounting arrangements: cash</w:delText>
        </w:r>
      </w:del>
      <w:ins w:id="4" w:author="Comparison" w:date="2019-10-30T17:55:00Z">
        <w:r>
          <w:t>Cash</w:t>
        </w:r>
      </w:ins>
      <w:r>
        <w:t xml:space="preserve"> receipt method</w:t>
      </w:r>
    </w:p>
    <w:p w14:paraId="1280C2C5" w14:textId="36D57E19" w:rsidR="00F0401E" w:rsidRDefault="00E65E89">
      <w:r>
        <w:t xml:space="preserve">IPT07815    </w:t>
      </w:r>
      <w:del w:id="5" w:author="Comparison" w:date="2019-10-30T17:55:00Z">
        <w:r>
          <w:delText>Accounting for Insurance Premium Tax: transitional accounting arrangements: special</w:delText>
        </w:r>
      </w:del>
      <w:ins w:id="6" w:author="Comparison" w:date="2019-10-30T17:55:00Z">
        <w:r>
          <w:t>Special</w:t>
        </w:r>
      </w:ins>
      <w:r>
        <w:t xml:space="preserve"> accounting scheme</w:t>
      </w:r>
    </w:p>
    <w:p w14:paraId="70BCBD3B" w14:textId="37535242" w:rsidR="00F0401E" w:rsidRDefault="00E65E89">
      <w:r>
        <w:t xml:space="preserve">IPT07820    </w:t>
      </w:r>
      <w:del w:id="7" w:author="Comparison" w:date="2019-10-30T17:55:00Z">
        <w:r>
          <w:delText>Accounting for Insurance Premium Tax: transitional accounting arrangemen</w:delText>
        </w:r>
        <w:r>
          <w:delText>ts: additional</w:delText>
        </w:r>
      </w:del>
      <w:ins w:id="8" w:author="Comparison" w:date="2019-10-30T17:55:00Z">
        <w:r>
          <w:t>Additional</w:t>
        </w:r>
      </w:ins>
      <w:r>
        <w:t xml:space="preserve"> premiums</w:t>
      </w:r>
    </w:p>
    <w:p w14:paraId="13B46D15" w14:textId="12878B44" w:rsidR="00F0401E" w:rsidRDefault="00E65E89">
      <w:r>
        <w:t xml:space="preserve">IPT07825    </w:t>
      </w:r>
      <w:del w:id="9" w:author="Comparison" w:date="2019-10-30T17:55:00Z">
        <w:r>
          <w:delText>Accounting for Insurance Premium Tax: transitional accounting arrangements: monthly</w:delText>
        </w:r>
      </w:del>
      <w:ins w:id="10" w:author="Comparison" w:date="2019-10-30T17:55:00Z">
        <w:r>
          <w:t>Monthly</w:t>
        </w:r>
      </w:ins>
      <w:r>
        <w:t xml:space="preserve"> written </w:t>
      </w:r>
      <w:r>
        <w:t>contracts</w:t>
      </w:r>
    </w:p>
    <w:p w14:paraId="0BC980CB" w14:textId="74F668A5" w:rsidR="00F0401E" w:rsidRDefault="00E65E89">
      <w:r>
        <w:t xml:space="preserve">IPT07830    </w:t>
      </w:r>
      <w:del w:id="11" w:author="Comparison" w:date="2019-10-30T17:55:00Z">
        <w:r>
          <w:delText>Accounting for Insurance Premium Tax: transitional accounting arrangements: premiums</w:delText>
        </w:r>
      </w:del>
      <w:ins w:id="12" w:author="Comparison" w:date="2019-10-30T17:55:00Z">
        <w:r>
          <w:t>Premiums</w:t>
        </w:r>
      </w:ins>
      <w:r>
        <w:t xml:space="preserve"> paid on a monthly or other regular basis</w:t>
      </w:r>
    </w:p>
    <w:p w14:paraId="4C5EAE22" w14:textId="2C1983F2" w:rsidR="00F0401E" w:rsidRDefault="00E65E89">
      <w:r>
        <w:t xml:space="preserve">IPT07835    </w:t>
      </w:r>
      <w:del w:id="13" w:author="Comparison" w:date="2019-10-30T17:55:00Z">
        <w:r>
          <w:delText>Accounting for Insurance Premium Tax: transitional accounting arrangements: the</w:delText>
        </w:r>
      </w:del>
      <w:ins w:id="14" w:author="Comparison" w:date="2019-10-30T17:55:00Z">
        <w:r>
          <w:t>The</w:t>
        </w:r>
      </w:ins>
      <w:r>
        <w:t xml:space="preserve"> effect of a rate change on de minimis policies</w:t>
      </w:r>
    </w:p>
    <w:p w14:paraId="674B25A4" w14:textId="69E79415" w:rsidR="00F0401E" w:rsidRDefault="00E65E89">
      <w:r>
        <w:t xml:space="preserve">IPT07840    </w:t>
      </w:r>
      <w:del w:id="15" w:author="Comparison" w:date="2019-10-30T17:55:00Z">
        <w:r>
          <w:delText>Accounting for Insurance Premium Tax: transitional accounting arrangements: the</w:delText>
        </w:r>
      </w:del>
      <w:ins w:id="16" w:author="Comparison" w:date="2019-10-30T17:55:00Z">
        <w:r>
          <w:t>The</w:t>
        </w:r>
      </w:ins>
      <w:r>
        <w:t xml:space="preserve"> anti-forestalling provisions</w:t>
      </w:r>
    </w:p>
    <w:p w14:paraId="48EFF5DF" w14:textId="7428DA2B" w:rsidR="00F0401E" w:rsidRDefault="00E65E89">
      <w:r>
        <w:t xml:space="preserve">IPT07845    </w:t>
      </w:r>
      <w:del w:id="17" w:author="Comparison" w:date="2019-10-30T17:55:00Z">
        <w:r>
          <w:delText>Accounting for Insurance Premium Tax: transitional accounting arrangements: contracts</w:delText>
        </w:r>
      </w:del>
      <w:ins w:id="18" w:author="Comparison" w:date="2019-10-30T17:55:00Z">
        <w:r>
          <w:t>Contracts</w:t>
        </w:r>
      </w:ins>
      <w:r>
        <w:t xml:space="preserve"> providing cover for a period exceeding 12 months</w:t>
      </w:r>
    </w:p>
    <w:p w14:paraId="38B83811" w14:textId="5E469D14" w:rsidR="00F0401E" w:rsidRDefault="00E65E89">
      <w:r>
        <w:t>IPT07</w:t>
      </w:r>
      <w:r>
        <w:t xml:space="preserve">850    </w:t>
      </w:r>
      <w:del w:id="19" w:author="Comparison" w:date="2019-10-30T17:55:00Z">
        <w:r>
          <w:delText>Accounting for Insurance Premium Tax: transitional accounting arrangement</w:delText>
        </w:r>
        <w:r>
          <w:delText>s: penalties</w:delText>
        </w:r>
      </w:del>
      <w:ins w:id="20" w:author="Comparison" w:date="2019-10-30T17:55:00Z">
        <w:r>
          <w:t>Penalties</w:t>
        </w:r>
      </w:ins>
      <w:r>
        <w:t xml:space="preserve"> on errors relating to the rate changes</w:t>
      </w:r>
    </w:p>
    <w:p w14:paraId="0E4BA5AB" w14:textId="5604F30A" w:rsidR="00F0401E" w:rsidRDefault="00E65E89">
      <w:r>
        <w:t xml:space="preserve">IPT07855    </w:t>
      </w:r>
      <w:del w:id="21" w:author="Comparison" w:date="2019-10-30T17:55:00Z">
        <w:r>
          <w:delText>Accounting for Insurance Premium Tax: transitional accounting arrangements: rates</w:delText>
        </w:r>
      </w:del>
      <w:ins w:id="22" w:author="Comparison" w:date="2019-10-30T17:55:00Z">
        <w:r>
          <w:t>Rates</w:t>
        </w:r>
      </w:ins>
      <w:r>
        <w:t xml:space="preserve"> of tax</w:t>
      </w:r>
    </w:p>
    <w:p w14:paraId="071F3B29" w14:textId="16EC9A41" w:rsidR="00F0401E" w:rsidRDefault="00E65E89">
      <w:r>
        <w:t xml:space="preserve">IPT07860    </w:t>
      </w:r>
      <w:del w:id="23" w:author="Comparison" w:date="2019-10-30T17:55:00Z">
        <w:r>
          <w:delText>Accounting for Insurance Premium Tax: transitional accounting arrangements: relevant</w:delText>
        </w:r>
      </w:del>
      <w:ins w:id="24" w:author="Comparison" w:date="2019-10-30T17:55:00Z">
        <w:r>
          <w:t>Relevant</w:t>
        </w:r>
      </w:ins>
      <w:r>
        <w:t xml:space="preserve"> dates for transitional and anti-forestalling provisions</w:t>
      </w:r>
    </w:p>
    <w:p w14:paraId="542D438C" w14:textId="77777777" w:rsidR="00F0401E" w:rsidRDefault="00E65E89">
      <w:pPr>
        <w:rPr>
          <w:ins w:id="25" w:author="Comparison" w:date="2019-10-30T17:55:00Z"/>
        </w:rPr>
      </w:pPr>
      <w:ins w:id="26" w:author="Comparison" w:date="2019-10-30T17:55:00Z">
        <w:r>
          <w:t>IPT07865    Guidance relating to periods prior to 1 June 2017</w:t>
        </w:r>
      </w:ins>
    </w:p>
    <w:p w14:paraId="67853FC7" w14:textId="77777777" w:rsidR="00F0401E" w:rsidRDefault="00E65E89">
      <w:r>
        <w:t xml:space="preserve"> Previous page</w:t>
      </w:r>
    </w:p>
    <w:p w14:paraId="7DECA109" w14:textId="77777777" w:rsidR="00F0401E" w:rsidRDefault="00E65E89">
      <w:r>
        <w:t xml:space="preserve"> Next page</w:t>
      </w:r>
    </w:p>
    <w:sectPr w:rsidR="00F040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E50"/>
    <w:rsid w:val="00AA1D8D"/>
    <w:rsid w:val="00B47730"/>
    <w:rsid w:val="00CB0664"/>
    <w:rsid w:val="00CF1335"/>
    <w:rsid w:val="00D8747F"/>
    <w:rsid w:val="00E65E89"/>
    <w:rsid w:val="00F040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F16519-3F46-4D3C-90F1-0D197187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65E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145B0-A3E6-4645-B0C2-ED46FF4E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2019-10-30T17:55:00Z</dcterms:modified>
  <cp:category/>
</cp:coreProperties>
</file>