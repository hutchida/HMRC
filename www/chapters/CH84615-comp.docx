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6B11C" w14:textId="77777777" w:rsidR="003C5F05" w:rsidRDefault="00B34578">
      <w:pPr>
        <w:pStyle w:val="Title"/>
      </w:pPr>
      <w:bookmarkStart w:id="0" w:name="_GoBack"/>
      <w:bookmarkEnd w:id="0"/>
      <w:r>
        <w:t>HMRC - CH84615 - Deliberate Inaccuracies Attributable To An Officer Of The Company</w:t>
      </w:r>
    </w:p>
    <w:p w14:paraId="4B955A6F" w14:textId="77777777" w:rsidR="003C5F05" w:rsidRDefault="00B34578">
      <w:r>
        <w:t>You must check the date from which these rules apply for the tax or duty you are dealing with. See CH81011 for full details.</w:t>
      </w:r>
    </w:p>
    <w:p w14:paraId="3BBB374E" w14:textId="77777777" w:rsidR="003C5F05" w:rsidRDefault="00B34578">
      <w:r>
        <w:t xml:space="preserve">Where an inaccuracy is attributable to a </w:t>
      </w:r>
      <w:r>
        <w:t>company officer</w:t>
      </w:r>
    </w:p>
    <w:p w14:paraId="18458328" w14:textId="77777777" w:rsidR="003C5F05" w:rsidRDefault="00B34578">
      <w:r>
        <w:t>The fact that an officer, see CH84625, signs a document on behalf of the company, see CH84620, is not in itself evidence that the inaccuracy is attributable to that officer’s deliberate action.</w:t>
      </w:r>
    </w:p>
    <w:p w14:paraId="3DC54483" w14:textId="77777777" w:rsidR="003C5F05" w:rsidRDefault="00B34578">
      <w:r>
        <w:t>During the course of your compliance check, yo</w:t>
      </w:r>
      <w:r>
        <w:t>u should examine the underlying actions or failures that resulted in the deliberate inaccuracy deliberately, and record your findings.</w:t>
      </w:r>
    </w:p>
    <w:p w14:paraId="53E22B28" w14:textId="77777777" w:rsidR="003C5F05" w:rsidRDefault="00B34578">
      <w:r>
        <w:t>You will need to establish that the deliberate behaviour by the company was attributable to one or more of the officers.</w:t>
      </w:r>
    </w:p>
    <w:p w14:paraId="269E8802" w14:textId="77777777" w:rsidR="003C5F05" w:rsidRDefault="00B34578">
      <w:r>
        <w:t>This means that you must ask the officer or officers directly about their personal involvement and the circumstances that led to the deliberate inaccuracy or their potentially deliberate failure to take action to stop the inaccuracy occurring.</w:t>
      </w:r>
    </w:p>
    <w:p w14:paraId="2AD46C7A" w14:textId="77777777" w:rsidR="003C5F05" w:rsidRDefault="00B34578">
      <w:r>
        <w:t>Before you s</w:t>
      </w:r>
      <w:r>
        <w:t>tart to ask them any questions about the inaccuracy you must make sure that the individual officer or officers are aware of their rights under Article 6 of the Human Rights Act, see CH300400.</w:t>
      </w:r>
    </w:p>
    <w:p w14:paraId="32523D31" w14:textId="77777777" w:rsidR="003C5F05" w:rsidRDefault="00B34578">
      <w:r>
        <w:t>Where a company officer is liable to a penalty for an inaccuracy</w:t>
      </w:r>
      <w:r>
        <w:t xml:space="preserve"> that is attributable to them</w:t>
      </w:r>
    </w:p>
    <w:p w14:paraId="18025579" w14:textId="77777777" w:rsidR="003C5F05" w:rsidRDefault="00B34578">
      <w:r>
        <w:t>Where there is evidence to identify the officer or officers whose actions caused the deliberate inaccuracy, these officer(s) will be liable for payment of all or part of the penalty when any of the specific circumstances below</w:t>
      </w:r>
      <w:r>
        <w:t xml:space="preserve"> apply</w:t>
      </w:r>
    </w:p>
    <w:p w14:paraId="2C95C02D" w14:textId="77777777" w:rsidR="003C5F05" w:rsidRDefault="00B34578">
      <w:r>
        <w:t>there is evidence that the officer gained or attempted to gain personally from the deliberate inaccuracy, see CH84635, or</w:t>
      </w:r>
    </w:p>
    <w:p w14:paraId="07FA4130" w14:textId="77777777" w:rsidR="003C5F05" w:rsidRDefault="00B34578">
      <w:r>
        <w:t>the corporate body is insolvent, see CH84645, or</w:t>
      </w:r>
    </w:p>
    <w:p w14:paraId="26A382D0" w14:textId="77777777" w:rsidR="003C5F05" w:rsidRDefault="00B34578">
      <w:r>
        <w:t>there are grounds to suspect that the corporate body may become insolvent, see</w:t>
      </w:r>
      <w:r>
        <w:t xml:space="preserve"> CH84645.</w:t>
      </w:r>
    </w:p>
    <w:p w14:paraId="69DE3E20" w14:textId="77777777" w:rsidR="003C5F05" w:rsidRDefault="00B34578">
      <w:r>
        <w:t xml:space="preserve">There will be cases where there is no evidence of actual or attempted personal gain by the officer(s) whose actions gave rise to the deliberate inaccuracy. In those cases you must not </w:t>
      </w:r>
      <w:r>
        <w:lastRenderedPageBreak/>
        <w:t>pursue the officer or officers for payment of all or part of t</w:t>
      </w:r>
      <w:r>
        <w:t>he penalty unless the company is insolvent, or there are grounds to suspect that it may become insolvent.</w:t>
      </w:r>
    </w:p>
    <w:p w14:paraId="0E02464B" w14:textId="77777777" w:rsidR="003C5F05" w:rsidRDefault="00B34578">
      <w:pPr>
        <w:rPr>
          <w:ins w:id="1" w:author="Comparison" w:date="2019-10-30T19:16:00Z"/>
        </w:rPr>
      </w:pPr>
      <w:r>
        <w:t>FA07/SCH24/PARA19</w:t>
      </w:r>
    </w:p>
    <w:p w14:paraId="084F579B" w14:textId="77777777" w:rsidR="003C5F05" w:rsidRDefault="00B34578">
      <w:pPr>
        <w:rPr>
          <w:ins w:id="2" w:author="Comparison" w:date="2019-10-30T19:16:00Z"/>
        </w:rPr>
      </w:pPr>
      <w:ins w:id="3" w:author="Comparison" w:date="2019-10-30T19:16:00Z">
        <w:r>
          <w:t xml:space="preserve"> Previous page</w:t>
        </w:r>
      </w:ins>
    </w:p>
    <w:p w14:paraId="66E09D2A" w14:textId="77777777" w:rsidR="003C5F05" w:rsidRDefault="00B34578">
      <w:ins w:id="4" w:author="Comparison" w:date="2019-10-30T19:16:00Z">
        <w:r>
          <w:t xml:space="preserve"> Next page</w:t>
        </w:r>
      </w:ins>
    </w:p>
    <w:sectPr w:rsidR="003C5F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4115"/>
    <w:rsid w:val="0015074B"/>
    <w:rsid w:val="0029639D"/>
    <w:rsid w:val="00326F90"/>
    <w:rsid w:val="003C5F05"/>
    <w:rsid w:val="008857B2"/>
    <w:rsid w:val="00AA1D8D"/>
    <w:rsid w:val="00AD59BF"/>
    <w:rsid w:val="00B3457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99BF593-07D8-4D09-B102-386D1E66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34578"/>
    <w:pPr>
      <w:spacing w:after="0" w:line="240" w:lineRule="auto"/>
    </w:pPr>
  </w:style>
  <w:style w:type="paragraph" w:styleId="BalloonText">
    <w:name w:val="Balloon Text"/>
    <w:basedOn w:val="Normal"/>
    <w:link w:val="BalloonTextChar"/>
    <w:uiPriority w:val="99"/>
    <w:semiHidden/>
    <w:unhideWhenUsed/>
    <w:rsid w:val="00B345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45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E7A015-B431-420B-BE2A-E013765FB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2019-10-30T19:16:00Z</dcterms:modified>
  <cp:category/>
</cp:coreProperties>
</file>