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6528" w14:textId="77777777" w:rsidR="00A0626E" w:rsidRDefault="00C431B5">
      <w:pPr>
        <w:pStyle w:val="Title"/>
      </w:pPr>
      <w:bookmarkStart w:id="0" w:name="_GoBack"/>
      <w:bookmarkEnd w:id="0"/>
      <w:r>
        <w:t>HMRC - CH401000 - Introduction: Contents</w:t>
      </w:r>
    </w:p>
    <w:p w14:paraId="18B6693B" w14:textId="77777777" w:rsidR="00A0626E" w:rsidRDefault="00C431B5">
      <w:r>
        <w:t>CH401050    Overview</w:t>
      </w:r>
    </w:p>
    <w:p w14:paraId="28EFAAAB" w14:textId="77777777" w:rsidR="00A0626E" w:rsidRDefault="00C431B5">
      <w:r>
        <w:t>CH401100    Penalties for Inaccuracies and under-assessments - FA07/Sch 24</w:t>
      </w:r>
    </w:p>
    <w:p w14:paraId="0D73185F" w14:textId="77777777" w:rsidR="00A0626E" w:rsidRDefault="00C431B5">
      <w:r>
        <w:t>CH401125    Penalties for failure to submit VAT returns and evidence of evasion – VATA94</w:t>
      </w:r>
    </w:p>
    <w:p w14:paraId="137ABB79" w14:textId="77777777" w:rsidR="00A0626E" w:rsidRDefault="00C431B5">
      <w:r>
        <w:t xml:space="preserve">CH401150    </w:t>
      </w:r>
      <w:r>
        <w:t>Penalties for Failure to Notify - FA08/Sch41</w:t>
      </w:r>
    </w:p>
    <w:p w14:paraId="6676C4F5" w14:textId="77777777" w:rsidR="00A0626E" w:rsidRDefault="00C431B5">
      <w:r>
        <w:t>CH401200    Penalties for VAT or excise wrongdoing</w:t>
      </w:r>
    </w:p>
    <w:p w14:paraId="756EC716" w14:textId="77777777" w:rsidR="00A0626E" w:rsidRDefault="00C431B5">
      <w:r>
        <w:t>CH401220    Penalties for failure to file returns on time - FA09/Sch55</w:t>
      </w:r>
    </w:p>
    <w:p w14:paraId="35D8A043" w14:textId="77777777" w:rsidR="00A0626E" w:rsidRDefault="00C431B5">
      <w:r>
        <w:t xml:space="preserve">CH401250    Penalties for failure to file PAYE RTI returns on time - FA09/Sch55 - manual </w:t>
      </w:r>
      <w:r>
        <w:t>processes</w:t>
      </w:r>
    </w:p>
    <w:p w14:paraId="5288FB30" w14:textId="77777777" w:rsidR="00A0626E" w:rsidRDefault="00C431B5">
      <w:r>
        <w:t>CH401270    Offshore asset based penalties: contents</w:t>
      </w:r>
    </w:p>
    <w:p w14:paraId="6C1939E6" w14:textId="77777777" w:rsidR="00A0626E" w:rsidRDefault="00C431B5">
      <w:r>
        <w:t>CH401280     Offshore enabler's penalties: contents</w:t>
      </w:r>
    </w:p>
    <w:p w14:paraId="1ECF281D" w14:textId="77777777" w:rsidR="00A0626E" w:rsidRDefault="00C431B5">
      <w:pPr>
        <w:rPr>
          <w:ins w:id="1" w:author="Comparison" w:date="2019-10-30T19:10:00Z"/>
        </w:rPr>
      </w:pPr>
      <w:ins w:id="2" w:author="Comparison" w:date="2019-10-30T19:10:00Z">
        <w:r>
          <w:t>CH401290    Requirement to correct: contents</w:t>
        </w:r>
      </w:ins>
    </w:p>
    <w:p w14:paraId="0C42A83F" w14:textId="77777777" w:rsidR="00A0626E" w:rsidRDefault="00C431B5">
      <w:r>
        <w:t>CH401300    Inaccuracies - old and new penalties</w:t>
      </w:r>
    </w:p>
    <w:p w14:paraId="743D25D7" w14:textId="77777777" w:rsidR="00A0626E" w:rsidRDefault="00C431B5">
      <w:r>
        <w:t>CH401310    Failure to notify - old and new pen</w:t>
      </w:r>
      <w:r>
        <w:t>alties</w:t>
      </w:r>
    </w:p>
    <w:p w14:paraId="68E1A8B5" w14:textId="77777777" w:rsidR="00A0626E" w:rsidRDefault="00C431B5">
      <w:r>
        <w:t>CH401320    Wrongdoing - old and new penalties</w:t>
      </w:r>
    </w:p>
    <w:p w14:paraId="34120E7B" w14:textId="77777777" w:rsidR="00A0626E" w:rsidRDefault="00C431B5">
      <w:r>
        <w:t>CH401350    Cost effectiveness of penalty assessment</w:t>
      </w:r>
    </w:p>
    <w:p w14:paraId="33C25FA6" w14:textId="77777777" w:rsidR="00A0626E" w:rsidRDefault="00C431B5">
      <w:r>
        <w:t xml:space="preserve"> Next page</w:t>
      </w:r>
    </w:p>
    <w:sectPr w:rsidR="00A06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3BB"/>
    <w:rsid w:val="0052297A"/>
    <w:rsid w:val="00A0626E"/>
    <w:rsid w:val="00AA1D8D"/>
    <w:rsid w:val="00B47730"/>
    <w:rsid w:val="00C431B5"/>
    <w:rsid w:val="00CB0664"/>
    <w:rsid w:val="00F056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AFD1DC2-C539-4E5D-8CB4-3A2F56FE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431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EA6B07-6695-4DCE-975A-0201AF5C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2019-10-30T19:10:00Z</dcterms:modified>
  <cp:category/>
</cp:coreProperties>
</file>