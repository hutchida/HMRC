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E1C29" w14:textId="77777777" w:rsidR="004B4799" w:rsidRDefault="00A72981">
      <w:pPr>
        <w:pStyle w:val="Title"/>
      </w:pPr>
      <w:bookmarkStart w:id="0" w:name="_GoBack"/>
      <w:bookmarkEnd w:id="0"/>
      <w:r>
        <w:t>HMRC - OT10000 - PRT: Decommissioning: Contents</w:t>
      </w:r>
    </w:p>
    <w:p w14:paraId="312B0E90" w14:textId="557EB90D" w:rsidR="004B4799" w:rsidRDefault="00A72981">
      <w:r>
        <w:t xml:space="preserve">OT10025    </w:t>
      </w:r>
      <w:del w:id="1" w:author="Comparison" w:date="2019-10-24T23:12:00Z">
        <w:r>
          <w:delText>PRT: decommissioning - introduction</w:delText>
        </w:r>
      </w:del>
      <w:ins w:id="2" w:author="Comparison" w:date="2019-10-24T23:12:00Z">
        <w:r>
          <w:t>Introduction</w:t>
        </w:r>
      </w:ins>
    </w:p>
    <w:p w14:paraId="5BDA7098" w14:textId="798E1484" w:rsidR="004B4799" w:rsidRDefault="00A72981">
      <w:r>
        <w:t xml:space="preserve">OT10050    </w:t>
      </w:r>
      <w:del w:id="3" w:author="Comparison" w:date="2019-10-24T23:12:00Z">
        <w:r>
          <w:delText>PRT: decommissioning - allowable expenditure</w:delText>
        </w:r>
      </w:del>
      <w:ins w:id="4" w:author="Comparison" w:date="2019-10-24T23:12:00Z">
        <w:r>
          <w:t>Allowable Expenditure</w:t>
        </w:r>
      </w:ins>
    </w:p>
    <w:p w14:paraId="661E5F98" w14:textId="5AB60243" w:rsidR="004B4799" w:rsidRDefault="00A72981">
      <w:r>
        <w:t xml:space="preserve">OT10100    </w:t>
      </w:r>
      <w:del w:id="5" w:author="Comparison" w:date="2019-10-24T23:12:00Z">
        <w:r>
          <w:delText>PRT: decommissioning - allowable expenditure</w:delText>
        </w:r>
      </w:del>
      <w:ins w:id="6" w:author="Comparison" w:date="2019-10-24T23:12:00Z">
        <w:r>
          <w:t>Allowable Expenditure</w:t>
        </w:r>
      </w:ins>
      <w:r>
        <w:t xml:space="preserve"> (continued)</w:t>
      </w:r>
    </w:p>
    <w:p w14:paraId="36462508" w14:textId="1381BD5A" w:rsidR="004B4799" w:rsidRDefault="00A72981">
      <w:r>
        <w:t xml:space="preserve">OT10150    </w:t>
      </w:r>
      <w:del w:id="7" w:author="Comparison" w:date="2019-10-24T23:12:00Z">
        <w:r>
          <w:delText xml:space="preserve">PRT: </w:delText>
        </w:r>
        <w:r>
          <w:delText>decommissioning - allowable expenditure: restoration work</w:delText>
        </w:r>
      </w:del>
      <w:ins w:id="8" w:author="Comparison" w:date="2019-10-24T23:12:00Z">
        <w:r>
          <w:t>Allowable Expenditure: Restoration Work</w:t>
        </w:r>
      </w:ins>
    </w:p>
    <w:p w14:paraId="3C078371" w14:textId="751FC781" w:rsidR="004B4799" w:rsidRDefault="00A72981">
      <w:r>
        <w:t xml:space="preserve">OT10200    </w:t>
      </w:r>
      <w:del w:id="9" w:author="Comparison" w:date="2019-10-24T23:12:00Z">
        <w:r>
          <w:delText>PRT: decommissioning - apportionment</w:delText>
        </w:r>
      </w:del>
      <w:ins w:id="10" w:author="Comparison" w:date="2019-10-24T23:12:00Z">
        <w:r>
          <w:t>Apportionment</w:t>
        </w:r>
      </w:ins>
      <w:r>
        <w:t xml:space="preserve"> of </w:t>
      </w:r>
      <w:del w:id="11" w:author="Comparison" w:date="2019-10-24T23:12:00Z">
        <w:r>
          <w:delText>allowable expenditure</w:delText>
        </w:r>
      </w:del>
      <w:ins w:id="12" w:author="Comparison" w:date="2019-10-24T23:12:00Z">
        <w:r>
          <w:t xml:space="preserve">Allowable </w:t>
        </w:r>
        <w:r>
          <w:t>Expenditure</w:t>
        </w:r>
      </w:ins>
    </w:p>
    <w:p w14:paraId="074A503C" w14:textId="25EBCDB4" w:rsidR="004B4799" w:rsidRDefault="00A72981">
      <w:r>
        <w:t xml:space="preserve">OT10250    </w:t>
      </w:r>
      <w:del w:id="13" w:author="Comparison" w:date="2019-10-24T23:12:00Z">
        <w:r>
          <w:delText>PRT: decommissioning - apportionment</w:delText>
        </w:r>
      </w:del>
      <w:ins w:id="14" w:author="Comparison" w:date="2019-10-24T23:12:00Z">
        <w:r>
          <w:t>Apportionment</w:t>
        </w:r>
      </w:ins>
      <w:r>
        <w:t xml:space="preserve"> of </w:t>
      </w:r>
      <w:del w:id="15" w:author="Comparison" w:date="2019-10-24T23:12:00Z">
        <w:r>
          <w:delText>allowable expenditure: transitional provisions</w:delText>
        </w:r>
      </w:del>
      <w:ins w:id="16" w:author="Comparison" w:date="2019-10-24T23:12:00Z">
        <w:r>
          <w:t>Allowable Expenditure: Transitional Provisions</w:t>
        </w:r>
      </w:ins>
    </w:p>
    <w:p w14:paraId="623F306E" w14:textId="77777777" w:rsidR="0080510D" w:rsidRDefault="00A72981">
      <w:pPr>
        <w:rPr>
          <w:del w:id="17" w:author="Comparison" w:date="2019-10-24T23:12:00Z"/>
        </w:rPr>
      </w:pPr>
      <w:del w:id="18" w:author="Comparison" w:date="2019-10-24T23:12:00Z">
        <w:r>
          <w:delText>OT10300    PRT: decommissio</w:delText>
        </w:r>
        <w:r>
          <w:delText>ning - allowable expenditure: abandonment guarantees</w:delText>
        </w:r>
      </w:del>
    </w:p>
    <w:p w14:paraId="48F4BA87" w14:textId="77777777" w:rsidR="004B4799" w:rsidRDefault="00A72981">
      <w:pPr>
        <w:rPr>
          <w:ins w:id="19" w:author="Comparison" w:date="2019-10-24T23:12:00Z"/>
        </w:rPr>
      </w:pPr>
      <w:ins w:id="20" w:author="Comparison" w:date="2019-10-24T23:12:00Z">
        <w:r>
          <w:t>OT10300    Allowable Expenditure: Abandonment Guarantees</w:t>
        </w:r>
      </w:ins>
    </w:p>
    <w:p w14:paraId="6FA4B7BD" w14:textId="6BC880C2" w:rsidR="004B4799" w:rsidRDefault="00A72981">
      <w:r>
        <w:t xml:space="preserve">OT10350    </w:t>
      </w:r>
      <w:del w:id="21" w:author="Comparison" w:date="2019-10-24T23:12:00Z">
        <w:r>
          <w:delText>PRT: decommissioning - allowable expenditure: abandonment guarantees: payments</w:delText>
        </w:r>
      </w:del>
      <w:ins w:id="22" w:author="Comparison" w:date="2019-10-24T23:12:00Z">
        <w:r>
          <w:t>Allowable Expenditure: Abandonment Guarantees: Payments</w:t>
        </w:r>
      </w:ins>
      <w:r>
        <w:t xml:space="preserve"> under </w:t>
      </w:r>
      <w:del w:id="23" w:author="Comparison" w:date="2019-10-24T23:12:00Z">
        <w:r>
          <w:delText>guarantees</w:delText>
        </w:r>
      </w:del>
      <w:ins w:id="24" w:author="Comparison" w:date="2019-10-24T23:12:00Z">
        <w:r>
          <w:t>Guarantees</w:t>
        </w:r>
      </w:ins>
    </w:p>
    <w:p w14:paraId="06009588" w14:textId="77777777" w:rsidR="0080510D" w:rsidRDefault="00A72981">
      <w:pPr>
        <w:rPr>
          <w:del w:id="25" w:author="Comparison" w:date="2019-10-24T23:12:00Z"/>
        </w:rPr>
      </w:pPr>
      <w:del w:id="26" w:author="Comparison" w:date="2019-10-24T23:12:00Z">
        <w:r>
          <w:delText>OT10400    PRT: decommissioning - allowable expenditure: abandonment guarantees: reimbursement e</w:delText>
        </w:r>
        <w:r>
          <w:delText>xpenditure</w:delText>
        </w:r>
      </w:del>
    </w:p>
    <w:p w14:paraId="5F752A0B" w14:textId="77777777" w:rsidR="0080510D" w:rsidRDefault="00A72981">
      <w:pPr>
        <w:rPr>
          <w:del w:id="27" w:author="Comparison" w:date="2019-10-24T23:12:00Z"/>
        </w:rPr>
      </w:pPr>
      <w:del w:id="28" w:author="Comparison" w:date="2019-10-24T23:12:00Z">
        <w:r>
          <w:delText>OT10450    PRT: decommissioning - allowable expenditure: abandonment guarantees: defaulter's decommissioning costs met by co-participators or former participators</w:delText>
        </w:r>
      </w:del>
    </w:p>
    <w:p w14:paraId="1D29C0AD" w14:textId="77777777" w:rsidR="004B4799" w:rsidRDefault="00A72981">
      <w:pPr>
        <w:rPr>
          <w:ins w:id="29" w:author="Comparison" w:date="2019-10-24T23:12:00Z"/>
        </w:rPr>
      </w:pPr>
      <w:ins w:id="30" w:author="Comparison" w:date="2019-10-24T23:12:00Z">
        <w:r>
          <w:t>OT10400    Allowable Expendi</w:t>
        </w:r>
        <w:r>
          <w:t>ture: Abandonment Guarantees: Reimbursement Expenditure</w:t>
        </w:r>
      </w:ins>
    </w:p>
    <w:p w14:paraId="65D17FCB" w14:textId="77777777" w:rsidR="004B4799" w:rsidRDefault="00A72981">
      <w:pPr>
        <w:rPr>
          <w:ins w:id="31" w:author="Comparison" w:date="2019-10-24T23:12:00Z"/>
        </w:rPr>
      </w:pPr>
      <w:ins w:id="32" w:author="Comparison" w:date="2019-10-24T23:12:00Z">
        <w:r>
          <w:t>OT10450    Allowable Expenditure: Abandonment Guarantees: Defaulter's Decommissioning Costs met by Co-Participator</w:t>
        </w:r>
      </w:ins>
    </w:p>
    <w:p w14:paraId="31206B82" w14:textId="7DAE4DE7" w:rsidR="004B4799" w:rsidRDefault="00A72981">
      <w:r>
        <w:t xml:space="preserve">OT10500    </w:t>
      </w:r>
      <w:del w:id="33" w:author="Comparison" w:date="2019-10-24T23:12:00Z">
        <w:r>
          <w:delText>PRT: decommissioning - allowable expenditure: abandonment guarantees: r</w:delText>
        </w:r>
        <w:r>
          <w:delText>eimbursement</w:delText>
        </w:r>
      </w:del>
      <w:ins w:id="34" w:author="Comparison" w:date="2019-10-24T23:12:00Z">
        <w:r>
          <w:t>Allowable Expenditure: Abandonment Guarantees: Reimbursement</w:t>
        </w:r>
      </w:ins>
      <w:r>
        <w:t xml:space="preserve"> by </w:t>
      </w:r>
      <w:del w:id="35" w:author="Comparison" w:date="2019-10-24T23:12:00Z">
        <w:r>
          <w:delText>defaulter</w:delText>
        </w:r>
      </w:del>
      <w:ins w:id="36" w:author="Comparison" w:date="2019-10-24T23:12:00Z">
        <w:r>
          <w:t>Defaulter</w:t>
        </w:r>
      </w:ins>
      <w:r>
        <w:t xml:space="preserve"> </w:t>
      </w:r>
      <w:r>
        <w:t xml:space="preserve">of </w:t>
      </w:r>
      <w:del w:id="37" w:author="Comparison" w:date="2019-10-24T23:12:00Z">
        <w:r>
          <w:delText>decommissioning costs</w:delText>
        </w:r>
      </w:del>
      <w:ins w:id="38" w:author="Comparison" w:date="2019-10-24T23:12:00Z">
        <w:r>
          <w:t>Decommissioning Costs</w:t>
        </w:r>
      </w:ins>
      <w:r>
        <w:t xml:space="preserve"> met by </w:t>
      </w:r>
      <w:del w:id="39" w:author="Comparison" w:date="2019-10-24T23:12:00Z">
        <w:r>
          <w:delText>co-participators or former participators</w:delText>
        </w:r>
      </w:del>
      <w:ins w:id="40" w:author="Comparison" w:date="2019-10-24T23:12:00Z">
        <w:r>
          <w:t>Co-Participator</w:t>
        </w:r>
      </w:ins>
    </w:p>
    <w:p w14:paraId="43C92F1F" w14:textId="22EF8404" w:rsidR="004B4799" w:rsidRDefault="00A72981">
      <w:r>
        <w:t xml:space="preserve">OT10550    </w:t>
      </w:r>
      <w:del w:id="41" w:author="Comparison" w:date="2019-10-24T23:12:00Z">
        <w:r>
          <w:delText>PRT: decommissioning - allowable expenditure: exempt gas fields</w:delText>
        </w:r>
      </w:del>
      <w:ins w:id="42" w:author="Comparison" w:date="2019-10-24T23:12:00Z">
        <w:r>
          <w:t>Allowable Expenditure: Exempt Gas Fields</w:t>
        </w:r>
      </w:ins>
    </w:p>
    <w:p w14:paraId="18218A63" w14:textId="77777777" w:rsidR="004B4799" w:rsidRDefault="00A72981">
      <w:r>
        <w:lastRenderedPageBreak/>
        <w:t xml:space="preserve"> Previous page</w:t>
      </w:r>
    </w:p>
    <w:p w14:paraId="59C6AE70" w14:textId="77777777" w:rsidR="004B4799" w:rsidRDefault="00A72981">
      <w:r>
        <w:t xml:space="preserve"> Next page</w:t>
      </w:r>
    </w:p>
    <w:sectPr w:rsidR="004B47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DAE"/>
    <w:rsid w:val="0015074B"/>
    <w:rsid w:val="001524F2"/>
    <w:rsid w:val="0029639D"/>
    <w:rsid w:val="00326F90"/>
    <w:rsid w:val="004B4799"/>
    <w:rsid w:val="0080510D"/>
    <w:rsid w:val="00A729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115D9A9-0083-41EC-930E-B47049D6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7298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29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9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CA5573-0AC8-4441-919F-E86E82457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2019-10-24T22:12:00Z</dcterms:modified>
  <cp:category/>
</cp:coreProperties>
</file>