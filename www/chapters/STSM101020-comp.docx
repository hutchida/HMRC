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372EB" w14:textId="77777777" w:rsidR="00C70B36" w:rsidRDefault="00565C5F">
      <w:pPr>
        <w:pStyle w:val="Title"/>
      </w:pPr>
      <w:bookmarkStart w:id="0" w:name="_GoBack"/>
      <w:bookmarkEnd w:id="0"/>
      <w:r>
        <w:t>HMRC - STSM101020 -</w:t>
      </w:r>
      <w:ins w:id="1" w:author="Comparison" w:date="2019-10-24T23:37:00Z">
        <w:r>
          <w:t xml:space="preserve"> Introduction To Collective Investment Schemes:</w:t>
        </w:r>
      </w:ins>
      <w:r>
        <w:t xml:space="preserve"> What Is A Unit Trust?</w:t>
      </w:r>
    </w:p>
    <w:p w14:paraId="3A1C913D" w14:textId="77777777" w:rsidR="00C70B36" w:rsidRDefault="00565C5F">
      <w:r>
        <w:t>A ‘unit trust scheme’ is defined in section 237(1) Financial Services and Markets Act 2000 (FSMA) as</w:t>
      </w:r>
    </w:p>
    <w:p w14:paraId="74FCB244" w14:textId="77777777" w:rsidR="00C70B36" w:rsidRDefault="00565C5F">
      <w:r>
        <w:t xml:space="preserve">‘a collective investment scheme under which the property is </w:t>
      </w:r>
      <w:r>
        <w:t>held on trust for the participants’.</w:t>
      </w:r>
    </w:p>
    <w:p w14:paraId="1D4FC421" w14:textId="77777777" w:rsidR="00C70B36" w:rsidRDefault="00565C5F">
      <w:r>
        <w:t xml:space="preserve">A unit trust scheme is legally a trust, having a trustee and beneficiaries. The trust deed forms the constitution of the unit trust and will outline the full name of the trust fund, the category of the fund and specify </w:t>
      </w:r>
      <w:r>
        <w:t>the type of investments that may be held within it.</w:t>
      </w:r>
    </w:p>
    <w:p w14:paraId="1823EF59" w14:textId="77777777" w:rsidR="00C70B36" w:rsidRDefault="00565C5F">
      <w:r>
        <w:t xml:space="preserve">A unit trust scheme constitutes a pool of investments (‘the scheme property’) funded by the contributions of investors. In return for a contribution to the trust fund, the trust will issue ‘units’ to the </w:t>
      </w:r>
      <w:r>
        <w:t>investor to the value of the contribution. The pool of investments held by trust fund is divided into equal portions called units, and investors holding a number of units are beneficially entitled to an undivided share of the investments subject to the tru</w:t>
      </w:r>
      <w:r>
        <w:t>st. Investors holding units are referred to as unit holders. The price of units is determined by the managers of the trust (usually on a daily basis) at the current market value of the investments held in the fund.</w:t>
      </w:r>
    </w:p>
    <w:p w14:paraId="35A1D624" w14:textId="77777777" w:rsidR="00C70B36" w:rsidRDefault="00565C5F">
      <w:r>
        <w:t>There are three parties to a unit trust:</w:t>
      </w:r>
    </w:p>
    <w:p w14:paraId="1CA0EE62" w14:textId="77777777" w:rsidR="00C70B36" w:rsidRDefault="00565C5F">
      <w:r>
        <w:t>the manager (who operates the Trust fund and is responsible for investing cash contributions received from investors);</w:t>
      </w:r>
    </w:p>
    <w:p w14:paraId="64E5EE21" w14:textId="77777777" w:rsidR="00C70B36" w:rsidRDefault="00565C5F">
      <w:r>
        <w:t xml:space="preserve">the trustee, who must be unconnected with the manager, and who is entrusted with the custody of the investments held within the trust on </w:t>
      </w:r>
      <w:r>
        <w:t>behalf of the unit holders, and</w:t>
      </w:r>
    </w:p>
    <w:p w14:paraId="63ED6198" w14:textId="77777777" w:rsidR="00C70B36" w:rsidRDefault="00565C5F">
      <w:r>
        <w:t>the unit holders who are the trust beneficiaries.</w:t>
      </w:r>
    </w:p>
    <w:p w14:paraId="24C5FCDB" w14:textId="77777777" w:rsidR="00C70B36" w:rsidRDefault="00565C5F">
      <w:r>
        <w:t>Unit trusts with trustees resident in the UK will either be Authorised Unit Trusts (a type of Authorised Investment Fund), or Unauthorised Unit Trusts.</w:t>
      </w:r>
    </w:p>
    <w:p w14:paraId="5A8221F8" w14:textId="77777777" w:rsidR="00C70B36" w:rsidRDefault="00565C5F">
      <w:r>
        <w:t>Investors in a unit tr</w:t>
      </w:r>
      <w:r>
        <w:t>ust (or any collective investment scheme) are not allowed to have day to day control over the management of the trust fund property.</w:t>
      </w:r>
    </w:p>
    <w:p w14:paraId="4D5DFAB7" w14:textId="77777777" w:rsidR="00C70B36" w:rsidRDefault="00565C5F">
      <w:r>
        <w:t>See STSM101040 for the meaning of an unauthorised unit trust.</w:t>
      </w:r>
    </w:p>
    <w:p w14:paraId="29680D3B" w14:textId="77777777" w:rsidR="00C70B36" w:rsidRDefault="00565C5F">
      <w:r>
        <w:t>See STSM101020 and STSM101030 for the meaning of an authorise</w:t>
      </w:r>
      <w:r>
        <w:t>d investment fund.</w:t>
      </w:r>
    </w:p>
    <w:p w14:paraId="1F5D2F7F" w14:textId="77777777" w:rsidR="00A46F31" w:rsidRDefault="00565C5F">
      <w:pPr>
        <w:rPr>
          <w:del w:id="2" w:author="Comparison" w:date="2019-10-24T23:37:00Z"/>
        </w:rPr>
      </w:pPr>
      <w:r>
        <w:lastRenderedPageBreak/>
        <w:t>See STSM101010 for the meaning of a collective investment scheme.</w:t>
      </w:r>
    </w:p>
    <w:p w14:paraId="54F3D5CE" w14:textId="77777777" w:rsidR="00A46F31" w:rsidRDefault="00565C5F">
      <w:pPr>
        <w:rPr>
          <w:del w:id="3" w:author="Comparison" w:date="2019-10-24T23:37:00Z"/>
        </w:rPr>
      </w:pPr>
      <w:del w:id="4" w:author="Comparison" w:date="2019-10-24T23:37:00Z">
        <w:r>
          <w:delText xml:space="preserve"> Previous page</w:delText>
        </w:r>
      </w:del>
    </w:p>
    <w:p w14:paraId="17D0669B" w14:textId="295E224B" w:rsidR="00C70B36" w:rsidRDefault="00565C5F">
      <w:del w:id="5" w:author="Comparison" w:date="2019-10-24T23:37:00Z">
        <w:r>
          <w:delText xml:space="preserve"> Next page</w:delText>
        </w:r>
      </w:del>
    </w:p>
    <w:sectPr w:rsidR="00C70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AAC"/>
    <w:rsid w:val="0029639D"/>
    <w:rsid w:val="00326F90"/>
    <w:rsid w:val="00565C5F"/>
    <w:rsid w:val="00A46F31"/>
    <w:rsid w:val="00AA1D8D"/>
    <w:rsid w:val="00B47730"/>
    <w:rsid w:val="00C70B36"/>
    <w:rsid w:val="00CB0664"/>
    <w:rsid w:val="00D523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FD6A0F0-EACA-436B-AB0F-87677444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65C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C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C54CE3-6796-4BE2-85E4-5CDB2556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2019-10-24T22:37:00Z</dcterms:modified>
  <cp:category/>
</cp:coreProperties>
</file>