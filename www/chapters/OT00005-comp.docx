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0BB5B" w14:textId="77777777" w:rsidR="005D3203" w:rsidRDefault="00E932AA">
      <w:pPr>
        <w:pStyle w:val="Title"/>
      </w:pPr>
      <w:bookmarkStart w:id="0" w:name="_GoBack"/>
      <w:bookmarkEnd w:id="0"/>
      <w:r>
        <w:t>HMRC - OT00005 - The Taxation Of The Oil Industry - Overview: Contents</w:t>
      </w:r>
    </w:p>
    <w:p w14:paraId="0D704E01" w14:textId="386945EC" w:rsidR="005D3203" w:rsidRDefault="00E932AA">
      <w:r>
        <w:t xml:space="preserve">OT00010    </w:t>
      </w:r>
      <w:del w:id="1" w:author="Comparison" w:date="2019-10-30T17:57:00Z">
        <w:r>
          <w:delText>The taxation of the UK oil industry: an overview: background</w:delText>
        </w:r>
      </w:del>
      <w:ins w:id="2" w:author="Comparison" w:date="2019-10-30T17:57:00Z">
        <w:r>
          <w:t>Background</w:t>
        </w:r>
      </w:ins>
    </w:p>
    <w:p w14:paraId="286D3BD4" w14:textId="3EB493F3" w:rsidR="005D3203" w:rsidRDefault="00E932AA">
      <w:r>
        <w:t xml:space="preserve">OT00020    The </w:t>
      </w:r>
      <w:del w:id="3" w:author="Comparison" w:date="2019-10-30T17:57:00Z">
        <w:r>
          <w:delText>taxation of the UK oil industry: an overview: the current fiscal regime</w:delText>
        </w:r>
      </w:del>
      <w:ins w:id="4" w:author="Comparison" w:date="2019-10-30T17:57:00Z">
        <w:r>
          <w:t>Current Fiscal Regime</w:t>
        </w:r>
      </w:ins>
      <w:r>
        <w:t xml:space="preserve"> for </w:t>
      </w:r>
      <w:del w:id="5" w:author="Comparison" w:date="2019-10-30T17:57:00Z">
        <w:r>
          <w:delText>oil</w:delText>
        </w:r>
      </w:del>
      <w:ins w:id="6" w:author="Comparison" w:date="2019-10-30T17:57:00Z">
        <w:r>
          <w:t>Oil</w:t>
        </w:r>
      </w:ins>
      <w:r>
        <w:t xml:space="preserve"> and </w:t>
      </w:r>
      <w:del w:id="7" w:author="Comparison" w:date="2019-10-30T17:57:00Z">
        <w:r>
          <w:delText>gas</w:delText>
        </w:r>
      </w:del>
      <w:ins w:id="8" w:author="Comparison" w:date="2019-10-30T17:57:00Z">
        <w:r>
          <w:t>Gas</w:t>
        </w:r>
      </w:ins>
    </w:p>
    <w:p w14:paraId="019D0817" w14:textId="3BAB87A8" w:rsidR="005D3203" w:rsidRDefault="00E932AA">
      <w:r>
        <w:t xml:space="preserve">OT00030    </w:t>
      </w:r>
      <w:del w:id="9" w:author="Comparison" w:date="2019-10-30T17:57:00Z">
        <w:r>
          <w:delText>The taxation of the UK oil industry: an overview: interaction</w:delText>
        </w:r>
      </w:del>
      <w:ins w:id="10" w:author="Comparison" w:date="2019-10-30T17:57:00Z">
        <w:r>
          <w:t>Interaction</w:t>
        </w:r>
      </w:ins>
      <w:r>
        <w:t xml:space="preserve"> between the </w:t>
      </w:r>
      <w:del w:id="11" w:author="Comparison" w:date="2019-10-30T17:57:00Z">
        <w:r>
          <w:delText>elements</w:delText>
        </w:r>
      </w:del>
      <w:ins w:id="12" w:author="Comparison" w:date="2019-10-30T17:57:00Z">
        <w:r>
          <w:t>Elements</w:t>
        </w:r>
      </w:ins>
      <w:r>
        <w:t xml:space="preserve"> of the </w:t>
      </w:r>
      <w:del w:id="13" w:author="Comparison" w:date="2019-10-30T17:57:00Z">
        <w:r>
          <w:delText>fiscal regime</w:delText>
        </w:r>
      </w:del>
      <w:ins w:id="14" w:author="Comparison" w:date="2019-10-30T17:57:00Z">
        <w:r>
          <w:t>Fiscal Regime</w:t>
        </w:r>
      </w:ins>
    </w:p>
    <w:p w14:paraId="004C0631" w14:textId="3E800DAD" w:rsidR="005D3203" w:rsidRDefault="00E932AA">
      <w:r>
        <w:t xml:space="preserve">OT00040    </w:t>
      </w:r>
      <w:del w:id="15" w:author="Comparison" w:date="2019-10-30T17:57:00Z">
        <w:r>
          <w:delText>The taxation of the UK oil industry: an overview: legal overview</w:delText>
        </w:r>
      </w:del>
      <w:ins w:id="16" w:author="Comparison" w:date="2019-10-30T17:57:00Z">
        <w:r>
          <w:t>Legal Overview</w:t>
        </w:r>
      </w:ins>
      <w:r>
        <w:t xml:space="preserve"> 1918 to </w:t>
      </w:r>
      <w:r>
        <w:t>Petroleum Act 1998</w:t>
      </w:r>
    </w:p>
    <w:p w14:paraId="7F96433D" w14:textId="519987EE" w:rsidR="005D3203" w:rsidRDefault="00E932AA">
      <w:r>
        <w:t xml:space="preserve">OT00100    </w:t>
      </w:r>
      <w:del w:id="17" w:author="Comparison" w:date="2019-10-30T17:57:00Z">
        <w:r>
          <w:delText xml:space="preserve">The taxation of the UK oil </w:delText>
        </w:r>
        <w:r>
          <w:delText>industry: an overview: early activity</w:delText>
        </w:r>
      </w:del>
      <w:ins w:id="18" w:author="Comparison" w:date="2019-10-30T17:57:00Z">
        <w:r>
          <w:t>Early Activity</w:t>
        </w:r>
      </w:ins>
      <w:r>
        <w:t xml:space="preserve"> in the North Sea</w:t>
      </w:r>
    </w:p>
    <w:p w14:paraId="429E84C4" w14:textId="0A008663" w:rsidR="005D3203" w:rsidRDefault="00E932AA">
      <w:r>
        <w:t xml:space="preserve">OT00110    </w:t>
      </w:r>
      <w:del w:id="19" w:author="Comparison" w:date="2019-10-30T17:57:00Z">
        <w:r>
          <w:delText xml:space="preserve">The taxation of the UK oil industry: an overview: </w:delText>
        </w:r>
      </w:del>
      <w:r>
        <w:t>Public Accounts Committee Report 1973 and the 1974 White Paper</w:t>
      </w:r>
    </w:p>
    <w:p w14:paraId="56581C1B" w14:textId="51303E09" w:rsidR="005D3203" w:rsidRDefault="00E932AA">
      <w:r>
        <w:t xml:space="preserve">OT00150    </w:t>
      </w:r>
      <w:del w:id="20" w:author="Comparison" w:date="2019-10-30T17:57:00Z">
        <w:r>
          <w:delText xml:space="preserve">The taxation of the UK oil industry: an overview: </w:delText>
        </w:r>
      </w:del>
      <w:r>
        <w:t>Oil Taxation Act 1975</w:t>
      </w:r>
    </w:p>
    <w:p w14:paraId="0D3B2DE6" w14:textId="2821E7FA" w:rsidR="005D3203" w:rsidRDefault="00E932AA">
      <w:r>
        <w:t xml:space="preserve">OT00190    </w:t>
      </w:r>
      <w:del w:id="21" w:author="Comparison" w:date="2019-10-30T17:57:00Z">
        <w:r>
          <w:delText>The taxation of the UK oil industry: an overview: other developments</w:delText>
        </w:r>
      </w:del>
      <w:ins w:id="22" w:author="Comparison" w:date="2019-10-30T17:57:00Z">
        <w:r>
          <w:t>Other Developments</w:t>
        </w:r>
      </w:ins>
      <w:r>
        <w:t xml:space="preserve"> to the </w:t>
      </w:r>
      <w:del w:id="23" w:author="Comparison" w:date="2019-10-30T17:57:00Z">
        <w:r>
          <w:delText>fiscal regime</w:delText>
        </w:r>
      </w:del>
      <w:ins w:id="24" w:author="Comparison" w:date="2019-10-30T17:57:00Z">
        <w:r>
          <w:t>Fiscal Regime</w:t>
        </w:r>
      </w:ins>
      <w:r>
        <w:t xml:space="preserve"> 1975 to 2014</w:t>
      </w:r>
    </w:p>
    <w:p w14:paraId="325C8E39" w14:textId="37CD2AA7" w:rsidR="005D3203" w:rsidRDefault="00E932AA">
      <w:r>
        <w:t>OT00500    Map of new a</w:t>
      </w:r>
      <w:r>
        <w:t xml:space="preserve">nd old legislative references following 2009 and 2010 consolidation </w:t>
      </w:r>
      <w:del w:id="25" w:author="Comparison" w:date="2019-10-30T17:57:00Z">
        <w:r>
          <w:delText>act</w:delText>
        </w:r>
      </w:del>
      <w:ins w:id="26" w:author="Comparison" w:date="2019-10-30T17:57:00Z">
        <w:r>
          <w:t>acts</w:t>
        </w:r>
      </w:ins>
    </w:p>
    <w:p w14:paraId="23C8E6FE" w14:textId="77777777" w:rsidR="005D3203" w:rsidRDefault="00E932AA">
      <w:r>
        <w:t xml:space="preserve"> Previous page</w:t>
      </w:r>
    </w:p>
    <w:p w14:paraId="6D526048" w14:textId="77777777" w:rsidR="005D3203" w:rsidRDefault="00E932AA">
      <w:r>
        <w:t xml:space="preserve"> Next page</w:t>
      </w:r>
    </w:p>
    <w:sectPr w:rsidR="005D32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4848"/>
    <w:rsid w:val="005D3203"/>
    <w:rsid w:val="007C4238"/>
    <w:rsid w:val="009C61D9"/>
    <w:rsid w:val="00AA1D8D"/>
    <w:rsid w:val="00B47730"/>
    <w:rsid w:val="00CB0664"/>
    <w:rsid w:val="00E932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1AF6B0D-2BF0-45AA-A824-0F7AEF87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932A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2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2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46ED07-21FD-4B8A-ACD3-A12E5378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2019-10-30T17:57:00Z</dcterms:modified>
  <cp:category/>
</cp:coreProperties>
</file>