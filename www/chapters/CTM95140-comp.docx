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D8C86" w14:textId="77777777" w:rsidR="00D97643" w:rsidRDefault="005D2D3D">
      <w:pPr>
        <w:pStyle w:val="Title"/>
      </w:pPr>
      <w:bookmarkStart w:id="0" w:name="_GoBack"/>
      <w:bookmarkEnd w:id="0"/>
      <w:r>
        <w:t>HMRC - CTM95140 - Corporation Tax Self-Assessment (CTSA): Assessments: Recovery Of Excessive Repayments</w:t>
      </w:r>
    </w:p>
    <w:p w14:paraId="5174D05D" w14:textId="77777777" w:rsidR="00D97643" w:rsidRDefault="005D2D3D">
      <w:r>
        <w:t>FA98/SCH18/PARA52</w:t>
      </w:r>
    </w:p>
    <w:p w14:paraId="096A57E8" w14:textId="77777777" w:rsidR="00D97643" w:rsidRDefault="005D2D3D">
      <w:r>
        <w:t>Paragraph 52 allows you to recover an excessive repayment made to a company.</w:t>
      </w:r>
    </w:p>
    <w:p w14:paraId="4FBB03C5" w14:textId="77777777" w:rsidR="00D97643" w:rsidRDefault="005D2D3D">
      <w:r>
        <w:t xml:space="preserve">It applies the provisions of </w:t>
      </w:r>
      <w:r>
        <w:t>FA98/SCH18/PARA41 to 48 (discovery assessments and discovery determinations) to excessive repayments as if they were unpaid tax. The exceptions to this are when:</w:t>
      </w:r>
    </w:p>
    <w:p w14:paraId="548C8803" w14:textId="77777777" w:rsidR="00D97643" w:rsidRDefault="005D2D3D">
      <w:r>
        <w:t>the over-repayment is assessable under those paragraphs already</w:t>
      </w:r>
    </w:p>
    <w:p w14:paraId="2E4AC710" w14:textId="77777777" w:rsidR="00D97643" w:rsidRDefault="005D2D3D">
      <w:r>
        <w:t>the amount is interest over-re</w:t>
      </w:r>
      <w:r>
        <w:t>paid that is recoverable under ICTA88/S826 (8A).</w:t>
      </w:r>
    </w:p>
    <w:p w14:paraId="05C380D7" w14:textId="77777777" w:rsidR="00D97643" w:rsidRDefault="005D2D3D">
      <w:r>
        <w:t>The amounts that you can recover under Paragraph 52 include amounts paid by way of:</w:t>
      </w:r>
    </w:p>
    <w:p w14:paraId="38326B48" w14:textId="77777777" w:rsidR="00D97643" w:rsidRDefault="005D2D3D">
      <w:r>
        <w:t>repayment of CT, IT or tax credit,</w:t>
      </w:r>
    </w:p>
    <w:p w14:paraId="014A8552" w14:textId="77777777" w:rsidR="00D97643" w:rsidRDefault="005D2D3D">
      <w:r>
        <w:t>repayment supplement under ICTA88/S825</w:t>
      </w:r>
    </w:p>
    <w:p w14:paraId="22E95E4D" w14:textId="77777777" w:rsidR="00D97643" w:rsidRDefault="005D2D3D">
      <w:r>
        <w:t>R &amp; D expenditure credit under Chapter 6A of Part</w:t>
      </w:r>
      <w:r>
        <w:t xml:space="preserve"> 3 of CTA2009</w:t>
      </w:r>
    </w:p>
    <w:p w14:paraId="6DD37CB3" w14:textId="77777777" w:rsidR="00D97643" w:rsidRDefault="005D2D3D">
      <w:r>
        <w:t>R &amp; D tax credit under Chapter 2 or 17 of Part 13 of CTA2009</w:t>
      </w:r>
    </w:p>
    <w:p w14:paraId="6563C45E" w14:textId="77777777" w:rsidR="00D97643" w:rsidRDefault="005D2D3D">
      <w:r>
        <w:t>land remediation tax credit or life assurance company tax credit under Part 14 of CTA2009</w:t>
      </w:r>
    </w:p>
    <w:p w14:paraId="3F712A95" w14:textId="77777777" w:rsidR="00D97643" w:rsidRDefault="005D2D3D">
      <w:r>
        <w:t>film tax credit under Part 15 of CTA2009</w:t>
      </w:r>
    </w:p>
    <w:p w14:paraId="737B6733" w14:textId="77777777" w:rsidR="00D97643" w:rsidRDefault="005D2D3D">
      <w:r>
        <w:t>television tax credit under Part 15A of CTA2009</w:t>
      </w:r>
    </w:p>
    <w:p w14:paraId="6032FDE5" w14:textId="77777777" w:rsidR="00D97643" w:rsidRDefault="005D2D3D">
      <w:r>
        <w:t>Vi</w:t>
      </w:r>
      <w:r>
        <w:t>deo game tax credit under Part 15B of CTA2009</w:t>
      </w:r>
    </w:p>
    <w:p w14:paraId="1F432976" w14:textId="77777777" w:rsidR="00D97643" w:rsidRDefault="005D2D3D">
      <w:r>
        <w:t>repayment interest paid under ICTA88/S826.</w:t>
      </w:r>
    </w:p>
    <w:p w14:paraId="6E9A6397" w14:textId="77777777" w:rsidR="00D97643" w:rsidRDefault="005D2D3D">
      <w:r>
        <w:t>For the purposes of Paragraph 52 you regard an amount allowed by set-off as an amount paid. You also regard an amount as a repayment if it was intended as a repayment,</w:t>
      </w:r>
      <w:r>
        <w:t xml:space="preserve"> even if it exceeds the amount paid by the company.</w:t>
      </w:r>
    </w:p>
    <w:p w14:paraId="33EB7BE3" w14:textId="77777777" w:rsidR="00D97643" w:rsidRDefault="005D2D3D">
      <w:r>
        <w:t>An assessment to recover:</w:t>
      </w:r>
    </w:p>
    <w:p w14:paraId="6BFC79D2" w14:textId="77777777" w:rsidR="00D97643" w:rsidRDefault="005D2D3D">
      <w:r>
        <w:t>excessive repayments of tax for an accounting period, or</w:t>
      </w:r>
    </w:p>
    <w:p w14:paraId="4FDA5CA2" w14:textId="77777777" w:rsidR="00D97643" w:rsidRDefault="005D2D3D">
      <w:r>
        <w:t>interest on repayments,</w:t>
      </w:r>
    </w:p>
    <w:p w14:paraId="072089B2" w14:textId="77777777" w:rsidR="00D97643" w:rsidRDefault="005D2D3D">
      <w:r>
        <w:lastRenderedPageBreak/>
        <w:t>is treated as an assessment to tax for that accounting period.</w:t>
      </w:r>
    </w:p>
    <w:p w14:paraId="064F3926" w14:textId="3F4BF765" w:rsidR="00D97643" w:rsidRDefault="005D2D3D">
      <w:pPr>
        <w:rPr>
          <w:ins w:id="1" w:author="Comparison" w:date="2019-10-24T22:53:00Z"/>
        </w:rPr>
      </w:pPr>
      <w:r>
        <w:t xml:space="preserve">You cannot make these assessments </w:t>
      </w:r>
      <w:r>
        <w:t xml:space="preserve">in COTAX. For guidance on making the assessment see </w:t>
      </w:r>
      <w:del w:id="2" w:author="Comparison" w:date="2019-10-24T22:53:00Z">
        <w:r>
          <w:delText>COM23130 onwards.</w:delText>
        </w:r>
      </w:del>
      <w:ins w:id="3" w:author="Comparison" w:date="2019-10-24T22:53:00Z">
        <w:r>
          <w:t>[## FA98/SCH18/PARA52</w:t>
        </w:r>
      </w:ins>
    </w:p>
    <w:p w14:paraId="28502539" w14:textId="77777777" w:rsidR="00D97643" w:rsidRDefault="005D2D3D">
      <w:pPr>
        <w:rPr>
          <w:ins w:id="4" w:author="Comparison" w:date="2019-10-24T22:53:00Z"/>
        </w:rPr>
      </w:pPr>
      <w:ins w:id="5" w:author="Comparison" w:date="2019-10-24T22:53:00Z">
        <w:r>
          <w:t>Paragraph 52 allows you to recover an excessive repayment made to a company.</w:t>
        </w:r>
      </w:ins>
    </w:p>
    <w:p w14:paraId="25B0BAF3" w14:textId="77777777" w:rsidR="00D97643" w:rsidRDefault="005D2D3D">
      <w:pPr>
        <w:rPr>
          <w:ins w:id="6" w:author="Comparison" w:date="2019-10-24T22:53:00Z"/>
        </w:rPr>
      </w:pPr>
      <w:ins w:id="7" w:author="Comparison" w:date="2019-10-24T22:53:00Z">
        <w:r>
          <w:t>It applies the provisions of FA98/SCH18/PARA41 to 48 (discovery assessments and discovery determinations)</w:t>
        </w:r>
        <w:r>
          <w:t xml:space="preserve"> to excessive repayments as if they were unpaid tax. The exceptions to this are when:</w:t>
        </w:r>
      </w:ins>
    </w:p>
    <w:p w14:paraId="0800BB72" w14:textId="77777777" w:rsidR="00D97643" w:rsidRDefault="005D2D3D">
      <w:pPr>
        <w:rPr>
          <w:ins w:id="8" w:author="Comparison" w:date="2019-10-24T22:53:00Z"/>
        </w:rPr>
      </w:pPr>
      <w:ins w:id="9" w:author="Comparison" w:date="2019-10-24T22:53:00Z">
        <w:r>
          <w:t>the over-repayment is assessable under those paragraphs already</w:t>
        </w:r>
      </w:ins>
    </w:p>
    <w:p w14:paraId="1F23BC9D" w14:textId="77777777" w:rsidR="00D97643" w:rsidRDefault="005D2D3D">
      <w:pPr>
        <w:rPr>
          <w:ins w:id="10" w:author="Comparison" w:date="2019-10-24T22:53:00Z"/>
        </w:rPr>
      </w:pPr>
      <w:ins w:id="11" w:author="Comparison" w:date="2019-10-24T22:53:00Z">
        <w:r>
          <w:t>the amount is interest over-repaid that is recoverable under ICTA88/S826 (8A).</w:t>
        </w:r>
      </w:ins>
    </w:p>
    <w:p w14:paraId="39078F5A" w14:textId="77777777" w:rsidR="00D97643" w:rsidRDefault="005D2D3D">
      <w:pPr>
        <w:rPr>
          <w:ins w:id="12" w:author="Comparison" w:date="2019-10-24T22:53:00Z"/>
        </w:rPr>
      </w:pPr>
      <w:ins w:id="13" w:author="Comparison" w:date="2019-10-24T22:53:00Z">
        <w:r>
          <w:t>The amounts that you can re</w:t>
        </w:r>
        <w:r>
          <w:t>cover under Paragraph 52 include amounts paid by way of:</w:t>
        </w:r>
      </w:ins>
    </w:p>
    <w:p w14:paraId="72135200" w14:textId="77777777" w:rsidR="00D97643" w:rsidRDefault="005D2D3D">
      <w:pPr>
        <w:rPr>
          <w:ins w:id="14" w:author="Comparison" w:date="2019-10-24T22:53:00Z"/>
        </w:rPr>
      </w:pPr>
      <w:ins w:id="15" w:author="Comparison" w:date="2019-10-24T22:53:00Z">
        <w:r>
          <w:t>repayment of CT, IT or tax credit,</w:t>
        </w:r>
      </w:ins>
    </w:p>
    <w:p w14:paraId="6A3DAFD3" w14:textId="77777777" w:rsidR="00D97643" w:rsidRDefault="005D2D3D">
      <w:pPr>
        <w:rPr>
          <w:ins w:id="16" w:author="Comparison" w:date="2019-10-24T22:53:00Z"/>
        </w:rPr>
      </w:pPr>
      <w:ins w:id="17" w:author="Comparison" w:date="2019-10-24T22:53:00Z">
        <w:r>
          <w:t>repayment supplement under ICTA88/S825</w:t>
        </w:r>
      </w:ins>
    </w:p>
    <w:p w14:paraId="5B8F2C29" w14:textId="77777777" w:rsidR="00D97643" w:rsidRDefault="005D2D3D">
      <w:pPr>
        <w:rPr>
          <w:ins w:id="18" w:author="Comparison" w:date="2019-10-24T22:53:00Z"/>
        </w:rPr>
      </w:pPr>
      <w:ins w:id="19" w:author="Comparison" w:date="2019-10-24T22:53:00Z">
        <w:r>
          <w:t>R &amp; D expenditure credit under Chapter 6A of Part 3 of CTA2009</w:t>
        </w:r>
      </w:ins>
    </w:p>
    <w:p w14:paraId="1E9DFA10" w14:textId="77777777" w:rsidR="00D97643" w:rsidRDefault="005D2D3D">
      <w:pPr>
        <w:rPr>
          <w:ins w:id="20" w:author="Comparison" w:date="2019-10-24T22:53:00Z"/>
        </w:rPr>
      </w:pPr>
      <w:ins w:id="21" w:author="Comparison" w:date="2019-10-24T22:53:00Z">
        <w:r>
          <w:t xml:space="preserve">R &amp; D tax credit under Chapter 2 or 17 of Part 13 of </w:t>
        </w:r>
        <w:r>
          <w:t>CTA2009</w:t>
        </w:r>
      </w:ins>
    </w:p>
    <w:p w14:paraId="2D8EF122" w14:textId="77777777" w:rsidR="00D97643" w:rsidRDefault="005D2D3D">
      <w:pPr>
        <w:rPr>
          <w:ins w:id="22" w:author="Comparison" w:date="2019-10-24T22:53:00Z"/>
        </w:rPr>
      </w:pPr>
      <w:ins w:id="23" w:author="Comparison" w:date="2019-10-24T22:53:00Z">
        <w:r>
          <w:t>land remediation tax credit or life assurance company tax credit under Part 14 of CTA2009</w:t>
        </w:r>
      </w:ins>
    </w:p>
    <w:p w14:paraId="5FC57D77" w14:textId="77777777" w:rsidR="00D97643" w:rsidRDefault="005D2D3D">
      <w:pPr>
        <w:rPr>
          <w:ins w:id="24" w:author="Comparison" w:date="2019-10-24T22:53:00Z"/>
        </w:rPr>
      </w:pPr>
      <w:ins w:id="25" w:author="Comparison" w:date="2019-10-24T22:53:00Z">
        <w:r>
          <w:t>film tax credit under Part 15 of CTA2009</w:t>
        </w:r>
      </w:ins>
    </w:p>
    <w:p w14:paraId="366B2F73" w14:textId="77777777" w:rsidR="00D97643" w:rsidRDefault="005D2D3D">
      <w:pPr>
        <w:rPr>
          <w:ins w:id="26" w:author="Comparison" w:date="2019-10-24T22:53:00Z"/>
        </w:rPr>
      </w:pPr>
      <w:ins w:id="27" w:author="Comparison" w:date="2019-10-24T22:53:00Z">
        <w:r>
          <w:t>television tax credit under Part 15A of CTA2009</w:t>
        </w:r>
      </w:ins>
    </w:p>
    <w:p w14:paraId="490813DC" w14:textId="77777777" w:rsidR="00D97643" w:rsidRDefault="005D2D3D">
      <w:pPr>
        <w:rPr>
          <w:ins w:id="28" w:author="Comparison" w:date="2019-10-24T22:53:00Z"/>
        </w:rPr>
      </w:pPr>
      <w:ins w:id="29" w:author="Comparison" w:date="2019-10-24T22:53:00Z">
        <w:r>
          <w:t>Video game tax credit under Part 15B of CTA2009</w:t>
        </w:r>
      </w:ins>
    </w:p>
    <w:p w14:paraId="55EECAE4" w14:textId="77777777" w:rsidR="00D97643" w:rsidRDefault="005D2D3D">
      <w:pPr>
        <w:rPr>
          <w:ins w:id="30" w:author="Comparison" w:date="2019-10-24T22:53:00Z"/>
        </w:rPr>
      </w:pPr>
      <w:ins w:id="31" w:author="Comparison" w:date="2019-10-24T22:53:00Z">
        <w:r>
          <w:t>repayment interest pa</w:t>
        </w:r>
        <w:r>
          <w:t>id under ICTA88/S826.</w:t>
        </w:r>
      </w:ins>
    </w:p>
    <w:p w14:paraId="44EA8337" w14:textId="77777777" w:rsidR="00D97643" w:rsidRDefault="005D2D3D">
      <w:pPr>
        <w:rPr>
          <w:ins w:id="32" w:author="Comparison" w:date="2019-10-24T22:53:00Z"/>
        </w:rPr>
      </w:pPr>
      <w:ins w:id="33" w:author="Comparison" w:date="2019-10-24T22:53:00Z">
        <w:r>
          <w:t>For the purposes of Paragraph 52 you regard an amount allowed by set-off as an amount paid. You also regard an amount as a repayment if it was intended as a repayment, even if it exceeds the amount paid by the company.</w:t>
        </w:r>
      </w:ins>
    </w:p>
    <w:p w14:paraId="73B8AE84" w14:textId="77777777" w:rsidR="00D97643" w:rsidRDefault="005D2D3D">
      <w:pPr>
        <w:rPr>
          <w:ins w:id="34" w:author="Comparison" w:date="2019-10-24T22:53:00Z"/>
        </w:rPr>
      </w:pPr>
      <w:ins w:id="35" w:author="Comparison" w:date="2019-10-24T22:53:00Z">
        <w:r>
          <w:t>An assessment t</w:t>
        </w:r>
        <w:r>
          <w:t>o recover:</w:t>
        </w:r>
      </w:ins>
    </w:p>
    <w:p w14:paraId="0F0C007B" w14:textId="77777777" w:rsidR="00D97643" w:rsidRDefault="005D2D3D">
      <w:pPr>
        <w:rPr>
          <w:ins w:id="36" w:author="Comparison" w:date="2019-10-24T22:53:00Z"/>
        </w:rPr>
      </w:pPr>
      <w:ins w:id="37" w:author="Comparison" w:date="2019-10-24T22:53:00Z">
        <w:r>
          <w:t>excessive repayments of tax for an accounting period, or</w:t>
        </w:r>
      </w:ins>
    </w:p>
    <w:p w14:paraId="5A7B3258" w14:textId="77777777" w:rsidR="00D97643" w:rsidRDefault="005D2D3D">
      <w:pPr>
        <w:rPr>
          <w:ins w:id="38" w:author="Comparison" w:date="2019-10-24T22:53:00Z"/>
        </w:rPr>
      </w:pPr>
      <w:ins w:id="39" w:author="Comparison" w:date="2019-10-24T22:53:00Z">
        <w:r>
          <w:t>interest on repayments,</w:t>
        </w:r>
      </w:ins>
    </w:p>
    <w:p w14:paraId="434734A2" w14:textId="77777777" w:rsidR="00D97643" w:rsidRDefault="005D2D3D">
      <w:pPr>
        <w:rPr>
          <w:ins w:id="40" w:author="Comparison" w:date="2019-10-24T22:53:00Z"/>
        </w:rPr>
      </w:pPr>
      <w:ins w:id="41" w:author="Comparison" w:date="2019-10-24T22:53:00Z">
        <w:r>
          <w:t>is treated as an assessment to tax for that accounting period.</w:t>
        </w:r>
      </w:ins>
    </w:p>
    <w:p w14:paraId="1DBAFC73" w14:textId="77777777" w:rsidR="00D97643" w:rsidRDefault="005D2D3D">
      <w:ins w:id="42" w:author="Comparison" w:date="2019-10-24T22:53:00Z">
        <w:r>
          <w:t>You cannot make these assessments in COTAX. For guidance on making the assessment see](https://www.go</w:t>
        </w:r>
        <w:r>
          <w:t>v.uk/hmrc-internal-manuals/cotax-manual/com23130) onwards.</w:t>
        </w:r>
      </w:ins>
      <w:r>
        <w:t> The particulars to enter on the assessment are ‘Paragraph 52 Schedule 18 Finance Act 1998’. Show the tax as payable now.</w:t>
      </w:r>
    </w:p>
    <w:p w14:paraId="29739A33" w14:textId="77777777" w:rsidR="00D97643" w:rsidRDefault="005D2D3D">
      <w:r>
        <w:t>Interest</w:t>
      </w:r>
    </w:p>
    <w:p w14:paraId="52EF68DF" w14:textId="77777777" w:rsidR="00D97643" w:rsidRDefault="005D2D3D">
      <w:r>
        <w:t>Amounts charged in assessments made under Paragraph 52 carry intere</w:t>
      </w:r>
      <w:r>
        <w:t>st under TMA70/S87A from the date on which the repayment being recovered was made until the date of payment.</w:t>
      </w:r>
    </w:p>
    <w:p w14:paraId="459724C1" w14:textId="77777777" w:rsidR="00D97643" w:rsidRDefault="005D2D3D">
      <w:r>
        <w:t>Time limit</w:t>
      </w:r>
    </w:p>
    <w:p w14:paraId="5269CF9D" w14:textId="77777777" w:rsidR="00D97643" w:rsidRDefault="005D2D3D">
      <w:r>
        <w:t>FA98/SCH18/PARA53 prescribes the time limits for making assessments under Paragraph 52. The time limit is the latest of:</w:t>
      </w:r>
    </w:p>
    <w:p w14:paraId="404E8929" w14:textId="77777777" w:rsidR="00D97643" w:rsidRDefault="005D2D3D">
      <w:r>
        <w:t>four years afte</w:t>
      </w:r>
      <w:r>
        <w:t>r the end of the accounting period to which it relates</w:t>
      </w:r>
    </w:p>
    <w:p w14:paraId="1FF0BC8B" w14:textId="77777777" w:rsidR="00D97643" w:rsidRDefault="005D2D3D">
      <w:r>
        <w:t>the end of the accounting period following that in which the amount being recovered was paid</w:t>
      </w:r>
    </w:p>
    <w:p w14:paraId="717DE162" w14:textId="77777777" w:rsidR="00D97643" w:rsidRDefault="005D2D3D">
      <w:r>
        <w:t>three months after the completion of an enquiry into a relevant company tax return.</w:t>
      </w:r>
    </w:p>
    <w:p w14:paraId="053C51FC" w14:textId="77777777" w:rsidR="00D97643" w:rsidRDefault="005D2D3D">
      <w:r>
        <w:t>This time limit does not</w:t>
      </w:r>
      <w:r>
        <w:t xml:space="preserve"> overrule the time limits in Paragraph 46(2) and (2A) for making an assessment in the case of loss of tax brought about carelessly or deliberately.</w:t>
      </w:r>
    </w:p>
    <w:p w14:paraId="7621DAE1" w14:textId="77777777" w:rsidR="00D97643" w:rsidRDefault="005D2D3D">
      <w:r>
        <w:t xml:space="preserve"> Previous page</w:t>
      </w:r>
    </w:p>
    <w:sectPr w:rsidR="00D9764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5E82"/>
    <w:rsid w:val="005D2D3D"/>
    <w:rsid w:val="007F25FA"/>
    <w:rsid w:val="00A2088F"/>
    <w:rsid w:val="00AA1D8D"/>
    <w:rsid w:val="00B47730"/>
    <w:rsid w:val="00CB0664"/>
    <w:rsid w:val="00D976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1B1C100-B0B3-4BEA-80F1-51D59065A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D2D3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2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D2B0AC-54D4-42BF-A4D3-28028A980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2019-10-24T21:53:00Z</dcterms:modified>
  <cp:category/>
</cp:coreProperties>
</file>