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D1C36" w14:textId="77777777" w:rsidR="00377191" w:rsidRDefault="00B339C1">
      <w:pPr>
        <w:pStyle w:val="Title"/>
      </w:pPr>
      <w:bookmarkStart w:id="0" w:name="_GoBack"/>
      <w:bookmarkEnd w:id="0"/>
      <w:r>
        <w:t>HMRC - OT26080 - Exploration Expenditure Supplement: Contents</w:t>
      </w:r>
    </w:p>
    <w:p w14:paraId="32903835" w14:textId="02534CE4" w:rsidR="00377191" w:rsidRDefault="00B339C1">
      <w:r>
        <w:t xml:space="preserve">OT26081    </w:t>
      </w:r>
      <w:del w:id="1" w:author="Comparison" w:date="2019-10-30T17:45:00Z">
        <w:r>
          <w:delText xml:space="preserve">Capital Allowances: Exploration Expenditure Supplement: </w:delText>
        </w:r>
      </w:del>
      <w:r>
        <w:t>Introduction</w:t>
      </w:r>
    </w:p>
    <w:p w14:paraId="61C91501" w14:textId="50B9864B" w:rsidR="00377191" w:rsidRDefault="00B339C1">
      <w:r>
        <w:t xml:space="preserve">OT26083    </w:t>
      </w:r>
      <w:del w:id="2" w:author="Comparison" w:date="2019-10-30T17:45:00Z">
        <w:r>
          <w:delText xml:space="preserve">Capital Allowances: Exploration Expenditure Supplement: </w:delText>
        </w:r>
      </w:del>
      <w:r>
        <w:t>Qualifying Companies and Qualifying Expenditure</w:t>
      </w:r>
    </w:p>
    <w:p w14:paraId="7A37B9B3" w14:textId="58F56FA0" w:rsidR="00377191" w:rsidRDefault="00B339C1">
      <w:r>
        <w:t xml:space="preserve">OT26085    </w:t>
      </w:r>
      <w:del w:id="3" w:author="Comparison" w:date="2019-10-30T17:45:00Z">
        <w:r>
          <w:delText xml:space="preserve">Capital Allowances: Exploration Expenditure Supplement: </w:delText>
        </w:r>
      </w:del>
      <w:r>
        <w:t xml:space="preserve">Accounting </w:t>
      </w:r>
      <w:del w:id="4" w:author="Comparison" w:date="2019-10-30T17:45:00Z">
        <w:r>
          <w:delText>periods</w:delText>
        </w:r>
      </w:del>
      <w:ins w:id="5" w:author="Comparison" w:date="2019-10-30T17:45:00Z">
        <w:r>
          <w:t>Periods</w:t>
        </w:r>
      </w:ins>
    </w:p>
    <w:p w14:paraId="46DC0F46" w14:textId="5AC827DD" w:rsidR="00377191" w:rsidRDefault="00B339C1">
      <w:r>
        <w:t xml:space="preserve">OT26087    </w:t>
      </w:r>
      <w:del w:id="6" w:author="Comparison" w:date="2019-10-30T17:45:00Z">
        <w:r>
          <w:delText xml:space="preserve">Capital Allowances: Exploration Expenditure Supplement: </w:delText>
        </w:r>
      </w:del>
      <w:r>
        <w:t>Unrelieved Group Ring Fence Profits</w:t>
      </w:r>
    </w:p>
    <w:p w14:paraId="0342C507" w14:textId="4BAE21DA" w:rsidR="00377191" w:rsidRDefault="00B339C1">
      <w:r>
        <w:t xml:space="preserve">OT26088    </w:t>
      </w:r>
      <w:del w:id="7" w:author="Comparison" w:date="2019-10-30T17:45:00Z">
        <w:r>
          <w:delText xml:space="preserve">Capital Allowances: Exploration Expenditure </w:delText>
        </w:r>
        <w:r>
          <w:delText xml:space="preserve">Supplement: </w:delText>
        </w:r>
      </w:del>
      <w:r>
        <w:t xml:space="preserve">Relevant </w:t>
      </w:r>
      <w:r>
        <w:t>percentage for calculating the EES</w:t>
      </w:r>
    </w:p>
    <w:p w14:paraId="338D53CB" w14:textId="7255767E" w:rsidR="00377191" w:rsidRDefault="00B339C1">
      <w:r>
        <w:t xml:space="preserve">OT26090    </w:t>
      </w:r>
      <w:del w:id="8" w:author="Comparison" w:date="2019-10-30T17:45:00Z">
        <w:r>
          <w:delText xml:space="preserve">Capital Allowances: Exploration Expenditure Supplement: </w:delText>
        </w:r>
      </w:del>
      <w:r>
        <w:t>Pre-Commencement Supplement</w:t>
      </w:r>
    </w:p>
    <w:p w14:paraId="4FD459B4" w14:textId="175397C8" w:rsidR="00377191" w:rsidRDefault="00B339C1">
      <w:r>
        <w:t xml:space="preserve">OT26091    </w:t>
      </w:r>
      <w:del w:id="9" w:author="Comparison" w:date="2019-10-30T17:45:00Z">
        <w:r>
          <w:delText xml:space="preserve">Capital Allowances: Exploration Expenditure Supplement: </w:delText>
        </w:r>
      </w:del>
      <w:r>
        <w:t>Licence disposals and group relief</w:t>
      </w:r>
      <w:del w:id="10" w:author="Comparison" w:date="2019-10-30T17:45:00Z">
        <w:r>
          <w:delText xml:space="preserve"> -</w:delText>
        </w:r>
      </w:del>
      <w:ins w:id="11" w:author="Comparison" w:date="2019-10-30T17:45:00Z">
        <w:r>
          <w:t>:</w:t>
        </w:r>
      </w:ins>
      <w:r>
        <w:t xml:space="preserve"> reductions to the pre-commencement mixed pool</w:t>
      </w:r>
    </w:p>
    <w:p w14:paraId="20823FC2" w14:textId="7CF28E8C" w:rsidR="00377191" w:rsidRDefault="00B339C1">
      <w:r>
        <w:t xml:space="preserve">OT26092    </w:t>
      </w:r>
      <w:del w:id="12" w:author="Comparison" w:date="2019-10-30T17:45:00Z">
        <w:r>
          <w:delText xml:space="preserve">Capital Allowances: Exploration Expenditure Supplement: </w:delText>
        </w:r>
      </w:del>
      <w:r>
        <w:t>Claims for pre-commencement EES</w:t>
      </w:r>
    </w:p>
    <w:p w14:paraId="3FD4C87F" w14:textId="00538839" w:rsidR="00377191" w:rsidRDefault="00B339C1">
      <w:r>
        <w:t xml:space="preserve">OT26095    </w:t>
      </w:r>
      <w:del w:id="13" w:author="Comparison" w:date="2019-10-30T17:45:00Z">
        <w:r>
          <w:delText xml:space="preserve">Capital Allowances: Exploration Expenditure Supplement: </w:delText>
        </w:r>
      </w:del>
      <w:r>
        <w:t>Post-Commencement Period</w:t>
      </w:r>
    </w:p>
    <w:p w14:paraId="611C93DD" w14:textId="1F9DB3D2" w:rsidR="00377191" w:rsidRDefault="00B339C1">
      <w:r>
        <w:t xml:space="preserve">OT26097   </w:t>
      </w:r>
      <w:r>
        <w:t xml:space="preserve"> </w:t>
      </w:r>
      <w:del w:id="14" w:author="Comparison" w:date="2019-10-30T17:45:00Z">
        <w:r>
          <w:delText>Capital A</w:delText>
        </w:r>
        <w:r>
          <w:delText xml:space="preserve">llowances: Exploration Expenditure Supplement: </w:delText>
        </w:r>
      </w:del>
      <w:r>
        <w:t>Ring fence losses and Qualifying E&amp;A losses</w:t>
      </w:r>
    </w:p>
    <w:p w14:paraId="20617C6C" w14:textId="5A6D1143" w:rsidR="00377191" w:rsidRDefault="00B339C1">
      <w:r>
        <w:t xml:space="preserve">OT26098    </w:t>
      </w:r>
      <w:del w:id="15" w:author="Comparison" w:date="2019-10-30T17:45:00Z">
        <w:r>
          <w:delText xml:space="preserve">Capital Allowances: Exploration Expenditure Supplement: </w:delText>
        </w:r>
      </w:del>
      <w:r>
        <w:t>Pools of qualifying E&amp;A losses and non</w:t>
      </w:r>
      <w:del w:id="16" w:author="Comparison" w:date="2019-10-30T17:45:00Z">
        <w:r>
          <w:delText xml:space="preserve"> </w:delText>
        </w:r>
      </w:del>
      <w:ins w:id="17" w:author="Comparison" w:date="2019-10-30T17:45:00Z">
        <w:r>
          <w:t>-</w:t>
        </w:r>
      </w:ins>
      <w:r>
        <w:t>qualifying losses</w:t>
      </w:r>
    </w:p>
    <w:p w14:paraId="56EF0DBB" w14:textId="0E6E79E0" w:rsidR="00377191" w:rsidRDefault="00B339C1">
      <w:r>
        <w:t xml:space="preserve">OT26099    </w:t>
      </w:r>
      <w:del w:id="18" w:author="Comparison" w:date="2019-10-30T17:45:00Z">
        <w:r>
          <w:delText>Capital Allowances: Exploratio</w:delText>
        </w:r>
        <w:r>
          <w:delText xml:space="preserve">n Expenditure Supplement: </w:delText>
        </w:r>
      </w:del>
      <w:r>
        <w:t>Post-commencement EES</w:t>
      </w:r>
      <w:del w:id="19" w:author="Comparison" w:date="2019-10-30T17:45:00Z">
        <w:r>
          <w:delText xml:space="preserve"> -</w:delText>
        </w:r>
      </w:del>
      <w:ins w:id="20" w:author="Comparison" w:date="2019-10-30T17:45:00Z">
        <w:r>
          <w:t>:</w:t>
        </w:r>
      </w:ins>
      <w:r>
        <w:t xml:space="preserve"> Using the pools</w:t>
      </w:r>
    </w:p>
    <w:p w14:paraId="2BEE9840" w14:textId="38BF7335" w:rsidR="00377191" w:rsidRDefault="00B339C1">
      <w:r>
        <w:t xml:space="preserve">OT26100    </w:t>
      </w:r>
      <w:del w:id="21" w:author="Comparison" w:date="2019-10-30T17:45:00Z">
        <w:r>
          <w:delText xml:space="preserve">Capital Allowances: Exploration Expenditure Supplement: </w:delText>
        </w:r>
      </w:del>
      <w:r>
        <w:t>Post</w:t>
      </w:r>
      <w:del w:id="22" w:author="Comparison" w:date="2019-10-30T17:45:00Z">
        <w:r>
          <w:delText xml:space="preserve"> </w:delText>
        </w:r>
      </w:del>
      <w:ins w:id="23" w:author="Comparison" w:date="2019-10-30T17:45:00Z">
        <w:r>
          <w:t>-</w:t>
        </w:r>
      </w:ins>
      <w:r>
        <w:t xml:space="preserve">commencement EES pools </w:t>
      </w:r>
      <w:del w:id="24" w:author="Comparison" w:date="2019-10-30T17:45:00Z">
        <w:r>
          <w:delText>-</w:delText>
        </w:r>
      </w:del>
      <w:ins w:id="25" w:author="Comparison" w:date="2019-10-30T17:45:00Z">
        <w:r>
          <w:t>–</w:t>
        </w:r>
      </w:ins>
      <w:r>
        <w:t xml:space="preserve"> Straddling periods</w:t>
      </w:r>
    </w:p>
    <w:p w14:paraId="7B539681" w14:textId="77777777" w:rsidR="00377191" w:rsidRDefault="00B339C1">
      <w:r>
        <w:t xml:space="preserve"> Previous page</w:t>
      </w:r>
    </w:p>
    <w:p w14:paraId="50C1C919" w14:textId="77777777" w:rsidR="00377191" w:rsidRDefault="00B339C1">
      <w:r>
        <w:t xml:space="preserve"> Next page</w:t>
      </w:r>
    </w:p>
    <w:sectPr w:rsidR="003771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191"/>
    <w:rsid w:val="003A3289"/>
    <w:rsid w:val="00AA1D8D"/>
    <w:rsid w:val="00B339C1"/>
    <w:rsid w:val="00B47730"/>
    <w:rsid w:val="00CB0664"/>
    <w:rsid w:val="00E352FA"/>
    <w:rsid w:val="00E55A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D034FCF-C0EF-4D69-B765-608F8FA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339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A77845-E5DA-465C-A055-9F93313EF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2019-10-30T17:45:00Z</dcterms:modified>
  <cp:category/>
</cp:coreProperties>
</file>