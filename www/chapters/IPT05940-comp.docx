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38CD" w14:textId="77777777" w:rsidR="0004535F" w:rsidRDefault="00853193">
      <w:pPr>
        <w:pStyle w:val="Title"/>
      </w:pPr>
      <w:bookmarkStart w:id="0" w:name="_GoBack"/>
      <w:bookmarkEnd w:id="0"/>
      <w:r>
        <w:t>HMRC - IPT05940 - Effect Of The De Minimis Limits On ‘Layered’ Insurance</w:t>
      </w:r>
    </w:p>
    <w:p w14:paraId="72591278" w14:textId="77777777" w:rsidR="0004535F" w:rsidRDefault="00853193">
      <w:r>
        <w:t xml:space="preserve">The situation is different where several insurers cover one or more insurable interests but they each take on different risks. For example, a large building may have total </w:t>
      </w:r>
      <w:r>
        <w:t>damage cover of £50M, but this cover may be split between three insurers. One insurer may insure the building for damage from £0 - £10M, and the second from £10M - £25M, and the third for damage of £25M. - £50M.</w:t>
      </w:r>
    </w:p>
    <w:p w14:paraId="5E268B7D" w14:textId="0837A0B5" w:rsidR="0004535F" w:rsidRDefault="00853193">
      <w:r>
        <w:t xml:space="preserve">This is referred to as ‘layered’ insurance. </w:t>
      </w:r>
      <w:r>
        <w:t xml:space="preserve">As each insurer covers a different risk, the </w:t>
      </w:r>
      <w:del w:id="1" w:author="Comparison" w:date="2019-10-25T01:17:00Z">
        <w:r>
          <w:delText>*</w:delText>
        </w:r>
      </w:del>
      <w:r>
        <w:t xml:space="preserve">de minimis </w:t>
      </w:r>
      <w:del w:id="2" w:author="Comparison" w:date="2019-10-25T01:17:00Z">
        <w:r>
          <w:delText>*</w:delText>
        </w:r>
      </w:del>
      <w:r>
        <w:t>limits may be applied to the premium covering each of the three separate risks, (that is, the premium relating to each layer).</w:t>
      </w:r>
    </w:p>
    <w:p w14:paraId="07C22B08" w14:textId="77777777" w:rsidR="0004535F" w:rsidRDefault="00853193">
      <w:r>
        <w:t>Example of ‘layered’ cover - total cover £50M:</w:t>
      </w:r>
    </w:p>
    <w:p w14:paraId="3EF9859B" w14:textId="77777777" w:rsidR="0004535F" w:rsidRDefault="00853193">
      <w:r>
        <w:t>25M - 50M ‘layer’ - 3rd la</w:t>
      </w:r>
      <w:r>
        <w:t>yer</w:t>
      </w:r>
    </w:p>
    <w:p w14:paraId="058771E4" w14:textId="77777777" w:rsidR="0004535F" w:rsidRDefault="00853193">
      <w:r>
        <w:t>10M - 25M ‘layer’ - 2nd layer</w:t>
      </w:r>
    </w:p>
    <w:p w14:paraId="3828DE7E" w14:textId="77777777" w:rsidR="0004535F" w:rsidRDefault="00853193">
      <w:r>
        <w:t>0 -10 Million ‘layer’ - 1st layer</w:t>
      </w:r>
    </w:p>
    <w:p w14:paraId="12EC5720" w14:textId="5EE782BD" w:rsidR="0004535F" w:rsidRDefault="00853193">
      <w:r>
        <w:t xml:space="preserve">Where a group of insurers co-insure a ‘layer’ - that is, a risk in a layered insurance arrangement - the </w:t>
      </w:r>
      <w:del w:id="3" w:author="Comparison" w:date="2019-10-25T01:17:00Z">
        <w:r>
          <w:delText>*</w:delText>
        </w:r>
      </w:del>
      <w:r>
        <w:t xml:space="preserve">de minimis </w:t>
      </w:r>
      <w:del w:id="4" w:author="Comparison" w:date="2019-10-25T01:17:00Z">
        <w:r>
          <w:delText>*</w:delText>
        </w:r>
      </w:del>
      <w:r>
        <w:t xml:space="preserve">limits apply to the premium for each ‘layer’ as a whole. The </w:t>
      </w:r>
      <w:del w:id="5" w:author="Comparison" w:date="2019-10-25T01:17:00Z">
        <w:r>
          <w:delText>*</w:delText>
        </w:r>
      </w:del>
      <w:r>
        <w:t xml:space="preserve">de minimis </w:t>
      </w:r>
      <w:del w:id="6" w:author="Comparison" w:date="2019-10-25T01:17:00Z">
        <w:r>
          <w:delText>*</w:delText>
        </w:r>
      </w:del>
      <w:r>
        <w:t>provision may not be applied to the premiums received by each separate co-insurer in relation to each insurer’s share of the risk.</w:t>
      </w:r>
    </w:p>
    <w:p w14:paraId="0FD727D1" w14:textId="02E32819" w:rsidR="0004535F" w:rsidRDefault="00853193">
      <w:r>
        <w:t>Below is an example of ‘layered’ cover. The total cover is for £50 million under a co-insurance arrangement, with three co-in</w:t>
      </w:r>
      <w:r>
        <w:t xml:space="preserve">surers per layer. Insurers M, N and O may, if it is appropriate, apply the </w:t>
      </w:r>
      <w:del w:id="7" w:author="Comparison" w:date="2019-10-25T01:17:00Z">
        <w:r>
          <w:delText>*</w:delText>
        </w:r>
      </w:del>
      <w:r>
        <w:t xml:space="preserve">de minimis </w:t>
      </w:r>
      <w:del w:id="8" w:author="Comparison" w:date="2019-10-25T01:17:00Z">
        <w:r>
          <w:delText>*</w:delText>
        </w:r>
      </w:del>
      <w:r>
        <w:t>provision to the whole premium for the 10-25 million layer but not to the share of the premium written by each of them on an individual basis.</w:t>
      </w:r>
    </w:p>
    <w:p w14:paraId="4C1F3173" w14:textId="77777777" w:rsidR="0004535F" w:rsidRDefault="00853193">
      <w:r>
        <w:t xml:space="preserve"> Previous page</w:t>
      </w:r>
    </w:p>
    <w:p w14:paraId="63B8EF47" w14:textId="77777777" w:rsidR="0004535F" w:rsidRDefault="00853193">
      <w:r>
        <w:t xml:space="preserve"> Next page</w:t>
      </w:r>
    </w:p>
    <w:sectPr w:rsidR="00045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35F"/>
    <w:rsid w:val="0006063C"/>
    <w:rsid w:val="0015074B"/>
    <w:rsid w:val="00280D29"/>
    <w:rsid w:val="0029639D"/>
    <w:rsid w:val="00326F90"/>
    <w:rsid w:val="00787168"/>
    <w:rsid w:val="00853193"/>
    <w:rsid w:val="009362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8B67354-2B83-4A51-ACAD-83F3ED88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531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1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58192A-9158-4A63-8D11-6537682DB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2019-10-25T00:17:00Z</dcterms:modified>
  <cp:category/>
</cp:coreProperties>
</file>