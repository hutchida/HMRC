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4AD33" w14:textId="77777777" w:rsidR="006244D4" w:rsidRDefault="00E83F69">
      <w:pPr>
        <w:pStyle w:val="Title"/>
      </w:pPr>
      <w:bookmarkStart w:id="0" w:name="_GoBack"/>
      <w:bookmarkEnd w:id="0"/>
      <w:r>
        <w:t>HMRC - VATREG01300 - Introduction: The Role Of Policy</w:t>
      </w:r>
    </w:p>
    <w:p w14:paraId="2FF55771" w14:textId="77777777" w:rsidR="006244D4" w:rsidRDefault="00E83F69">
      <w:r>
        <w:t xml:space="preserve">This book, together with the more detailed information contained in VAT Notices, and other manuals, should normally help you to make a decision without the need to refer to the VAT </w:t>
      </w:r>
      <w:r>
        <w:t>Registration and Accounting Policy team. Policy advice may be needed where the facts are clear but the established guidance cannot be applied, or does not cover the particular situation.</w:t>
      </w:r>
    </w:p>
    <w:p w14:paraId="722862B0" w14:textId="77777777" w:rsidR="006244D4" w:rsidRDefault="00E83F69">
      <w:r>
        <w:t>Please remember: Do not refer individual traders direct to policy.</w:t>
      </w:r>
    </w:p>
    <w:p w14:paraId="125EF593" w14:textId="55323355" w:rsidR="006244D4" w:rsidRDefault="00E83F69">
      <w:r>
        <w:t>If</w:t>
      </w:r>
      <w:r>
        <w:t xml:space="preserve"> the query cannot be resolved locally, you should follow the instructions </w:t>
      </w:r>
      <w:del w:id="1" w:author="Comparison" w:date="2019-10-30T18:54:00Z">
        <w:r>
          <w:delText>on the Getting advice about VAT and Insurance Premium Tax (IPT) page on the Indirect Tax Directorate intranet site.</w:delText>
        </w:r>
      </w:del>
      <w:ins w:id="2" w:author="Comparison" w:date="2019-10-30T18:54:00Z">
        <w:r>
          <w:t>set out in VPOLADV</w:t>
        </w:r>
      </w:ins>
    </w:p>
    <w:p w14:paraId="5FFFB0C9" w14:textId="77777777" w:rsidR="006244D4" w:rsidRDefault="00E83F69">
      <w:r>
        <w:t xml:space="preserve"> Previous page</w:t>
      </w:r>
    </w:p>
    <w:p w14:paraId="6F2E0B8C" w14:textId="77777777" w:rsidR="006244D4" w:rsidRDefault="00E83F69">
      <w:r>
        <w:t xml:space="preserve"> Next page</w:t>
      </w:r>
    </w:p>
    <w:sectPr w:rsidR="006244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AA5"/>
    <w:rsid w:val="0015074B"/>
    <w:rsid w:val="0029639D"/>
    <w:rsid w:val="00326F90"/>
    <w:rsid w:val="006244D4"/>
    <w:rsid w:val="006304C7"/>
    <w:rsid w:val="00A65CC4"/>
    <w:rsid w:val="00AA1D8D"/>
    <w:rsid w:val="00B47730"/>
    <w:rsid w:val="00CB0664"/>
    <w:rsid w:val="00E83F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5CAA470-78B7-4B79-AF7C-FA98C9AD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83F6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3F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F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052E9C-A2BF-4C91-916E-F12F63608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2019-10-30T18:54:00Z</dcterms:modified>
  <cp:category/>
</cp:coreProperties>
</file>