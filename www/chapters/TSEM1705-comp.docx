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F9D97" w14:textId="63015E88" w:rsidR="00F624DA" w:rsidRDefault="007B6150">
      <w:pPr>
        <w:pStyle w:val="Title"/>
      </w:pPr>
      <w:bookmarkStart w:id="0" w:name="_GoBack"/>
      <w:bookmarkEnd w:id="0"/>
      <w:r>
        <w:t xml:space="preserve">HMRC - TSEM1705 - Trust Deeds: HMRC </w:t>
      </w:r>
      <w:del w:id="1" w:author="Comparison" w:date="2019-10-30T17:33:00Z">
        <w:r>
          <w:delText xml:space="preserve">Trusts </w:delText>
        </w:r>
      </w:del>
      <w:r>
        <w:t>Policy On Trust Deeds</w:t>
      </w:r>
    </w:p>
    <w:p w14:paraId="348D9574" w14:textId="129EF4BE" w:rsidR="00F624DA" w:rsidRDefault="007B6150">
      <w:r>
        <w:t xml:space="preserve">By ‘trust deeds’ we mean any deed or supplementary deed (as described in </w:t>
      </w:r>
      <w:del w:id="2" w:author="Comparison" w:date="2019-10-30T17:33:00Z">
        <w:r>
          <w:delText>TSEM1815 - 1860</w:delText>
        </w:r>
      </w:del>
      <w:ins w:id="3" w:author="Comparison" w:date="2019-10-30T17:33:00Z">
        <w:r>
          <w:t>By ‘trust deeds’ we mean any deed or supplementary deed (as described in onwards</w:t>
        </w:r>
      </w:ins>
      <w:r>
        <w:t xml:space="preserve">) that relates to a trust. </w:t>
      </w:r>
      <w:del w:id="4" w:author="Comparison" w:date="2019-10-30T17:33:00Z">
        <w:r>
          <w:delText>The</w:delText>
        </w:r>
      </w:del>
      <w:ins w:id="5" w:author="Comparison" w:date="2019-10-30T17:33:00Z">
        <w:r>
          <w:t>This</w:t>
        </w:r>
      </w:ins>
      <w:r>
        <w:t xml:space="preserve"> </w:t>
      </w:r>
      <w:r>
        <w:t xml:space="preserve">guidance </w:t>
      </w:r>
      <w:del w:id="6" w:author="Comparison" w:date="2019-10-30T17:33:00Z">
        <w:r>
          <w:delText xml:space="preserve">at TSEM1705 - 1720 </w:delText>
        </w:r>
      </w:del>
      <w:r>
        <w:t>also covers documents such as court orders, Wills and codicils.</w:t>
      </w:r>
    </w:p>
    <w:p w14:paraId="36AB56B0" w14:textId="77777777" w:rsidR="00F624DA" w:rsidRDefault="007B6150">
      <w:pPr>
        <w:rPr>
          <w:ins w:id="7" w:author="Comparison" w:date="2019-10-30T17:33:00Z"/>
        </w:rPr>
      </w:pPr>
      <w:ins w:id="8" w:author="Comparison" w:date="2019-10-30T17:33:00Z">
        <w:r>
          <w:t>Requesting and retaining deeds</w:t>
        </w:r>
      </w:ins>
    </w:p>
    <w:p w14:paraId="662965B8" w14:textId="771FE46D" w:rsidR="00F624DA" w:rsidRDefault="007B6150">
      <w:r>
        <w:t>There are a few specific circumstances where we ask to see trust deeds. Typically we may want them during an enquiry</w:t>
      </w:r>
      <w:del w:id="9" w:author="Comparison" w:date="2019-10-30T17:33:00Z">
        <w:r>
          <w:delText>. See TSEM1715 on how to treat trust deeds you have requested</w:delText>
        </w:r>
      </w:del>
      <w:ins w:id="10" w:author="Comparison" w:date="2019-10-30T17:33:00Z">
        <w:r>
          <w:t xml:space="preserve"> (TSEM2160), or when the status of t</w:t>
        </w:r>
        <w:r>
          <w:t>he trust is in question. Deeds should be retained in Caseflow or the Digital Mail Service</w:t>
        </w:r>
      </w:ins>
      <w:r>
        <w:t>.</w:t>
      </w:r>
    </w:p>
    <w:p w14:paraId="1D8B2DC6" w14:textId="77777777" w:rsidR="001A7D69" w:rsidRDefault="007B6150">
      <w:pPr>
        <w:rPr>
          <w:del w:id="11" w:author="Comparison" w:date="2019-10-30T17:33:00Z"/>
        </w:rPr>
      </w:pPr>
      <w:del w:id="12" w:author="Comparison" w:date="2019-10-30T17:33:00Z">
        <w:r>
          <w:delText>Occasionally you may receive a deed that you have</w:delText>
        </w:r>
        <w:r>
          <w:delText xml:space="preserve"> not requested.TSEM1710 has instructions for dealing with unrequested trust deeds.</w:delText>
        </w:r>
      </w:del>
    </w:p>
    <w:p w14:paraId="7F67C849" w14:textId="77777777" w:rsidR="001A7D69" w:rsidRDefault="007B6150">
      <w:pPr>
        <w:rPr>
          <w:del w:id="13" w:author="Comparison" w:date="2019-10-30T17:33:00Z"/>
        </w:rPr>
      </w:pPr>
      <w:del w:id="14" w:author="Comparison" w:date="2019-10-30T17:33:00Z">
        <w:r>
          <w:delText>We do not comment on trust deeds. See TSEM1720.</w:delText>
        </w:r>
      </w:del>
    </w:p>
    <w:p w14:paraId="5D301E22" w14:textId="77777777" w:rsidR="00F624DA" w:rsidRDefault="007B6150">
      <w:pPr>
        <w:rPr>
          <w:ins w:id="15" w:author="Comparison" w:date="2019-10-30T17:33:00Z"/>
        </w:rPr>
      </w:pPr>
      <w:ins w:id="16" w:author="Comparison" w:date="2019-10-30T17:33:00Z">
        <w:r>
          <w:t>Occasionally you may receive a deed that you have not requested, it will be retained in the Digital Mail Service, and can be used in any future enquiry. Taxpayers an</w:t>
        </w:r>
        <w:r>
          <w:t>d agents should be aware that the submission of documents may not provide protection against a discovery assessment beyond that arising from the submission of the return alone. The information contained in additional material may have been fully covered wi</w:t>
        </w:r>
        <w:r>
          <w:t>thin the return, or, alternatively there may be so much material that the HMRC officer ‘could not have been reasonably expected, on the basis of the information made available to them before that time, to be aware’ (TMA70/S29(5)) of the particular point of</w:t>
        </w:r>
        <w:r>
          <w:t xml:space="preserve"> liability, unless the taxpayer or agent had explained its relevance (see EM3261).</w:t>
        </w:r>
      </w:ins>
    </w:p>
    <w:p w14:paraId="1A00D379" w14:textId="77777777" w:rsidR="00F624DA" w:rsidRDefault="007B6150">
      <w:pPr>
        <w:rPr>
          <w:ins w:id="17" w:author="Comparison" w:date="2019-10-30T17:33:00Z"/>
        </w:rPr>
      </w:pPr>
      <w:ins w:id="18" w:author="Comparison" w:date="2019-10-30T17:33:00Z">
        <w:r>
          <w:t>Copies or originals</w:t>
        </w:r>
      </w:ins>
    </w:p>
    <w:p w14:paraId="2CBD899F" w14:textId="77777777" w:rsidR="00F624DA" w:rsidRDefault="007B6150">
      <w:pPr>
        <w:rPr>
          <w:ins w:id="19" w:author="Comparison" w:date="2019-10-30T17:33:00Z"/>
        </w:rPr>
      </w:pPr>
      <w:ins w:id="20" w:author="Comparison" w:date="2019-10-30T17:33:00Z">
        <w:r>
          <w:t>FA2008 Schedule 36, section 8(1) allows us to accept copies of documents. You should normally accept copy trust deeds.</w:t>
        </w:r>
      </w:ins>
    </w:p>
    <w:p w14:paraId="7E55693B" w14:textId="77777777" w:rsidR="00F624DA" w:rsidRDefault="007B6150">
      <w:pPr>
        <w:rPr>
          <w:ins w:id="21" w:author="Comparison" w:date="2019-10-30T17:33:00Z"/>
        </w:rPr>
      </w:pPr>
      <w:ins w:id="22" w:author="Comparison" w:date="2019-10-30T17:33:00Z">
        <w:r>
          <w:t>You should not routinely ask to se</w:t>
        </w:r>
        <w:r>
          <w:t>e the original trust deed if you have been supplied with a copy. However, it may be appropriate to request the original document, for example, where detail on the copy is unclear, incomplete, or there is doubt about its authenticity.</w:t>
        </w:r>
      </w:ins>
    </w:p>
    <w:p w14:paraId="2DB2FFC9" w14:textId="77777777" w:rsidR="00F624DA" w:rsidRDefault="007B6150">
      <w:pPr>
        <w:rPr>
          <w:ins w:id="23" w:author="Comparison" w:date="2019-10-30T17:33:00Z"/>
        </w:rPr>
      </w:pPr>
      <w:ins w:id="24" w:author="Comparison" w:date="2019-10-30T17:33:00Z">
        <w:r>
          <w:t>If you do need to acce</w:t>
        </w:r>
        <w:r>
          <w:t>ss the original document, you can make a written request to see it. There is guidance on requesting original documents at CH229900.</w:t>
        </w:r>
      </w:ins>
    </w:p>
    <w:p w14:paraId="470B8588" w14:textId="77777777" w:rsidR="00F624DA" w:rsidRDefault="007B6150">
      <w:pPr>
        <w:rPr>
          <w:ins w:id="25" w:author="Comparison" w:date="2019-10-30T17:33:00Z"/>
        </w:rPr>
      </w:pPr>
      <w:ins w:id="26" w:author="Comparison" w:date="2019-10-30T17:33:00Z">
        <w:r>
          <w:t>Commenting on a trust deed</w:t>
        </w:r>
      </w:ins>
    </w:p>
    <w:p w14:paraId="200E7F23" w14:textId="77777777" w:rsidR="00F624DA" w:rsidRDefault="007B6150">
      <w:pPr>
        <w:rPr>
          <w:ins w:id="27" w:author="Comparison" w:date="2019-10-30T17:33:00Z"/>
        </w:rPr>
      </w:pPr>
      <w:ins w:id="28" w:author="Comparison" w:date="2019-10-30T17:33:00Z">
        <w:r>
          <w:lastRenderedPageBreak/>
          <w:t>It is not HMRC policy to advise on the interpretation of trust deeds. It is the trustee’s respons</w:t>
        </w:r>
        <w:r>
          <w:t>ibility to interpret the terms of the trust, complete the tax return and self-assess accordinlgy. If they are in doubt then their accountant or solicitor should be able to help.</w:t>
        </w:r>
      </w:ins>
    </w:p>
    <w:p w14:paraId="67301530" w14:textId="77777777" w:rsidR="00F624DA" w:rsidRDefault="007B6150">
      <w:pPr>
        <w:rPr>
          <w:ins w:id="29" w:author="Comparison" w:date="2019-10-30T17:33:00Z"/>
        </w:rPr>
      </w:pPr>
      <w:ins w:id="30" w:author="Comparison" w:date="2019-10-30T17:33:00Z">
        <w:r>
          <w:t>Decline any request to comment on a trust deed. Explain that it is not HMRC po</w:t>
        </w:r>
        <w:r>
          <w:t>licy.</w:t>
        </w:r>
      </w:ins>
    </w:p>
    <w:p w14:paraId="3AA9CA79" w14:textId="77777777" w:rsidR="00F624DA" w:rsidRDefault="007B6150">
      <w:pPr>
        <w:rPr>
          <w:ins w:id="31" w:author="Comparison" w:date="2019-10-30T17:33:00Z"/>
        </w:rPr>
      </w:pPr>
      <w:ins w:id="32" w:author="Comparison" w:date="2019-10-30T17:33:00Z">
        <w:r>
          <w:t>HMRC’s ‘Clearance and approvals guidance’ states that :</w:t>
        </w:r>
      </w:ins>
    </w:p>
    <w:p w14:paraId="1EC95D59" w14:textId="77777777" w:rsidR="00F624DA" w:rsidRDefault="007B6150">
      <w:pPr>
        <w:rPr>
          <w:ins w:id="33" w:author="Comparison" w:date="2019-10-30T17:33:00Z"/>
        </w:rPr>
      </w:pPr>
      <w:ins w:id="34" w:author="Comparison" w:date="2019-10-30T17:33:00Z">
        <w:r>
          <w:t>“HMRC will not give clearances or advice for the application of the ‘settlements legislation’ in Chaper 5 Part 5 Income Tax (Trading and Other Income) Act 2005 or the tax consequences of executi</w:t>
        </w:r>
        <w:r>
          <w:t>ng non-charitable trust deeds or settlements.”</w:t>
        </w:r>
      </w:ins>
    </w:p>
    <w:p w14:paraId="2E0EED8F" w14:textId="77777777" w:rsidR="00F624DA" w:rsidRDefault="007B6150">
      <w:r>
        <w:t xml:space="preserve"> Next page</w:t>
      </w:r>
    </w:p>
    <w:sectPr w:rsidR="00F624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7D69"/>
    <w:rsid w:val="0029639D"/>
    <w:rsid w:val="002D624E"/>
    <w:rsid w:val="00326F90"/>
    <w:rsid w:val="007B6150"/>
    <w:rsid w:val="00A85588"/>
    <w:rsid w:val="00AA1D8D"/>
    <w:rsid w:val="00B47730"/>
    <w:rsid w:val="00CB0664"/>
    <w:rsid w:val="00F624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C605D1-A037-4953-8FAC-B8592142C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B6150"/>
    <w:pPr>
      <w:spacing w:after="0" w:line="240" w:lineRule="auto"/>
    </w:pPr>
  </w:style>
  <w:style w:type="paragraph" w:styleId="BalloonText">
    <w:name w:val="Balloon Text"/>
    <w:basedOn w:val="Normal"/>
    <w:link w:val="BalloonTextChar"/>
    <w:uiPriority w:val="99"/>
    <w:semiHidden/>
    <w:unhideWhenUsed/>
    <w:rsid w:val="007B6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1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8DCCA-229F-4FB2-A429-AACA8C23E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2019-10-30T17:33:00Z</dcterms:modified>
  <cp:category/>
</cp:coreProperties>
</file>