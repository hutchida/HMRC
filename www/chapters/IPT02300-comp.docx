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D243" w14:textId="77777777" w:rsidR="00111085" w:rsidRDefault="00242BFC">
      <w:pPr>
        <w:pStyle w:val="Title"/>
      </w:pPr>
      <w:bookmarkStart w:id="0" w:name="_GoBack"/>
      <w:bookmarkEnd w:id="0"/>
      <w:r>
        <w:t>HMRC - IPT02300 - Types Of Insurance: Contents</w:t>
      </w:r>
    </w:p>
    <w:p w14:paraId="50930185" w14:textId="73898C59" w:rsidR="00111085" w:rsidRDefault="00242BFC">
      <w:r>
        <w:t xml:space="preserve">IPT02310    </w:t>
      </w:r>
      <w:del w:id="1" w:author="Comparison" w:date="2019-10-30T18:28:00Z">
        <w:r>
          <w:delText xml:space="preserve">The Insurance Industry: Types of insurance: </w:delText>
        </w:r>
      </w:del>
      <w:r>
        <w:t>Purpose and outline of this section</w:t>
      </w:r>
    </w:p>
    <w:p w14:paraId="32AE3976" w14:textId="7EDA2AD0" w:rsidR="00111085" w:rsidRDefault="00242BFC">
      <w:r>
        <w:t xml:space="preserve">IPT02320    </w:t>
      </w:r>
      <w:del w:id="2" w:author="Comparison" w:date="2019-10-30T18:28:00Z">
        <w:r>
          <w:delText xml:space="preserve">The Insurance Industry: Types of insurance: </w:delText>
        </w:r>
      </w:del>
      <w:r>
        <w:t>Long-term insurance</w:t>
      </w:r>
    </w:p>
    <w:p w14:paraId="60DF3E27" w14:textId="12A970C4" w:rsidR="00111085" w:rsidRDefault="00242BFC">
      <w:r>
        <w:t xml:space="preserve">IPT02330    </w:t>
      </w:r>
      <w:del w:id="3" w:author="Comparison" w:date="2019-10-30T18:28:00Z">
        <w:r>
          <w:delText xml:space="preserve">The Insurance </w:delText>
        </w:r>
        <w:r>
          <w:delText xml:space="preserve">Industry: Types of insurance: </w:delText>
        </w:r>
      </w:del>
      <w:r>
        <w:t>General household and domestic insurance</w:t>
      </w:r>
    </w:p>
    <w:p w14:paraId="6F6059A6" w14:textId="0957C4C8" w:rsidR="00111085" w:rsidRDefault="00242BFC">
      <w:r>
        <w:t xml:space="preserve">IPT02340    </w:t>
      </w:r>
      <w:del w:id="4" w:author="Comparison" w:date="2019-10-30T18:28:00Z">
        <w:r>
          <w:delText xml:space="preserve">The Insurance Industry: Types of insurance: </w:delText>
        </w:r>
      </w:del>
      <w:r>
        <w:t>Marine, aviation and transport insurance</w:t>
      </w:r>
    </w:p>
    <w:p w14:paraId="5E5C1C54" w14:textId="77777777" w:rsidR="00111085" w:rsidRDefault="00242BFC">
      <w:r>
        <w:t xml:space="preserve"> Previous page</w:t>
      </w:r>
    </w:p>
    <w:p w14:paraId="0EB7B96E" w14:textId="77777777" w:rsidR="00111085" w:rsidRDefault="00242BFC">
      <w:r>
        <w:t xml:space="preserve"> Next page</w:t>
      </w:r>
    </w:p>
    <w:sectPr w:rsidR="00111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28E"/>
    <w:rsid w:val="00111085"/>
    <w:rsid w:val="0015074B"/>
    <w:rsid w:val="00242BFC"/>
    <w:rsid w:val="0029639D"/>
    <w:rsid w:val="00326F90"/>
    <w:rsid w:val="003B43DA"/>
    <w:rsid w:val="007F63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32BA79-A538-4719-8F8F-6E10C027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42B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8695E-59FE-4BFB-A16A-F6046A8F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2019-10-30T18:28:00Z</dcterms:modified>
  <cp:category/>
</cp:coreProperties>
</file>