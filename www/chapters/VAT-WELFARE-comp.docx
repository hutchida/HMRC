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73B2E" w14:textId="77777777" w:rsidR="00A56355" w:rsidRDefault="003C2F71">
      <w:pPr>
        <w:pStyle w:val="Title"/>
      </w:pPr>
      <w:bookmarkStart w:id="0" w:name="_GoBack"/>
      <w:bookmarkEnd w:id="0"/>
      <w:r>
        <w:t>HMRC - VAT-WELFARE - VAT Welfare</w:t>
      </w:r>
    </w:p>
    <w:p w14:paraId="0D8642FC" w14:textId="77777777" w:rsidR="00A56355" w:rsidRDefault="003C2F71">
      <w:r>
        <w:t>This guidance provides information on the VAT treatment of welfare issues. It should be read in conjunction with Notice 701/2 Welfare.</w:t>
      </w:r>
    </w:p>
    <w:p w14:paraId="72C466E8" w14:textId="77777777" w:rsidR="00A56355" w:rsidRDefault="003C2F71">
      <w:r>
        <w:t>VATWELF1010    Scope of this guidance</w:t>
      </w:r>
    </w:p>
    <w:p w14:paraId="73ACB64F" w14:textId="77777777" w:rsidR="00A56355" w:rsidRDefault="003C2F71">
      <w:r>
        <w:t>VATWELF1020    Release of information</w:t>
      </w:r>
    </w:p>
    <w:p w14:paraId="43DAE16C" w14:textId="77777777" w:rsidR="00A56355" w:rsidRDefault="003C2F71">
      <w:r>
        <w:t>VATWELF1030    Policy responsibility and advice</w:t>
      </w:r>
    </w:p>
    <w:p w14:paraId="3F06B54A" w14:textId="77777777" w:rsidR="00A56355" w:rsidRDefault="003C2F71">
      <w:r>
        <w:t>VATWELF1060    Related public notices</w:t>
      </w:r>
    </w:p>
    <w:p w14:paraId="7F65B58A" w14:textId="77777777" w:rsidR="00A56355" w:rsidRDefault="003C2F71">
      <w:pPr>
        <w:rPr>
          <w:ins w:id="1" w:author="Comparison" w:date="2019-10-30T19:02:00Z"/>
        </w:rPr>
      </w:pPr>
      <w:ins w:id="2" w:author="Comparison" w:date="2019-10-30T19:02:00Z">
        <w:r>
          <w:t>VATWELF2000    Which bodies provide exempt welfare services?</w:t>
        </w:r>
      </w:ins>
    </w:p>
    <w:p w14:paraId="7BF27148" w14:textId="77777777" w:rsidR="00A56355" w:rsidRDefault="003C2F71">
      <w:r>
        <w:t>VATWELF3000    Welfare Services</w:t>
      </w:r>
    </w:p>
    <w:p w14:paraId="1EF0C4A1" w14:textId="77777777" w:rsidR="00A56355" w:rsidRDefault="003C2F71">
      <w:pPr>
        <w:rPr>
          <w:ins w:id="3" w:author="Comparison" w:date="2019-10-30T19:02:00Z"/>
        </w:rPr>
      </w:pPr>
      <w:ins w:id="4" w:author="Comparison" w:date="2019-10-30T19:02:00Z">
        <w:r>
          <w:t>VATWELF4000    Spiritual Welfare</w:t>
        </w:r>
      </w:ins>
    </w:p>
    <w:p w14:paraId="15B41681" w14:textId="77777777" w:rsidR="00A56355" w:rsidRDefault="003C2F71">
      <w:r>
        <w:t>VATWELF5000    Supplies of staff</w:t>
      </w:r>
    </w:p>
    <w:sectPr w:rsidR="00A563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F71"/>
    <w:rsid w:val="00410ACB"/>
    <w:rsid w:val="00A50A70"/>
    <w:rsid w:val="00A56355"/>
    <w:rsid w:val="00AA1D8D"/>
    <w:rsid w:val="00B47730"/>
    <w:rsid w:val="00CB0664"/>
    <w:rsid w:val="00EA02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A60A126-8B10-41E9-8657-2288634C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C2F7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16156E-53DA-4C1D-B985-9716EC78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2019-10-30T19:02:00Z</dcterms:modified>
  <cp:category/>
</cp:coreProperties>
</file>