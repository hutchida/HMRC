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E3F4" w14:textId="54AFDC46" w:rsidR="00CF1529" w:rsidRDefault="00A160BE">
      <w:pPr>
        <w:pStyle w:val="Title"/>
      </w:pPr>
      <w:bookmarkStart w:id="0" w:name="_GoBack"/>
      <w:bookmarkEnd w:id="0"/>
      <w:r>
        <w:t xml:space="preserve">HMRC - OT03525 - </w:t>
      </w:r>
      <w:del w:id="1" w:author="Comparison" w:date="2019-10-30T19:06:00Z">
        <w:r>
          <w:delText xml:space="preserve">FA93 - </w:delText>
        </w:r>
      </w:del>
      <w:r>
        <w:t>Reduction In Rate Of PRT</w:t>
      </w:r>
      <w:ins w:id="2" w:author="Comparison" w:date="2019-10-30T19:06:00Z">
        <w:r>
          <w:t xml:space="preserve"> And Interest Cap</w:t>
        </w:r>
      </w:ins>
    </w:p>
    <w:p w14:paraId="2CD6E41B" w14:textId="77777777" w:rsidR="00CF1529" w:rsidRDefault="00A160BE">
      <w:r>
        <w:t>Following FA93, existing “taxable” fields remain chargeable to PRT.</w:t>
      </w:r>
    </w:p>
    <w:p w14:paraId="4AF998D4" w14:textId="77777777" w:rsidR="00CF1529" w:rsidRDefault="00A160BE">
      <w:r>
        <w:t xml:space="preserve">The 1993 legislation reduced the rate of charge from 75% to 50% with effect from the chargeable period ended 31 December </w:t>
      </w:r>
      <w:r>
        <w:t>1993. This was accompanied by a consequential reduction in the interest “cap” provided by OTA75\Sch 2\Para17 (see OT04270).</w:t>
      </w:r>
    </w:p>
    <w:p w14:paraId="6468DF9F" w14:textId="77777777" w:rsidR="00CF1529" w:rsidRDefault="00A160BE">
      <w:r>
        <w:t xml:space="preserve"> Previous page</w:t>
      </w:r>
    </w:p>
    <w:p w14:paraId="2657B21A" w14:textId="77777777" w:rsidR="00CF1529" w:rsidRDefault="00A160BE">
      <w:r>
        <w:t xml:space="preserve"> Next page</w:t>
      </w:r>
    </w:p>
    <w:sectPr w:rsidR="00CF1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125"/>
    <w:rsid w:val="0079237C"/>
    <w:rsid w:val="0081772B"/>
    <w:rsid w:val="00A160BE"/>
    <w:rsid w:val="00AA1D8D"/>
    <w:rsid w:val="00B47730"/>
    <w:rsid w:val="00CB0664"/>
    <w:rsid w:val="00CF1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AA1111-F2EC-46C6-978C-110B248B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60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B212D2-0360-41A0-9A95-AA1B0DB1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2019-10-30T19:06:00Z</dcterms:modified>
  <cp:category/>
</cp:coreProperties>
</file>