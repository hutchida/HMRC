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FA3E" w14:textId="77777777" w:rsidR="00AD2410" w:rsidRDefault="00217AA1">
      <w:pPr>
        <w:pStyle w:val="Title"/>
      </w:pPr>
      <w:bookmarkStart w:id="0" w:name="_GoBack"/>
      <w:bookmarkEnd w:id="0"/>
      <w:r>
        <w:t>HMRC - CH143260 - Amended Assessments And Discovery Assessments - Examples</w:t>
      </w:r>
    </w:p>
    <w:p w14:paraId="4E78D4A5" w14:textId="77777777" w:rsidR="00AD2410" w:rsidRDefault="00217AA1">
      <w:r>
        <w:t>You must check whether, and from which date, the FA 2009 interest rules apply to the tax or duty you are dealing with. See CH140160 for full details.</w:t>
      </w:r>
    </w:p>
    <w:p w14:paraId="0C8299A8" w14:textId="77777777" w:rsidR="00AD2410" w:rsidRDefault="00217AA1">
      <w:r>
        <w:t xml:space="preserve">Example 1 - amended </w:t>
      </w:r>
      <w:r>
        <w:t>assessment</w:t>
      </w:r>
    </w:p>
    <w:p w14:paraId="094D8219" w14:textId="77777777" w:rsidR="00AD2410" w:rsidRDefault="00217AA1">
      <w:r>
        <w:t>Example 1 - amended assessment</w:t>
      </w:r>
    </w:p>
    <w:p w14:paraId="7D84B82B" w14:textId="77777777" w:rsidR="00AD2410" w:rsidRDefault="00217AA1">
      <w:r>
        <w:t>Henry self-assessed his 2012-13 income tax liability at £25,000. He made full ITSA payments on account, based on his previous year’s liability of £22,000:</w:t>
      </w:r>
    </w:p>
    <w:p w14:paraId="679A4793" w14:textId="77777777" w:rsidR="00AD2410" w:rsidRDefault="00217AA1">
      <w:r>
        <w:t>£11,000 on 31 January 2013, and</w:t>
      </w:r>
    </w:p>
    <w:p w14:paraId="24B8B948" w14:textId="77777777" w:rsidR="00AD2410" w:rsidRDefault="00217AA1">
      <w:r>
        <w:t>£11,000 on 31 July 2013.</w:t>
      </w:r>
    </w:p>
    <w:p w14:paraId="5DA8C1B1" w14:textId="77777777" w:rsidR="00AD2410" w:rsidRDefault="00217AA1">
      <w:r>
        <w:t>He</w:t>
      </w:r>
      <w:r>
        <w:t xml:space="preserve"> made a balancing payment of £3,000 on 31 January 2014.</w:t>
      </w:r>
    </w:p>
    <w:p w14:paraId="2E1B8888" w14:textId="77777777" w:rsidR="00AD2410" w:rsidRDefault="00217AA1">
      <w:r>
        <w:t>After an enquiry into Henry’s 2012-13 return, his income tax liability for that year increased to £29,000.</w:t>
      </w:r>
    </w:p>
    <w:p w14:paraId="71518C17" w14:textId="77777777" w:rsidR="00AD2410" w:rsidRDefault="00217AA1">
      <w:r>
        <w:t>Henry has 30 days to pay the additional £4,000. However, the late payment interest start date</w:t>
      </w:r>
      <w:r>
        <w:t xml:space="preserve"> is 31 January 2014, because this is the day by which he should have paid the additional £4,000 within his balancing payment for 2012-13 if his self-assessment had been correct.</w:t>
      </w:r>
    </w:p>
    <w:p w14:paraId="60784185" w14:textId="77777777" w:rsidR="00AD2410" w:rsidRDefault="00217AA1">
      <w:r>
        <w:t>Top of page</w:t>
      </w:r>
    </w:p>
    <w:p w14:paraId="00766C34" w14:textId="77777777" w:rsidR="00AD2410" w:rsidRDefault="00217AA1">
      <w:r>
        <w:t>Example 2 - reduced payments on account</w:t>
      </w:r>
    </w:p>
    <w:p w14:paraId="5A21B50C" w14:textId="77777777" w:rsidR="00AD2410" w:rsidRDefault="00217AA1">
      <w:r>
        <w:t>Henrietta also had a liabi</w:t>
      </w:r>
      <w:r>
        <w:t>lity of £22,000 for 2011-12, but made a claim to reduce her total ITSA payments on account from £22,000 to £20,000 because she expected her income tax liability for 2012-13 to be £2,000 less than for 2011-12. She then self-assessed her 2012-13 income tax l</w:t>
      </w:r>
      <w:r>
        <w:t>iability at £25,000, so her balancing payment was £5,000 and the claim to reduce was therefore excessive. Henrietta paid each ITSA payment on account of £10,000 and the balancing payment of £5,000 on their due dates.</w:t>
      </w:r>
    </w:p>
    <w:p w14:paraId="5A2B6301" w14:textId="77777777" w:rsidR="00AD2410" w:rsidRDefault="00217AA1">
      <w:r>
        <w:t>After an enquiry into Henrietta’s 2012-</w:t>
      </w:r>
      <w:r>
        <w:t>13 return, her income tax liability for that year increased to £29,000. We charge interest on the amount that Henrietta reduced her payments on account and on the increase in her self-assessment liability following our enquiry.</w:t>
      </w:r>
    </w:p>
    <w:p w14:paraId="4D81F3E8" w14:textId="77777777" w:rsidR="00AD2410" w:rsidRDefault="00217AA1">
      <w:pPr>
        <w:rPr>
          <w:ins w:id="1" w:author="Comparison" w:date="2019-10-24T22:37:00Z"/>
        </w:rPr>
      </w:pPr>
      <w:ins w:id="2" w:author="Comparison" w:date="2019-10-24T22:37:00Z">
        <w:r>
          <w:t>Example 1 - amended assessme</w:t>
        </w:r>
        <w:r>
          <w:t>nt</w:t>
        </w:r>
      </w:ins>
    </w:p>
    <w:p w14:paraId="0D76DD42" w14:textId="77777777" w:rsidR="00AD2410" w:rsidRDefault="00217AA1">
      <w:pPr>
        <w:rPr>
          <w:ins w:id="3" w:author="Comparison" w:date="2019-10-24T22:37:00Z"/>
        </w:rPr>
      </w:pPr>
      <w:ins w:id="4" w:author="Comparison" w:date="2019-10-24T22:37:00Z">
        <w:r>
          <w:lastRenderedPageBreak/>
          <w:t>Example 1 - amended assessment</w:t>
        </w:r>
      </w:ins>
    </w:p>
    <w:p w14:paraId="2412D584" w14:textId="77777777" w:rsidR="00AD2410" w:rsidRDefault="00217AA1">
      <w:pPr>
        <w:rPr>
          <w:ins w:id="5" w:author="Comparison" w:date="2019-10-24T22:37:00Z"/>
        </w:rPr>
      </w:pPr>
      <w:ins w:id="6" w:author="Comparison" w:date="2019-10-24T22:37:00Z">
        <w:r>
          <w:t>Henry self-assessed his 2012-13 income tax liability at £25,000. He made full ITSA payments on account, based on his previous year’s liability of £22,000:</w:t>
        </w:r>
      </w:ins>
    </w:p>
    <w:p w14:paraId="0195E6B3" w14:textId="77777777" w:rsidR="00AD2410" w:rsidRDefault="00217AA1">
      <w:pPr>
        <w:rPr>
          <w:ins w:id="7" w:author="Comparison" w:date="2019-10-24T22:37:00Z"/>
        </w:rPr>
      </w:pPr>
      <w:ins w:id="8" w:author="Comparison" w:date="2019-10-24T22:37:00Z">
        <w:r>
          <w:t>£11,000 on 31 January 2013, and</w:t>
        </w:r>
      </w:ins>
    </w:p>
    <w:p w14:paraId="6EC007EA" w14:textId="77777777" w:rsidR="00AD2410" w:rsidRDefault="00217AA1">
      <w:pPr>
        <w:rPr>
          <w:ins w:id="9" w:author="Comparison" w:date="2019-10-24T22:37:00Z"/>
        </w:rPr>
      </w:pPr>
      <w:ins w:id="10" w:author="Comparison" w:date="2019-10-24T22:37:00Z">
        <w:r>
          <w:t>£11,000 on 31 July 2013.</w:t>
        </w:r>
      </w:ins>
    </w:p>
    <w:p w14:paraId="57FC8043" w14:textId="77777777" w:rsidR="00AD2410" w:rsidRDefault="00217AA1">
      <w:pPr>
        <w:rPr>
          <w:ins w:id="11" w:author="Comparison" w:date="2019-10-24T22:37:00Z"/>
        </w:rPr>
      </w:pPr>
      <w:ins w:id="12" w:author="Comparison" w:date="2019-10-24T22:37:00Z">
        <w:r>
          <w:t xml:space="preserve">He made a </w:t>
        </w:r>
        <w:r>
          <w:t>balancing payment of £3,000 on 31 January 2014.</w:t>
        </w:r>
      </w:ins>
    </w:p>
    <w:p w14:paraId="0CD17112" w14:textId="77777777" w:rsidR="00AD2410" w:rsidRDefault="00217AA1">
      <w:pPr>
        <w:rPr>
          <w:ins w:id="13" w:author="Comparison" w:date="2019-10-24T22:37:00Z"/>
        </w:rPr>
      </w:pPr>
      <w:ins w:id="14" w:author="Comparison" w:date="2019-10-24T22:37:00Z">
        <w:r>
          <w:t>After an enquiry into Henry’s 2012-13 return, his income tax liability for that year increased to £29,000.</w:t>
        </w:r>
      </w:ins>
    </w:p>
    <w:p w14:paraId="59EB7423" w14:textId="77777777" w:rsidR="00AD2410" w:rsidRDefault="00217AA1">
      <w:pPr>
        <w:rPr>
          <w:ins w:id="15" w:author="Comparison" w:date="2019-10-24T22:37:00Z"/>
        </w:rPr>
      </w:pPr>
      <w:ins w:id="16" w:author="Comparison" w:date="2019-10-24T22:37:00Z">
        <w:r>
          <w:t>Henry has 30 days to pay the additional £4,000. However, the late payment interest start date is 31 J</w:t>
        </w:r>
        <w:r>
          <w:t>anuary 2014, because this is the day by which he should have paid the additional £4,000 within his balancing payment for 2012-13 if his self-assessment had been correct.</w:t>
        </w:r>
      </w:ins>
    </w:p>
    <w:p w14:paraId="38D35030" w14:textId="77777777" w:rsidR="00AD2410" w:rsidRDefault="00217AA1">
      <w:pPr>
        <w:rPr>
          <w:ins w:id="17" w:author="Comparison" w:date="2019-10-24T22:37:00Z"/>
        </w:rPr>
      </w:pPr>
      <w:ins w:id="18" w:author="Comparison" w:date="2019-10-24T22:37:00Z">
        <w:r>
          <w:t>Top of page</w:t>
        </w:r>
      </w:ins>
    </w:p>
    <w:p w14:paraId="1DB80360" w14:textId="77777777" w:rsidR="00AD2410" w:rsidRDefault="00217AA1">
      <w:pPr>
        <w:rPr>
          <w:ins w:id="19" w:author="Comparison" w:date="2019-10-24T22:37:00Z"/>
        </w:rPr>
      </w:pPr>
      <w:ins w:id="20" w:author="Comparison" w:date="2019-10-24T22:37:00Z">
        <w:r>
          <w:t>Example 2 - reduced payments on account</w:t>
        </w:r>
      </w:ins>
    </w:p>
    <w:p w14:paraId="37664DB8" w14:textId="77777777" w:rsidR="00AD2410" w:rsidRDefault="00217AA1">
      <w:pPr>
        <w:rPr>
          <w:ins w:id="21" w:author="Comparison" w:date="2019-10-24T22:37:00Z"/>
        </w:rPr>
      </w:pPr>
      <w:ins w:id="22" w:author="Comparison" w:date="2019-10-24T22:37:00Z">
        <w:r>
          <w:t xml:space="preserve">Henrietta also had a liability of </w:t>
        </w:r>
        <w:r>
          <w:t>£22,000 for 2011-12, but made a claim to reduce her total ITSA payments on account from £22,000 to £20,000 because she expected her income tax liability for 2012-13 to be £2,000 less than for 2011-12. She then self-assessed her 2012-13 income tax liability</w:t>
        </w:r>
        <w:r>
          <w:t xml:space="preserve"> at £25,000, so her balancing payment was £5,000 and the claim to reduce was therefore excessive. Henrietta paid each ITSA payment on account of £10,000 and the balancing payment of £5,000 on their due dates.</w:t>
        </w:r>
      </w:ins>
    </w:p>
    <w:p w14:paraId="6AC06F7F" w14:textId="77777777" w:rsidR="00AD2410" w:rsidRDefault="00217AA1">
      <w:r>
        <w:t>The total liability after the enquiry is £29,00</w:t>
      </w:r>
      <w:r>
        <w:t>0. The additional tax resulting from the enquiry of £4,000 is to be paid within 30 days of the enquiry settlement.</w:t>
      </w:r>
    </w:p>
    <w:p w14:paraId="73824B4D" w14:textId="77777777" w:rsidR="00AD2410" w:rsidRDefault="00217AA1">
      <w:r>
        <w:t>For Henrietta’s ITSA payments on account, we calculate late payment interest as explained in CH142240. We charge late payment interest on the</w:t>
      </w:r>
      <w:r>
        <w:t xml:space="preserve"> amount by which each payment of £10,000 was underpaid, when compared with the lesser of</w:t>
      </w:r>
    </w:p>
    <w:p w14:paraId="688FC5F3" w14:textId="77777777" w:rsidR="00AD2410" w:rsidRDefault="00217AA1">
      <w:r>
        <w:t>the total of each reduced payment on account and 50% of the balancing payment, and</w:t>
      </w:r>
    </w:p>
    <w:p w14:paraId="6EA9FA94" w14:textId="77777777" w:rsidR="00AD2410" w:rsidRDefault="00217AA1">
      <w:r>
        <w:t xml:space="preserve">the amount of tax that would have been payable as a payment on account if the claim </w:t>
      </w:r>
      <w:r>
        <w:t>to reduce their payments on account had not been made.</w:t>
      </w:r>
    </w:p>
    <w:p w14:paraId="09FEF0E9" w14:textId="77777777" w:rsidR="00AD2410" w:rsidRDefault="00217AA1">
      <w:r>
        <w:t>Therefore, late payment interest would be calculated as shown in the following table.</w:t>
      </w:r>
    </w:p>
    <w:p w14:paraId="146CD8EA" w14:textId="77777777" w:rsidR="00AD2410" w:rsidRDefault="00217AA1">
      <w:pPr>
        <w:rPr>
          <w:ins w:id="23" w:author="Comparison" w:date="2019-10-24T22:37:00Z"/>
        </w:rPr>
      </w:pPr>
      <w:ins w:id="24" w:author="Comparison" w:date="2019-10-24T22:37:00Z">
        <w:r>
          <w:t>Example 1 - amended assessment</w:t>
        </w:r>
      </w:ins>
    </w:p>
    <w:p w14:paraId="2ECA3A50" w14:textId="77777777" w:rsidR="00AD2410" w:rsidRDefault="00217AA1">
      <w:pPr>
        <w:rPr>
          <w:ins w:id="25" w:author="Comparison" w:date="2019-10-24T22:37:00Z"/>
        </w:rPr>
      </w:pPr>
      <w:ins w:id="26" w:author="Comparison" w:date="2019-10-24T22:37:00Z">
        <w:r>
          <w:t>Example 1 - amended assessment</w:t>
        </w:r>
      </w:ins>
    </w:p>
    <w:p w14:paraId="1F2BD679" w14:textId="77777777" w:rsidR="00AD2410" w:rsidRDefault="00217AA1">
      <w:pPr>
        <w:rPr>
          <w:ins w:id="27" w:author="Comparison" w:date="2019-10-24T22:37:00Z"/>
        </w:rPr>
      </w:pPr>
      <w:ins w:id="28" w:author="Comparison" w:date="2019-10-24T22:37:00Z">
        <w:r>
          <w:t xml:space="preserve">Henry self-assessed his 2012-13 income tax </w:t>
        </w:r>
        <w:r>
          <w:t>liability at £25,000. He made full ITSA payments on account, based on his previous year’s liability of £22,000:</w:t>
        </w:r>
      </w:ins>
    </w:p>
    <w:p w14:paraId="6FCF9767" w14:textId="77777777" w:rsidR="00AD2410" w:rsidRDefault="00217AA1">
      <w:pPr>
        <w:rPr>
          <w:ins w:id="29" w:author="Comparison" w:date="2019-10-24T22:37:00Z"/>
        </w:rPr>
      </w:pPr>
      <w:ins w:id="30" w:author="Comparison" w:date="2019-10-24T22:37:00Z">
        <w:r>
          <w:t>£11,000 on 31 January 2013, and</w:t>
        </w:r>
      </w:ins>
    </w:p>
    <w:p w14:paraId="09F03425" w14:textId="77777777" w:rsidR="00AD2410" w:rsidRDefault="00217AA1">
      <w:pPr>
        <w:rPr>
          <w:ins w:id="31" w:author="Comparison" w:date="2019-10-24T22:37:00Z"/>
        </w:rPr>
      </w:pPr>
      <w:ins w:id="32" w:author="Comparison" w:date="2019-10-24T22:37:00Z">
        <w:r>
          <w:t>£11,000 on 31 July 2013.</w:t>
        </w:r>
      </w:ins>
    </w:p>
    <w:p w14:paraId="5F0D2E4E" w14:textId="77777777" w:rsidR="00AD2410" w:rsidRDefault="00217AA1">
      <w:pPr>
        <w:rPr>
          <w:ins w:id="33" w:author="Comparison" w:date="2019-10-24T22:37:00Z"/>
        </w:rPr>
      </w:pPr>
      <w:ins w:id="34" w:author="Comparison" w:date="2019-10-24T22:37:00Z">
        <w:r>
          <w:t>He made a balancing payment of £3,000 on 31 January 2014.</w:t>
        </w:r>
      </w:ins>
    </w:p>
    <w:p w14:paraId="17B64F63" w14:textId="77777777" w:rsidR="00AD2410" w:rsidRDefault="00217AA1">
      <w:pPr>
        <w:rPr>
          <w:ins w:id="35" w:author="Comparison" w:date="2019-10-24T22:37:00Z"/>
        </w:rPr>
      </w:pPr>
      <w:ins w:id="36" w:author="Comparison" w:date="2019-10-24T22:37:00Z">
        <w:r>
          <w:t>After an enquiry into Henry’s</w:t>
        </w:r>
        <w:r>
          <w:t xml:space="preserve"> 2012-13 return, his income tax liability for that year increased to £29,000.</w:t>
        </w:r>
      </w:ins>
    </w:p>
    <w:p w14:paraId="481055C4" w14:textId="77777777" w:rsidR="00AD2410" w:rsidRDefault="00217AA1">
      <w:pPr>
        <w:rPr>
          <w:ins w:id="37" w:author="Comparison" w:date="2019-10-24T22:37:00Z"/>
        </w:rPr>
      </w:pPr>
      <w:ins w:id="38" w:author="Comparison" w:date="2019-10-24T22:37:00Z">
        <w:r>
          <w:t>Henry has 30 days to pay the additional £4,000. However, the late payment interest start date is 31 January 2014, because this is the day by which he should have paid the additio</w:t>
        </w:r>
        <w:r>
          <w:t>nal £4,000 within his balancing payment for 2012-13 if his self-assessment had been correct.</w:t>
        </w:r>
      </w:ins>
    </w:p>
    <w:p w14:paraId="35B72103" w14:textId="77777777" w:rsidR="00AD2410" w:rsidRDefault="00217AA1">
      <w:pPr>
        <w:rPr>
          <w:ins w:id="39" w:author="Comparison" w:date="2019-10-24T22:37:00Z"/>
        </w:rPr>
      </w:pPr>
      <w:ins w:id="40" w:author="Comparison" w:date="2019-10-24T22:37:00Z">
        <w:r>
          <w:t>Top of page</w:t>
        </w:r>
      </w:ins>
    </w:p>
    <w:p w14:paraId="4D7A3DA4" w14:textId="77777777" w:rsidR="00AD2410" w:rsidRDefault="00217AA1">
      <w:pPr>
        <w:rPr>
          <w:ins w:id="41" w:author="Comparison" w:date="2019-10-24T22:37:00Z"/>
        </w:rPr>
      </w:pPr>
      <w:ins w:id="42" w:author="Comparison" w:date="2019-10-24T22:37:00Z">
        <w:r>
          <w:t>Example 2 - reduced payments on account</w:t>
        </w:r>
      </w:ins>
    </w:p>
    <w:p w14:paraId="659B9657" w14:textId="77777777" w:rsidR="00AD2410" w:rsidRDefault="00217AA1">
      <w:pPr>
        <w:rPr>
          <w:ins w:id="43" w:author="Comparison" w:date="2019-10-24T22:37:00Z"/>
        </w:rPr>
      </w:pPr>
      <w:ins w:id="44" w:author="Comparison" w:date="2019-10-24T22:37:00Z">
        <w:r>
          <w:t>Henrietta also had a liability of £22,000 for 2011-12, but made a claim to reduce her total ITSA payments on ac</w:t>
        </w:r>
        <w:r>
          <w:t xml:space="preserve">count from £22,000 to £20,000 because she expected her income tax liability for 2012-13 to be £2,000 less than for 2011-12. She then self-assessed her 2012-13 income tax liability at £25,000, so her balancing payment was £5,000 and the claim to reduce was </w:t>
        </w:r>
        <w:r>
          <w:t>therefore excessive. Henrietta paid each ITSA payment on account of £10,000 and the balancing payment of £5,000 on their due dates.</w:t>
        </w:r>
      </w:ins>
    </w:p>
    <w:p w14:paraId="1CE378AD" w14:textId="77777777" w:rsidR="00AD2410" w:rsidRDefault="00217AA1">
      <w:pPr>
        <w:rPr>
          <w:ins w:id="45" w:author="Comparison" w:date="2019-10-24T22:37:00Z"/>
        </w:rPr>
      </w:pPr>
      <w:ins w:id="46" w:author="Comparison" w:date="2019-10-24T22:37:00Z">
        <w:r>
          <w:t>After an enquiry into Henrietta’s 2012-13 return, her income tax liability for that year increased to £29,000. We charge int</w:t>
        </w:r>
        <w:r>
          <w:t>erest on the amount that Henrietta reduced her payments on account and on the increase in her self-assessment liability following our enquiry.</w:t>
        </w:r>
      </w:ins>
    </w:p>
    <w:p w14:paraId="5D993BFE" w14:textId="77777777" w:rsidR="00AD2410" w:rsidRDefault="00217AA1">
      <w:pPr>
        <w:rPr>
          <w:ins w:id="47" w:author="Comparison" w:date="2019-10-24T22:37:00Z"/>
        </w:rPr>
      </w:pPr>
      <w:ins w:id="48" w:author="Comparison" w:date="2019-10-24T22:37:00Z">
        <w:r>
          <w:t>Example 1 - amended assessment</w:t>
        </w:r>
      </w:ins>
    </w:p>
    <w:p w14:paraId="5A9F737C" w14:textId="77777777" w:rsidR="00AD2410" w:rsidRDefault="00217AA1">
      <w:pPr>
        <w:rPr>
          <w:ins w:id="49" w:author="Comparison" w:date="2019-10-24T22:37:00Z"/>
        </w:rPr>
      </w:pPr>
      <w:ins w:id="50" w:author="Comparison" w:date="2019-10-24T22:37:00Z">
        <w:r>
          <w:t>Example 1 - amended assessment</w:t>
        </w:r>
      </w:ins>
    </w:p>
    <w:p w14:paraId="321E51AF" w14:textId="77777777" w:rsidR="00AD2410" w:rsidRDefault="00217AA1">
      <w:pPr>
        <w:rPr>
          <w:ins w:id="51" w:author="Comparison" w:date="2019-10-24T22:37:00Z"/>
        </w:rPr>
      </w:pPr>
      <w:ins w:id="52" w:author="Comparison" w:date="2019-10-24T22:37:00Z">
        <w:r>
          <w:t>Henry self-assessed his 2012-13 income tax liabilit</w:t>
        </w:r>
        <w:r>
          <w:t>y at £25,000. He made full ITSA payments on account, based on his previous year’s liability of £22,000:</w:t>
        </w:r>
      </w:ins>
    </w:p>
    <w:p w14:paraId="50308728" w14:textId="77777777" w:rsidR="00AD2410" w:rsidRDefault="00217AA1">
      <w:pPr>
        <w:rPr>
          <w:ins w:id="53" w:author="Comparison" w:date="2019-10-24T22:37:00Z"/>
        </w:rPr>
      </w:pPr>
      <w:ins w:id="54" w:author="Comparison" w:date="2019-10-24T22:37:00Z">
        <w:r>
          <w:t>£11,000 on 31 January 2013, and</w:t>
        </w:r>
      </w:ins>
    </w:p>
    <w:p w14:paraId="70BDE88A" w14:textId="77777777" w:rsidR="00AD2410" w:rsidRDefault="00217AA1">
      <w:pPr>
        <w:rPr>
          <w:ins w:id="55" w:author="Comparison" w:date="2019-10-24T22:37:00Z"/>
        </w:rPr>
      </w:pPr>
      <w:ins w:id="56" w:author="Comparison" w:date="2019-10-24T22:37:00Z">
        <w:r>
          <w:t>£11,000 on 31 July 2013.</w:t>
        </w:r>
      </w:ins>
    </w:p>
    <w:p w14:paraId="408EDC43" w14:textId="77777777" w:rsidR="00AD2410" w:rsidRDefault="00217AA1">
      <w:pPr>
        <w:rPr>
          <w:ins w:id="57" w:author="Comparison" w:date="2019-10-24T22:37:00Z"/>
        </w:rPr>
      </w:pPr>
      <w:ins w:id="58" w:author="Comparison" w:date="2019-10-24T22:37:00Z">
        <w:r>
          <w:t>He made a balancing payment of £3,000 on 31 January 2014.</w:t>
        </w:r>
      </w:ins>
    </w:p>
    <w:p w14:paraId="43A4BFFF" w14:textId="77777777" w:rsidR="00AD2410" w:rsidRDefault="00217AA1">
      <w:pPr>
        <w:rPr>
          <w:ins w:id="59" w:author="Comparison" w:date="2019-10-24T22:37:00Z"/>
        </w:rPr>
      </w:pPr>
      <w:ins w:id="60" w:author="Comparison" w:date="2019-10-24T22:37:00Z">
        <w:r>
          <w:t>After an enquiry into Henry’s 2012-13</w:t>
        </w:r>
        <w:r>
          <w:t xml:space="preserve"> return, his income tax liability for that year increased to £29,000.</w:t>
        </w:r>
      </w:ins>
    </w:p>
    <w:p w14:paraId="22666252" w14:textId="77777777" w:rsidR="00AD2410" w:rsidRDefault="00217AA1">
      <w:pPr>
        <w:rPr>
          <w:ins w:id="61" w:author="Comparison" w:date="2019-10-24T22:37:00Z"/>
        </w:rPr>
      </w:pPr>
      <w:ins w:id="62" w:author="Comparison" w:date="2019-10-24T22:37:00Z">
        <w:r>
          <w:t>Henry has 30 days to pay the additional £4,000. However, the late payment interest start date is 31 January 2014, because this is the day by which he should have paid the additional £4,0</w:t>
        </w:r>
        <w:r>
          <w:t>00 within his balancing payment for 2012-13 if his self-assessment had been correct.</w:t>
        </w:r>
      </w:ins>
    </w:p>
    <w:p w14:paraId="4CD69E9B" w14:textId="77777777" w:rsidR="00AD2410" w:rsidRDefault="00217AA1">
      <w:pPr>
        <w:rPr>
          <w:ins w:id="63" w:author="Comparison" w:date="2019-10-24T22:37:00Z"/>
        </w:rPr>
      </w:pPr>
      <w:ins w:id="64" w:author="Comparison" w:date="2019-10-24T22:37:00Z">
        <w:r>
          <w:t>Top of page</w:t>
        </w:r>
      </w:ins>
    </w:p>
    <w:p w14:paraId="608F90B3" w14:textId="77777777" w:rsidR="00AD2410" w:rsidRDefault="00217AA1">
      <w:pPr>
        <w:rPr>
          <w:ins w:id="65" w:author="Comparison" w:date="2019-10-24T22:37:00Z"/>
        </w:rPr>
      </w:pPr>
      <w:ins w:id="66" w:author="Comparison" w:date="2019-10-24T22:37:00Z">
        <w:r>
          <w:t>Example 2 - reduced payments on account</w:t>
        </w:r>
      </w:ins>
    </w:p>
    <w:p w14:paraId="7EAF0E8C" w14:textId="77777777" w:rsidR="00AD2410" w:rsidRDefault="00217AA1">
      <w:pPr>
        <w:rPr>
          <w:ins w:id="67" w:author="Comparison" w:date="2019-10-24T22:37:00Z"/>
        </w:rPr>
      </w:pPr>
      <w:ins w:id="68" w:author="Comparison" w:date="2019-10-24T22:37:00Z">
        <w:r>
          <w:t xml:space="preserve">Henrietta also had a liability of £22,000 for 2011-12, but made a claim to reduce her total ITSA payments on </w:t>
        </w:r>
        <w:r>
          <w:t>account from £22,000 to £20,000 because she expected her income tax liability for 2012-13 to be £2,000 less than for 2011-12. She then self-assessed her 2012-13 income tax liability at £25,000, so her balancing payment was £5,000 and the claim to reduce wa</w:t>
        </w:r>
        <w:r>
          <w:t>s therefore excessive. Henrietta paid each ITSA payment on account of £10,000 and the balancing payment of £5,000 on their due dates.</w:t>
        </w:r>
      </w:ins>
    </w:p>
    <w:p w14:paraId="1CCE03CD" w14:textId="77777777" w:rsidR="00AD2410" w:rsidRDefault="00217AA1">
      <w:pPr>
        <w:rPr>
          <w:ins w:id="69" w:author="Comparison" w:date="2019-10-24T22:37:00Z"/>
        </w:rPr>
      </w:pPr>
      <w:ins w:id="70" w:author="Comparison" w:date="2019-10-24T22:37:00Z">
        <w:r>
          <w:t>The total liability after the enquiry is £29,000. The additional tax resulting from the enquiry of £4,000 is to be paid wi</w:t>
        </w:r>
        <w:r>
          <w:t>thin 30 days of the enquiry settlement.</w:t>
        </w:r>
      </w:ins>
    </w:p>
    <w:p w14:paraId="26749B87" w14:textId="77777777" w:rsidR="00AD2410" w:rsidRDefault="00217AA1">
      <w:pPr>
        <w:rPr>
          <w:ins w:id="71" w:author="Comparison" w:date="2019-10-24T22:37:00Z"/>
        </w:rPr>
      </w:pPr>
      <w:ins w:id="72" w:author="Comparison" w:date="2019-10-24T22:37:00Z">
        <w:r>
          <w:t xml:space="preserve">For Henrietta’s ITSA payments on account, we calculate late payment interest as explained in CH142240. We charge late payment interest on the amount by which each payment of £10,000 was underpaid, when compared with </w:t>
        </w:r>
        <w:r>
          <w:t>the lesser of</w:t>
        </w:r>
      </w:ins>
    </w:p>
    <w:p w14:paraId="627F4B87" w14:textId="77777777" w:rsidR="00AD2410" w:rsidRDefault="00217AA1">
      <w:pPr>
        <w:rPr>
          <w:ins w:id="73" w:author="Comparison" w:date="2019-10-24T22:37:00Z"/>
        </w:rPr>
      </w:pPr>
      <w:ins w:id="74" w:author="Comparison" w:date="2019-10-24T22:37:00Z">
        <w:r>
          <w:t>the total of each reduced payment on account and 50% of the balancing payment, and</w:t>
        </w:r>
      </w:ins>
    </w:p>
    <w:p w14:paraId="488170CE" w14:textId="77777777" w:rsidR="00AD2410" w:rsidRDefault="00217AA1">
      <w:pPr>
        <w:rPr>
          <w:ins w:id="75" w:author="Comparison" w:date="2019-10-24T22:37:00Z"/>
        </w:rPr>
      </w:pPr>
      <w:ins w:id="76" w:author="Comparison" w:date="2019-10-24T22:37:00Z">
        <w:r>
          <w:t>the amount of tax that would have been payable as a payment on account if the claim to reduce their payments on account had not been made.</w:t>
        </w:r>
      </w:ins>
    </w:p>
    <w:p w14:paraId="28D164DB" w14:textId="77777777" w:rsidR="00AD2410" w:rsidRDefault="00217AA1">
      <w:r>
        <w:t>Top of page</w:t>
      </w:r>
    </w:p>
    <w:p w14:paraId="0416ED1E" w14:textId="77777777" w:rsidR="00AD2410" w:rsidRDefault="00217AA1">
      <w:r>
        <w:t>Example 3 - obligation to file a self assessment tax return after a notice to file has been withdrawn</w:t>
      </w:r>
    </w:p>
    <w:p w14:paraId="7E935D47" w14:textId="77777777" w:rsidR="00AD2410" w:rsidRDefault="00217AA1">
      <w:r>
        <w:t>Trevor received a notice to file his 2013-14 SA tax return. Trevor contacted us and requested that we withdraw the notice to file an SA tax return because</w:t>
      </w:r>
      <w:r>
        <w:t xml:space="preserve"> he had no income that required an SA tax return to be filed. We granted this request and withdrew Trevor’s obligation to file an SA tax return.</w:t>
      </w:r>
    </w:p>
    <w:p w14:paraId="766E74A3" w14:textId="77777777" w:rsidR="00AD2410" w:rsidRDefault="00217AA1">
      <w:r>
        <w:t>On 20 March 2015 Trevor realised that he should have filed an SA tax return to include some self employed incom</w:t>
      </w:r>
      <w:r>
        <w:t>e that he had overlooked.</w:t>
      </w:r>
    </w:p>
    <w:p w14:paraId="067D7732" w14:textId="77777777" w:rsidR="00AD2410" w:rsidRDefault="00217AA1">
      <w:r>
        <w:t>Late payment interest will start on 31 January 2015, which is the due date for payment that would have applied had the original notice to file not been withdrawn.</w:t>
      </w:r>
    </w:p>
    <w:p w14:paraId="165274E3" w14:textId="77777777" w:rsidR="00AD2410" w:rsidRDefault="00217AA1">
      <w:r>
        <w:t>See CH140220 for how to calculate the number of days.</w:t>
      </w:r>
    </w:p>
    <w:p w14:paraId="745AD305" w14:textId="77777777" w:rsidR="00AD2410" w:rsidRDefault="00217AA1">
      <w:r>
        <w:t>FA09/SCH53/PA</w:t>
      </w:r>
      <w:r>
        <w:t>RA3</w:t>
      </w:r>
    </w:p>
    <w:p w14:paraId="5B5E6D9C" w14:textId="77777777" w:rsidR="00AD2410" w:rsidRDefault="00217AA1">
      <w:r>
        <w:t xml:space="preserve"> Previous page</w:t>
      </w:r>
    </w:p>
    <w:p w14:paraId="509FF12F" w14:textId="77777777" w:rsidR="00AD2410" w:rsidRDefault="00217AA1">
      <w:r>
        <w:t xml:space="preserve"> Next page</w:t>
      </w:r>
    </w:p>
    <w:sectPr w:rsidR="00AD2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89E"/>
    <w:rsid w:val="0015074B"/>
    <w:rsid w:val="00217AA1"/>
    <w:rsid w:val="0029639D"/>
    <w:rsid w:val="00326F90"/>
    <w:rsid w:val="00AA1D8D"/>
    <w:rsid w:val="00AD2410"/>
    <w:rsid w:val="00B47730"/>
    <w:rsid w:val="00C672D2"/>
    <w:rsid w:val="00CB0664"/>
    <w:rsid w:val="00E04C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60E44F-3D86-4242-AEDD-C01F69E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17A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7AADC-C2B8-40C0-B335-3F08B6F7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2019-10-24T21:37:00Z</dcterms:modified>
  <cp:category/>
</cp:coreProperties>
</file>