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6C6DE" w14:textId="77777777" w:rsidR="009A2E6E" w:rsidRDefault="00DA403F">
      <w:pPr>
        <w:pStyle w:val="Title"/>
      </w:pPr>
      <w:bookmarkStart w:id="0" w:name="_GoBack"/>
      <w:bookmarkEnd w:id="0"/>
      <w:r>
        <w:t>HMRC - IPT07910 - The Reimbursement Scheme: Contents</w:t>
      </w:r>
    </w:p>
    <w:p w14:paraId="0457F231" w14:textId="049CEFB9" w:rsidR="009A2E6E" w:rsidRDefault="00DA403F">
      <w:r>
        <w:t xml:space="preserve">IPT07915    </w:t>
      </w:r>
      <w:del w:id="1" w:author="Comparison" w:date="2019-10-24T23:03:00Z">
        <w:r>
          <w:delText>Accounting for Insurance Premium Tax: unjust enrichment: the reimbursement scheme: purpose</w:delText>
        </w:r>
      </w:del>
      <w:ins w:id="2" w:author="Comparison" w:date="2019-10-24T23:03:00Z">
        <w:r>
          <w:t>Purpose</w:t>
        </w:r>
      </w:ins>
      <w:r>
        <w:t xml:space="preserve"> and outline of this section</w:t>
      </w:r>
    </w:p>
    <w:p w14:paraId="3CF2F67A" w14:textId="13A52E61" w:rsidR="009A2E6E" w:rsidRDefault="00DA403F">
      <w:r>
        <w:t xml:space="preserve">IPT07920    </w:t>
      </w:r>
      <w:del w:id="3" w:author="Comparison" w:date="2019-10-24T23:03:00Z">
        <w:r>
          <w:delText xml:space="preserve">Accounting for Insurance Premium Tax: unjust </w:delText>
        </w:r>
        <w:r>
          <w:delText>enrichment: the reimbursement scheme: where</w:delText>
        </w:r>
      </w:del>
      <w:ins w:id="4" w:author="Comparison" w:date="2019-10-24T23:03:00Z">
        <w:r>
          <w:t>Where</w:t>
        </w:r>
      </w:ins>
      <w:r>
        <w:t xml:space="preserve"> the scheme does not apply</w:t>
      </w:r>
    </w:p>
    <w:p w14:paraId="4FE67465" w14:textId="42F0EC1F" w:rsidR="009A2E6E" w:rsidRDefault="00DA403F">
      <w:r>
        <w:t xml:space="preserve">IPT07925    </w:t>
      </w:r>
      <w:del w:id="5" w:author="Comparison" w:date="2019-10-24T23:03:00Z">
        <w:r>
          <w:delText>Accounting for Insurance Premium Tax: unjust enrichment: the reimbursement scheme: partial</w:delText>
        </w:r>
      </w:del>
      <w:ins w:id="6" w:author="Comparison" w:date="2019-10-24T23:03:00Z">
        <w:r>
          <w:t>Partial</w:t>
        </w:r>
      </w:ins>
      <w:r>
        <w:t xml:space="preserve"> reimbursements</w:t>
      </w:r>
    </w:p>
    <w:p w14:paraId="570C2ADF" w14:textId="2F9F3389" w:rsidR="009A2E6E" w:rsidRDefault="00DA403F">
      <w:r>
        <w:t xml:space="preserve">IPT07930    </w:t>
      </w:r>
      <w:del w:id="7" w:author="Comparison" w:date="2019-10-24T23:03:00Z">
        <w:r>
          <w:delText>Accounting for Insurance Premium Tax: unjust enrichment:</w:delText>
        </w:r>
        <w:r>
          <w:delText xml:space="preserve"> the reimbursement scheme: administering</w:delText>
        </w:r>
      </w:del>
      <w:ins w:id="8" w:author="Comparison" w:date="2019-10-24T23:03:00Z">
        <w:r>
          <w:t>Administering</w:t>
        </w:r>
      </w:ins>
      <w:r>
        <w:t xml:space="preserve"> the scheme</w:t>
      </w:r>
    </w:p>
    <w:p w14:paraId="08D5813C" w14:textId="0988D32F" w:rsidR="009A2E6E" w:rsidRDefault="00DA403F">
      <w:r>
        <w:t xml:space="preserve">IPT07935    </w:t>
      </w:r>
      <w:del w:id="9" w:author="Comparison" w:date="2019-10-24T23:03:00Z">
        <w:r>
          <w:delText>Accounting for Insurance Premium Tax: unjust enrichment: the reimbursement scheme: deregistered</w:delText>
        </w:r>
      </w:del>
      <w:ins w:id="10" w:author="Comparison" w:date="2019-10-24T23:03:00Z">
        <w:r>
          <w:t>Deregistered</w:t>
        </w:r>
      </w:ins>
      <w:r>
        <w:t xml:space="preserve"> </w:t>
      </w:r>
      <w:r>
        <w:t>claimants</w:t>
      </w:r>
    </w:p>
    <w:p w14:paraId="01CB9492" w14:textId="611A5F54" w:rsidR="009A2E6E" w:rsidRDefault="00DA403F">
      <w:r>
        <w:t xml:space="preserve">IPT07940    </w:t>
      </w:r>
      <w:del w:id="11" w:author="Comparison" w:date="2019-10-24T23:03:00Z">
        <w:r>
          <w:delText>Accounting for Insurance Premium Tax: unjust enrichment: the reimbursement</w:delText>
        </w:r>
        <w:r>
          <w:delText xml:space="preserve"> scheme: statutory</w:delText>
        </w:r>
      </w:del>
      <w:ins w:id="12" w:author="Comparison" w:date="2019-10-24T23:03:00Z">
        <w:r>
          <w:t>Statutory</w:t>
        </w:r>
      </w:ins>
      <w:r>
        <w:t xml:space="preserve"> interest</w:t>
      </w:r>
    </w:p>
    <w:p w14:paraId="7A0F5A3C" w14:textId="4BC80EA1" w:rsidR="009A2E6E" w:rsidRDefault="00DA403F">
      <w:r>
        <w:t xml:space="preserve">IPT07945    </w:t>
      </w:r>
      <w:del w:id="13" w:author="Comparison" w:date="2019-10-24T23:03:00Z">
        <w:r>
          <w:delText>Accounting for Insurance Premium Tax: unjust enrichment: the reimbursement scheme: the</w:delText>
        </w:r>
      </w:del>
      <w:ins w:id="14" w:author="Comparison" w:date="2019-10-24T23:03:00Z">
        <w:r>
          <w:t>The</w:t>
        </w:r>
      </w:ins>
      <w:r>
        <w:t xml:space="preserve"> statutory provisions</w:t>
      </w:r>
    </w:p>
    <w:p w14:paraId="3A05AEA7" w14:textId="54E60CA8" w:rsidR="009A2E6E" w:rsidRDefault="00DA403F">
      <w:r>
        <w:t xml:space="preserve">IPT07950    </w:t>
      </w:r>
      <w:del w:id="15" w:author="Comparison" w:date="2019-10-24T23:03:00Z">
        <w:r>
          <w:delText>Accounting for Insurance Premium Tax: unjust enrichment: the reimbursement scheme: the</w:delText>
        </w:r>
      </w:del>
      <w:ins w:id="16" w:author="Comparison" w:date="2019-10-24T23:03:00Z">
        <w:r>
          <w:t>The</w:t>
        </w:r>
      </w:ins>
      <w:r>
        <w:t xml:space="preserve"> regulations</w:t>
      </w:r>
    </w:p>
    <w:p w14:paraId="070A1B02" w14:textId="18805E87" w:rsidR="009A2E6E" w:rsidRDefault="00DA403F">
      <w:r>
        <w:t xml:space="preserve">IPT07955    </w:t>
      </w:r>
      <w:del w:id="17" w:author="Comparison" w:date="2019-10-24T23:03:00Z">
        <w:r>
          <w:delText>Accounting for Insurance Premium Tax: unjust enrichment: the reimbursement scheme: time</w:delText>
        </w:r>
      </w:del>
      <w:ins w:id="18" w:author="Comparison" w:date="2019-10-24T23:03:00Z">
        <w:r>
          <w:t>Time</w:t>
        </w:r>
      </w:ins>
      <w:r>
        <w:t xml:space="preserve"> limits</w:t>
      </w:r>
    </w:p>
    <w:p w14:paraId="29BAC324" w14:textId="0FB71E30" w:rsidR="009A2E6E" w:rsidRDefault="00DA403F">
      <w:r>
        <w:t xml:space="preserve">IPT07960    </w:t>
      </w:r>
      <w:del w:id="19" w:author="Comparison" w:date="2019-10-24T23:03:00Z">
        <w:r>
          <w:delText>Accounting for Insurance Premium Tax: unjust enrichment: the reimbursement scheme: records</w:delText>
        </w:r>
      </w:del>
      <w:ins w:id="20" w:author="Comparison" w:date="2019-10-24T23:03:00Z">
        <w:r>
          <w:t>Records</w:t>
        </w:r>
      </w:ins>
      <w:r>
        <w:t xml:space="preserve"> to be kept</w:t>
      </w:r>
    </w:p>
    <w:p w14:paraId="7CDD0461" w14:textId="7F0DD34D" w:rsidR="009A2E6E" w:rsidRDefault="00DA403F">
      <w:r>
        <w:t xml:space="preserve">IPT07965    </w:t>
      </w:r>
      <w:del w:id="21" w:author="Comparison" w:date="2019-10-24T23:03:00Z">
        <w:r>
          <w:delText>Accounting for Insur</w:delText>
        </w:r>
        <w:r>
          <w:delText>ance Premium Tax: unjust enrichment: the reimbursement scheme: the</w:delText>
        </w:r>
      </w:del>
      <w:ins w:id="22" w:author="Comparison" w:date="2019-10-24T23:03:00Z">
        <w:r>
          <w:t>The</w:t>
        </w:r>
      </w:ins>
      <w:r>
        <w:t xml:space="preserve"> undertaking</w:t>
      </w:r>
    </w:p>
    <w:p w14:paraId="45FE084E" w14:textId="50703632" w:rsidR="009A2E6E" w:rsidRDefault="00DA403F">
      <w:r>
        <w:t xml:space="preserve">IPT07970    </w:t>
      </w:r>
      <w:del w:id="23" w:author="Comparison" w:date="2019-10-24T23:03:00Z">
        <w:r>
          <w:delText>Accounting for Insurance Premium Tax: unjust enrichment: the reimbursement scheme: assessment</w:delText>
        </w:r>
      </w:del>
      <w:ins w:id="24" w:author="Comparison" w:date="2019-10-24T23:03:00Z">
        <w:r>
          <w:t>Assessment</w:t>
        </w:r>
      </w:ins>
      <w:r>
        <w:t xml:space="preserve"> provisions</w:t>
      </w:r>
    </w:p>
    <w:p w14:paraId="3D9176F9" w14:textId="77777777" w:rsidR="009A2E6E" w:rsidRDefault="00DA403F">
      <w:r>
        <w:t xml:space="preserve"> Previous page</w:t>
      </w:r>
    </w:p>
    <w:sectPr w:rsidR="009A2E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2EDD"/>
    <w:rsid w:val="009A2E6E"/>
    <w:rsid w:val="00AA1D8D"/>
    <w:rsid w:val="00B47730"/>
    <w:rsid w:val="00C063C8"/>
    <w:rsid w:val="00CB0664"/>
    <w:rsid w:val="00DA403F"/>
    <w:rsid w:val="00E450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77AD11D-5804-47EB-9DC9-10A32166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A403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0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0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CE9029-8E79-4280-B5CA-4D9D42759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2019-10-24T22:03:00Z</dcterms:modified>
  <cp:category/>
</cp:coreProperties>
</file>