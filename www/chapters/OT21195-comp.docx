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17720" w14:textId="77777777" w:rsidR="0033235D" w:rsidRDefault="00552B42">
      <w:pPr>
        <w:pStyle w:val="Title"/>
      </w:pPr>
      <w:bookmarkStart w:id="0" w:name="_GoBack"/>
      <w:bookmarkEnd w:id="0"/>
      <w:r>
        <w:t>HMRC - OT21195 - The Supplementary Charge: Contents</w:t>
      </w:r>
    </w:p>
    <w:p w14:paraId="726C309E" w14:textId="77777777" w:rsidR="0073492B" w:rsidRDefault="00552B42">
      <w:pPr>
        <w:rPr>
          <w:del w:id="1" w:author="Comparison" w:date="2019-10-30T17:31:00Z"/>
        </w:rPr>
      </w:pPr>
      <w:r>
        <w:t xml:space="preserve">OT21200    </w:t>
      </w:r>
      <w:del w:id="2" w:author="Comparison" w:date="2019-10-30T17:31:00Z">
        <w:r>
          <w:delText>Corporation tax ring fence: the supplementary charge: introduction</w:delText>
        </w:r>
      </w:del>
    </w:p>
    <w:p w14:paraId="3913AC77" w14:textId="6E4D1CDC" w:rsidR="0033235D" w:rsidRDefault="00552B42">
      <w:pPr>
        <w:rPr>
          <w:ins w:id="3" w:author="Comparison" w:date="2019-10-30T17:31:00Z"/>
        </w:rPr>
      </w:pPr>
      <w:del w:id="4" w:author="Comparison" w:date="2019-10-30T17:31:00Z">
        <w:r>
          <w:delText xml:space="preserve">OT21202    Corporation Tax Ring Fence: </w:delText>
        </w:r>
      </w:del>
      <w:r>
        <w:t>The Supplementary Charge</w:t>
      </w:r>
      <w:del w:id="5" w:author="Comparison" w:date="2019-10-30T17:31:00Z">
        <w:r>
          <w:delText>:</w:delText>
        </w:r>
      </w:del>
      <w:ins w:id="6" w:author="Comparison" w:date="2019-10-30T17:31:00Z">
        <w:r>
          <w:t xml:space="preserve"> – Introduction</w:t>
        </w:r>
      </w:ins>
    </w:p>
    <w:p w14:paraId="42CC20A8" w14:textId="77777777" w:rsidR="0033235D" w:rsidRDefault="00552B42">
      <w:ins w:id="7" w:author="Comparison" w:date="2019-10-30T17:31:00Z">
        <w:r>
          <w:t>OT21202    The Supplementary Charge –</w:t>
        </w:r>
      </w:ins>
      <w:r>
        <w:t xml:space="preserve"> Commencement</w:t>
      </w:r>
    </w:p>
    <w:p w14:paraId="2C0DA2D3" w14:textId="3A24CD70" w:rsidR="0033235D" w:rsidRDefault="00552B42">
      <w:r>
        <w:t xml:space="preserve">OT21204    </w:t>
      </w:r>
      <w:del w:id="8" w:author="Comparison" w:date="2019-10-30T17:31:00Z">
        <w:r>
          <w:delText xml:space="preserve">Corporation Tax Ring Fence: </w:delText>
        </w:r>
      </w:del>
      <w:r>
        <w:t>The Supplementary Charge</w:t>
      </w:r>
      <w:del w:id="9" w:author="Comparison" w:date="2019-10-30T17:31:00Z">
        <w:r>
          <w:delText>:</w:delText>
        </w:r>
      </w:del>
      <w:ins w:id="10" w:author="Comparison" w:date="2019-10-30T17:31:00Z">
        <w:r>
          <w:t xml:space="preserve"> –</w:t>
        </w:r>
      </w:ins>
      <w:r>
        <w:t xml:space="preserve"> The meaning of “Adjusted Ring Fence Profits”</w:t>
      </w:r>
    </w:p>
    <w:p w14:paraId="222C51AB" w14:textId="204E7A4B" w:rsidR="0033235D" w:rsidRDefault="00552B42">
      <w:r>
        <w:t xml:space="preserve">OT21206    </w:t>
      </w:r>
      <w:del w:id="11" w:author="Comparison" w:date="2019-10-30T17:31:00Z">
        <w:r>
          <w:delText xml:space="preserve">Corporation Tax Ring Fence: </w:delText>
        </w:r>
      </w:del>
      <w:r>
        <w:t xml:space="preserve">The </w:t>
      </w:r>
      <w:r>
        <w:t>Supplementary Charge</w:t>
      </w:r>
      <w:del w:id="12" w:author="Comparison" w:date="2019-10-30T17:31:00Z">
        <w:r>
          <w:delText>:</w:delText>
        </w:r>
      </w:del>
      <w:ins w:id="13" w:author="Comparison" w:date="2019-10-30T17:31:00Z">
        <w:r>
          <w:t xml:space="preserve"> –</w:t>
        </w:r>
      </w:ins>
      <w:r>
        <w:t xml:space="preserve"> The meaning of “Finance Costs”</w:t>
      </w:r>
    </w:p>
    <w:p w14:paraId="1945DEDF" w14:textId="65D15A0B" w:rsidR="0033235D" w:rsidRDefault="00552B42">
      <w:r>
        <w:t xml:space="preserve">OT21209    </w:t>
      </w:r>
      <w:del w:id="14" w:author="Comparison" w:date="2019-10-30T17:31:00Z">
        <w:r>
          <w:delText xml:space="preserve">Corporation Tax Ring Fence: </w:delText>
        </w:r>
      </w:del>
      <w:r>
        <w:t>The Supplementary Charge</w:t>
      </w:r>
      <w:del w:id="15" w:author="Comparison" w:date="2019-10-30T17:31:00Z">
        <w:r>
          <w:delText>:</w:delText>
        </w:r>
      </w:del>
      <w:ins w:id="16" w:author="Comparison" w:date="2019-10-30T17:31:00Z">
        <w:r>
          <w:t xml:space="preserve"> –</w:t>
        </w:r>
      </w:ins>
      <w:r>
        <w:t xml:space="preserve"> The </w:t>
      </w:r>
      <w:del w:id="17" w:author="Comparison" w:date="2019-10-30T17:31:00Z">
        <w:r>
          <w:delText>meaning</w:delText>
        </w:r>
      </w:del>
      <w:ins w:id="18" w:author="Comparison" w:date="2019-10-30T17:31:00Z">
        <w:r>
          <w:t>Meaning</w:t>
        </w:r>
      </w:ins>
      <w:r>
        <w:t xml:space="preserve"> of “Finance Lease” and “Accounts”</w:t>
      </w:r>
    </w:p>
    <w:p w14:paraId="2883CB02" w14:textId="425B1405" w:rsidR="0033235D" w:rsidRDefault="00552B42">
      <w:r>
        <w:t xml:space="preserve">OT21215    </w:t>
      </w:r>
      <w:del w:id="19" w:author="Comparison" w:date="2019-10-30T17:31:00Z">
        <w:r>
          <w:delText xml:space="preserve">Corporation Tax Ring Fence: </w:delText>
        </w:r>
      </w:del>
      <w:r>
        <w:t>The Supplementary Charge</w:t>
      </w:r>
      <w:del w:id="20" w:author="Comparison" w:date="2019-10-30T17:31:00Z">
        <w:r>
          <w:delText>:</w:delText>
        </w:r>
      </w:del>
      <w:ins w:id="21" w:author="Comparison" w:date="2019-10-30T17:31:00Z">
        <w:r>
          <w:t xml:space="preserve"> –</w:t>
        </w:r>
      </w:ins>
      <w:r>
        <w:t xml:space="preserve"> Management Provisions</w:t>
      </w:r>
    </w:p>
    <w:p w14:paraId="630FD5D4" w14:textId="360DB379" w:rsidR="0033235D" w:rsidRDefault="00552B42">
      <w:r>
        <w:t xml:space="preserve">OT21218    </w:t>
      </w:r>
      <w:del w:id="22" w:author="Comparison" w:date="2019-10-30T17:31:00Z">
        <w:r>
          <w:delText xml:space="preserve">Corporation Tax Ring Fence: </w:delText>
        </w:r>
      </w:del>
      <w:r>
        <w:t xml:space="preserve">The Supplementary Charge </w:t>
      </w:r>
      <w:del w:id="23" w:author="Comparison" w:date="2019-10-30T17:31:00Z">
        <w:r>
          <w:delText>-</w:delText>
        </w:r>
      </w:del>
      <w:ins w:id="24" w:author="Comparison" w:date="2019-10-30T17:31:00Z">
        <w:r>
          <w:t>–</w:t>
        </w:r>
      </w:ins>
      <w:r>
        <w:t xml:space="preserve"> Interaction with Rin</w:t>
      </w:r>
      <w:r>
        <w:t>g Fence losses</w:t>
      </w:r>
    </w:p>
    <w:p w14:paraId="718B1881" w14:textId="46AAF9BB" w:rsidR="0033235D" w:rsidRDefault="00552B42">
      <w:r>
        <w:t xml:space="preserve">OT21219    </w:t>
      </w:r>
      <w:del w:id="25" w:author="Comparison" w:date="2019-10-30T17:31:00Z">
        <w:r>
          <w:delText xml:space="preserve">Corporation Tax Ring Fence: </w:delText>
        </w:r>
      </w:del>
      <w:r>
        <w:t>The Supplementary Charge - No supplementary charge losses or adjusted ring fence losses</w:t>
      </w:r>
    </w:p>
    <w:p w14:paraId="0037FBB0" w14:textId="283B4D6E" w:rsidR="0033235D" w:rsidRDefault="00552B42">
      <w:r>
        <w:t xml:space="preserve">OT21220    </w:t>
      </w:r>
      <w:del w:id="26" w:author="Comparison" w:date="2019-10-30T17:31:00Z">
        <w:r>
          <w:delText xml:space="preserve">Corporation Tax Ring Fence: </w:delText>
        </w:r>
      </w:del>
      <w:r>
        <w:t>The Supplementary Charge - Negative financing costs</w:t>
      </w:r>
    </w:p>
    <w:p w14:paraId="7EBF34EC" w14:textId="06164E48" w:rsidR="0033235D" w:rsidRDefault="00552B42">
      <w:r>
        <w:t xml:space="preserve">OT21221    </w:t>
      </w:r>
      <w:del w:id="27" w:author="Comparison" w:date="2019-10-30T17:31:00Z">
        <w:r>
          <w:delText xml:space="preserve">Corporation Tax Ring Fence: </w:delText>
        </w:r>
      </w:del>
      <w:r>
        <w:t>The Supplementary Charge - Ring fence trading profit with negative f</w:t>
      </w:r>
      <w:r>
        <w:t>inancing costs</w:t>
      </w:r>
    </w:p>
    <w:p w14:paraId="085E4577" w14:textId="5D8BDF98" w:rsidR="0033235D" w:rsidRDefault="00552B42">
      <w:r>
        <w:t xml:space="preserve">OT21222    </w:t>
      </w:r>
      <w:del w:id="28" w:author="Comparison" w:date="2019-10-30T17:31:00Z">
        <w:r>
          <w:delText xml:space="preserve">Corporation Tax Ring Fence: </w:delText>
        </w:r>
      </w:del>
      <w:r>
        <w:t xml:space="preserve">The Supplementary Charge </w:t>
      </w:r>
      <w:del w:id="29" w:author="Comparison" w:date="2019-10-30T17:31:00Z">
        <w:r>
          <w:delText>-</w:delText>
        </w:r>
      </w:del>
      <w:ins w:id="30" w:author="Comparison" w:date="2019-10-30T17:31:00Z">
        <w:r>
          <w:t>–</w:t>
        </w:r>
      </w:ins>
      <w:r>
        <w:t xml:space="preserve"> Ring fence trading loss with negative finance costs</w:t>
      </w:r>
    </w:p>
    <w:p w14:paraId="239B8E2B" w14:textId="5BF93B7A" w:rsidR="0033235D" w:rsidRDefault="00552B42">
      <w:r>
        <w:t xml:space="preserve">OT21223    </w:t>
      </w:r>
      <w:del w:id="31" w:author="Comparison" w:date="2019-10-30T17:31:00Z">
        <w:r>
          <w:delText xml:space="preserve">Corporation Tax Ring Fence: </w:delText>
        </w:r>
      </w:del>
      <w:r>
        <w:t xml:space="preserve">The Supplementary Charge </w:t>
      </w:r>
      <w:del w:id="32" w:author="Comparison" w:date="2019-10-30T17:31:00Z">
        <w:r>
          <w:delText>-</w:delText>
        </w:r>
      </w:del>
      <w:ins w:id="33" w:author="Comparison" w:date="2019-10-30T17:31:00Z">
        <w:r>
          <w:t>–</w:t>
        </w:r>
      </w:ins>
      <w:r>
        <w:t xml:space="preserve"> Example 1 - The carry forward of a CT Ring Fence loss and a shadow computation tracking financing costs</w:t>
      </w:r>
    </w:p>
    <w:p w14:paraId="21A9DA58" w14:textId="52F7092F" w:rsidR="0033235D" w:rsidRDefault="00552B42">
      <w:r>
        <w:t xml:space="preserve">OT21224  </w:t>
      </w:r>
      <w:r>
        <w:t xml:space="preserve">  </w:t>
      </w:r>
      <w:del w:id="34" w:author="Comparison" w:date="2019-10-30T17:31:00Z">
        <w:r>
          <w:delText xml:space="preserve">Corporation Tax Ring Fence: </w:delText>
        </w:r>
      </w:del>
      <w:r>
        <w:t xml:space="preserve">The Supplementary Charge </w:t>
      </w:r>
      <w:del w:id="35" w:author="Comparison" w:date="2019-10-30T17:31:00Z">
        <w:r>
          <w:delText>-</w:delText>
        </w:r>
      </w:del>
      <w:ins w:id="36" w:author="Comparison" w:date="2019-10-30T17:31:00Z">
        <w:r>
          <w:t>–</w:t>
        </w:r>
      </w:ins>
      <w:r>
        <w:t xml:space="preserve"> Example 2 - Group relief of Corporation Tax Ring Fence Loss and a shadow computation tracking financing costs</w:t>
      </w:r>
    </w:p>
    <w:p w14:paraId="0C2A29D4" w14:textId="0C58EF73" w:rsidR="0033235D" w:rsidRDefault="00552B42">
      <w:r>
        <w:t xml:space="preserve">OT21228    The </w:t>
      </w:r>
      <w:del w:id="37" w:author="Comparison" w:date="2019-10-30T17:31:00Z">
        <w:r>
          <w:delText>supplementary charge: restriction</w:delText>
        </w:r>
      </w:del>
      <w:ins w:id="38" w:author="Comparison" w:date="2019-10-30T17:31:00Z">
        <w:r>
          <w:t>Supplementary Charge - Restriction</w:t>
        </w:r>
      </w:ins>
      <w:r>
        <w:t xml:space="preserve"> of relief </w:t>
      </w:r>
      <w:del w:id="39" w:author="Comparison" w:date="2019-10-30T17:31:00Z">
        <w:r>
          <w:delText xml:space="preserve">for </w:delText>
        </w:r>
      </w:del>
      <w:ins w:id="40" w:author="Comparison" w:date="2019-10-30T17:31:00Z">
        <w:r>
          <w:t xml:space="preserve">in respect of </w:t>
        </w:r>
      </w:ins>
      <w:r>
        <w:t xml:space="preserve">decommissioning expenditure: </w:t>
      </w:r>
      <w:del w:id="41" w:author="Comparison" w:date="2019-10-30T17:31:00Z">
        <w:r>
          <w:delText>overview</w:delText>
        </w:r>
      </w:del>
      <w:ins w:id="42" w:author="Comparison" w:date="2019-10-30T17:31:00Z">
        <w:r>
          <w:t>Overview</w:t>
        </w:r>
      </w:ins>
    </w:p>
    <w:p w14:paraId="489364E9" w14:textId="498C8915" w:rsidR="0033235D" w:rsidRDefault="00552B42">
      <w:r>
        <w:lastRenderedPageBreak/>
        <w:t>OT212</w:t>
      </w:r>
      <w:r>
        <w:t xml:space="preserve">30    The </w:t>
      </w:r>
      <w:del w:id="43" w:author="Comparison" w:date="2019-10-30T17:31:00Z">
        <w:r>
          <w:delText>supplementary charge: restriction</w:delText>
        </w:r>
      </w:del>
      <w:ins w:id="44" w:author="Comparison" w:date="2019-10-30T17:31:00Z">
        <w:r>
          <w:t>Supplementary Charge - Restriction</w:t>
        </w:r>
      </w:ins>
      <w:r>
        <w:t xml:space="preserve"> of relief </w:t>
      </w:r>
      <w:del w:id="45" w:author="Comparison" w:date="2019-10-30T17:31:00Z">
        <w:r>
          <w:delText xml:space="preserve">for </w:delText>
        </w:r>
      </w:del>
      <w:ins w:id="46" w:author="Comparison" w:date="2019-10-30T17:31:00Z">
        <w:r>
          <w:t xml:space="preserve">in respect of </w:t>
        </w:r>
      </w:ins>
      <w:r>
        <w:t xml:space="preserve">decommissioning expenditure: </w:t>
      </w:r>
      <w:del w:id="47" w:author="Comparison" w:date="2019-10-30T17:31:00Z">
        <w:r>
          <w:delText>the</w:delText>
        </w:r>
      </w:del>
      <w:ins w:id="48" w:author="Comparison" w:date="2019-10-30T17:31:00Z">
        <w:r>
          <w:t>The</w:t>
        </w:r>
      </w:ins>
      <w:r>
        <w:t xml:space="preserve"> amount of restriction</w:t>
      </w:r>
    </w:p>
    <w:p w14:paraId="59930FA4" w14:textId="05CC1601" w:rsidR="0033235D" w:rsidRDefault="00552B42">
      <w:r>
        <w:t xml:space="preserve">OT21231    The </w:t>
      </w:r>
      <w:del w:id="49" w:author="Comparison" w:date="2019-10-30T17:31:00Z">
        <w:r>
          <w:delText>supplementary charge: increase</w:delText>
        </w:r>
      </w:del>
      <w:ins w:id="50" w:author="Comparison" w:date="2019-10-30T17:31:00Z">
        <w:r>
          <w:t>Supplementary Charge - Increase</w:t>
        </w:r>
      </w:ins>
      <w:r>
        <w:t xml:space="preserve"> of relief </w:t>
      </w:r>
      <w:del w:id="51" w:author="Comparison" w:date="2019-10-30T17:31:00Z">
        <w:r>
          <w:delText>for</w:delText>
        </w:r>
      </w:del>
      <w:ins w:id="52" w:author="Comparison" w:date="2019-10-30T17:31:00Z">
        <w:r>
          <w:t>in respect of</w:t>
        </w:r>
      </w:ins>
      <w:r>
        <w:t xml:space="preserve"> decommissioning expenditure where </w:t>
      </w:r>
      <w:del w:id="53" w:author="Comparison" w:date="2019-10-30T17:31:00Z">
        <w:r>
          <w:delText xml:space="preserve">it </w:delText>
        </w:r>
      </w:del>
      <w:ins w:id="54" w:author="Comparison" w:date="2019-10-30T17:31:00Z">
        <w:r>
          <w:t xml:space="preserve">the expenditure </w:t>
        </w:r>
      </w:ins>
      <w:r>
        <w:t>is taken in</w:t>
      </w:r>
      <w:r>
        <w:t xml:space="preserve">to account for PRT purposes: </w:t>
      </w:r>
      <w:del w:id="55" w:author="Comparison" w:date="2019-10-30T17:31:00Z">
        <w:r>
          <w:delText>overview</w:delText>
        </w:r>
      </w:del>
      <w:ins w:id="56" w:author="Comparison" w:date="2019-10-30T17:31:00Z">
        <w:r>
          <w:t>Overview</w:t>
        </w:r>
      </w:ins>
    </w:p>
    <w:p w14:paraId="79CBEDFA" w14:textId="4949E153" w:rsidR="0033235D" w:rsidRDefault="00552B42">
      <w:r>
        <w:t xml:space="preserve">OT21233    The </w:t>
      </w:r>
      <w:del w:id="57" w:author="Comparison" w:date="2019-10-30T17:31:00Z">
        <w:r>
          <w:delText>supplementary charge: increase</w:delText>
        </w:r>
      </w:del>
      <w:ins w:id="58" w:author="Comparison" w:date="2019-10-30T17:31:00Z">
        <w:r>
          <w:t>Supplementary Charge - Increase</w:t>
        </w:r>
      </w:ins>
      <w:r>
        <w:t xml:space="preserve"> of relief </w:t>
      </w:r>
      <w:del w:id="59" w:author="Comparison" w:date="2019-10-30T17:31:00Z">
        <w:r>
          <w:delText>for</w:delText>
        </w:r>
      </w:del>
      <w:ins w:id="60" w:author="Comparison" w:date="2019-10-30T17:31:00Z">
        <w:r>
          <w:t>in respect of</w:t>
        </w:r>
      </w:ins>
      <w:r>
        <w:t xml:space="preserve"> decommissioning expenditure where </w:t>
      </w:r>
      <w:del w:id="61" w:author="Comparison" w:date="2019-10-30T17:31:00Z">
        <w:r>
          <w:delText>it</w:delText>
        </w:r>
      </w:del>
      <w:ins w:id="62" w:author="Comparison" w:date="2019-10-30T17:31:00Z">
        <w:r>
          <w:t>such expenditure</w:t>
        </w:r>
      </w:ins>
      <w:r>
        <w:t xml:space="preserve"> is taken into account for PRT purposes: </w:t>
      </w:r>
      <w:del w:id="63" w:author="Comparison" w:date="2019-10-30T17:31:00Z">
        <w:r>
          <w:delText>the</w:delText>
        </w:r>
      </w:del>
      <w:ins w:id="64" w:author="Comparison" w:date="2019-10-30T17:31:00Z">
        <w:r>
          <w:t>The</w:t>
        </w:r>
      </w:ins>
      <w:r>
        <w:t xml:space="preserve"> amount of additional deduction</w:t>
      </w:r>
    </w:p>
    <w:p w14:paraId="1F758323" w14:textId="77777777" w:rsidR="0033235D" w:rsidRDefault="00552B42">
      <w:r>
        <w:t xml:space="preserve"> Previous page</w:t>
      </w:r>
    </w:p>
    <w:p w14:paraId="7A349E2B" w14:textId="77777777" w:rsidR="0033235D" w:rsidRDefault="00552B42">
      <w:r>
        <w:t xml:space="preserve"> Next </w:t>
      </w:r>
      <w:r>
        <w:t>page</w:t>
      </w:r>
    </w:p>
    <w:sectPr w:rsidR="003323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A7D"/>
    <w:rsid w:val="0029639D"/>
    <w:rsid w:val="00326F90"/>
    <w:rsid w:val="0033235D"/>
    <w:rsid w:val="00552B42"/>
    <w:rsid w:val="0073492B"/>
    <w:rsid w:val="00AA1D8D"/>
    <w:rsid w:val="00B47730"/>
    <w:rsid w:val="00C325A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FB5EBFD-B5F6-40DC-81F6-73C09FE0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52B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B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B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6AA8DD-D8B7-43ED-8767-CDBBCF7BE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2019-10-30T17:31:00Z</dcterms:modified>
  <cp:category/>
</cp:coreProperties>
</file>