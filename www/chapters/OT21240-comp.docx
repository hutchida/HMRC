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4A592" w14:textId="77777777" w:rsidR="000E41B5" w:rsidRDefault="00CE01BE">
      <w:pPr>
        <w:pStyle w:val="Title"/>
      </w:pPr>
      <w:bookmarkStart w:id="0" w:name="_GoBack"/>
      <w:bookmarkEnd w:id="0"/>
      <w:r>
        <w:t>HMRC - OT21240 - First-Year Allowances For A Ring Fence Trade - Contents</w:t>
      </w:r>
    </w:p>
    <w:p w14:paraId="6840D3F6" w14:textId="7B462492" w:rsidR="000E41B5" w:rsidRDefault="00CE01BE">
      <w:r>
        <w:t xml:space="preserve">OT21241    </w:t>
      </w:r>
      <w:del w:id="1" w:author="Comparison" w:date="2019-10-30T17:58:00Z">
        <w:r>
          <w:delText>Corporation tax ring fence: first-</w:delText>
        </w:r>
      </w:del>
      <w:ins w:id="2" w:author="Comparison" w:date="2019-10-30T17:58:00Z">
        <w:r>
          <w:t xml:space="preserve">First </w:t>
        </w:r>
      </w:ins>
      <w:r>
        <w:t xml:space="preserve">year allowances for a ring fence trade </w:t>
      </w:r>
      <w:del w:id="3" w:author="Comparison" w:date="2019-10-30T17:58:00Z">
        <w:r>
          <w:delText>- introduction</w:delText>
        </w:r>
      </w:del>
      <w:ins w:id="4" w:author="Comparison" w:date="2019-10-30T17:58:00Z">
        <w:r>
          <w:t>– Introduction</w:t>
        </w:r>
      </w:ins>
    </w:p>
    <w:p w14:paraId="1A108360" w14:textId="10641901" w:rsidR="000E41B5" w:rsidRDefault="00CE01BE">
      <w:r>
        <w:t xml:space="preserve">OT21242    </w:t>
      </w:r>
      <w:del w:id="5" w:author="Comparison" w:date="2019-10-30T17:58:00Z">
        <w:r>
          <w:delText>Corporation tax ring fence: first-</w:delText>
        </w:r>
      </w:del>
      <w:ins w:id="6" w:author="Comparison" w:date="2019-10-30T17:58:00Z">
        <w:r>
          <w:t xml:space="preserve">First </w:t>
        </w:r>
      </w:ins>
      <w:r>
        <w:t>year allowances for a ring fence trade</w:t>
      </w:r>
      <w:del w:id="7" w:author="Comparison" w:date="2019-10-30T17:58:00Z">
        <w:r>
          <w:delText>: plant and</w:delText>
        </w:r>
      </w:del>
      <w:ins w:id="8" w:author="Comparison" w:date="2019-10-30T17:58:00Z">
        <w:r>
          <w:t xml:space="preserve"> – Plant or</w:t>
        </w:r>
      </w:ins>
      <w:r>
        <w:t xml:space="preserve"> machinery</w:t>
      </w:r>
    </w:p>
    <w:p w14:paraId="068CA8C9" w14:textId="7078980E" w:rsidR="000E41B5" w:rsidRDefault="00CE01BE">
      <w:r>
        <w:t xml:space="preserve">OT21244    </w:t>
      </w:r>
      <w:del w:id="9" w:author="Comparison" w:date="2019-10-30T17:58:00Z">
        <w:r>
          <w:delText>Corporation tax ring fence: first-</w:delText>
        </w:r>
      </w:del>
      <w:ins w:id="10" w:author="Comparison" w:date="2019-10-30T17:58:00Z">
        <w:r>
          <w:t xml:space="preserve">First </w:t>
        </w:r>
      </w:ins>
      <w:r>
        <w:t xml:space="preserve">year </w:t>
      </w:r>
      <w:r>
        <w:t>allowances for a ring fence trade</w:t>
      </w:r>
      <w:del w:id="11" w:author="Comparison" w:date="2019-10-30T17:58:00Z">
        <w:r>
          <w:delText>: plant and</w:delText>
        </w:r>
      </w:del>
      <w:ins w:id="12" w:author="Comparison" w:date="2019-10-30T17:58:00Z">
        <w:r>
          <w:t xml:space="preserve"> - Plant or</w:t>
        </w:r>
      </w:ins>
      <w:r>
        <w:t xml:space="preserve"> machinery </w:t>
      </w:r>
      <w:del w:id="13" w:author="Comparison" w:date="2019-10-30T17:58:00Z">
        <w:r>
          <w:delText>- restrictions</w:delText>
        </w:r>
      </w:del>
      <w:ins w:id="14" w:author="Comparison" w:date="2019-10-30T17:58:00Z">
        <w:r>
          <w:t>– Restrictions</w:t>
        </w:r>
      </w:ins>
    </w:p>
    <w:p w14:paraId="5D33CF41" w14:textId="682963FB" w:rsidR="000E41B5" w:rsidRDefault="00CE01BE">
      <w:r>
        <w:t xml:space="preserve">OT21245    </w:t>
      </w:r>
      <w:del w:id="15" w:author="Comparison" w:date="2019-10-30T17:58:00Z">
        <w:r>
          <w:delText>Corporation tax ring fence: first-</w:delText>
        </w:r>
      </w:del>
      <w:ins w:id="16" w:author="Comparison" w:date="2019-10-30T17:58:00Z">
        <w:r>
          <w:t xml:space="preserve">First </w:t>
        </w:r>
      </w:ins>
      <w:r>
        <w:t>year allowances for a ring fence trade</w:t>
      </w:r>
      <w:del w:id="17" w:author="Comparison" w:date="2019-10-30T17:58:00Z">
        <w:r>
          <w:delText>: plant and</w:delText>
        </w:r>
      </w:del>
      <w:ins w:id="18" w:author="Comparison" w:date="2019-10-30T17:58:00Z">
        <w:r>
          <w:t xml:space="preserve"> - Plant or</w:t>
        </w:r>
      </w:ins>
      <w:r>
        <w:t xml:space="preserve"> machinery used wholly for the purposes of the trade</w:t>
      </w:r>
    </w:p>
    <w:p w14:paraId="27A2DF36" w14:textId="30D02941" w:rsidR="000E41B5" w:rsidRDefault="00CE01BE">
      <w:r>
        <w:t xml:space="preserve">OT21246    </w:t>
      </w:r>
      <w:del w:id="19" w:author="Comparison" w:date="2019-10-30T17:58:00Z">
        <w:r>
          <w:delText>Corporation tax ring fence: first-</w:delText>
        </w:r>
      </w:del>
      <w:ins w:id="20" w:author="Comparison" w:date="2019-10-30T17:58:00Z">
        <w:r>
          <w:t xml:space="preserve">First </w:t>
        </w:r>
      </w:ins>
      <w:r>
        <w:t>year allowances for a ring fence trade</w:t>
      </w:r>
      <w:del w:id="21" w:author="Comparison" w:date="2019-10-30T17:58:00Z">
        <w:r>
          <w:delText>: withdrawal</w:delText>
        </w:r>
      </w:del>
      <w:ins w:id="22" w:author="Comparison" w:date="2019-10-30T17:58:00Z">
        <w:r>
          <w:t xml:space="preserve"> – Withdrawa</w:t>
        </w:r>
        <w:r>
          <w:t>l</w:t>
        </w:r>
      </w:ins>
      <w:r>
        <w:t xml:space="preserve"> of plant and machinery allowances</w:t>
      </w:r>
    </w:p>
    <w:p w14:paraId="2E59D1FE" w14:textId="6313BB19" w:rsidR="000E41B5" w:rsidRDefault="00CE01BE">
      <w:r>
        <w:t xml:space="preserve">OT21247    </w:t>
      </w:r>
      <w:del w:id="23" w:author="Comparison" w:date="2019-10-30T17:58:00Z">
        <w:r>
          <w:delText>Corporation tax ring fence: first-</w:delText>
        </w:r>
      </w:del>
      <w:ins w:id="24" w:author="Comparison" w:date="2019-10-30T17:58:00Z">
        <w:r>
          <w:t xml:space="preserve">First </w:t>
        </w:r>
      </w:ins>
      <w:r>
        <w:t>year allowances for a ring fence trade</w:t>
      </w:r>
      <w:del w:id="25" w:author="Comparison" w:date="2019-10-30T17:58:00Z">
        <w:r>
          <w:delText>: min</w:delText>
        </w:r>
        <w:r>
          <w:delText>eral</w:delText>
        </w:r>
      </w:del>
      <w:ins w:id="26" w:author="Comparison" w:date="2019-10-30T17:58:00Z">
        <w:r>
          <w:t xml:space="preserve"> – Mineral</w:t>
        </w:r>
      </w:ins>
      <w:r>
        <w:t xml:space="preserve"> extraction allowances</w:t>
      </w:r>
    </w:p>
    <w:p w14:paraId="46D9B9AA" w14:textId="5376128B" w:rsidR="000E41B5" w:rsidRDefault="00CE01BE">
      <w:r>
        <w:t xml:space="preserve">OT21248    </w:t>
      </w:r>
      <w:del w:id="27" w:author="Comparison" w:date="2019-10-30T17:58:00Z">
        <w:r>
          <w:delText>Corporation tax ring fence: first-</w:delText>
        </w:r>
      </w:del>
      <w:ins w:id="28" w:author="Comparison" w:date="2019-10-30T17:58:00Z">
        <w:r>
          <w:t xml:space="preserve">First </w:t>
        </w:r>
      </w:ins>
      <w:r>
        <w:t>year allowances for a ring fence trade</w:t>
      </w:r>
      <w:del w:id="29" w:author="Comparison" w:date="2019-10-30T17:58:00Z">
        <w:r>
          <w:delText>: mineral</w:delText>
        </w:r>
      </w:del>
      <w:ins w:id="30" w:author="Comparison" w:date="2019-10-30T17:58:00Z">
        <w:r>
          <w:t xml:space="preserve"> – Mineral</w:t>
        </w:r>
      </w:ins>
      <w:r>
        <w:t xml:space="preserve"> extraction allowances </w:t>
      </w:r>
      <w:del w:id="31" w:author="Comparison" w:date="2019-10-30T17:58:00Z">
        <w:r>
          <w:delText>- restrictions</w:delText>
        </w:r>
      </w:del>
      <w:ins w:id="32" w:author="Comparison" w:date="2019-10-30T17:58:00Z">
        <w:r>
          <w:t>– Restrictions</w:t>
        </w:r>
      </w:ins>
    </w:p>
    <w:p w14:paraId="29B49809" w14:textId="121DA84D" w:rsidR="000E41B5" w:rsidRDefault="00CE01BE">
      <w:r>
        <w:t xml:space="preserve">OT21250    </w:t>
      </w:r>
      <w:del w:id="33" w:author="Comparison" w:date="2019-10-30T17:58:00Z">
        <w:r>
          <w:delText>Corporation tax ring fence: first-</w:delText>
        </w:r>
      </w:del>
      <w:ins w:id="34" w:author="Comparison" w:date="2019-10-30T17:58:00Z">
        <w:r>
          <w:t xml:space="preserve">First </w:t>
        </w:r>
      </w:ins>
      <w:r>
        <w:t>year allowan</w:t>
      </w:r>
      <w:r>
        <w:t>ces for a ring fence trade</w:t>
      </w:r>
      <w:del w:id="35" w:author="Comparison" w:date="2019-10-30T17:58:00Z">
        <w:r>
          <w:delText>: mineral</w:delText>
        </w:r>
      </w:del>
      <w:ins w:id="36" w:author="Comparison" w:date="2019-10-30T17:58:00Z">
        <w:r>
          <w:t xml:space="preserve"> – Mineral</w:t>
        </w:r>
      </w:ins>
      <w:r>
        <w:t xml:space="preserve"> extraction allowances </w:t>
      </w:r>
      <w:del w:id="37" w:author="Comparison" w:date="2019-10-30T17:58:00Z">
        <w:r>
          <w:delText>- disposals</w:delText>
        </w:r>
      </w:del>
      <w:ins w:id="38" w:author="Comparison" w:date="2019-10-30T17:58:00Z">
        <w:r>
          <w:t>– Disposals</w:t>
        </w:r>
      </w:ins>
      <w:r>
        <w:t xml:space="preserve"> of qualifying assets</w:t>
      </w:r>
    </w:p>
    <w:p w14:paraId="10394C9E" w14:textId="77777777" w:rsidR="000E41B5" w:rsidRDefault="00CE01BE">
      <w:r>
        <w:t xml:space="preserve"> Previous page</w:t>
      </w:r>
    </w:p>
    <w:p w14:paraId="013CF77C" w14:textId="77777777" w:rsidR="000E41B5" w:rsidRDefault="00CE01BE">
      <w:r>
        <w:t xml:space="preserve"> Next page</w:t>
      </w:r>
    </w:p>
    <w:sectPr w:rsidR="000E41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1B5"/>
    <w:rsid w:val="0015074B"/>
    <w:rsid w:val="0029639D"/>
    <w:rsid w:val="00326F90"/>
    <w:rsid w:val="008A0226"/>
    <w:rsid w:val="00AA1D8D"/>
    <w:rsid w:val="00B47730"/>
    <w:rsid w:val="00C50549"/>
    <w:rsid w:val="00CB0664"/>
    <w:rsid w:val="00CE01BE"/>
    <w:rsid w:val="00E236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F1CF421-A272-4AFF-8EC5-515BB0EC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E01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D297B0-32AE-4414-9026-75BF660D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2019-10-30T17:59:00Z</dcterms:modified>
  <cp:category/>
</cp:coreProperties>
</file>