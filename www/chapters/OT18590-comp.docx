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A384" w14:textId="77777777" w:rsidR="008C452A" w:rsidRDefault="009F3BEB">
      <w:pPr>
        <w:pStyle w:val="Title"/>
      </w:pPr>
      <w:bookmarkStart w:id="0" w:name="_GoBack"/>
      <w:bookmarkEnd w:id="0"/>
      <w:r>
        <w:t>HMRC - OT18590 -</w:t>
      </w:r>
      <w:ins w:id="1" w:author="Comparison" w:date="2019-10-25T00:22:00Z">
        <w:r>
          <w:t xml:space="preserve"> PRT Compliance:</w:t>
        </w:r>
      </w:ins>
      <w:r>
        <w:t xml:space="preserve"> Clear Errors</w:t>
      </w:r>
    </w:p>
    <w:p w14:paraId="0C8DD07B" w14:textId="77777777" w:rsidR="008C452A" w:rsidRDefault="009F3BEB">
      <w:r>
        <w:t>For Low Risk Customers the instructions at TCRM2461 will apply. We would expect all customers to fully explain the reason for the error.</w:t>
      </w:r>
    </w:p>
    <w:p w14:paraId="3783A3C6" w14:textId="77777777" w:rsidR="008C452A" w:rsidRDefault="009F3BEB">
      <w:r>
        <w:t xml:space="preserve">For non-Low Risk customers where the error is a system error </w:t>
      </w:r>
      <w:r>
        <w:t>consideration should be given to whether this is a single isolated event or a part of a wider pattern of events; and how it fits in with our understanding of the company’s systems.</w:t>
      </w:r>
    </w:p>
    <w:p w14:paraId="502EB965" w14:textId="77777777" w:rsidR="008C452A" w:rsidRDefault="009F3BEB">
      <w:r>
        <w:t>A record of errors should be maintained as part of the information on the s</w:t>
      </w:r>
      <w:r>
        <w:t xml:space="preserve">ystem. Each error should be dealt with by reference to its own particular facts (but also taking into account the history of errors) and a decision made on potential penalties at that time. Whilst such a record will not necessarily of itself determine the </w:t>
      </w:r>
      <w:r>
        <w:t>risk status of a company they will inform the decision making process of a company’s risk status now and in the future. The new Penalties legislation will also apply here. (See CH80000).</w:t>
      </w:r>
    </w:p>
    <w:p w14:paraId="2B8B490F" w14:textId="77777777" w:rsidR="008C452A" w:rsidRDefault="009F3BEB">
      <w:r>
        <w:t xml:space="preserve"> Previous page</w:t>
      </w:r>
    </w:p>
    <w:p w14:paraId="197E9779" w14:textId="77777777" w:rsidR="008C452A" w:rsidRDefault="009F3BEB">
      <w:r>
        <w:t xml:space="preserve"> Next page</w:t>
      </w:r>
    </w:p>
    <w:sectPr w:rsidR="008C4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FC"/>
    <w:rsid w:val="0015074B"/>
    <w:rsid w:val="0029639D"/>
    <w:rsid w:val="00326F90"/>
    <w:rsid w:val="006A3DE2"/>
    <w:rsid w:val="008C452A"/>
    <w:rsid w:val="009F3BEB"/>
    <w:rsid w:val="00AA1D8D"/>
    <w:rsid w:val="00B47730"/>
    <w:rsid w:val="00CB0664"/>
    <w:rsid w:val="00F37A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B96AF8-0DEB-4EAE-8514-3B8404DD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F3B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E3BF35-DE7C-470E-BA65-5781A9BB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2019-10-24T23:22:00Z</dcterms:modified>
  <cp:category/>
</cp:coreProperties>
</file>