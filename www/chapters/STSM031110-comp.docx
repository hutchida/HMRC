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E6155" w14:textId="77777777" w:rsidR="006D5F8F" w:rsidRDefault="008C494C">
      <w:pPr>
        <w:pStyle w:val="Title"/>
      </w:pPr>
      <w:bookmarkStart w:id="0" w:name="_GoBack"/>
      <w:bookmarkEnd w:id="0"/>
      <w:r>
        <w:t>HMRC - STSM031110 - Chargeable Securities - Interests, Dividends And Other Rights</w:t>
      </w:r>
    </w:p>
    <w:p w14:paraId="28C9027A" w14:textId="77777777" w:rsidR="006D5F8F" w:rsidRDefault="008C494C">
      <w:r>
        <w:t>Interests in and dividends or other rights arising out of securities:FA86/S99(3)(b)</w:t>
      </w:r>
    </w:p>
    <w:p w14:paraId="4270BAE4" w14:textId="77777777" w:rsidR="006D5F8F" w:rsidRDefault="008C494C">
      <w:r>
        <w:t xml:space="preserve">‘Chargeable securities’ also includes rights arising directly out of </w:t>
      </w:r>
      <w:r>
        <w:t>securities. For example, a charge to SDRT will arise on the following agreements:</w:t>
      </w:r>
    </w:p>
    <w:p w14:paraId="79BE9BFC" w14:textId="77777777" w:rsidR="006D5F8F" w:rsidRDefault="008C494C">
      <w:r>
        <w:t>W sells his interest in shares which are held on his behalf by a nominee</w:t>
      </w:r>
    </w:p>
    <w:p w14:paraId="2073069D" w14:textId="77777777" w:rsidR="006D5F8F" w:rsidRDefault="008C494C">
      <w:r>
        <w:t>X sells rights to dividends issued by Y Ltd, in which X is a shareholder</w:t>
      </w:r>
    </w:p>
    <w:p w14:paraId="77D17672" w14:textId="77777777" w:rsidR="006D5F8F" w:rsidRDefault="008C494C">
      <w:r>
        <w:t>Z purchases chargeable secur</w:t>
      </w:r>
      <w:r>
        <w:t>ities under an instalment arrangement and sells the letter of acceptance during the renunciation period.</w:t>
      </w:r>
    </w:p>
    <w:p w14:paraId="32D538F1" w14:textId="77777777" w:rsidR="00267BB2" w:rsidRDefault="008C494C">
      <w:pPr>
        <w:rPr>
          <w:del w:id="1" w:author="Comparison" w:date="2019-10-25T00:51:00Z"/>
        </w:rPr>
      </w:pPr>
      <w:r>
        <w:t xml:space="preserve"> Previous page</w:t>
      </w:r>
    </w:p>
    <w:p w14:paraId="39B9E335" w14:textId="38F6364A" w:rsidR="006D5F8F" w:rsidRDefault="008C494C">
      <w:del w:id="2" w:author="Comparison" w:date="2019-10-25T00:51:00Z">
        <w:r>
          <w:delText xml:space="preserve"> Next page</w:delText>
        </w:r>
      </w:del>
    </w:p>
    <w:sectPr w:rsidR="006D5F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BB2"/>
    <w:rsid w:val="0029639D"/>
    <w:rsid w:val="00326F90"/>
    <w:rsid w:val="00513D1B"/>
    <w:rsid w:val="005A54E6"/>
    <w:rsid w:val="006D5F8F"/>
    <w:rsid w:val="008C494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2FDA23-A008-4FA6-998C-85E7B5D8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C494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9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9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E49B29-9426-4679-A483-505499D9B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2019-10-24T23:52:00Z</dcterms:modified>
  <cp:category/>
</cp:coreProperties>
</file>