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C7E27" w14:textId="77777777" w:rsidR="00685677" w:rsidRDefault="00340F64">
      <w:pPr>
        <w:pStyle w:val="Title"/>
      </w:pPr>
      <w:bookmarkStart w:id="0" w:name="_GoBack"/>
      <w:bookmarkEnd w:id="0"/>
      <w:r>
        <w:t>HMRC - IPT05000 - Calculating The Value Of The Premium: Contents</w:t>
      </w:r>
    </w:p>
    <w:p w14:paraId="5870717D" w14:textId="340A499F" w:rsidR="00685677" w:rsidRDefault="00340F64">
      <w:r>
        <w:t xml:space="preserve">IPT05050    </w:t>
      </w:r>
      <w:del w:id="1" w:author="Comparison" w:date="2019-10-24T22:48:00Z">
        <w:r>
          <w:delText>Calculating the value of the premium: purpose</w:delText>
        </w:r>
      </w:del>
      <w:ins w:id="2" w:author="Comparison" w:date="2019-10-24T22:48:00Z">
        <w:r>
          <w:t>Purpose</w:t>
        </w:r>
      </w:ins>
      <w:r>
        <w:t xml:space="preserve"> and outline of this section</w:t>
      </w:r>
    </w:p>
    <w:p w14:paraId="6CBEA1A6" w14:textId="09B72DE2" w:rsidR="00685677" w:rsidRDefault="00340F64">
      <w:r>
        <w:t xml:space="preserve">IPT05100    </w:t>
      </w:r>
      <w:del w:id="3" w:author="Comparison" w:date="2019-10-24T22:48:00Z">
        <w:r>
          <w:delText>Calculating the value of the premium: importance</w:delText>
        </w:r>
      </w:del>
      <w:ins w:id="4" w:author="Comparison" w:date="2019-10-24T22:48:00Z">
        <w:r>
          <w:t>Importance</w:t>
        </w:r>
      </w:ins>
      <w:r>
        <w:t xml:space="preserve"> of premium</w:t>
      </w:r>
    </w:p>
    <w:p w14:paraId="684C43F4" w14:textId="5367F7C4" w:rsidR="00685677" w:rsidRDefault="00340F64">
      <w:r>
        <w:t xml:space="preserve">IPT05150    </w:t>
      </w:r>
      <w:del w:id="5" w:author="Comparison" w:date="2019-10-24T22:48:00Z">
        <w:r>
          <w:delText>Calculating the value of the premium: definition</w:delText>
        </w:r>
      </w:del>
      <w:ins w:id="6" w:author="Comparison" w:date="2019-10-24T22:48:00Z">
        <w:r>
          <w:t>Definition</w:t>
        </w:r>
      </w:ins>
      <w:r>
        <w:t xml:space="preserve"> of premium</w:t>
      </w:r>
    </w:p>
    <w:p w14:paraId="50D7E226" w14:textId="5698EAAD" w:rsidR="00685677" w:rsidRDefault="00340F64">
      <w:r>
        <w:t xml:space="preserve">IPT05160    </w:t>
      </w:r>
      <w:del w:id="7" w:author="Comparison" w:date="2019-10-24T22:48:00Z">
        <w:r>
          <w:delText>Calculating the value of the premium: separate</w:delText>
        </w:r>
      </w:del>
      <w:ins w:id="8" w:author="Comparison" w:date="2019-10-24T22:48:00Z">
        <w:r>
          <w:t>Separate</w:t>
        </w:r>
      </w:ins>
      <w:r>
        <w:t xml:space="preserve"> contracts: contents</w:t>
      </w:r>
    </w:p>
    <w:p w14:paraId="050BA4F9" w14:textId="436FCBD5" w:rsidR="00685677" w:rsidRDefault="00340F64">
      <w:r>
        <w:t xml:space="preserve">IPT05200    </w:t>
      </w:r>
      <w:del w:id="9" w:author="Comparison" w:date="2019-10-24T22:48:00Z">
        <w:r>
          <w:delText>Calculating the value of the premium: determining ‘any risk’</w:delText>
        </w:r>
      </w:del>
      <w:ins w:id="10" w:author="Comparison" w:date="2019-10-24T22:48:00Z">
        <w:r>
          <w:t>Determining 'any risk'</w:t>
        </w:r>
      </w:ins>
    </w:p>
    <w:p w14:paraId="2AC49DC7" w14:textId="12A06E79" w:rsidR="00685677" w:rsidRDefault="00340F64">
      <w:r>
        <w:t xml:space="preserve">IPT05250    </w:t>
      </w:r>
      <w:del w:id="11" w:author="Comparison" w:date="2019-10-24T22:48:00Z">
        <w:r>
          <w:delText>Calculating</w:delText>
        </w:r>
      </w:del>
      <w:ins w:id="12" w:author="Comparison" w:date="2019-10-24T22:48:00Z">
        <w:r>
          <w:t>How</w:t>
        </w:r>
      </w:ins>
      <w:r>
        <w:t xml:space="preserve"> the value of </w:t>
      </w:r>
      <w:del w:id="13" w:author="Comparison" w:date="2019-10-24T22:48:00Z">
        <w:r>
          <w:delText>the pre</w:delText>
        </w:r>
        <w:r>
          <w:delText>mium: how the value of ‘any risk’</w:delText>
        </w:r>
      </w:del>
      <w:ins w:id="14" w:author="Comparison" w:date="2019-10-24T22:48:00Z">
        <w:r>
          <w:t>'any risk'</w:t>
        </w:r>
      </w:ins>
      <w:r>
        <w:t xml:space="preserve"> is determined</w:t>
      </w:r>
    </w:p>
    <w:p w14:paraId="53E5B368" w14:textId="2FBACF8E" w:rsidR="00685677" w:rsidRDefault="00340F64">
      <w:r>
        <w:t xml:space="preserve">IPT05300    </w:t>
      </w:r>
      <w:del w:id="15" w:author="Comparison" w:date="2019-10-24T22:48:00Z">
        <w:r>
          <w:delText>Calculating the value of the premium: ‘costs of administration’</w:delText>
        </w:r>
      </w:del>
      <w:ins w:id="16" w:author="Comparison" w:date="2019-10-24T22:48:00Z">
        <w:r>
          <w:t>Costs of administration</w:t>
        </w:r>
      </w:ins>
    </w:p>
    <w:p w14:paraId="2E208E00" w14:textId="5BA0FA03" w:rsidR="00685677" w:rsidRDefault="00340F64">
      <w:r>
        <w:t xml:space="preserve">IPT05350    </w:t>
      </w:r>
      <w:del w:id="17" w:author="Comparison" w:date="2019-10-24T22:48:00Z">
        <w:r>
          <w:delText>Calculating the value of the premium: the</w:delText>
        </w:r>
      </w:del>
      <w:ins w:id="18" w:author="Comparison" w:date="2019-10-24T22:48:00Z">
        <w:r>
          <w:t>The</w:t>
        </w:r>
      </w:ins>
      <w:r>
        <w:t xml:space="preserve"> meaning of </w:t>
      </w:r>
      <w:del w:id="19" w:author="Comparison" w:date="2019-10-24T22:48:00Z">
        <w:r>
          <w:delText>‘commission’</w:delText>
        </w:r>
      </w:del>
      <w:ins w:id="20" w:author="Comparison" w:date="2019-10-24T22:48:00Z">
        <w:r>
          <w:t>'commission'</w:t>
        </w:r>
      </w:ins>
    </w:p>
    <w:p w14:paraId="31F45B16" w14:textId="3D1A2E9F" w:rsidR="00685677" w:rsidRDefault="00340F64">
      <w:r>
        <w:t xml:space="preserve">IPT05400    </w:t>
      </w:r>
      <w:del w:id="21" w:author="Comparison" w:date="2019-10-24T22:48:00Z">
        <w:r>
          <w:delText>Calculating the value of the premium: the</w:delText>
        </w:r>
      </w:del>
      <w:ins w:id="22" w:author="Comparison" w:date="2019-10-24T22:48:00Z">
        <w:r>
          <w:t>The</w:t>
        </w:r>
      </w:ins>
      <w:r>
        <w:t xml:space="preserve"> meaning of </w:t>
      </w:r>
      <w:del w:id="23" w:author="Comparison" w:date="2019-10-24T22:48:00Z">
        <w:r>
          <w:delText>‘facility</w:delText>
        </w:r>
      </w:del>
      <w:ins w:id="24" w:author="Comparison" w:date="2019-10-24T22:48:00Z">
        <w:r>
          <w:t>'facility</w:t>
        </w:r>
      </w:ins>
      <w:r>
        <w:t xml:space="preserve"> to pay in </w:t>
      </w:r>
      <w:del w:id="25" w:author="Comparison" w:date="2019-10-24T22:48:00Z">
        <w:r>
          <w:delText>instalments’</w:delText>
        </w:r>
      </w:del>
      <w:ins w:id="26" w:author="Comparison" w:date="2019-10-24T22:48:00Z">
        <w:r>
          <w:t>instalments'</w:t>
        </w:r>
      </w:ins>
    </w:p>
    <w:p w14:paraId="0657209B" w14:textId="307B5E95" w:rsidR="00685677" w:rsidRDefault="00340F64">
      <w:r>
        <w:t xml:space="preserve">IPT05450    </w:t>
      </w:r>
      <w:del w:id="27" w:author="Comparison" w:date="2019-10-24T22:48:00Z">
        <w:r>
          <w:delText>Calculating the value of the premium: premiums</w:delText>
        </w:r>
      </w:del>
      <w:ins w:id="28" w:author="Comparison" w:date="2019-10-24T22:48:00Z">
        <w:r>
          <w:t>Premiums</w:t>
        </w:r>
      </w:ins>
      <w:r>
        <w:t xml:space="preserve"> are inclusive of tax</w:t>
      </w:r>
    </w:p>
    <w:p w14:paraId="578A83F8" w14:textId="07E84549" w:rsidR="00685677" w:rsidRDefault="00340F64">
      <w:r>
        <w:t>I</w:t>
      </w:r>
      <w:r>
        <w:t xml:space="preserve">PT05500    </w:t>
      </w:r>
      <w:del w:id="29" w:author="Comparison" w:date="2019-10-24T22:48:00Z">
        <w:r>
          <w:delText>Calculating the value of the premium: discounted</w:delText>
        </w:r>
      </w:del>
      <w:ins w:id="30" w:author="Comparison" w:date="2019-10-24T22:48:00Z">
        <w:r>
          <w:t>Discounted</w:t>
        </w:r>
      </w:ins>
      <w:r>
        <w:t xml:space="preserve"> premiums</w:t>
      </w:r>
    </w:p>
    <w:p w14:paraId="77F59AA1" w14:textId="215B8006" w:rsidR="00685677" w:rsidRDefault="00340F64">
      <w:r>
        <w:t xml:space="preserve">IPT05550    </w:t>
      </w:r>
      <w:del w:id="31" w:author="Comparison" w:date="2019-10-24T22:48:00Z">
        <w:r>
          <w:delText>Insurance premium tax: Calculating the value of th</w:delText>
        </w:r>
        <w:r>
          <w:delText xml:space="preserve">e premium: </w:delText>
        </w:r>
      </w:del>
      <w:r>
        <w:t xml:space="preserve">Intermediaries: </w:t>
      </w:r>
      <w:del w:id="32" w:author="Comparison" w:date="2019-10-24T22:48:00Z">
        <w:r>
          <w:delText>Contents</w:delText>
        </w:r>
      </w:del>
      <w:ins w:id="33" w:author="Comparison" w:date="2019-10-24T22:48:00Z">
        <w:r>
          <w:t>contents</w:t>
        </w:r>
      </w:ins>
    </w:p>
    <w:p w14:paraId="243A1504" w14:textId="4E4B37C7" w:rsidR="00685677" w:rsidRDefault="00340F64">
      <w:r>
        <w:t xml:space="preserve">IPT05600    </w:t>
      </w:r>
      <w:del w:id="34" w:author="Comparison" w:date="2019-10-24T22:48:00Z">
        <w:r>
          <w:delText>Calculating the value of the premium: premiums</w:delText>
        </w:r>
      </w:del>
      <w:ins w:id="35" w:author="Comparison" w:date="2019-10-24T22:48:00Z">
        <w:r>
          <w:t>Premiums</w:t>
        </w:r>
      </w:ins>
      <w:r>
        <w:t xml:space="preserve"> received other than in money</w:t>
      </w:r>
    </w:p>
    <w:p w14:paraId="6344FE1D" w14:textId="36A79FB7" w:rsidR="00685677" w:rsidRDefault="00340F64">
      <w:r>
        <w:t xml:space="preserve">IPT05650    </w:t>
      </w:r>
      <w:del w:id="36" w:author="Comparison" w:date="2019-10-24T22:48:00Z">
        <w:r>
          <w:delText>Calculating the value of the premium: contracts</w:delText>
        </w:r>
      </w:del>
      <w:ins w:id="37" w:author="Comparison" w:date="2019-10-24T22:48:00Z">
        <w:r>
          <w:t>Contracts</w:t>
        </w:r>
      </w:ins>
      <w:r>
        <w:t xml:space="preserve"> at less than open market value (OMV)</w:t>
      </w:r>
    </w:p>
    <w:p w14:paraId="68D57932" w14:textId="57A701D3" w:rsidR="00685677" w:rsidRDefault="00340F64">
      <w:r>
        <w:t xml:space="preserve">IPT05700    </w:t>
      </w:r>
      <w:del w:id="38" w:author="Comparison" w:date="2019-10-24T22:48:00Z">
        <w:r>
          <w:delText>Calculating the value o</w:delText>
        </w:r>
        <w:r>
          <w:delText>f the premium: retro</w:delText>
        </w:r>
      </w:del>
      <w:ins w:id="39" w:author="Comparison" w:date="2019-10-24T22:48:00Z">
        <w:r>
          <w:t>Retro</w:t>
        </w:r>
      </w:ins>
      <w:r>
        <w:t xml:space="preserve"> rated policies</w:t>
      </w:r>
    </w:p>
    <w:p w14:paraId="60976B1F" w14:textId="3CFDED65" w:rsidR="00685677" w:rsidRDefault="00340F64">
      <w:r>
        <w:t xml:space="preserve">IPT05750    </w:t>
      </w:r>
      <w:del w:id="40" w:author="Comparison" w:date="2019-10-24T22:48:00Z">
        <w:r>
          <w:delText>Calculating the value of the premium: employers' liability insurance</w:delText>
        </w:r>
      </w:del>
      <w:ins w:id="41" w:author="Comparison" w:date="2019-10-24T22:48:00Z">
        <w:r>
          <w:t>Employers' Liability Insurance</w:t>
        </w:r>
      </w:ins>
    </w:p>
    <w:p w14:paraId="2BF57D0C" w14:textId="487F25ED" w:rsidR="00685677" w:rsidRDefault="00340F64">
      <w:r>
        <w:lastRenderedPageBreak/>
        <w:t>IPT</w:t>
      </w:r>
      <w:r>
        <w:t xml:space="preserve">05800    </w:t>
      </w:r>
      <w:del w:id="42" w:author="Comparison" w:date="2019-10-24T22:48:00Z">
        <w:r>
          <w:delText>Calculating the value of the premium: types</w:delText>
        </w:r>
      </w:del>
      <w:ins w:id="43" w:author="Comparison" w:date="2019-10-24T22:48:00Z">
        <w:r>
          <w:t>Types</w:t>
        </w:r>
      </w:ins>
      <w:r>
        <w:t xml:space="preserve"> of contract covering exempt and taxable risks</w:t>
      </w:r>
      <w:del w:id="44" w:author="Comparison" w:date="2019-10-24T22:48:00Z">
        <w:r>
          <w:delText>: contents</w:delText>
        </w:r>
      </w:del>
    </w:p>
    <w:p w14:paraId="03CB07B6" w14:textId="0DA1AB47" w:rsidR="00685677" w:rsidRDefault="00340F64">
      <w:r>
        <w:t xml:space="preserve">IPT05900    </w:t>
      </w:r>
      <w:del w:id="45" w:author="Comparison" w:date="2019-10-24T22:48:00Z">
        <w:r>
          <w:delText>Calculating the</w:delText>
        </w:r>
        <w:r>
          <w:delText xml:space="preserve"> value of the premium: the</w:delText>
        </w:r>
      </w:del>
      <w:ins w:id="46" w:author="Comparison" w:date="2019-10-24T22:48:00Z">
        <w:r>
          <w:t>The</w:t>
        </w:r>
      </w:ins>
      <w:r>
        <w:t xml:space="preserve"> de minimis provision</w:t>
      </w:r>
      <w:del w:id="47" w:author="Comparison" w:date="2019-10-24T22:48:00Z">
        <w:r>
          <w:delText>: contents</w:delText>
        </w:r>
      </w:del>
    </w:p>
    <w:p w14:paraId="1EF37622" w14:textId="77777777" w:rsidR="00685677" w:rsidRDefault="00340F64">
      <w:r>
        <w:t xml:space="preserve"> Previous page</w:t>
      </w:r>
    </w:p>
    <w:p w14:paraId="7D07C5D9" w14:textId="77777777" w:rsidR="00685677" w:rsidRDefault="00340F64">
      <w:r>
        <w:t xml:space="preserve"> Next page</w:t>
      </w:r>
    </w:p>
    <w:sectPr w:rsidR="006856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523"/>
    <w:rsid w:val="0015074B"/>
    <w:rsid w:val="0029639D"/>
    <w:rsid w:val="00326F90"/>
    <w:rsid w:val="00340F64"/>
    <w:rsid w:val="00685677"/>
    <w:rsid w:val="00834338"/>
    <w:rsid w:val="009525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599F932-210D-4572-8FD5-BF850701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40F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4CD30F-DCDA-4DB9-B5A4-76913B01E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2019-10-24T21:48:00Z</dcterms:modified>
  <cp:category/>
</cp:coreProperties>
</file>