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FCA3" w14:textId="77777777" w:rsidR="00557B6C" w:rsidRDefault="002733ED">
      <w:pPr>
        <w:pStyle w:val="Title"/>
      </w:pPr>
      <w:bookmarkStart w:id="0" w:name="_GoBack"/>
      <w:bookmarkEnd w:id="0"/>
      <w:r>
        <w:t>HMRC - CFM95600 - Interest Restriction: Tax-Interest</w:t>
      </w:r>
    </w:p>
    <w:p w14:paraId="2DAAA7AC" w14:textId="77777777" w:rsidR="00557B6C" w:rsidRDefault="002733ED">
      <w:pPr>
        <w:rPr>
          <w:ins w:id="1" w:author="Comparison" w:date="2019-10-30T18:02:00Z"/>
        </w:rPr>
      </w:pPr>
      <w:ins w:id="2" w:author="Comparison" w:date="2019-10-30T18:02:00Z">
        <w:r>
          <w:t>CFM95605    Tax-interest: overview</w:t>
        </w:r>
      </w:ins>
    </w:p>
    <w:p w14:paraId="06EF3CA4" w14:textId="77777777" w:rsidR="00557B6C" w:rsidRDefault="002733ED">
      <w:pPr>
        <w:rPr>
          <w:ins w:id="3" w:author="Comparison" w:date="2019-10-30T18:02:00Z"/>
        </w:rPr>
      </w:pPr>
      <w:ins w:id="4" w:author="Comparison" w:date="2019-10-30T18:02:00Z">
        <w:r>
          <w:t>CFM95610    Tax-interest: tax-interest expense and income amounts</w:t>
        </w:r>
      </w:ins>
    </w:p>
    <w:p w14:paraId="22F61A2D" w14:textId="77777777" w:rsidR="00557B6C" w:rsidRDefault="002733ED">
      <w:pPr>
        <w:rPr>
          <w:ins w:id="5" w:author="Comparison" w:date="2019-10-30T18:02:00Z"/>
        </w:rPr>
      </w:pPr>
      <w:ins w:id="6" w:author="Comparison" w:date="2019-10-30T18:02:00Z">
        <w:r>
          <w:t>CFM95620    Tax-interest: disregarded periods</w:t>
        </w:r>
      </w:ins>
    </w:p>
    <w:p w14:paraId="5656E579" w14:textId="77777777" w:rsidR="00557B6C" w:rsidRDefault="002733ED">
      <w:pPr>
        <w:rPr>
          <w:ins w:id="7" w:author="Comparison" w:date="2019-10-30T18:02:00Z"/>
        </w:rPr>
      </w:pPr>
      <w:ins w:id="8" w:author="Comparison" w:date="2019-10-30T18:02:00Z">
        <w:r>
          <w:t xml:space="preserve">CFM95630    Tax-interest: relevant loan </w:t>
        </w:r>
        <w:r>
          <w:t>relationship amounts</w:t>
        </w:r>
      </w:ins>
    </w:p>
    <w:p w14:paraId="5EAE247A" w14:textId="77777777" w:rsidR="00557B6C" w:rsidRDefault="002733ED">
      <w:pPr>
        <w:rPr>
          <w:ins w:id="9" w:author="Comparison" w:date="2019-10-30T18:02:00Z"/>
        </w:rPr>
      </w:pPr>
      <w:ins w:id="10" w:author="Comparison" w:date="2019-10-30T18:02:00Z">
        <w:r>
          <w:t>CFM95640    Tax-interest: loan relationship fair value accounting</w:t>
        </w:r>
      </w:ins>
    </w:p>
    <w:p w14:paraId="59BA4E23" w14:textId="77777777" w:rsidR="00557B6C" w:rsidRDefault="002733ED">
      <w:pPr>
        <w:rPr>
          <w:ins w:id="11" w:author="Comparison" w:date="2019-10-30T18:02:00Z"/>
        </w:rPr>
      </w:pPr>
      <w:ins w:id="12" w:author="Comparison" w:date="2019-10-30T18:02:00Z">
        <w:r>
          <w:t>CFM95650    Tax-interest: relevant derivative contract amounts</w:t>
        </w:r>
      </w:ins>
    </w:p>
    <w:p w14:paraId="5B546B2E" w14:textId="77777777" w:rsidR="00557B6C" w:rsidRDefault="002733ED">
      <w:pPr>
        <w:rPr>
          <w:ins w:id="13" w:author="Comparison" w:date="2019-10-30T18:02:00Z"/>
        </w:rPr>
      </w:pPr>
      <w:ins w:id="14" w:author="Comparison" w:date="2019-10-30T18:02:00Z">
        <w:r>
          <w:t>CFM95660    Tax-interest: implicit financing costs</w:t>
        </w:r>
      </w:ins>
    </w:p>
    <w:p w14:paraId="50A0B514" w14:textId="77777777" w:rsidR="00557B6C" w:rsidRDefault="002733ED">
      <w:pPr>
        <w:rPr>
          <w:ins w:id="15" w:author="Comparison" w:date="2019-10-30T18:02:00Z"/>
        </w:rPr>
      </w:pPr>
      <w:ins w:id="16" w:author="Comparison" w:date="2019-10-30T18:02:00Z">
        <w:r>
          <w:t>CFM95670    Tax-interest: consideration received for pr</w:t>
        </w:r>
        <w:r>
          <w:t>ovision of a guarantee</w:t>
        </w:r>
      </w:ins>
    </w:p>
    <w:p w14:paraId="404F9349" w14:textId="77777777" w:rsidR="00557B6C" w:rsidRDefault="002733ED">
      <w:pPr>
        <w:rPr>
          <w:ins w:id="17" w:author="Comparison" w:date="2019-10-30T18:02:00Z"/>
        </w:rPr>
      </w:pPr>
      <w:ins w:id="18" w:author="Comparison" w:date="2019-10-30T18:02:00Z">
        <w:r>
          <w:t>CFM95680    Tax-interest: double taxation relief</w:t>
        </w:r>
      </w:ins>
    </w:p>
    <w:p w14:paraId="47D23B40" w14:textId="77777777" w:rsidR="00557B6C" w:rsidRDefault="002733ED">
      <w:pPr>
        <w:rPr>
          <w:ins w:id="19" w:author="Comparison" w:date="2019-10-30T18:02:00Z"/>
        </w:rPr>
      </w:pPr>
      <w:ins w:id="20" w:author="Comparison" w:date="2019-10-30T18:02:00Z">
        <w:r>
          <w:t>CFM95690    Tax-interest: co-operative and community benefit societies</w:t>
        </w:r>
      </w:ins>
    </w:p>
    <w:p w14:paraId="6737D705" w14:textId="77777777" w:rsidR="00557B6C" w:rsidRDefault="002733ED">
      <w:pPr>
        <w:rPr>
          <w:ins w:id="21" w:author="Comparison" w:date="2019-10-30T18:02:00Z"/>
        </w:rPr>
      </w:pPr>
      <w:ins w:id="22" w:author="Comparison" w:date="2019-10-30T18:02:00Z">
        <w:r>
          <w:t>CFM95695    Tax-interest: certain payments made to charaties</w:t>
        </w:r>
      </w:ins>
    </w:p>
    <w:p w14:paraId="6440D3AD" w14:textId="77777777" w:rsidR="00557B6C" w:rsidRDefault="002733ED">
      <w:pPr>
        <w:rPr>
          <w:ins w:id="23" w:author="Comparison" w:date="2019-10-30T18:02:00Z"/>
        </w:rPr>
      </w:pPr>
      <w:ins w:id="24" w:author="Comparison" w:date="2019-10-30T18:02:00Z">
        <w:r>
          <w:t>CFM95697    Tax-interest: Authorised Investment Fund</w:t>
        </w:r>
        <w:r>
          <w:t>s and Investment Trust Companies</w:t>
        </w:r>
      </w:ins>
    </w:p>
    <w:p w14:paraId="26056D2A" w14:textId="77777777" w:rsidR="00557B6C" w:rsidRDefault="002733ED">
      <w:pPr>
        <w:rPr>
          <w:ins w:id="25" w:author="Comparison" w:date="2019-10-30T18:02:00Z"/>
        </w:rPr>
      </w:pPr>
      <w:ins w:id="26" w:author="Comparison" w:date="2019-10-30T18:02:00Z">
        <w:r>
          <w:t>CFM95698    Tax-interest: securitisation companies</w:t>
        </w:r>
      </w:ins>
    </w:p>
    <w:p w14:paraId="3939AB84" w14:textId="77777777" w:rsidR="00557B6C" w:rsidRDefault="002733ED">
      <w:r>
        <w:t xml:space="preserve"> Previous page</w:t>
      </w:r>
    </w:p>
    <w:p w14:paraId="7475B6D3" w14:textId="77777777" w:rsidR="00557B6C" w:rsidRDefault="002733ED">
      <w:r>
        <w:t xml:space="preserve"> Next page</w:t>
      </w:r>
    </w:p>
    <w:sectPr w:rsidR="00557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3ED"/>
    <w:rsid w:val="0029639D"/>
    <w:rsid w:val="00326F90"/>
    <w:rsid w:val="00557B6C"/>
    <w:rsid w:val="006C3EAF"/>
    <w:rsid w:val="00857391"/>
    <w:rsid w:val="00AA1D8D"/>
    <w:rsid w:val="00B47730"/>
    <w:rsid w:val="00BA21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5C2B51-CB41-413F-BF16-046A34AE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733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86FC77-4261-4E05-9F27-BB384DC5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2019-10-30T18:02:00Z</dcterms:modified>
  <cp:category/>
</cp:coreProperties>
</file>