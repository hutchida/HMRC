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D2C2D" w14:textId="77777777" w:rsidR="0098405B" w:rsidRDefault="00A2487C">
      <w:pPr>
        <w:pStyle w:val="Title"/>
      </w:pPr>
      <w:bookmarkStart w:id="0" w:name="_GoBack"/>
      <w:bookmarkEnd w:id="0"/>
      <w:r>
        <w:t>HMRC - VAT-MANUALS - VAT Manuals</w:t>
      </w:r>
    </w:p>
    <w:p w14:paraId="67749037" w14:textId="77777777" w:rsidR="0098405B" w:rsidRDefault="00A2487C">
      <w:r>
        <w:t>Home</w:t>
      </w:r>
    </w:p>
    <w:p w14:paraId="7DCD6DF6" w14:textId="77777777" w:rsidR="0098405B" w:rsidRDefault="00A2487C">
      <w:pPr>
        <w:rPr>
          <w:ins w:id="1" w:author="Comparison" w:date="2019-10-30T18:28:00Z"/>
        </w:rPr>
      </w:pPr>
      <w:ins w:id="2" w:author="Comparison" w:date="2019-10-30T18:28:00Z">
        <w:r>
          <w:t>Money</w:t>
        </w:r>
      </w:ins>
    </w:p>
    <w:p w14:paraId="4D006A5B" w14:textId="77777777" w:rsidR="0098405B" w:rsidRDefault="00A2487C">
      <w:pPr>
        <w:rPr>
          <w:ins w:id="3" w:author="Comparison" w:date="2019-10-30T18:28:00Z"/>
        </w:rPr>
      </w:pPr>
      <w:ins w:id="4" w:author="Comparison" w:date="2019-10-30T18:28:00Z">
        <w:r>
          <w:t>Dealing with HMRC</w:t>
        </w:r>
      </w:ins>
    </w:p>
    <w:p w14:paraId="23FD05CB" w14:textId="77777777" w:rsidR="0098405B" w:rsidRDefault="00A2487C">
      <w:pPr>
        <w:rPr>
          <w:ins w:id="5" w:author="Comparison" w:date="2019-10-30T18:28:00Z"/>
        </w:rPr>
      </w:pPr>
      <w:ins w:id="6" w:author="Comparison" w:date="2019-10-30T18:28:00Z">
        <w:r>
          <w:t>Tax agent and adviser guidance</w:t>
        </w:r>
      </w:ins>
    </w:p>
    <w:p w14:paraId="3E04F123" w14:textId="77777777" w:rsidR="0098405B" w:rsidRDefault="00A2487C">
      <w:pPr>
        <w:rPr>
          <w:moveFrom w:id="7" w:author="Comparison" w:date="2019-10-30T18:28:00Z"/>
        </w:rPr>
      </w:pPr>
      <w:moveFromRangeStart w:id="8" w:author="Comparison" w:date="2019-10-30T18:28:00Z" w:name="move23352544"/>
      <w:moveFrom w:id="9" w:author="Comparison" w:date="2019-10-30T18:28:00Z">
        <w:r>
          <w:t>VAT</w:t>
        </w:r>
      </w:moveFrom>
    </w:p>
    <w:moveFromRangeEnd w:id="8"/>
    <w:p w14:paraId="3CD40354" w14:textId="77777777" w:rsidR="0098405B" w:rsidRDefault="00A2487C">
      <w:r>
        <w:t xml:space="preserve"> Collection</w:t>
      </w:r>
    </w:p>
    <w:p w14:paraId="2C908B67" w14:textId="77777777" w:rsidR="0098405B" w:rsidRDefault="00A2487C">
      <w:r>
        <w:t xml:space="preserve"> Find internal VAT guidance used by HMRC staff.</w:t>
      </w:r>
    </w:p>
    <w:p w14:paraId="4040B8BF" w14:textId="77777777" w:rsidR="0098405B" w:rsidRDefault="00A2487C">
      <w:r>
        <w:t xml:space="preserve">These manuals contain guidance prepared for HMRC staff and are published in accordance with the </w:t>
      </w:r>
      <w:r>
        <w:t>Freedom of Information Act 2000 and HMRC Publication scheme.</w:t>
      </w:r>
    </w:p>
    <w:p w14:paraId="0DFC586C" w14:textId="77777777" w:rsidR="0098405B" w:rsidRDefault="00A2487C">
      <w:r>
        <w:t>You should not assume that the guidance is comprehensive or that it will provide a definitive answer in every case. HMRC will use their own reasoning, based on their training and experience, when</w:t>
      </w:r>
      <w:r>
        <w:t xml:space="preserve"> applying the guidance to the facts of particular cases.</w:t>
      </w:r>
    </w:p>
    <w:p w14:paraId="24D8E354" w14:textId="77777777" w:rsidR="0098405B" w:rsidRDefault="00A2487C">
      <w:r>
        <w:t>The guidance in these manuals is based on the law as it stood when they were published. HMRC will publish amended or supplementary guidance if there’s a change in the law or in the department’s inter</w:t>
      </w:r>
      <w:r>
        <w:t>pretation of it. HMRC may give earlier notice of such changes through a Revenue and Customs Brief or press release.</w:t>
      </w:r>
    </w:p>
    <w:p w14:paraId="2F95DAEB" w14:textId="77777777" w:rsidR="0098405B" w:rsidRDefault="00A2487C">
      <w:r>
        <w:t>Subject to these qualifications you can assume the guidance normally applies, but where HMRC considers that there is, or may have been, avoi</w:t>
      </w:r>
      <w:r>
        <w:t>dance of tax the guidance will not necessarily apply.</w:t>
      </w:r>
    </w:p>
    <w:p w14:paraId="22FC3533" w14:textId="77777777" w:rsidR="0098405B" w:rsidRDefault="00A2487C">
      <w:r>
        <w:t>Find out when you can rely on information or advice provided by HMRC.</w:t>
      </w:r>
    </w:p>
    <w:p w14:paraId="4091B879" w14:textId="77777777" w:rsidR="0098405B" w:rsidRDefault="00A2487C">
      <w:r>
        <w:t>A to Z of VAT manuals</w:t>
      </w:r>
    </w:p>
    <w:p w14:paraId="315ED6B8" w14:textId="77777777" w:rsidR="0098405B" w:rsidRDefault="00A2487C">
      <w:r>
        <w:t>A</w:t>
      </w:r>
    </w:p>
    <w:p w14:paraId="1E6025BD" w14:textId="77777777" w:rsidR="0098405B" w:rsidRDefault="00A2487C">
      <w:r>
        <w:t>Accounting</w:t>
      </w:r>
    </w:p>
    <w:p w14:paraId="699495C8" w14:textId="77777777" w:rsidR="0098405B" w:rsidRDefault="00A2487C">
      <w:r>
        <w:t>Agricultural flat rate scheme</w:t>
      </w:r>
    </w:p>
    <w:p w14:paraId="0442F67F" w14:textId="77777777" w:rsidR="0098405B" w:rsidRDefault="00A2487C">
      <w:r>
        <w:t>Annual accounting scheme</w:t>
      </w:r>
    </w:p>
    <w:p w14:paraId="17F71BA3" w14:textId="77777777" w:rsidR="0098405B" w:rsidRDefault="00A2487C">
      <w:r>
        <w:t>Assessments and error correction</w:t>
      </w:r>
    </w:p>
    <w:p w14:paraId="7DEC0A36" w14:textId="77777777" w:rsidR="0098405B" w:rsidRDefault="00A2487C">
      <w:r>
        <w:t>B</w:t>
      </w:r>
    </w:p>
    <w:p w14:paraId="6350BD30" w14:textId="77777777" w:rsidR="0098405B" w:rsidRDefault="00A2487C">
      <w:r>
        <w:lastRenderedPageBreak/>
        <w:t>Bad deb</w:t>
      </w:r>
      <w:r>
        <w:t>t relief</w:t>
      </w:r>
    </w:p>
    <w:p w14:paraId="2B76D925" w14:textId="77777777" w:rsidR="0098405B" w:rsidRDefault="00A2487C">
      <w:r>
        <w:t>Betting and gaming</w:t>
      </w:r>
    </w:p>
    <w:p w14:paraId="097519D7" w14:textId="77777777" w:rsidR="0098405B" w:rsidRDefault="00A2487C">
      <w:r>
        <w:t>Books</w:t>
      </w:r>
    </w:p>
    <w:p w14:paraId="6C6D05D3" w14:textId="77777777" w:rsidR="0098405B" w:rsidRDefault="00A2487C">
      <w:r>
        <w:t>Burial and cremation</w:t>
      </w:r>
    </w:p>
    <w:p w14:paraId="2D855CC0" w14:textId="77777777" w:rsidR="0098405B" w:rsidRDefault="00A2487C">
      <w:r>
        <w:t>Business and non-business</w:t>
      </w:r>
    </w:p>
    <w:p w14:paraId="7043F735" w14:textId="77777777" w:rsidR="0098405B" w:rsidRDefault="00A2487C">
      <w:r>
        <w:t>Business income manual</w:t>
      </w:r>
    </w:p>
    <w:p w14:paraId="7A6F94B3" w14:textId="77777777" w:rsidR="0098405B" w:rsidRDefault="00A2487C">
      <w:r>
        <w:t>C</w:t>
      </w:r>
    </w:p>
    <w:p w14:paraId="25A89F53" w14:textId="77777777" w:rsidR="0098405B" w:rsidRDefault="00A2487C">
      <w:r>
        <w:t>Cash accounting scheme</w:t>
      </w:r>
    </w:p>
    <w:p w14:paraId="50F4F636" w14:textId="77777777" w:rsidR="0098405B" w:rsidRDefault="00A2487C">
      <w:r>
        <w:t>Charities</w:t>
      </w:r>
    </w:p>
    <w:p w14:paraId="60966542" w14:textId="77777777" w:rsidR="0098405B" w:rsidRDefault="00A2487C">
      <w:r>
        <w:t>Civil evasion penalty</w:t>
      </w:r>
    </w:p>
    <w:p w14:paraId="04B7878C" w14:textId="77777777" w:rsidR="0098405B" w:rsidRDefault="00A2487C">
      <w:r>
        <w:t>Civil penalties</w:t>
      </w:r>
    </w:p>
    <w:p w14:paraId="0FD7AEEC" w14:textId="77777777" w:rsidR="0098405B" w:rsidRDefault="00A2487C">
      <w:r>
        <w:t>Clothing</w:t>
      </w:r>
    </w:p>
    <w:p w14:paraId="605E5BE4" w14:textId="77777777" w:rsidR="0098405B" w:rsidRDefault="00A2487C">
      <w:r>
        <w:t>Construction</w:t>
      </w:r>
    </w:p>
    <w:p w14:paraId="1EF81099" w14:textId="77777777" w:rsidR="0098405B" w:rsidRDefault="00A2487C">
      <w:r>
        <w:t>Cost sharing exemption</w:t>
      </w:r>
    </w:p>
    <w:p w14:paraId="2DA17E19" w14:textId="77777777" w:rsidR="0098405B" w:rsidRDefault="00A2487C">
      <w:r>
        <w:t>Cultural services</w:t>
      </w:r>
    </w:p>
    <w:p w14:paraId="276F479F" w14:textId="77777777" w:rsidR="0098405B" w:rsidRDefault="00A2487C">
      <w:r>
        <w:t>D</w:t>
      </w:r>
    </w:p>
    <w:p w14:paraId="731B5DA0" w14:textId="77777777" w:rsidR="0098405B" w:rsidRDefault="00A2487C">
      <w:r>
        <w:t xml:space="preserve">Default </w:t>
      </w:r>
      <w:r>
        <w:t>interest manual</w:t>
      </w:r>
    </w:p>
    <w:p w14:paraId="7BE3AC2C" w14:textId="77777777" w:rsidR="0098405B" w:rsidRDefault="00A2487C">
      <w:r>
        <w:t>Default surcharge officer’s guide</w:t>
      </w:r>
    </w:p>
    <w:p w14:paraId="6851074C" w14:textId="77777777" w:rsidR="0098405B" w:rsidRDefault="00A2487C">
      <w:r>
        <w:t>Deregistration</w:t>
      </w:r>
    </w:p>
    <w:p w14:paraId="0791DD6F" w14:textId="77777777" w:rsidR="0098405B" w:rsidRDefault="00A2487C">
      <w:r>
        <w:t>E</w:t>
      </w:r>
    </w:p>
    <w:p w14:paraId="01E8913E" w14:textId="77777777" w:rsidR="0098405B" w:rsidRDefault="00A2487C">
      <w:r>
        <w:t>Education</w:t>
      </w:r>
    </w:p>
    <w:p w14:paraId="5218A78D" w14:textId="77777777" w:rsidR="0098405B" w:rsidRDefault="00A2487C">
      <w:r>
        <w:t>Energy-saving materials and grant-funded heating supplies</w:t>
      </w:r>
    </w:p>
    <w:p w14:paraId="16E0B6A0" w14:textId="77777777" w:rsidR="0098405B" w:rsidRDefault="00A2487C">
      <w:r>
        <w:t>Excise civil evasion penalties guidance</w:t>
      </w:r>
    </w:p>
    <w:p w14:paraId="45CADFE8" w14:textId="77777777" w:rsidR="0098405B" w:rsidRDefault="00A2487C">
      <w:r>
        <w:t>Export of goods from the UK</w:t>
      </w:r>
    </w:p>
    <w:p w14:paraId="12FCA193" w14:textId="77777777" w:rsidR="0098405B" w:rsidRDefault="00A2487C">
      <w:r>
        <w:t>F</w:t>
      </w:r>
    </w:p>
    <w:p w14:paraId="00CF3329" w14:textId="77777777" w:rsidR="0098405B" w:rsidRDefault="00A2487C">
      <w:r>
        <w:t>Finance</w:t>
      </w:r>
    </w:p>
    <w:p w14:paraId="27EA6C8F" w14:textId="77777777" w:rsidR="0098405B" w:rsidRDefault="00A2487C">
      <w:r>
        <w:t>Flat rate scheme</w:t>
      </w:r>
    </w:p>
    <w:p w14:paraId="67537A6C" w14:textId="77777777" w:rsidR="0098405B" w:rsidRDefault="00A2487C">
      <w:r>
        <w:t>Food</w:t>
      </w:r>
    </w:p>
    <w:p w14:paraId="088C69BA" w14:textId="77777777" w:rsidR="0098405B" w:rsidRDefault="00A2487C">
      <w:r>
        <w:t>Fraud</w:t>
      </w:r>
    </w:p>
    <w:p w14:paraId="0DC0B055" w14:textId="77777777" w:rsidR="0098405B" w:rsidRDefault="00A2487C">
      <w:r>
        <w:t>Fuel and power</w:t>
      </w:r>
    </w:p>
    <w:p w14:paraId="3439635A" w14:textId="77777777" w:rsidR="0098405B" w:rsidRDefault="00A2487C">
      <w:r>
        <w:t>G</w:t>
      </w:r>
    </w:p>
    <w:p w14:paraId="18A54F8F" w14:textId="77777777" w:rsidR="0098405B" w:rsidRDefault="00A2487C">
      <w:r>
        <w:t>Gold</w:t>
      </w:r>
    </w:p>
    <w:p w14:paraId="18E9EEF4" w14:textId="77777777" w:rsidR="0098405B" w:rsidRDefault="00A2487C">
      <w:r>
        <w:t>Government and public bodies</w:t>
      </w:r>
    </w:p>
    <w:p w14:paraId="6180BD7D" w14:textId="77777777" w:rsidR="0098405B" w:rsidRDefault="00A2487C">
      <w:r>
        <w:t>Groups</w:t>
      </w:r>
    </w:p>
    <w:p w14:paraId="22F23CC1" w14:textId="77777777" w:rsidR="0098405B" w:rsidRDefault="00A2487C">
      <w:r>
        <w:t>H</w:t>
      </w:r>
    </w:p>
    <w:p w14:paraId="42117182" w14:textId="77777777" w:rsidR="0098405B" w:rsidRDefault="00A2487C">
      <w:r>
        <w:t>Health</w:t>
      </w:r>
    </w:p>
    <w:p w14:paraId="323C6750" w14:textId="77777777" w:rsidR="0098405B" w:rsidRDefault="00A2487C">
      <w:r>
        <w:t>I</w:t>
      </w:r>
    </w:p>
    <w:p w14:paraId="52542ECB" w14:textId="77777777" w:rsidR="0098405B" w:rsidRDefault="00A2487C">
      <w:r>
        <w:t>Input tax</w:t>
      </w:r>
    </w:p>
    <w:p w14:paraId="02940D92" w14:textId="77777777" w:rsidR="0098405B" w:rsidRDefault="00A2487C">
      <w:r>
        <w:t>Insurance</w:t>
      </w:r>
    </w:p>
    <w:p w14:paraId="04D95C21" w14:textId="77777777" w:rsidR="0098405B" w:rsidRDefault="00A2487C">
      <w:r>
        <w:t>Isle of Man</w:t>
      </w:r>
    </w:p>
    <w:p w14:paraId="21B01969" w14:textId="77777777" w:rsidR="0098405B" w:rsidRDefault="00A2487C">
      <w:r>
        <w:t>J</w:t>
      </w:r>
    </w:p>
    <w:p w14:paraId="7BCB9D2F" w14:textId="77777777" w:rsidR="0098405B" w:rsidRDefault="00A2487C">
      <w:r>
        <w:t>Joint and several liability</w:t>
      </w:r>
    </w:p>
    <w:p w14:paraId="4D5A130A" w14:textId="77777777" w:rsidR="0098405B" w:rsidRDefault="00A2487C">
      <w:r>
        <w:t>K</w:t>
      </w:r>
    </w:p>
    <w:p w14:paraId="13994BB7" w14:textId="77777777" w:rsidR="0098405B" w:rsidRDefault="00A2487C">
      <w:r>
        <w:t>No manuals.</w:t>
      </w:r>
    </w:p>
    <w:p w14:paraId="7AFA603A" w14:textId="77777777" w:rsidR="0098405B" w:rsidRDefault="00A2487C">
      <w:r>
        <w:t>L</w:t>
      </w:r>
    </w:p>
    <w:p w14:paraId="724A8C79" w14:textId="77777777" w:rsidR="0098405B" w:rsidRDefault="00A2487C">
      <w:r>
        <w:t>Land and property</w:t>
      </w:r>
    </w:p>
    <w:p w14:paraId="30FC0474" w14:textId="77777777" w:rsidR="0098405B" w:rsidRDefault="00A2487C">
      <w:r>
        <w:t>M</w:t>
      </w:r>
    </w:p>
    <w:p w14:paraId="4F43B1C7" w14:textId="77777777" w:rsidR="0098405B" w:rsidRDefault="00A2487C">
      <w:r>
        <w:t>Margin schemes</w:t>
      </w:r>
    </w:p>
    <w:p w14:paraId="7307FEC0" w14:textId="77777777" w:rsidR="0098405B" w:rsidRDefault="00A2487C">
      <w:r>
        <w:t>N</w:t>
      </w:r>
    </w:p>
    <w:p w14:paraId="14C4F554" w14:textId="77777777" w:rsidR="0098405B" w:rsidRDefault="00A2487C">
      <w:r>
        <w:t>New means of transport</w:t>
      </w:r>
    </w:p>
    <w:p w14:paraId="63044871" w14:textId="77777777" w:rsidR="0098405B" w:rsidRDefault="00A2487C">
      <w:r>
        <w:t>O</w:t>
      </w:r>
    </w:p>
    <w:p w14:paraId="365C0858" w14:textId="77777777" w:rsidR="0098405B" w:rsidRDefault="00A2487C">
      <w:r>
        <w:t>No manuals.</w:t>
      </w:r>
    </w:p>
    <w:p w14:paraId="03B8E406" w14:textId="77777777" w:rsidR="0098405B" w:rsidRDefault="00A2487C">
      <w:r>
        <w:t>P</w:t>
      </w:r>
    </w:p>
    <w:p w14:paraId="67107BAA" w14:textId="77777777" w:rsidR="0098405B" w:rsidRDefault="00A2487C">
      <w:r>
        <w:t>Partial exemption guidance</w:t>
      </w:r>
    </w:p>
    <w:p w14:paraId="7E651F84" w14:textId="77777777" w:rsidR="0098405B" w:rsidRDefault="00A2487C">
      <w:r>
        <w:t xml:space="preserve">Payments on </w:t>
      </w:r>
      <w:r>
        <w:t>account scheme</w:t>
      </w:r>
    </w:p>
    <w:p w14:paraId="08770756" w14:textId="77777777" w:rsidR="0098405B" w:rsidRDefault="00A2487C">
      <w:r>
        <w:t>Personal exports: retail exports</w:t>
      </w:r>
    </w:p>
    <w:p w14:paraId="596135CC" w14:textId="77777777" w:rsidR="0098405B" w:rsidRDefault="00A2487C">
      <w:r>
        <w:t>Personal exports: tax free sales of new motor vehicles for use before export</w:t>
      </w:r>
    </w:p>
    <w:p w14:paraId="0159BEDC" w14:textId="77777777" w:rsidR="0098405B" w:rsidRDefault="00A2487C">
      <w:r>
        <w:t>Place of supply: goods</w:t>
      </w:r>
    </w:p>
    <w:p w14:paraId="6AFBB90A" w14:textId="77777777" w:rsidR="0098405B" w:rsidRDefault="00A2487C">
      <w:r>
        <w:t>Place of supply: services</w:t>
      </w:r>
    </w:p>
    <w:p w14:paraId="55F69A89" w14:textId="77777777" w:rsidR="0098405B" w:rsidRDefault="00A2487C">
      <w:r>
        <w:t>Place of supply: transport</w:t>
      </w:r>
    </w:p>
    <w:p w14:paraId="70936058" w14:textId="77777777" w:rsidR="0098405B" w:rsidRDefault="00A2487C">
      <w:r>
        <w:t>Postal services</w:t>
      </w:r>
    </w:p>
    <w:p w14:paraId="60E4035B" w14:textId="77777777" w:rsidR="0098405B" w:rsidRDefault="00A2487C">
      <w:r>
        <w:t>Protective equipment</w:t>
      </w:r>
    </w:p>
    <w:p w14:paraId="2661AFC6" w14:textId="77777777" w:rsidR="0098405B" w:rsidRDefault="00A2487C">
      <w:r>
        <w:t>Q</w:t>
      </w:r>
    </w:p>
    <w:p w14:paraId="0CA1001F" w14:textId="77777777" w:rsidR="0098405B" w:rsidRDefault="00A2487C">
      <w:r>
        <w:t>No manuals.</w:t>
      </w:r>
    </w:p>
    <w:p w14:paraId="178E59CA" w14:textId="77777777" w:rsidR="0098405B" w:rsidRDefault="00A2487C">
      <w:r>
        <w:t>R</w:t>
      </w:r>
    </w:p>
    <w:p w14:paraId="4B175A85" w14:textId="77777777" w:rsidR="0098405B" w:rsidRDefault="00A2487C">
      <w:r>
        <w:t>Re</w:t>
      </w:r>
      <w:r>
        <w:t>funds</w:t>
      </w:r>
    </w:p>
    <w:p w14:paraId="59F88CBD" w14:textId="77777777" w:rsidR="0098405B" w:rsidRDefault="00A2487C">
      <w:r>
        <w:t>Refunds to overseas business persons</w:t>
      </w:r>
    </w:p>
    <w:p w14:paraId="2F3C0222" w14:textId="77777777" w:rsidR="0098405B" w:rsidRDefault="00A2487C">
      <w:r>
        <w:t>Registration</w:t>
      </w:r>
    </w:p>
    <w:p w14:paraId="2C2A932B" w14:textId="77777777" w:rsidR="0098405B" w:rsidRDefault="00A2487C">
      <w:r>
        <w:t>Relief for disabled people</w:t>
      </w:r>
    </w:p>
    <w:p w14:paraId="785C90AA" w14:textId="77777777" w:rsidR="0098405B" w:rsidRDefault="00A2487C">
      <w:r>
        <w:t>Repayment Supplement</w:t>
      </w:r>
    </w:p>
    <w:p w14:paraId="1226C4DE" w14:textId="77777777" w:rsidR="0098405B" w:rsidRDefault="00A2487C">
      <w:r>
        <w:t>Retail schemes</w:t>
      </w:r>
    </w:p>
    <w:p w14:paraId="745B3CE8" w14:textId="77777777" w:rsidR="0098405B" w:rsidRDefault="00A2487C">
      <w:r>
        <w:t>Reverse charge</w:t>
      </w:r>
    </w:p>
    <w:p w14:paraId="6B3C7C53" w14:textId="77777777" w:rsidR="0098405B" w:rsidRDefault="00A2487C">
      <w:r>
        <w:t>S</w:t>
      </w:r>
    </w:p>
    <w:p w14:paraId="0A7A79A9" w14:textId="77777777" w:rsidR="0098405B" w:rsidRDefault="00A2487C">
      <w:r>
        <w:t>Sailaway boat scheme</w:t>
      </w:r>
    </w:p>
    <w:p w14:paraId="179A0577" w14:textId="77777777" w:rsidR="0098405B" w:rsidRDefault="00A2487C">
      <w:r>
        <w:t>Single market</w:t>
      </w:r>
    </w:p>
    <w:p w14:paraId="0AD05B22" w14:textId="77777777" w:rsidR="0098405B" w:rsidRDefault="00A2487C">
      <w:r>
        <w:t>Sport</w:t>
      </w:r>
    </w:p>
    <w:p w14:paraId="7644E3F7" w14:textId="77777777" w:rsidR="0098405B" w:rsidRDefault="00A2487C">
      <w:r>
        <w:t>Single entity and disaggregation</w:t>
      </w:r>
    </w:p>
    <w:p w14:paraId="4BEA78E9" w14:textId="77777777" w:rsidR="0098405B" w:rsidRDefault="00A2487C">
      <w:r>
        <w:t xml:space="preserve">Small and medium enterprises </w:t>
      </w:r>
      <w:r>
        <w:t>assurance</w:t>
      </w:r>
    </w:p>
    <w:p w14:paraId="7D2D57FC" w14:textId="77777777" w:rsidR="0098405B" w:rsidRDefault="00A2487C">
      <w:r>
        <w:t>Statutory interest manual</w:t>
      </w:r>
    </w:p>
    <w:p w14:paraId="4F955A7A" w14:textId="77777777" w:rsidR="0098405B" w:rsidRDefault="00A2487C">
      <w:r>
        <w:t>Supplies in warehouse and fiscal warehousing</w:t>
      </w:r>
    </w:p>
    <w:p w14:paraId="2FBCE4F2" w14:textId="77777777" w:rsidR="0098405B" w:rsidRDefault="00A2487C">
      <w:r>
        <w:t>Supply and consideration</w:t>
      </w:r>
    </w:p>
    <w:p w14:paraId="7CA7DD98" w14:textId="77777777" w:rsidR="0098405B" w:rsidRDefault="00A2487C">
      <w:r>
        <w:t>T</w:t>
      </w:r>
    </w:p>
    <w:p w14:paraId="4EED0D93" w14:textId="77777777" w:rsidR="0098405B" w:rsidRDefault="00A2487C">
      <w:r>
        <w:t>Taxable person</w:t>
      </w:r>
    </w:p>
    <w:p w14:paraId="772E95E4" w14:textId="77777777" w:rsidR="0098405B" w:rsidRDefault="00A2487C">
      <w:r>
        <w:t>Time of supply</w:t>
      </w:r>
    </w:p>
    <w:p w14:paraId="513955B2" w14:textId="77777777" w:rsidR="0098405B" w:rsidRDefault="00A2487C">
      <w:r>
        <w:t>Traders’ records</w:t>
      </w:r>
    </w:p>
    <w:p w14:paraId="1F996FE6" w14:textId="77777777" w:rsidR="0098405B" w:rsidRDefault="00A2487C">
      <w:r>
        <w:t>Trade unions and professional bodies</w:t>
      </w:r>
    </w:p>
    <w:p w14:paraId="5C66830D" w14:textId="77777777" w:rsidR="0098405B" w:rsidRDefault="00A2487C">
      <w:r>
        <w:t>Transfer of a going concern</w:t>
      </w:r>
    </w:p>
    <w:p w14:paraId="63BE61E9" w14:textId="77777777" w:rsidR="0098405B" w:rsidRDefault="00A2487C">
      <w:r>
        <w:t>Transport</w:t>
      </w:r>
    </w:p>
    <w:p w14:paraId="19BF1FD5" w14:textId="77777777" w:rsidR="0098405B" w:rsidRDefault="00A2487C">
      <w:r>
        <w:t>U</w:t>
      </w:r>
    </w:p>
    <w:p w14:paraId="5434EF57" w14:textId="77777777" w:rsidR="0098405B" w:rsidRDefault="00A2487C">
      <w:r>
        <w:t>No manuals.</w:t>
      </w:r>
    </w:p>
    <w:p w14:paraId="0DCEC8F5" w14:textId="77777777" w:rsidR="0098405B" w:rsidRDefault="00A2487C">
      <w:r>
        <w:t>V</w:t>
      </w:r>
    </w:p>
    <w:p w14:paraId="51000524" w14:textId="77777777" w:rsidR="0098405B" w:rsidRDefault="00A2487C">
      <w:r>
        <w:t>Valuation</w:t>
      </w:r>
    </w:p>
    <w:p w14:paraId="08D22161" w14:textId="77777777" w:rsidR="0098405B" w:rsidRDefault="00A2487C">
      <w:r>
        <w:t>W</w:t>
      </w:r>
    </w:p>
    <w:p w14:paraId="00573DEA" w14:textId="77777777" w:rsidR="0098405B" w:rsidRDefault="00A2487C">
      <w:r>
        <w:t>Water and sewerage services</w:t>
      </w:r>
    </w:p>
    <w:p w14:paraId="2DEEEBE9" w14:textId="77777777" w:rsidR="0098405B" w:rsidRDefault="00A2487C">
      <w:r>
        <w:t>Welfare</w:t>
      </w:r>
    </w:p>
    <w:p w14:paraId="41DD2270" w14:textId="77777777" w:rsidR="0098405B" w:rsidRDefault="00A2487C">
      <w:r>
        <w:t>Women’s sanitary products</w:t>
      </w:r>
    </w:p>
    <w:p w14:paraId="5B7EEDEA" w14:textId="77777777" w:rsidR="0098405B" w:rsidRDefault="00A2487C">
      <w:r>
        <w:t>X</w:t>
      </w:r>
    </w:p>
    <w:p w14:paraId="2F7A11EF" w14:textId="77777777" w:rsidR="0098405B" w:rsidRDefault="00A2487C">
      <w:r>
        <w:t>No manuals.</w:t>
      </w:r>
    </w:p>
    <w:p w14:paraId="790ED530" w14:textId="77777777" w:rsidR="0098405B" w:rsidRDefault="00A2487C">
      <w:r>
        <w:t>Y</w:t>
      </w:r>
    </w:p>
    <w:p w14:paraId="49158AB2" w14:textId="77777777" w:rsidR="0098405B" w:rsidRDefault="00A2487C">
      <w:r>
        <w:t>Youth clubs</w:t>
      </w:r>
    </w:p>
    <w:p w14:paraId="5A76BD08" w14:textId="77777777" w:rsidR="0098405B" w:rsidRDefault="00A2487C">
      <w:r>
        <w:t>Z</w:t>
      </w:r>
    </w:p>
    <w:p w14:paraId="183ECB1A" w14:textId="77777777" w:rsidR="0098405B" w:rsidRDefault="00A2487C">
      <w:pPr>
        <w:rPr>
          <w:ins w:id="10" w:author="Comparison" w:date="2019-10-30T18:28:00Z"/>
        </w:rPr>
      </w:pPr>
      <w:r>
        <w:t>No manuals.</w:t>
      </w:r>
    </w:p>
    <w:p w14:paraId="3C026D34" w14:textId="77777777" w:rsidR="0098405B" w:rsidRDefault="00A2487C">
      <w:pPr>
        <w:rPr>
          <w:ins w:id="11" w:author="Comparison" w:date="2019-10-30T18:28:00Z"/>
        </w:rPr>
      </w:pPr>
      <w:ins w:id="12" w:author="Comparison" w:date="2019-10-30T18:28:00Z">
        <w:r>
          <w:t>Related content</w:t>
        </w:r>
      </w:ins>
    </w:p>
    <w:p w14:paraId="442425AE" w14:textId="77777777" w:rsidR="0098405B" w:rsidRDefault="00A2487C">
      <w:pPr>
        <w:rPr>
          <w:ins w:id="13" w:author="Comparison" w:date="2019-10-30T18:28:00Z"/>
        </w:rPr>
      </w:pPr>
      <w:ins w:id="14" w:author="Comparison" w:date="2019-10-30T18:28:00Z">
        <w:r>
          <w:t>Tax agent and adviser guidance</w:t>
        </w:r>
      </w:ins>
    </w:p>
    <w:p w14:paraId="39C64A1F" w14:textId="77777777" w:rsidR="0098405B" w:rsidRDefault="00A2487C">
      <w:pPr>
        <w:rPr>
          <w:ins w:id="15" w:author="Comparison" w:date="2019-10-30T18:28:00Z"/>
        </w:rPr>
      </w:pPr>
      <w:ins w:id="16" w:author="Comparison" w:date="2019-10-30T18:28:00Z">
        <w:r>
          <w:t>HMRC manuals</w:t>
        </w:r>
      </w:ins>
    </w:p>
    <w:p w14:paraId="07164CCD" w14:textId="77777777" w:rsidR="0098405B" w:rsidRDefault="00A2487C">
      <w:pPr>
        <w:rPr>
          <w:ins w:id="17" w:author="Comparison" w:date="2019-10-30T18:28:00Z"/>
        </w:rPr>
      </w:pPr>
      <w:ins w:id="18" w:author="Comparison" w:date="2019-10-30T18:28:00Z">
        <w:r>
          <w:t>Import and export: HMRC manuals</w:t>
        </w:r>
      </w:ins>
    </w:p>
    <w:p w14:paraId="7D8CF729" w14:textId="77777777" w:rsidR="0098405B" w:rsidRDefault="00A2487C">
      <w:pPr>
        <w:rPr>
          <w:ins w:id="19" w:author="Comparison" w:date="2019-10-30T18:28:00Z"/>
        </w:rPr>
      </w:pPr>
      <w:ins w:id="20" w:author="Comparison" w:date="2019-10-30T18:28:00Z">
        <w:r>
          <w:t>Tax credits: HMRC manuals</w:t>
        </w:r>
      </w:ins>
    </w:p>
    <w:p w14:paraId="23F2E3EC" w14:textId="77777777" w:rsidR="0098405B" w:rsidRDefault="00A2487C">
      <w:pPr>
        <w:rPr>
          <w:moveTo w:id="21" w:author="Comparison" w:date="2019-10-30T18:28:00Z"/>
        </w:rPr>
      </w:pPr>
      <w:moveToRangeStart w:id="22" w:author="Comparison" w:date="2019-10-30T18:28:00Z" w:name="move23352544"/>
      <w:moveTo w:id="23" w:author="Comparison" w:date="2019-10-30T18:28:00Z">
        <w:r>
          <w:t>VAT</w:t>
        </w:r>
      </w:moveTo>
    </w:p>
    <w:moveToRangeEnd w:id="22"/>
    <w:p w14:paraId="381E8A4F" w14:textId="77777777" w:rsidR="0098405B" w:rsidRDefault="00A2487C">
      <w:pPr>
        <w:rPr>
          <w:ins w:id="24" w:author="Comparison" w:date="2019-10-30T18:28:00Z"/>
        </w:rPr>
      </w:pPr>
      <w:ins w:id="25" w:author="Comparison" w:date="2019-10-30T18:28:00Z">
        <w:r>
          <w:t xml:space="preserve">Tax on </w:t>
        </w:r>
        <w:r>
          <w:t>shopping and services</w:t>
        </w:r>
      </w:ins>
    </w:p>
    <w:p w14:paraId="06ACCDAC" w14:textId="77777777" w:rsidR="0098405B" w:rsidRDefault="00A2487C">
      <w:pPr>
        <w:rPr>
          <w:ins w:id="26" w:author="Comparison" w:date="2019-10-30T18:28:00Z"/>
        </w:rPr>
      </w:pPr>
      <w:ins w:id="27" w:author="Comparison" w:date="2019-10-30T18:28:00Z">
        <w:r>
          <w:t>VAT for charities</w:t>
        </w:r>
      </w:ins>
    </w:p>
    <w:p w14:paraId="2E5AF236" w14:textId="77777777" w:rsidR="0098405B" w:rsidRDefault="00A2487C">
      <w:ins w:id="28" w:author="Comparison" w:date="2019-10-30T18:28:00Z">
        <w:r>
          <w:t>VAT registration</w:t>
        </w:r>
      </w:ins>
    </w:p>
    <w:sectPr w:rsidR="00984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47A"/>
    <w:rsid w:val="007D0198"/>
    <w:rsid w:val="0098405B"/>
    <w:rsid w:val="00A2487C"/>
    <w:rsid w:val="00AA1D8D"/>
    <w:rsid w:val="00B47730"/>
    <w:rsid w:val="00B867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CD5E55-3989-4D20-9309-FEC97480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4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7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24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53A76-F1CC-430D-9A27-D43A5DC1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2019-10-30T18:28:00Z</dcterms:modified>
  <cp:category/>
</cp:coreProperties>
</file>