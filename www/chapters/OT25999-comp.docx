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F70B" w14:textId="77777777" w:rsidR="001B2889" w:rsidRDefault="00C52326">
      <w:pPr>
        <w:pStyle w:val="Title"/>
      </w:pPr>
      <w:bookmarkStart w:id="0" w:name="_GoBack"/>
      <w:bookmarkEnd w:id="0"/>
      <w:r>
        <w:t>HMRC - OT25999 - Capital Allowances: Contents</w:t>
      </w:r>
    </w:p>
    <w:p w14:paraId="27E42781" w14:textId="13422369" w:rsidR="001B2889" w:rsidRDefault="00C52326">
      <w:r>
        <w:t xml:space="preserve">OT26000    </w:t>
      </w:r>
      <w:del w:id="1" w:author="Comparison" w:date="2019-10-30T17:54:00Z">
        <w:r>
          <w:delText>Capital allowances: research</w:delText>
        </w:r>
      </w:del>
      <w:ins w:id="2" w:author="Comparison" w:date="2019-10-30T17:54:00Z">
        <w:r>
          <w:t>Research</w:t>
        </w:r>
      </w:ins>
      <w:r>
        <w:t xml:space="preserve"> and </w:t>
      </w:r>
      <w:del w:id="3" w:author="Comparison" w:date="2019-10-30T17:54:00Z">
        <w:r>
          <w:delText>development allowances</w:delText>
        </w:r>
      </w:del>
      <w:ins w:id="4" w:author="Comparison" w:date="2019-10-30T17:54:00Z">
        <w:r>
          <w:t>Development</w:t>
        </w:r>
      </w:ins>
      <w:r>
        <w:t>: contents</w:t>
      </w:r>
    </w:p>
    <w:p w14:paraId="76CC56C7" w14:textId="6B552558" w:rsidR="001B2889" w:rsidRDefault="00C52326">
      <w:r>
        <w:t xml:space="preserve">OT26080    </w:t>
      </w:r>
      <w:del w:id="5" w:author="Comparison" w:date="2019-10-30T17:54:00Z">
        <w:r>
          <w:delText xml:space="preserve">Capital Allowances: </w:delText>
        </w:r>
      </w:del>
      <w:r>
        <w:t>Exploration Expenditure Supplement: contents</w:t>
      </w:r>
    </w:p>
    <w:p w14:paraId="182A051C" w14:textId="3C8695A2" w:rsidR="001B2889" w:rsidRDefault="00C52326">
      <w:r>
        <w:t xml:space="preserve">OT26105    </w:t>
      </w:r>
      <w:del w:id="6" w:author="Comparison" w:date="2019-10-30T17:54:00Z">
        <w:r>
          <w:delText xml:space="preserve">Capital allowances: ring fence </w:delText>
        </w:r>
        <w:r>
          <w:delText>expenditure supplement</w:delText>
        </w:r>
      </w:del>
      <w:ins w:id="7" w:author="Comparison" w:date="2019-10-30T17:54:00Z">
        <w:r>
          <w:t>Ring Fence Expenditure Supplement</w:t>
        </w:r>
      </w:ins>
      <w:r>
        <w:t>: contents</w:t>
      </w:r>
    </w:p>
    <w:p w14:paraId="1F12BD8B" w14:textId="12273AA7" w:rsidR="001B2889" w:rsidRDefault="00C52326">
      <w:r>
        <w:t xml:space="preserve">OT26105    </w:t>
      </w:r>
      <w:del w:id="8" w:author="Comparison" w:date="2019-10-30T17:54:00Z">
        <w:r>
          <w:delText>Capital allowances: ring fence expenditure supplement</w:delText>
        </w:r>
      </w:del>
      <w:ins w:id="9" w:author="Comparison" w:date="2019-10-30T17:54:00Z">
        <w:r>
          <w:t xml:space="preserve">Ring Fence Expenditure </w:t>
        </w:r>
        <w:r>
          <w:t>Supplement</w:t>
        </w:r>
      </w:ins>
      <w:r>
        <w:t>: contents</w:t>
      </w:r>
    </w:p>
    <w:p w14:paraId="2CFE4414" w14:textId="0C5AEC21" w:rsidR="001B2889" w:rsidRDefault="00C52326">
      <w:r>
        <w:t xml:space="preserve">OT26200    </w:t>
      </w:r>
      <w:del w:id="10" w:author="Comparison" w:date="2019-10-30T17:54:00Z">
        <w:r>
          <w:delText>Capital allowances - extended ring fence expenditure supplement</w:delText>
        </w:r>
      </w:del>
      <w:ins w:id="11" w:author="Comparison" w:date="2019-10-30T17:54:00Z">
        <w:r>
          <w:t>Extended Ring Fence Expenditure Supplement</w:t>
        </w:r>
      </w:ins>
      <w:r>
        <w:t xml:space="preserve"> for </w:t>
      </w:r>
      <w:del w:id="12" w:author="Comparison" w:date="2019-10-30T17:54:00Z">
        <w:r>
          <w:delText xml:space="preserve">onshore activities </w:delText>
        </w:r>
      </w:del>
      <w:ins w:id="13" w:author="Comparison" w:date="2019-10-30T17:54:00Z">
        <w:r>
          <w:t>Onshore Activities</w:t>
        </w:r>
      </w:ins>
      <w:r>
        <w:t>: contents</w:t>
      </w:r>
    </w:p>
    <w:p w14:paraId="31869127" w14:textId="17215900" w:rsidR="001B2889" w:rsidRDefault="00C52326">
      <w:r>
        <w:t xml:space="preserve">OT26300    </w:t>
      </w:r>
      <w:del w:id="14" w:author="Comparison" w:date="2019-10-30T17:54:00Z">
        <w:r>
          <w:delText>Capital allowances - mineral</w:delText>
        </w:r>
        <w:r>
          <w:delText xml:space="preserve"> extraction allowance</w:delText>
        </w:r>
      </w:del>
      <w:ins w:id="15" w:author="Comparison" w:date="2019-10-30T17:54:00Z">
        <w:r>
          <w:t>Mineral Extraction Allowance</w:t>
        </w:r>
      </w:ins>
      <w:r>
        <w:t>: contents</w:t>
      </w:r>
    </w:p>
    <w:p w14:paraId="127B4F80" w14:textId="01B330AB" w:rsidR="001B2889" w:rsidRDefault="00C52326">
      <w:r>
        <w:t xml:space="preserve">OT26400    </w:t>
      </w:r>
      <w:del w:id="16" w:author="Comparison" w:date="2019-10-30T17:54:00Z">
        <w:r>
          <w:delText xml:space="preserve">Capital Allowances: </w:delText>
        </w:r>
      </w:del>
      <w:r>
        <w:t xml:space="preserve">Industrial </w:t>
      </w:r>
      <w:del w:id="17" w:author="Comparison" w:date="2019-10-30T17:54:00Z">
        <w:r>
          <w:delText>Buildings</w:delText>
        </w:r>
      </w:del>
      <w:ins w:id="18" w:author="Comparison" w:date="2019-10-30T17:54:00Z">
        <w:r>
          <w:t>Building</w:t>
        </w:r>
      </w:ins>
      <w:r>
        <w:t xml:space="preserve"> or Structures: contents</w:t>
      </w:r>
    </w:p>
    <w:p w14:paraId="1FA59C2C" w14:textId="525EB403" w:rsidR="001B2889" w:rsidRDefault="00C52326">
      <w:r>
        <w:t xml:space="preserve">OT26500    </w:t>
      </w:r>
      <w:del w:id="19" w:author="Comparison" w:date="2019-10-30T17:54:00Z">
        <w:r>
          <w:delText xml:space="preserve">Capital Allowances - </w:delText>
        </w:r>
      </w:del>
      <w:r>
        <w:t>Plant and Machinery: contents</w:t>
      </w:r>
    </w:p>
    <w:p w14:paraId="2F650014" w14:textId="162CB129" w:rsidR="001B2889" w:rsidRDefault="00C52326">
      <w:r>
        <w:t>OT</w:t>
      </w:r>
      <w:r>
        <w:t xml:space="preserve">26600    </w:t>
      </w:r>
      <w:del w:id="20" w:author="Comparison" w:date="2019-10-30T17:54:00Z">
        <w:r>
          <w:delText xml:space="preserve">Capital Allowances - </w:delText>
        </w:r>
      </w:del>
      <w:r>
        <w:t>Long Life Assets: contents</w:t>
      </w:r>
    </w:p>
    <w:p w14:paraId="50C0CCAA" w14:textId="3362E3B6" w:rsidR="001B2889" w:rsidRDefault="00C52326">
      <w:r>
        <w:t xml:space="preserve">OT26680    </w:t>
      </w:r>
      <w:del w:id="21" w:author="Comparison" w:date="2019-10-30T17:54:00Z">
        <w:r>
          <w:delText>Capital Allowanc</w:delText>
        </w:r>
        <w:r>
          <w:delText xml:space="preserve">es: </w:delText>
        </w:r>
      </w:del>
      <w:r>
        <w:t>Production Sharing Contracts</w:t>
      </w:r>
      <w:del w:id="22" w:author="Comparison" w:date="2019-10-30T17:54:00Z">
        <w:r>
          <w:delText>:</w:delText>
        </w:r>
      </w:del>
      <w:ins w:id="23" w:author="Comparison" w:date="2019-10-30T17:54:00Z">
        <w:r>
          <w:t xml:space="preserve"> (PSC):</w:t>
        </w:r>
      </w:ins>
      <w:r>
        <w:t xml:space="preserve"> contents</w:t>
      </w:r>
    </w:p>
    <w:p w14:paraId="0F7887F4" w14:textId="77777777" w:rsidR="001B2889" w:rsidRDefault="00C52326">
      <w:r>
        <w:t xml:space="preserve"> Previous page</w:t>
      </w:r>
    </w:p>
    <w:p w14:paraId="1E04483A" w14:textId="77777777" w:rsidR="001B2889" w:rsidRDefault="00C52326">
      <w:r>
        <w:t xml:space="preserve"> Next page</w:t>
      </w:r>
    </w:p>
    <w:sectPr w:rsidR="001B2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889"/>
    <w:rsid w:val="001D1983"/>
    <w:rsid w:val="0029639D"/>
    <w:rsid w:val="00326F90"/>
    <w:rsid w:val="003E5CF1"/>
    <w:rsid w:val="00AA1D8D"/>
    <w:rsid w:val="00B47730"/>
    <w:rsid w:val="00C52326"/>
    <w:rsid w:val="00C828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145FFF-1BB4-457B-828E-C4777EFC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523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51CB0-A563-4A2D-A037-6AE0A67C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2019-10-30T17:54:00Z</dcterms:modified>
  <cp:category/>
</cp:coreProperties>
</file>