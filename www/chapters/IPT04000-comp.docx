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C3B" w14:textId="77777777" w:rsidR="004C7BD0" w:rsidRDefault="00B10DC3">
      <w:pPr>
        <w:pStyle w:val="Title"/>
      </w:pPr>
      <w:bookmarkStart w:id="0" w:name="_GoBack"/>
      <w:bookmarkEnd w:id="0"/>
      <w:r>
        <w:t>HMRC - IPT04000 - Liability Of Insurance Contracts: Contents</w:t>
      </w:r>
    </w:p>
    <w:p w14:paraId="6EB02E66" w14:textId="7B7CFE42" w:rsidR="004C7BD0" w:rsidRDefault="00B10DC3">
      <w:r>
        <w:t xml:space="preserve">IPT04100    </w:t>
      </w:r>
      <w:del w:id="1" w:author="Comparison" w:date="2019-10-24T23:15:00Z">
        <w:r>
          <w:delText xml:space="preserve">Liability of insurance contracts: </w:delText>
        </w:r>
      </w:del>
      <w:r>
        <w:t>Purpose and outline of this section</w:t>
      </w:r>
    </w:p>
    <w:p w14:paraId="77F0FD61" w14:textId="136DC07F" w:rsidR="004C7BD0" w:rsidRDefault="00B10DC3">
      <w:r>
        <w:t xml:space="preserve">IPT04200    </w:t>
      </w:r>
      <w:del w:id="2" w:author="Comparison" w:date="2019-10-24T23:15:00Z">
        <w:r>
          <w:delText xml:space="preserve">Liability of insurance contracts: </w:delText>
        </w:r>
      </w:del>
      <w:r>
        <w:t>Reinsurance</w:t>
      </w:r>
      <w:del w:id="3" w:author="Comparison" w:date="2019-10-24T23:15:00Z">
        <w:r>
          <w:delText>: Contents</w:delText>
        </w:r>
      </w:del>
    </w:p>
    <w:p w14:paraId="73357C07" w14:textId="367B03A0" w:rsidR="004C7BD0" w:rsidRDefault="00B10DC3">
      <w:r>
        <w:t xml:space="preserve">IPT04250    </w:t>
      </w:r>
      <w:del w:id="4" w:author="Comparison" w:date="2019-10-24T23:15:00Z">
        <w:r>
          <w:delText xml:space="preserve">Liability of insurance </w:delText>
        </w:r>
        <w:r>
          <w:delText xml:space="preserve">contracts: </w:delText>
        </w:r>
      </w:del>
      <w:r>
        <w:t>Long-term business</w:t>
      </w:r>
      <w:del w:id="5" w:author="Comparison" w:date="2019-10-24T23:15:00Z">
        <w:r>
          <w:delText>: Contents</w:delText>
        </w:r>
      </w:del>
    </w:p>
    <w:p w14:paraId="65E41A3E" w14:textId="43CD961C" w:rsidR="004C7BD0" w:rsidRDefault="00B10DC3">
      <w:r>
        <w:t xml:space="preserve">IPT04300    </w:t>
      </w:r>
      <w:del w:id="6" w:author="Comparison" w:date="2019-10-24T23:15:00Z">
        <w:r>
          <w:delText xml:space="preserve">Liability of insurance contracts: </w:delText>
        </w:r>
      </w:del>
      <w:r>
        <w:t>Risks outside the UK</w:t>
      </w:r>
      <w:del w:id="7" w:author="Comparison" w:date="2019-10-24T23:15:00Z">
        <w:r>
          <w:delText>: Contents</w:delText>
        </w:r>
      </w:del>
    </w:p>
    <w:p w14:paraId="7ACFA68B" w14:textId="410486B7" w:rsidR="004C7BD0" w:rsidRDefault="00B10DC3">
      <w:r>
        <w:t xml:space="preserve">IPT04350    </w:t>
      </w:r>
      <w:del w:id="8" w:author="Comparison" w:date="2019-10-24T23:15:00Z">
        <w:r>
          <w:delText xml:space="preserve">Liability of insurance contracts: </w:delText>
        </w:r>
      </w:del>
      <w:r>
        <w:t>Commercial ships</w:t>
      </w:r>
    </w:p>
    <w:p w14:paraId="0B352387" w14:textId="65B0EC73" w:rsidR="004C7BD0" w:rsidRDefault="00B10DC3">
      <w:r>
        <w:t xml:space="preserve">IPT04400    </w:t>
      </w:r>
      <w:del w:id="9" w:author="Comparison" w:date="2019-10-24T23:15:00Z">
        <w:r>
          <w:delText xml:space="preserve">Liability of insurance contracts: </w:delText>
        </w:r>
      </w:del>
      <w:r>
        <w:t>Lifeboats</w:t>
      </w:r>
    </w:p>
    <w:p w14:paraId="10A09D6E" w14:textId="4F6BED0A" w:rsidR="004C7BD0" w:rsidRDefault="00B10DC3">
      <w:r>
        <w:t xml:space="preserve">IPT04450    </w:t>
      </w:r>
      <w:del w:id="10" w:author="Comparison" w:date="2019-10-24T23:15:00Z">
        <w:r>
          <w:delText>Liabilit</w:delText>
        </w:r>
        <w:r>
          <w:delText xml:space="preserve">y of insurance contracts: </w:delText>
        </w:r>
      </w:del>
      <w:r>
        <w:t>Commercial aircraft</w:t>
      </w:r>
    </w:p>
    <w:p w14:paraId="7CC43EF4" w14:textId="7A717CBC" w:rsidR="004C7BD0" w:rsidRDefault="00B10DC3">
      <w:r>
        <w:t xml:space="preserve">IPT04455    </w:t>
      </w:r>
      <w:del w:id="11" w:author="Comparison" w:date="2019-10-24T23:15:00Z">
        <w:r>
          <w:delText xml:space="preserve">Liability of insurance contracts: </w:delText>
        </w:r>
      </w:del>
      <w:r>
        <w:t>Spacecraft</w:t>
      </w:r>
    </w:p>
    <w:p w14:paraId="0FB0071C" w14:textId="6ECB2BE9" w:rsidR="004C7BD0" w:rsidRDefault="00B10DC3">
      <w:r>
        <w:t xml:space="preserve">IPT04500    </w:t>
      </w:r>
      <w:del w:id="12" w:author="Comparison" w:date="2019-10-24T23:15:00Z">
        <w:r>
          <w:delText xml:space="preserve">Liability of insurance contracts: </w:delText>
        </w:r>
      </w:del>
      <w:r>
        <w:t>Foreign or international railway rolling stock</w:t>
      </w:r>
    </w:p>
    <w:p w14:paraId="6F0D895F" w14:textId="03606DFA" w:rsidR="004C7BD0" w:rsidRDefault="00B10DC3">
      <w:r>
        <w:t xml:space="preserve">IPT04550    </w:t>
      </w:r>
      <w:del w:id="13" w:author="Comparison" w:date="2019-10-24T23:15:00Z">
        <w:r>
          <w:delText xml:space="preserve">Liability of insurance contracts: </w:delText>
        </w:r>
      </w:del>
      <w:r>
        <w:t>The Channel Tunnel</w:t>
      </w:r>
    </w:p>
    <w:p w14:paraId="755BF74C" w14:textId="19FDFDCD" w:rsidR="004C7BD0" w:rsidRDefault="00B10DC3">
      <w:r>
        <w:t xml:space="preserve">IPT04600    </w:t>
      </w:r>
      <w:del w:id="14" w:author="Comparison" w:date="2019-10-24T23:15:00Z">
        <w:r>
          <w:delText xml:space="preserve">Liability of insurance contracts: </w:delText>
        </w:r>
      </w:del>
      <w:r>
        <w:t>Goods in foreign or international transit</w:t>
      </w:r>
      <w:del w:id="15" w:author="Comparison" w:date="2019-10-24T23:15:00Z">
        <w:r>
          <w:delText>: Contents</w:delText>
        </w:r>
      </w:del>
    </w:p>
    <w:p w14:paraId="642B0D20" w14:textId="1ACE82CC" w:rsidR="004C7BD0" w:rsidRDefault="00B10DC3">
      <w:r>
        <w:t xml:space="preserve">IPT04700    </w:t>
      </w:r>
      <w:del w:id="16" w:author="Comparison" w:date="2019-10-24T23:15:00Z">
        <w:r>
          <w:delText xml:space="preserve">Liability of insurance contracts: </w:delText>
        </w:r>
      </w:del>
      <w:r>
        <w:t>Export finance</w:t>
      </w:r>
      <w:del w:id="17" w:author="Comparison" w:date="2019-10-24T23:15:00Z">
        <w:r>
          <w:delText>: Contents</w:delText>
        </w:r>
      </w:del>
    </w:p>
    <w:p w14:paraId="62A381D4" w14:textId="683CD7E2" w:rsidR="004C7BD0" w:rsidRDefault="00B10DC3">
      <w:r>
        <w:t xml:space="preserve">IPT04800    </w:t>
      </w:r>
      <w:del w:id="18" w:author="Comparison" w:date="2019-10-24T23:15:00Z">
        <w:r>
          <w:delText xml:space="preserve">Liability of insurance contracts: </w:delText>
        </w:r>
      </w:del>
      <w:r>
        <w:t>Motabili</w:t>
      </w:r>
      <w:r>
        <w:t>ty contract-hire schemes</w:t>
      </w:r>
      <w:del w:id="19" w:author="Comparison" w:date="2019-10-24T23:15:00Z">
        <w:r>
          <w:delText>: Co</w:delText>
        </w:r>
        <w:r>
          <w:delText>ntents</w:delText>
        </w:r>
      </w:del>
    </w:p>
    <w:p w14:paraId="35B88FDD" w14:textId="19990DC6" w:rsidR="004C7BD0" w:rsidRDefault="00B10DC3">
      <w:r>
        <w:t xml:space="preserve">IPT04900    </w:t>
      </w:r>
      <w:del w:id="20" w:author="Comparison" w:date="2019-10-24T23:15:00Z">
        <w:r>
          <w:delText xml:space="preserve">Liability of insurance contracts: </w:delText>
        </w:r>
      </w:del>
      <w:r>
        <w:t>Higher rate of IPT</w:t>
      </w:r>
      <w:del w:id="21" w:author="Comparison" w:date="2019-10-24T23:15:00Z">
        <w:r>
          <w:delText>: Contents</w:delText>
        </w:r>
      </w:del>
    </w:p>
    <w:p w14:paraId="0473CFB4" w14:textId="77777777" w:rsidR="004C7BD0" w:rsidRDefault="00B10DC3">
      <w:r>
        <w:t xml:space="preserve"> Previous page</w:t>
      </w:r>
    </w:p>
    <w:p w14:paraId="69F3EBA1" w14:textId="77777777" w:rsidR="004C7BD0" w:rsidRDefault="00B10DC3">
      <w:r>
        <w:t xml:space="preserve"> Next page</w:t>
      </w:r>
    </w:p>
    <w:sectPr w:rsidR="004C7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76F"/>
    <w:rsid w:val="0015074B"/>
    <w:rsid w:val="0029639D"/>
    <w:rsid w:val="00326F90"/>
    <w:rsid w:val="004C7BD0"/>
    <w:rsid w:val="00AA1D8D"/>
    <w:rsid w:val="00AA54B2"/>
    <w:rsid w:val="00B10DC3"/>
    <w:rsid w:val="00B47730"/>
    <w:rsid w:val="00CB0664"/>
    <w:rsid w:val="00FB3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1A788E-1CAE-4708-AD23-72CB9A9C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10DC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CED8DE-363D-4D3D-90BC-CD4CAC94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2019-10-24T22:15:00Z</dcterms:modified>
  <cp:category/>
</cp:coreProperties>
</file>