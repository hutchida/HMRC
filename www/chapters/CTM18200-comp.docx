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2433" w14:textId="77777777" w:rsidR="009552E6" w:rsidRDefault="00603333">
      <w:pPr>
        <w:pStyle w:val="Title"/>
      </w:pPr>
      <w:bookmarkStart w:id="0" w:name="_GoBack"/>
      <w:bookmarkEnd w:id="0"/>
      <w:r>
        <w:t>HMRC - CTM18200 - Set-Off Of ACT: Accounting Periods Ending On Or Before 5 April 1999</w:t>
      </w:r>
    </w:p>
    <w:p w14:paraId="5726925E" w14:textId="77777777" w:rsidR="009552E6" w:rsidRDefault="00603333">
      <w:r>
        <w:t>ICTA88/S239/PARA2</w:t>
      </w:r>
    </w:p>
    <w:p w14:paraId="7DC9F1D1" w14:textId="77777777" w:rsidR="009552E6" w:rsidRDefault="00603333">
      <w:r>
        <w:t>The ACT available for set-off against a company’s liability for an accounting period is the total of any ACT:</w:t>
      </w:r>
    </w:p>
    <w:p w14:paraId="474EDEAE" w14:textId="77777777" w:rsidR="009552E6" w:rsidRDefault="00603333">
      <w:r>
        <w:t xml:space="preserve">paid in respect of any </w:t>
      </w:r>
      <w:r>
        <w:t>distribution made in the accounting period,</w:t>
      </w:r>
    </w:p>
    <w:p w14:paraId="37C18783" w14:textId="77777777" w:rsidR="009552E6" w:rsidRDefault="00603333">
      <w:r>
        <w:t>any surplus carried forward from the previous accounting period under Section 239 (4),</w:t>
      </w:r>
    </w:p>
    <w:p w14:paraId="16787F50" w14:textId="77777777" w:rsidR="009552E6" w:rsidRDefault="00603333">
      <w:r>
        <w:t>any amount surrendered to the company under ICTA88/S240 (1), and</w:t>
      </w:r>
    </w:p>
    <w:p w14:paraId="27B8E7EC" w14:textId="77777777" w:rsidR="009552E6" w:rsidRDefault="00603333">
      <w:r>
        <w:t>any amount carried back under Section 239 (3) from an accoun</w:t>
      </w:r>
      <w:r>
        <w:t>ting period beginning before 6 April 1999.</w:t>
      </w:r>
    </w:p>
    <w:p w14:paraId="7BA603A0" w14:textId="77777777" w:rsidR="009552E6" w:rsidRDefault="00603333">
      <w:r>
        <w:t>The amount of the set-off is limited to an amount equal to the ACT that would have beenpayable in respect of a distribution made at the end of the period of an amount which, together with the ACT thereon, is equal</w:t>
      </w:r>
      <w:r>
        <w:t xml:space="preserve"> to the company’s CT profit for the accounting period.</w:t>
      </w:r>
    </w:p>
    <w:p w14:paraId="2AE6087D" w14:textId="4D42AFDA" w:rsidR="009552E6" w:rsidRDefault="00603333">
      <w:r>
        <w:t xml:space="preserve">Guidance on the regime for accounting periods ending before 6 April 1999 can be found at </w:t>
      </w:r>
      <w:del w:id="1" w:author="Comparison" w:date="2019-10-24T23:06:00Z">
        <w:r>
          <w:delText>CTM20000 onwards.</w:delText>
        </w:r>
      </w:del>
      <w:ins w:id="2" w:author="Comparison" w:date="2019-10-24T23:06:00Z">
        <w:r>
          <w:t>[## ICTA88/S239/PARA2</w:t>
        </w:r>
      </w:ins>
    </w:p>
    <w:p w14:paraId="55E06486" w14:textId="77777777" w:rsidR="009552E6" w:rsidRDefault="00603333">
      <w:pPr>
        <w:rPr>
          <w:ins w:id="3" w:author="Comparison" w:date="2019-10-24T23:06:00Z"/>
        </w:rPr>
      </w:pPr>
      <w:ins w:id="4" w:author="Comparison" w:date="2019-10-24T23:06:00Z">
        <w:r>
          <w:t>The ACT available for set-off against a company’s liability for an accounting period is th</w:t>
        </w:r>
        <w:r>
          <w:t>e total of any ACT:</w:t>
        </w:r>
      </w:ins>
    </w:p>
    <w:p w14:paraId="1C7D3C9A" w14:textId="77777777" w:rsidR="009552E6" w:rsidRDefault="00603333">
      <w:pPr>
        <w:rPr>
          <w:ins w:id="5" w:author="Comparison" w:date="2019-10-24T23:06:00Z"/>
        </w:rPr>
      </w:pPr>
      <w:ins w:id="6" w:author="Comparison" w:date="2019-10-24T23:06:00Z">
        <w:r>
          <w:t>paid in respect of any distribution made in the accounting period,</w:t>
        </w:r>
      </w:ins>
    </w:p>
    <w:p w14:paraId="0B8AA435" w14:textId="77777777" w:rsidR="009552E6" w:rsidRDefault="00603333">
      <w:pPr>
        <w:rPr>
          <w:ins w:id="7" w:author="Comparison" w:date="2019-10-24T23:06:00Z"/>
        </w:rPr>
      </w:pPr>
      <w:ins w:id="8" w:author="Comparison" w:date="2019-10-24T23:06:00Z">
        <w:r>
          <w:t>any surplus carried forward from the previous accounting period under Section 239 (4),</w:t>
        </w:r>
      </w:ins>
    </w:p>
    <w:p w14:paraId="60CA4AEF" w14:textId="77777777" w:rsidR="009552E6" w:rsidRDefault="00603333">
      <w:pPr>
        <w:rPr>
          <w:ins w:id="9" w:author="Comparison" w:date="2019-10-24T23:06:00Z"/>
        </w:rPr>
      </w:pPr>
      <w:ins w:id="10" w:author="Comparison" w:date="2019-10-24T23:06:00Z">
        <w:r>
          <w:t>any amount surrendered to the company under ICTA88/S240 (1), and</w:t>
        </w:r>
      </w:ins>
    </w:p>
    <w:p w14:paraId="4BA9B02E" w14:textId="77777777" w:rsidR="009552E6" w:rsidRDefault="00603333">
      <w:pPr>
        <w:rPr>
          <w:ins w:id="11" w:author="Comparison" w:date="2019-10-24T23:06:00Z"/>
        </w:rPr>
      </w:pPr>
      <w:ins w:id="12" w:author="Comparison" w:date="2019-10-24T23:06:00Z">
        <w:r>
          <w:t>any amount carrie</w:t>
        </w:r>
        <w:r>
          <w:t>d back under Section 239 (3) from an accounting period beginning before 6 April 1999.</w:t>
        </w:r>
      </w:ins>
    </w:p>
    <w:p w14:paraId="47D8AA21" w14:textId="77777777" w:rsidR="009552E6" w:rsidRDefault="00603333">
      <w:pPr>
        <w:rPr>
          <w:ins w:id="13" w:author="Comparison" w:date="2019-10-24T23:06:00Z"/>
        </w:rPr>
      </w:pPr>
      <w:ins w:id="14" w:author="Comparison" w:date="2019-10-24T23:06:00Z">
        <w:r>
          <w:t>The amount of the set-off is limited to an amount equal to the ACT that would have beenpayable in respect of a distribution made at the end of the period of an amount whi</w:t>
        </w:r>
        <w:r>
          <w:t>ch, together with the ACT thereon, is equal to the company’s CT profit for the accounting period.</w:t>
        </w:r>
      </w:ins>
    </w:p>
    <w:p w14:paraId="5E039086" w14:textId="77777777" w:rsidR="009552E6" w:rsidRDefault="00603333">
      <w:pPr>
        <w:rPr>
          <w:ins w:id="15" w:author="Comparison" w:date="2019-10-24T23:06:00Z"/>
        </w:rPr>
      </w:pPr>
      <w:ins w:id="16" w:author="Comparison" w:date="2019-10-24T23:06:00Z">
        <w:r>
          <w:lastRenderedPageBreak/>
          <w:t>Guidance on the regime for accounting periods ending before 6 April 1999 can be found at](https://www.gov.uk/hmrc-internal-manuals/company-taxation-manual/ctm</w:t>
        </w:r>
        <w:r>
          <w:t>20000) onwards.</w:t>
        </w:r>
      </w:ins>
    </w:p>
    <w:p w14:paraId="49CC4B08" w14:textId="77777777" w:rsidR="009552E6" w:rsidRDefault="00603333">
      <w:r>
        <w:t xml:space="preserve"> Next page</w:t>
      </w:r>
    </w:p>
    <w:sectPr w:rsidR="009552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3E1"/>
    <w:rsid w:val="0015074B"/>
    <w:rsid w:val="002529A1"/>
    <w:rsid w:val="0029639D"/>
    <w:rsid w:val="00326F90"/>
    <w:rsid w:val="00603333"/>
    <w:rsid w:val="009552E6"/>
    <w:rsid w:val="00AA1D8D"/>
    <w:rsid w:val="00B47730"/>
    <w:rsid w:val="00CB0664"/>
    <w:rsid w:val="00F21E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5DC42F7-81B4-46A1-BFCF-A2CEAB81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033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3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06D673-2D32-4AD3-A311-6B200603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2019-10-24T22:06:00Z</dcterms:modified>
  <cp:category/>
</cp:coreProperties>
</file>