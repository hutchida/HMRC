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702C" w14:textId="77777777" w:rsidR="00A46B8F" w:rsidRDefault="00496BE8">
      <w:pPr>
        <w:pStyle w:val="Title"/>
      </w:pPr>
      <w:bookmarkStart w:id="0" w:name="_GoBack"/>
      <w:bookmarkEnd w:id="0"/>
      <w:r>
        <w:t>HMRC - OT05220</w:t>
      </w:r>
      <w:ins w:id="1" w:author="Comparison" w:date="2019-10-25T00:16:00Z">
        <w:r>
          <w:t xml:space="preserve"> - Scheme</w:t>
        </w:r>
      </w:ins>
      <w:r>
        <w:t xml:space="preserve"> - Time-Limits For Making Nominations</w:t>
      </w:r>
    </w:p>
    <w:p w14:paraId="5029196E" w14:textId="77777777" w:rsidR="00A46B8F" w:rsidRDefault="00496BE8">
      <w:r>
        <w:t>To be effective a nomination must be made within 2 hours of the transaction base time.</w:t>
      </w:r>
    </w:p>
    <w:p w14:paraId="53C17BCF" w14:textId="77777777" w:rsidR="00A46B8F" w:rsidRDefault="00496BE8">
      <w:r>
        <w:t>Reg. 7 defines Transaction Base Time (TBT) as</w:t>
      </w:r>
    </w:p>
    <w:p w14:paraId="40B78ECA" w14:textId="77777777" w:rsidR="00A46B8F" w:rsidRDefault="00496BE8">
      <w:r>
        <w:t xml:space="preserve">“the time (and date) at which there is an agreed price (in </w:t>
      </w:r>
      <w:r>
        <w:t>the form of a unit price or formula for determination of the price) at which oil is to be delivered pursuant to the contract of sale (irrespective of whether or not a legally binding agreement has come into being).”</w:t>
      </w:r>
    </w:p>
    <w:p w14:paraId="5CEDA603" w14:textId="77777777" w:rsidR="00A46B8F" w:rsidRDefault="00496BE8">
      <w:r>
        <w:t>Therefore the companies have two hours i</w:t>
      </w:r>
      <w:r>
        <w:t>n which to make a nomination after the time and date on which the price or pricing formula for sale of the oil in question is agreed between the parties.</w:t>
      </w:r>
    </w:p>
    <w:p w14:paraId="240697A2" w14:textId="77777777" w:rsidR="00A46B8F" w:rsidRDefault="00496BE8">
      <w:r>
        <w:t>Note:</w:t>
      </w:r>
    </w:p>
    <w:p w14:paraId="2BF3F3D3" w14:textId="77777777" w:rsidR="00A46B8F" w:rsidRDefault="00496BE8">
      <w:r>
        <w:t>It will be for the companies to retain sufficient documentation to demonstrate when this has occ</w:t>
      </w:r>
      <w:r>
        <w:t>urred in respect of any particular proposed transaction. An example of acceptable documentation would be a copy of the (dated and timed) e-mail, fax recording the agreement between the parties.</w:t>
      </w:r>
    </w:p>
    <w:p w14:paraId="48DDB48D" w14:textId="77777777" w:rsidR="00A46B8F" w:rsidRDefault="00496BE8">
      <w:r>
        <w:t>The reason for the shortened time-limit is to try and remove a</w:t>
      </w:r>
      <w:r>
        <w:t>s far as possible the scope for companies to track the market and only nominate at the bottom of a price cycle whilst avoiding too great a compliance burden upon those companies who will still need to nominate.</w:t>
      </w:r>
    </w:p>
    <w:p w14:paraId="7C646953" w14:textId="77777777" w:rsidR="00A46B8F" w:rsidRDefault="00496BE8">
      <w:r>
        <w:t xml:space="preserve">However, if evidence were to emerge that two </w:t>
      </w:r>
      <w:r>
        <w:t>hours is still too long a time and companies were still tax-spinning, LB Oil &amp; Gas would consider the possibility of shortening the time-limit further.</w:t>
      </w:r>
    </w:p>
    <w:p w14:paraId="332988C5" w14:textId="77777777" w:rsidR="00A46B8F" w:rsidRDefault="00496BE8">
      <w:r>
        <w:t xml:space="preserve"> Previous page</w:t>
      </w:r>
    </w:p>
    <w:p w14:paraId="5B70AB88" w14:textId="77777777" w:rsidR="00A46B8F" w:rsidRDefault="00496BE8">
      <w:r>
        <w:t xml:space="preserve"> Next page</w:t>
      </w:r>
    </w:p>
    <w:sectPr w:rsidR="00A46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BE8"/>
    <w:rsid w:val="006B2FE1"/>
    <w:rsid w:val="007A35E1"/>
    <w:rsid w:val="00A46B8F"/>
    <w:rsid w:val="00AA1D8D"/>
    <w:rsid w:val="00B47730"/>
    <w:rsid w:val="00CB0664"/>
    <w:rsid w:val="00F47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2F28DC9-D82C-496D-93E7-6D0AB8E6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96B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A2BC7-10E7-416E-B68C-79C0E2A8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2019-10-24T23:16:00Z</dcterms:modified>
  <cp:category/>
</cp:coreProperties>
</file>