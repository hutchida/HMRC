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495D" w14:textId="77777777" w:rsidR="00517A46" w:rsidRDefault="00157C00">
      <w:pPr>
        <w:pStyle w:val="Title"/>
      </w:pPr>
      <w:bookmarkStart w:id="0" w:name="_GoBack"/>
      <w:bookmarkEnd w:id="0"/>
      <w:r>
        <w:t>HMRC - CH81170 - Under- Assessment By HMRC</w:t>
      </w:r>
    </w:p>
    <w:p w14:paraId="19F969C0" w14:textId="31370707" w:rsidR="00517A46" w:rsidRDefault="00157C00">
      <w:r>
        <w:t xml:space="preserve">You must check the date from which these rules apply for the tax or duty you are dealing with. </w:t>
      </w:r>
      <w:del w:id="1" w:author="Comparison" w:date="2019-10-25T00:00:00Z">
        <w:r>
          <w:delText>See CH81011</w:delText>
        </w:r>
      </w:del>
      <w:ins w:id="2" w:author="Comparison" w:date="2019-10-25T00:00:00Z">
        <w:r>
          <w:t>See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105AB2FC" w14:textId="77777777" w:rsidR="00517A46" w:rsidRDefault="00157C00">
      <w:r>
        <w:t>A penalty may be appropriate where tax has been under-assessed because of the person’s (P’s) failure to send us a return, see CH81090. You must consider</w:t>
      </w:r>
    </w:p>
    <w:p w14:paraId="029124EC" w14:textId="77777777" w:rsidR="00517A46" w:rsidRDefault="00157C00">
      <w:r>
        <w:t>whether P knew or should have known about the under-assessment, and</w:t>
      </w:r>
    </w:p>
    <w:p w14:paraId="15422E21" w14:textId="77777777" w:rsidR="00517A46" w:rsidRDefault="00157C00">
      <w:r>
        <w:t>what steps (if any) it wou</w:t>
      </w:r>
      <w:r>
        <w:t>ld have been reasonable for them to take to tell you about the under-assessment.</w:t>
      </w:r>
    </w:p>
    <w:p w14:paraId="26F06AE7" w14:textId="77777777" w:rsidR="00517A46" w:rsidRDefault="00157C00">
      <w:r>
        <w:t>P must tell you if they think the assessment is too low. Reasonable steps to tell you about the under-assessment include</w:t>
      </w:r>
    </w:p>
    <w:p w14:paraId="7041F243" w14:textId="77777777" w:rsidR="00517A46" w:rsidRDefault="00157C00">
      <w:r>
        <w:t>phoning to discuss it</w:t>
      </w:r>
    </w:p>
    <w:p w14:paraId="2CF7E615" w14:textId="77777777" w:rsidR="00517A46" w:rsidRDefault="00157C00">
      <w:r>
        <w:t xml:space="preserve">writing, e-mailing or faxing an </w:t>
      </w:r>
      <w:r>
        <w:t>HMRC office to tell us the assessment is insufficient</w:t>
      </w:r>
    </w:p>
    <w:p w14:paraId="3D428347" w14:textId="77777777" w:rsidR="00517A46" w:rsidRDefault="00157C00">
      <w:r>
        <w:t>consulting an agent to enable them to inform us and ensuring HMRC are informed within the 30 day period</w:t>
      </w:r>
    </w:p>
    <w:p w14:paraId="3BB317DB" w14:textId="77777777" w:rsidR="00517A46" w:rsidRDefault="00157C00">
      <w:r>
        <w:t>sending us the completed return after the assessment has been issued.</w:t>
      </w:r>
    </w:p>
    <w:p w14:paraId="60A6F6F6" w14:textId="77777777" w:rsidR="00517A46" w:rsidRDefault="00157C00">
      <w:r>
        <w:t>P will not be liable to a pe</w:t>
      </w:r>
      <w:r>
        <w:t>nalty if they tell us that the assessment is too low within 30 days of the date the assessment is issued. P only has to tell us the assessment is too low. They do not necessarily have to send us the outstanding return. You may need to consider what other a</w:t>
      </w:r>
      <w:r>
        <w:t>ction is appropriate to obtain the return.</w:t>
      </w:r>
    </w:p>
    <w:p w14:paraId="005D235F" w14:textId="77777777" w:rsidR="00517A46" w:rsidRDefault="00157C00">
      <w:r>
        <w:t>A person who sends their return in on time will not receive an assessment of estimated liability. They will have self-assessed, or declared their tax liability, and so this penalty will not apply.</w:t>
      </w:r>
    </w:p>
    <w:p w14:paraId="1022AB7D" w14:textId="77777777" w:rsidR="00517A46" w:rsidRDefault="00157C00">
      <w:r>
        <w:t>This penalty cou</w:t>
      </w:r>
      <w:r>
        <w:t>ld apply where, exceptionally, an IHT account is not received within the appropriate time-limits and we make a determination of the tax due.</w:t>
      </w:r>
    </w:p>
    <w:p w14:paraId="1D1981D4" w14:textId="77777777" w:rsidR="00517A46" w:rsidRDefault="00157C00">
      <w:r>
        <w:t>FA07/SCH24/PARA2</w:t>
      </w:r>
    </w:p>
    <w:p w14:paraId="76965253" w14:textId="77777777" w:rsidR="00517A46" w:rsidRDefault="00157C00">
      <w:r>
        <w:t xml:space="preserve"> Previous page</w:t>
      </w:r>
    </w:p>
    <w:p w14:paraId="7FE121ED" w14:textId="77777777" w:rsidR="00517A46" w:rsidRDefault="00157C00">
      <w:r>
        <w:t xml:space="preserve"> Next page</w:t>
      </w:r>
    </w:p>
    <w:sectPr w:rsidR="00517A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B07"/>
    <w:rsid w:val="0015074B"/>
    <w:rsid w:val="00157C00"/>
    <w:rsid w:val="0029639D"/>
    <w:rsid w:val="00326F90"/>
    <w:rsid w:val="004431EC"/>
    <w:rsid w:val="00517A46"/>
    <w:rsid w:val="00AA1D8D"/>
    <w:rsid w:val="00B47730"/>
    <w:rsid w:val="00CB0664"/>
    <w:rsid w:val="00EC6C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2BB1C7B-EB98-4A11-ABF1-F90B2040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57C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7E6DC-EED2-4ED4-880E-0D6246CF2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2019-10-24T23:00:00Z</dcterms:modified>
  <cp:category/>
</cp:coreProperties>
</file>