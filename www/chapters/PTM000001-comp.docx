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39BBA" w14:textId="77777777" w:rsidR="00160CF5" w:rsidRDefault="00B31F18">
      <w:pPr>
        <w:pStyle w:val="Title"/>
      </w:pPr>
      <w:bookmarkStart w:id="0" w:name="_GoBack"/>
      <w:bookmarkEnd w:id="0"/>
      <w:r>
        <w:t>HMRC - PTM000001 - Glossary</w:t>
      </w:r>
    </w:p>
    <w:p w14:paraId="0F59F83A" w14:textId="77777777" w:rsidR="00160CF5" w:rsidRDefault="00B31F18">
      <w:r>
        <w:t>A B C D E F G H I J K L M N O P Q R S T U V W</w:t>
      </w:r>
    </w:p>
    <w:p w14:paraId="099491C1" w14:textId="77777777" w:rsidR="00160CF5" w:rsidRDefault="00160CF5"/>
    <w:p w14:paraId="23A853EF" w14:textId="77777777" w:rsidR="00160CF5" w:rsidRDefault="00B31F18">
      <w:r>
        <w:t>A</w:t>
      </w:r>
    </w:p>
    <w:p w14:paraId="0BA8C1DB" w14:textId="77777777" w:rsidR="00160CF5" w:rsidRDefault="00160CF5"/>
    <w:p w14:paraId="6421B3B7" w14:textId="77777777" w:rsidR="00160CF5" w:rsidRDefault="00160CF5"/>
    <w:p w14:paraId="7BF8666B" w14:textId="77777777" w:rsidR="00160CF5" w:rsidRDefault="00B31F18">
      <w:r>
        <w:t>B</w:t>
      </w:r>
    </w:p>
    <w:p w14:paraId="037E0924" w14:textId="77777777" w:rsidR="00160CF5" w:rsidRDefault="00160CF5"/>
    <w:p w14:paraId="15315DB5" w14:textId="77777777" w:rsidR="00160CF5" w:rsidRDefault="00160CF5"/>
    <w:p w14:paraId="21E4A200" w14:textId="77777777" w:rsidR="00160CF5" w:rsidRDefault="00B31F18">
      <w:pPr>
        <w:rPr>
          <w:ins w:id="1" w:author="Comparison" w:date="2019-10-24T23:37:00Z"/>
        </w:rPr>
      </w:pPr>
      <w:ins w:id="2" w:author="Comparison" w:date="2019-10-24T23:37:00Z">
        <w:r>
          <w:t>A</w:t>
        </w:r>
      </w:ins>
    </w:p>
    <w:p w14:paraId="5B27AB25" w14:textId="77777777" w:rsidR="00160CF5" w:rsidRDefault="00160CF5">
      <w:pPr>
        <w:rPr>
          <w:ins w:id="3" w:author="Comparison" w:date="2019-10-24T23:37:00Z"/>
        </w:rPr>
      </w:pPr>
    </w:p>
    <w:p w14:paraId="1BDD9FC8" w14:textId="77777777" w:rsidR="00160CF5" w:rsidRDefault="00160CF5">
      <w:pPr>
        <w:rPr>
          <w:ins w:id="4" w:author="Comparison" w:date="2019-10-24T23:37:00Z"/>
        </w:rPr>
      </w:pPr>
    </w:p>
    <w:p w14:paraId="2047805E" w14:textId="77777777" w:rsidR="00160CF5" w:rsidRDefault="00B31F18">
      <w:pPr>
        <w:rPr>
          <w:ins w:id="5" w:author="Comparison" w:date="2019-10-24T23:37:00Z"/>
        </w:rPr>
      </w:pPr>
      <w:ins w:id="6" w:author="Comparison" w:date="2019-10-24T23:37:00Z">
        <w:r>
          <w:t>B</w:t>
        </w:r>
      </w:ins>
    </w:p>
    <w:p w14:paraId="72145F47" w14:textId="77777777" w:rsidR="00160CF5" w:rsidRDefault="00160CF5">
      <w:pPr>
        <w:rPr>
          <w:ins w:id="7" w:author="Comparison" w:date="2019-10-24T23:37:00Z"/>
        </w:rPr>
      </w:pPr>
    </w:p>
    <w:p w14:paraId="12980B6D" w14:textId="77777777" w:rsidR="00160CF5" w:rsidRDefault="00160CF5">
      <w:pPr>
        <w:rPr>
          <w:ins w:id="8" w:author="Comparison" w:date="2019-10-24T23:37:00Z"/>
        </w:rPr>
      </w:pPr>
    </w:p>
    <w:p w14:paraId="6DFB05F9" w14:textId="77777777" w:rsidR="00160CF5" w:rsidRDefault="00B31F18">
      <w:r>
        <w:t>C</w:t>
      </w:r>
    </w:p>
    <w:p w14:paraId="52211632" w14:textId="77777777" w:rsidR="00160CF5" w:rsidRDefault="00160CF5"/>
    <w:p w14:paraId="5A5D5600" w14:textId="77777777" w:rsidR="00160CF5" w:rsidRDefault="00160CF5"/>
    <w:p w14:paraId="49B93609" w14:textId="77777777" w:rsidR="00160CF5" w:rsidRDefault="00B31F18">
      <w:r>
        <w:t>D</w:t>
      </w:r>
    </w:p>
    <w:p w14:paraId="615AD0A8" w14:textId="77777777" w:rsidR="00160CF5" w:rsidRDefault="00160CF5"/>
    <w:p w14:paraId="7403B19E" w14:textId="77777777" w:rsidR="00160CF5" w:rsidRDefault="00160CF5"/>
    <w:p w14:paraId="4CC1EC84" w14:textId="77777777" w:rsidR="00160CF5" w:rsidRDefault="00160CF5"/>
    <w:p w14:paraId="469B5001" w14:textId="77777777" w:rsidR="00160CF5" w:rsidRDefault="00160CF5"/>
    <w:p w14:paraId="4F591E37" w14:textId="77777777" w:rsidR="00160CF5" w:rsidRDefault="00B31F18">
      <w:r>
        <w:t>Top of page</w:t>
      </w:r>
    </w:p>
    <w:p w14:paraId="28E8F461" w14:textId="77777777" w:rsidR="00160CF5" w:rsidRDefault="00160CF5"/>
    <w:p w14:paraId="0BF40342" w14:textId="77777777" w:rsidR="00160CF5" w:rsidRDefault="00B31F18">
      <w:r>
        <w:lastRenderedPageBreak/>
        <w:t>E</w:t>
      </w:r>
    </w:p>
    <w:p w14:paraId="2B2DC289" w14:textId="77777777" w:rsidR="00160CF5" w:rsidRDefault="00160CF5"/>
    <w:p w14:paraId="158CC728" w14:textId="77777777" w:rsidR="00160CF5" w:rsidRDefault="00B31F18">
      <w:r>
        <w:t>Top of page</w:t>
      </w:r>
    </w:p>
    <w:p w14:paraId="54C104A6" w14:textId="77777777" w:rsidR="00160CF5" w:rsidRDefault="00160CF5"/>
    <w:p w14:paraId="0BDC3A36" w14:textId="77777777" w:rsidR="00160CF5" w:rsidRDefault="00B31F18">
      <w:r>
        <w:t>F</w:t>
      </w:r>
    </w:p>
    <w:p w14:paraId="1AB1DE4B" w14:textId="77777777" w:rsidR="00160CF5" w:rsidRDefault="00160CF5"/>
    <w:p w14:paraId="34A9B153" w14:textId="77777777" w:rsidR="00160CF5" w:rsidRDefault="00B31F18">
      <w:r>
        <w:t>Top of page</w:t>
      </w:r>
    </w:p>
    <w:p w14:paraId="6D047AF7" w14:textId="77777777" w:rsidR="00160CF5" w:rsidRDefault="00160CF5"/>
    <w:p w14:paraId="5FEE5050" w14:textId="77777777" w:rsidR="00160CF5" w:rsidRDefault="00B31F18">
      <w:r>
        <w:t>G</w:t>
      </w:r>
    </w:p>
    <w:p w14:paraId="548BED32" w14:textId="77777777" w:rsidR="00160CF5" w:rsidRDefault="00160CF5"/>
    <w:p w14:paraId="171772BB" w14:textId="77777777" w:rsidR="00160CF5" w:rsidRDefault="00B31F18">
      <w:r>
        <w:t>Top of page</w:t>
      </w:r>
    </w:p>
    <w:p w14:paraId="7999220F" w14:textId="77777777" w:rsidR="00160CF5" w:rsidRDefault="00160CF5"/>
    <w:p w14:paraId="02BC8726" w14:textId="77777777" w:rsidR="00160CF5" w:rsidRDefault="00B31F18">
      <w:r>
        <w:t>H</w:t>
      </w:r>
    </w:p>
    <w:p w14:paraId="15996D49" w14:textId="77777777" w:rsidR="00160CF5" w:rsidRDefault="00160CF5"/>
    <w:p w14:paraId="3A025101" w14:textId="77777777" w:rsidR="00160CF5" w:rsidRDefault="00B31F18">
      <w:r>
        <w:t>Top of page</w:t>
      </w:r>
    </w:p>
    <w:p w14:paraId="05EA68C9" w14:textId="77777777" w:rsidR="00160CF5" w:rsidRDefault="00160CF5"/>
    <w:p w14:paraId="0CC29D32" w14:textId="77777777" w:rsidR="00160CF5" w:rsidRDefault="00B31F18">
      <w:r>
        <w:t>I</w:t>
      </w:r>
    </w:p>
    <w:p w14:paraId="21154728" w14:textId="77777777" w:rsidR="00160CF5" w:rsidRDefault="00160CF5"/>
    <w:p w14:paraId="485781A7" w14:textId="77777777" w:rsidR="00160CF5" w:rsidRDefault="00B31F18">
      <w:r>
        <w:t>Top of page</w:t>
      </w:r>
    </w:p>
    <w:p w14:paraId="6015BF61" w14:textId="77777777" w:rsidR="00160CF5" w:rsidRDefault="00160CF5"/>
    <w:p w14:paraId="3D5BD2AA" w14:textId="77777777" w:rsidR="00160CF5" w:rsidRDefault="00B31F18">
      <w:r>
        <w:t>J</w:t>
      </w:r>
    </w:p>
    <w:p w14:paraId="06ADA937" w14:textId="77777777" w:rsidR="00160CF5" w:rsidRDefault="00B31F18">
      <w:r>
        <w:t>K</w:t>
      </w:r>
    </w:p>
    <w:p w14:paraId="4F415435" w14:textId="77777777" w:rsidR="00160CF5" w:rsidRDefault="00B31F18">
      <w:r>
        <w:t>L</w:t>
      </w:r>
    </w:p>
    <w:p w14:paraId="18485C0F" w14:textId="77777777" w:rsidR="00160CF5" w:rsidRDefault="00160CF5"/>
    <w:p w14:paraId="2B006705" w14:textId="77777777" w:rsidR="00160CF5" w:rsidRDefault="00B31F18">
      <w:r>
        <w:t>Top of page</w:t>
      </w:r>
    </w:p>
    <w:p w14:paraId="497CEDCD" w14:textId="77777777" w:rsidR="00160CF5" w:rsidRDefault="00160CF5"/>
    <w:p w14:paraId="58BBBA25" w14:textId="77777777" w:rsidR="00160CF5" w:rsidRDefault="00B31F18">
      <w:r>
        <w:t>M</w:t>
      </w:r>
    </w:p>
    <w:p w14:paraId="34E11421" w14:textId="77777777" w:rsidR="00160CF5" w:rsidRDefault="00160CF5"/>
    <w:p w14:paraId="39CE050A" w14:textId="77777777" w:rsidR="00160CF5" w:rsidRDefault="00B31F18">
      <w:r>
        <w:t>Top of page</w:t>
      </w:r>
    </w:p>
    <w:p w14:paraId="2FA41C50" w14:textId="77777777" w:rsidR="00160CF5" w:rsidRDefault="00160CF5"/>
    <w:p w14:paraId="45DEEE12" w14:textId="77777777" w:rsidR="00160CF5" w:rsidRDefault="00B31F18">
      <w:r>
        <w:t>N</w:t>
      </w:r>
    </w:p>
    <w:p w14:paraId="14600D8C" w14:textId="77777777" w:rsidR="00160CF5" w:rsidRDefault="00160CF5"/>
    <w:p w14:paraId="43F461A4" w14:textId="77777777" w:rsidR="00160CF5" w:rsidRDefault="00B31F18">
      <w:r>
        <w:t>Top of page</w:t>
      </w:r>
    </w:p>
    <w:p w14:paraId="1152A9BF" w14:textId="77777777" w:rsidR="00160CF5" w:rsidRDefault="00160CF5"/>
    <w:p w14:paraId="2B46BDB5" w14:textId="77777777" w:rsidR="00160CF5" w:rsidRDefault="00B31F18">
      <w:r>
        <w:t>O</w:t>
      </w:r>
    </w:p>
    <w:p w14:paraId="53E8A0DE" w14:textId="77777777" w:rsidR="00160CF5" w:rsidRDefault="00160CF5"/>
    <w:p w14:paraId="1E7055DE" w14:textId="77777777" w:rsidR="00160CF5" w:rsidRDefault="00B31F18">
      <w:r>
        <w:t xml:space="preserve">Top </w:t>
      </w:r>
      <w:r>
        <w:t>of page</w:t>
      </w:r>
    </w:p>
    <w:p w14:paraId="569AEABB" w14:textId="77777777" w:rsidR="00160CF5" w:rsidRDefault="00160CF5"/>
    <w:p w14:paraId="102BF3E9" w14:textId="77777777" w:rsidR="00160CF5" w:rsidRDefault="00B31F18">
      <w:r>
        <w:t>P</w:t>
      </w:r>
    </w:p>
    <w:p w14:paraId="0138DB4F" w14:textId="77777777" w:rsidR="00160CF5" w:rsidRDefault="00160CF5"/>
    <w:p w14:paraId="7D4218DF" w14:textId="77777777" w:rsidR="00160CF5" w:rsidRDefault="00B31F18">
      <w:r>
        <w:t>Top of page</w:t>
      </w:r>
    </w:p>
    <w:p w14:paraId="6BC12589" w14:textId="77777777" w:rsidR="00160CF5" w:rsidRDefault="00160CF5"/>
    <w:p w14:paraId="6BC9EE2E" w14:textId="77777777" w:rsidR="00160CF5" w:rsidRDefault="00B31F18">
      <w:r>
        <w:t>Q</w:t>
      </w:r>
    </w:p>
    <w:p w14:paraId="3CC34CD4" w14:textId="77777777" w:rsidR="00160CF5" w:rsidRDefault="00160CF5"/>
    <w:p w14:paraId="2B672D12" w14:textId="77777777" w:rsidR="00160CF5" w:rsidRDefault="00B31F18">
      <w:r>
        <w:t>Top of page</w:t>
      </w:r>
    </w:p>
    <w:p w14:paraId="3038CD07" w14:textId="77777777" w:rsidR="00160CF5" w:rsidRDefault="00160CF5"/>
    <w:p w14:paraId="0E1E55F2" w14:textId="77777777" w:rsidR="00160CF5" w:rsidRDefault="00B31F18">
      <w:r>
        <w:t>R</w:t>
      </w:r>
    </w:p>
    <w:p w14:paraId="3CD3D492" w14:textId="77777777" w:rsidR="00160CF5" w:rsidRDefault="00160CF5"/>
    <w:p w14:paraId="258EAC99" w14:textId="77777777" w:rsidR="00160CF5" w:rsidRDefault="00B31F18">
      <w:r>
        <w:t>Top of page</w:t>
      </w:r>
    </w:p>
    <w:p w14:paraId="6D802EF7" w14:textId="77777777" w:rsidR="00160CF5" w:rsidRDefault="00160CF5"/>
    <w:p w14:paraId="69969B36" w14:textId="77777777" w:rsidR="00160CF5" w:rsidRDefault="00B31F18">
      <w:r>
        <w:t>S</w:t>
      </w:r>
    </w:p>
    <w:p w14:paraId="51CD4C98" w14:textId="77777777" w:rsidR="00160CF5" w:rsidRDefault="00160CF5"/>
    <w:p w14:paraId="4C004539" w14:textId="77777777" w:rsidR="00160CF5" w:rsidRDefault="00B31F18">
      <w:r>
        <w:t>Top of page</w:t>
      </w:r>
    </w:p>
    <w:p w14:paraId="416C8C06" w14:textId="77777777" w:rsidR="00160CF5" w:rsidRDefault="00160CF5"/>
    <w:p w14:paraId="7C44A6BB" w14:textId="77777777" w:rsidR="00160CF5" w:rsidRDefault="00B31F18">
      <w:r>
        <w:t>T</w:t>
      </w:r>
    </w:p>
    <w:p w14:paraId="70BD4AFE" w14:textId="77777777" w:rsidR="00160CF5" w:rsidRDefault="00160CF5"/>
    <w:p w14:paraId="28F2E43E" w14:textId="77777777" w:rsidR="00160CF5" w:rsidRDefault="00B31F18">
      <w:r>
        <w:t>Top of page</w:t>
      </w:r>
    </w:p>
    <w:p w14:paraId="092ADCA5" w14:textId="77777777" w:rsidR="00160CF5" w:rsidRDefault="00160CF5"/>
    <w:p w14:paraId="4C5F494F" w14:textId="77777777" w:rsidR="00160CF5" w:rsidRDefault="00B31F18">
      <w:r>
        <w:t>U</w:t>
      </w:r>
    </w:p>
    <w:p w14:paraId="7E8C2B58" w14:textId="77777777" w:rsidR="00160CF5" w:rsidRDefault="00160CF5"/>
    <w:p w14:paraId="6267D264" w14:textId="77777777" w:rsidR="00160CF5" w:rsidRDefault="00B31F18">
      <w:r>
        <w:t>Top of page</w:t>
      </w:r>
    </w:p>
    <w:p w14:paraId="43FF373F" w14:textId="77777777" w:rsidR="00160CF5" w:rsidRDefault="00160CF5"/>
    <w:p w14:paraId="30F73B76" w14:textId="77777777" w:rsidR="00160CF5" w:rsidRDefault="00B31F18">
      <w:r>
        <w:t>V</w:t>
      </w:r>
    </w:p>
    <w:p w14:paraId="17B0F3F6" w14:textId="77777777" w:rsidR="00160CF5" w:rsidRDefault="00160CF5"/>
    <w:p w14:paraId="7A8BF2E4" w14:textId="77777777" w:rsidR="00160CF5" w:rsidRDefault="00160CF5"/>
    <w:p w14:paraId="65F1FC74" w14:textId="77777777" w:rsidR="00160CF5" w:rsidRDefault="00160CF5"/>
    <w:p w14:paraId="0F6ED013" w14:textId="77777777" w:rsidR="00160CF5" w:rsidRDefault="00B31F18">
      <w:r>
        <w:t>W</w:t>
      </w:r>
    </w:p>
    <w:p w14:paraId="29312BE4" w14:textId="77777777" w:rsidR="00160CF5" w:rsidRDefault="00160CF5"/>
    <w:p w14:paraId="5E6D8C23" w14:textId="77777777" w:rsidR="00160CF5" w:rsidRDefault="00160CF5"/>
    <w:p w14:paraId="2BA61167" w14:textId="77777777" w:rsidR="00160CF5" w:rsidRDefault="00160CF5"/>
    <w:p w14:paraId="1CF66B78" w14:textId="77777777" w:rsidR="00160CF5" w:rsidRDefault="00B31F18">
      <w:r>
        <w:t xml:space="preserve"> Next page</w:t>
      </w:r>
    </w:p>
    <w:sectPr w:rsidR="00160C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CF5"/>
    <w:rsid w:val="00161C6A"/>
    <w:rsid w:val="001D16A3"/>
    <w:rsid w:val="0029639D"/>
    <w:rsid w:val="00326F90"/>
    <w:rsid w:val="00AA1D8D"/>
    <w:rsid w:val="00B31F18"/>
    <w:rsid w:val="00B47730"/>
    <w:rsid w:val="00CB0664"/>
    <w:rsid w:val="00D168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772E592-7B33-46ED-8C05-4D3C6D6F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31F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F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F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C561C2-DE85-4DE8-B446-BFC1308C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2019-10-24T22:37:00Z</dcterms:modified>
  <cp:category/>
</cp:coreProperties>
</file>