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A24961" w14:textId="77777777" w:rsidR="00AA7B1D" w:rsidRDefault="00B4073A">
      <w:pPr>
        <w:pStyle w:val="Title"/>
      </w:pPr>
      <w:bookmarkStart w:id="0" w:name="_GoBack"/>
      <w:bookmarkEnd w:id="0"/>
      <w:r>
        <w:t>HMRC - IHTM42650 - Other Taxes And Investigation: Heritage</w:t>
      </w:r>
    </w:p>
    <w:p w14:paraId="37E5EA67" w14:textId="521B6C10" w:rsidR="00AA7B1D" w:rsidRDefault="00B4073A">
      <w:r>
        <w:t xml:space="preserve">Heritage section deals with all aspects of claims for Conditional Exemption (IHTM11260), or Offers in Lieu of Tax. You cannot raise a final calculation </w:t>
      </w:r>
      <w:del w:id="1" w:author="Comparison" w:date="2019-10-30T18:51:00Z">
        <w:r>
          <w:delText>inheritance tax</w:delText>
        </w:r>
      </w:del>
      <w:ins w:id="2" w:author="Comparison" w:date="2019-10-30T18:51:00Z">
        <w:r>
          <w:t>Inheritance Tax</w:t>
        </w:r>
      </w:ins>
      <w:r>
        <w:t xml:space="preserve"> on a trust charge until </w:t>
      </w:r>
      <w:r>
        <w:t>you have received their advice.</w:t>
      </w:r>
    </w:p>
    <w:p w14:paraId="0A5E34EF" w14:textId="77777777" w:rsidR="00AA7B1D" w:rsidRDefault="00B4073A">
      <w:r>
        <w:t>Refer the file to Heritage section giving details of</w:t>
      </w:r>
    </w:p>
    <w:p w14:paraId="5B215B30" w14:textId="77777777" w:rsidR="00AA7B1D" w:rsidRDefault="00B4073A">
      <w:r>
        <w:t>the date and type of claim</w:t>
      </w:r>
    </w:p>
    <w:p w14:paraId="29B41A47" w14:textId="77777777" w:rsidR="00AA7B1D" w:rsidRDefault="00B4073A">
      <w:r>
        <w:t>the property on which exemption is claimed</w:t>
      </w:r>
    </w:p>
    <w:p w14:paraId="7D60E776" w14:textId="77777777" w:rsidR="00AA7B1D" w:rsidRDefault="00B4073A">
      <w:r>
        <w:t>likely tax at stake</w:t>
      </w:r>
    </w:p>
    <w:p w14:paraId="099C99A0" w14:textId="77777777" w:rsidR="00AA7B1D" w:rsidRDefault="00B4073A">
      <w:r>
        <w:t>the acting agent/trustee</w:t>
      </w:r>
    </w:p>
    <w:p w14:paraId="57BE3710" w14:textId="77777777" w:rsidR="00AA7B1D" w:rsidRDefault="00B4073A">
      <w:r>
        <w:t>If Conditional Exemption is agreed,</w:t>
      </w:r>
    </w:p>
    <w:p w14:paraId="37533389" w14:textId="77777777" w:rsidR="00AA7B1D" w:rsidRDefault="00B4073A">
      <w:r>
        <w:t>IHTA84/S78 gives exe</w:t>
      </w:r>
      <w:r>
        <w:t>mption from exit charges on heritage property comprised in a discretionary settlement.</w:t>
      </w:r>
    </w:p>
    <w:p w14:paraId="0DECD6A1" w14:textId="2EA0FA79" w:rsidR="00AA7B1D" w:rsidRDefault="00B4073A">
      <w:r>
        <w:t>IHTA84/S79 gives exemption from ten yearly charges</w:t>
      </w:r>
      <w:del w:id="3" w:author="Comparison" w:date="2019-10-30T18:51:00Z">
        <w:r>
          <w:delText xml:space="preserve"> (provided the </w:delText>
        </w:r>
      </w:del>
      <w:ins w:id="4" w:author="Comparison" w:date="2019-10-30T18:51:00Z">
        <w:r>
          <w:t xml:space="preserve">. The </w:t>
        </w:r>
      </w:ins>
      <w:r>
        <w:t xml:space="preserve">claim </w:t>
      </w:r>
      <w:del w:id="5" w:author="Comparison" w:date="2019-10-30T18:51:00Z">
        <w:r>
          <w:delText>is</w:delText>
        </w:r>
      </w:del>
      <w:ins w:id="6" w:author="Comparison" w:date="2019-10-30T18:51:00Z">
        <w:r>
          <w:t>must be</w:t>
        </w:r>
      </w:ins>
      <w:r>
        <w:t xml:space="preserve"> made </w:t>
      </w:r>
      <w:del w:id="7" w:author="Comparison" w:date="2019-10-30T18:51:00Z">
        <w:r>
          <w:delText>before</w:delText>
        </w:r>
      </w:del>
      <w:ins w:id="8" w:author="Comparison" w:date="2019-10-30T18:51:00Z">
        <w:r>
          <w:t>within 2 years of</w:t>
        </w:r>
      </w:ins>
      <w:r>
        <w:t xml:space="preserve"> the </w:t>
      </w:r>
      <w:del w:id="9" w:author="Comparison" w:date="2019-10-30T18:51:00Z">
        <w:r>
          <w:delText>TYA)</w:delText>
        </w:r>
      </w:del>
      <w:ins w:id="10" w:author="Comparison" w:date="2019-10-30T18:51:00Z">
        <w:r>
          <w:t>date of charge.</w:t>
        </w:r>
      </w:ins>
    </w:p>
    <w:p w14:paraId="51F29962" w14:textId="77777777" w:rsidR="00AA7B1D" w:rsidRDefault="00B4073A">
      <w:r>
        <w:t xml:space="preserve"> Previous page</w:t>
      </w:r>
    </w:p>
    <w:p w14:paraId="62F31599" w14:textId="77777777" w:rsidR="00AA7B1D" w:rsidRDefault="00B4073A">
      <w:r>
        <w:t xml:space="preserve"> Next page</w:t>
      </w:r>
    </w:p>
    <w:sectPr w:rsidR="00AA7B1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E4EE3"/>
    <w:rsid w:val="0029639D"/>
    <w:rsid w:val="00326F90"/>
    <w:rsid w:val="007870C0"/>
    <w:rsid w:val="00AA1D8D"/>
    <w:rsid w:val="00AA7B1D"/>
    <w:rsid w:val="00B4073A"/>
    <w:rsid w:val="00B47730"/>
    <w:rsid w:val="00C61F21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915A2B1-20F3-4721-963D-49995C9B7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B4073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407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073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650403A-BB10-4E0E-BF22-A36F9F3C1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2019-10-30T18:51:00Z</dcterms:modified>
  <cp:category/>
</cp:coreProperties>
</file>