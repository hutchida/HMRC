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E37" w14:textId="77777777" w:rsidR="00367167" w:rsidRDefault="00537CFC">
      <w:pPr>
        <w:pStyle w:val="Title"/>
      </w:pPr>
      <w:bookmarkStart w:id="0" w:name="_GoBack"/>
      <w:bookmarkEnd w:id="0"/>
      <w:r>
        <w:t>HMRC - CH82340 - Understatement Of Aggregate Group Profits</w:t>
      </w:r>
    </w:p>
    <w:p w14:paraId="37D81308" w14:textId="1E7082BB" w:rsidR="00367167" w:rsidRDefault="00537CFC">
      <w:r>
        <w:t xml:space="preserve">You must check the date from which these rules apply for the tax or duty you are dealing with. </w:t>
      </w:r>
      <w:del w:id="1" w:author="Comparison" w:date="2019-10-25T00:07:00Z">
        <w:r>
          <w:delText>See CH81011</w:delText>
        </w:r>
      </w:del>
      <w:ins w:id="2" w:author="Comparison" w:date="2019-10-25T00:07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775EE595" w14:textId="77777777" w:rsidR="00367167" w:rsidRDefault="00537CFC">
      <w:r>
        <w:t>Penalties apply to group companies in the same way as to singleton companies.</w:t>
      </w:r>
    </w:p>
    <w:p w14:paraId="0E9A7081" w14:textId="77777777" w:rsidR="00367167" w:rsidRDefault="00537CFC">
      <w:r>
        <w:t>Where the effect of a careless or deliberate inaccuracy is to understate aggregate group profits or gains, the PLR is calculated in the normal way, se</w:t>
      </w:r>
      <w:r>
        <w:t>e CH82282.</w:t>
      </w:r>
    </w:p>
    <w:p w14:paraId="55DAC394" w14:textId="77777777" w:rsidR="00367167" w:rsidRDefault="00537CFC">
      <w:r>
        <w:t>An aggregate profit arises where, for all the companies within the group for Group Relief purposes,</w:t>
      </w:r>
    </w:p>
    <w:p w14:paraId="448DDFE1" w14:textId="77777777" w:rsidR="00367167" w:rsidRDefault="00537CFC">
      <w:r>
        <w:t>the profits chargeable to CT from which Group Relief could be deducted if it were surrendered, exceed</w:t>
      </w:r>
    </w:p>
    <w:p w14:paraId="11D28FC9" w14:textId="77777777" w:rsidR="00367167" w:rsidRDefault="00537CFC">
      <w:r>
        <w:t>the amounts available for surrender as Grou</w:t>
      </w:r>
      <w:r>
        <w:t>p Relief.</w:t>
      </w:r>
    </w:p>
    <w:p w14:paraId="55E2CBB7" w14:textId="77777777" w:rsidR="00367167" w:rsidRDefault="00537CFC">
      <w:r>
        <w:t>FA07/SCH24/PARA7</w:t>
      </w:r>
    </w:p>
    <w:p w14:paraId="78AE0012" w14:textId="77777777" w:rsidR="00367167" w:rsidRDefault="00537CFC">
      <w:r>
        <w:t xml:space="preserve"> Previous page</w:t>
      </w:r>
    </w:p>
    <w:p w14:paraId="4645B583" w14:textId="77777777" w:rsidR="00367167" w:rsidRDefault="00537CFC">
      <w:r>
        <w:t xml:space="preserve"> Next page</w:t>
      </w:r>
    </w:p>
    <w:sectPr w:rsidR="00367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167"/>
    <w:rsid w:val="00537CFC"/>
    <w:rsid w:val="009C2154"/>
    <w:rsid w:val="00AA1D8D"/>
    <w:rsid w:val="00B47730"/>
    <w:rsid w:val="00BF7F81"/>
    <w:rsid w:val="00CB0664"/>
    <w:rsid w:val="00D772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E973B5-BDDE-4119-81B3-056234C6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7C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329AE-F4D3-4B54-BCBF-A8540A1F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2019-10-24T23:07:00Z</dcterms:modified>
  <cp:category/>
</cp:coreProperties>
</file>