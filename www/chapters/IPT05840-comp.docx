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A947" w14:textId="77777777" w:rsidR="006423A8" w:rsidRDefault="000864E6">
      <w:pPr>
        <w:pStyle w:val="Title"/>
      </w:pPr>
      <w:bookmarkStart w:id="0" w:name="_GoBack"/>
      <w:bookmarkEnd w:id="0"/>
      <w:r>
        <w:t>HMRC - IPT05840 - Methods Of Apportionment</w:t>
      </w:r>
    </w:p>
    <w:p w14:paraId="3C43DD16" w14:textId="77777777" w:rsidR="006423A8" w:rsidRDefault="000864E6">
      <w:r>
        <w:t xml:space="preserve">Section 13 of Notice IPT1 provides guidance on apportionment in cases involving taxable and exempt supplies. Section 13.2 of Notice IPT1 suggests possible methods of apportionment in particular </w:t>
      </w:r>
      <w:r>
        <w:t>circumstances, which are reproduced below. These are only examples and deal with policies which relate to both UK and non-UK risks. Insurers should only use these formulae where they produce a just and reasonable apportionment. Insurers are free to use any</w:t>
      </w:r>
      <w:r>
        <w:t xml:space="preserve"> other formula as long as the method they use produces a just and reasonable result. We would expect there to be a close relationship between the risk covered and the apportionment method used. However, where an individual premium is quoted for each risk c</w:t>
      </w:r>
      <w:r>
        <w:t>overed under the policy then an apportionment is not required.</w:t>
      </w:r>
    </w:p>
    <w:p w14:paraId="3E2AFBBD" w14:textId="77777777" w:rsidR="00E10778" w:rsidRDefault="000864E6">
      <w:pPr>
        <w:rPr>
          <w:del w:id="1" w:author="Comparison" w:date="2019-10-30T18:02:00Z"/>
        </w:rPr>
      </w:pPr>
      <w:del w:id="2" w:author="Comparison" w:date="2019-10-30T18:02:00Z">
        <w:r>
          <w:delText>Or for employees policies:</w:delText>
        </w:r>
      </w:del>
    </w:p>
    <w:p w14:paraId="12857C19" w14:textId="77777777" w:rsidR="006423A8" w:rsidRDefault="000864E6">
      <w:r>
        <w:t>product and public liability;</w:t>
      </w:r>
    </w:p>
    <w:p w14:paraId="25F67C29" w14:textId="77777777" w:rsidR="006423A8" w:rsidRDefault="000864E6">
      <w:r>
        <w:t>business interruption, professional indemnity and product tamper.</w:t>
      </w:r>
    </w:p>
    <w:p w14:paraId="7C0609C2" w14:textId="77777777" w:rsidR="006423A8" w:rsidRDefault="000864E6">
      <w:r>
        <w:t>This formula can also be used for policies covering:</w:t>
      </w:r>
    </w:p>
    <w:p w14:paraId="0EB141A7" w14:textId="77777777" w:rsidR="006423A8" w:rsidRDefault="000864E6">
      <w:r>
        <w:t>directors’ and officers’ and employers’ liab</w:t>
      </w:r>
      <w:r>
        <w:t>ility;</w:t>
      </w:r>
    </w:p>
    <w:p w14:paraId="413065FB" w14:textId="77777777" w:rsidR="006423A8" w:rsidRDefault="000864E6">
      <w:r>
        <w:t>errors and omissions;</w:t>
      </w:r>
    </w:p>
    <w:p w14:paraId="78C51E81" w14:textId="77777777" w:rsidR="006423A8" w:rsidRDefault="000864E6">
      <w:r>
        <w:t>employers’ policies covering employees for personal accident;</w:t>
      </w:r>
    </w:p>
    <w:p w14:paraId="3D303047" w14:textId="77777777" w:rsidR="006423A8" w:rsidRDefault="000864E6">
      <w:r>
        <w:t xml:space="preserve"> Previous page</w:t>
      </w:r>
    </w:p>
    <w:p w14:paraId="7CB8DF8B" w14:textId="77777777" w:rsidR="006423A8" w:rsidRDefault="000864E6">
      <w:r>
        <w:t xml:space="preserve"> Next page</w:t>
      </w:r>
    </w:p>
    <w:sectPr w:rsidR="006423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4E6"/>
    <w:rsid w:val="0015074B"/>
    <w:rsid w:val="0029639D"/>
    <w:rsid w:val="00326F90"/>
    <w:rsid w:val="003720C7"/>
    <w:rsid w:val="006423A8"/>
    <w:rsid w:val="008B60FD"/>
    <w:rsid w:val="00AA1D8D"/>
    <w:rsid w:val="00B47730"/>
    <w:rsid w:val="00CB0664"/>
    <w:rsid w:val="00E107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08BB5A-0241-4764-BC99-4BDC7305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864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CD3C6-86C2-4E80-8611-4AFD0654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2019-10-30T18:02:00Z</dcterms:modified>
  <cp:category/>
</cp:coreProperties>
</file>