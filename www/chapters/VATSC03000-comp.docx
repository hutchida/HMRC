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8CEC2" w14:textId="77777777" w:rsidR="00D87C32" w:rsidRDefault="00901391">
      <w:pPr>
        <w:pStyle w:val="Title"/>
      </w:pPr>
      <w:bookmarkStart w:id="0" w:name="_GoBack"/>
      <w:bookmarkEnd w:id="0"/>
      <w:r>
        <w:t>HMRC - VATSC03000 - Basic Principles And Underlying Law</w:t>
      </w:r>
      <w:ins w:id="1" w:author="Comparison" w:date="2019-10-24T23:30:00Z">
        <w:r>
          <w:t>: Contents</w:t>
        </w:r>
      </w:ins>
    </w:p>
    <w:p w14:paraId="34C0BAF9" w14:textId="77777777" w:rsidR="00D87C32" w:rsidRDefault="00901391">
      <w:r>
        <w:t>VATSC03100    Scope of VAT</w:t>
      </w:r>
    </w:p>
    <w:p w14:paraId="60D1BBC5" w14:textId="77777777" w:rsidR="00D87C32" w:rsidRDefault="00901391">
      <w:r>
        <w:t>VATSC03200    Supply for VAT purposes</w:t>
      </w:r>
    </w:p>
    <w:p w14:paraId="691D622F" w14:textId="77777777" w:rsidR="00D87C32" w:rsidRDefault="00901391">
      <w:r>
        <w:t>VATSC03300    Supply for consideration</w:t>
      </w:r>
    </w:p>
    <w:p w14:paraId="274C9B50" w14:textId="77777777" w:rsidR="00D87C32" w:rsidRDefault="00901391">
      <w:r>
        <w:t>VATSC03400    Supply for no consideration</w:t>
      </w:r>
    </w:p>
    <w:p w14:paraId="40EF17AA" w14:textId="77777777" w:rsidR="00D87C32" w:rsidRDefault="00901391">
      <w:r>
        <w:t xml:space="preserve">VATSC03500    Transactions which fail to </w:t>
      </w:r>
      <w:r>
        <w:t>be supplies and supplies disregarded for VAT purposes</w:t>
      </w:r>
    </w:p>
    <w:p w14:paraId="2F6BB92A" w14:textId="77777777" w:rsidR="00D87C32" w:rsidRDefault="00901391">
      <w:r>
        <w:t>VATSC03800    Goods or services</w:t>
      </w:r>
    </w:p>
    <w:p w14:paraId="52AB4305" w14:textId="77777777" w:rsidR="00D87C32" w:rsidRDefault="00901391">
      <w:r>
        <w:t>VATSC03900    VAT Act 1994 Schedule 4</w:t>
      </w:r>
    </w:p>
    <w:p w14:paraId="0F36EA97" w14:textId="77777777" w:rsidR="00D87C32" w:rsidRDefault="00901391">
      <w:r>
        <w:t>VATSC04000    Treasury Orders/Statutory Instruments (SIs)</w:t>
      </w:r>
    </w:p>
    <w:p w14:paraId="48D2592E" w14:textId="77777777" w:rsidR="00D87C32" w:rsidRDefault="00901391">
      <w:r>
        <w:t>VATSC04100    What is a supply of goods?</w:t>
      </w:r>
    </w:p>
    <w:p w14:paraId="48B407A3" w14:textId="77777777" w:rsidR="00D87C32" w:rsidRDefault="00901391">
      <w:r>
        <w:t>VATSC04200    Transfer of title</w:t>
      </w:r>
    </w:p>
    <w:p w14:paraId="3D95CE75" w14:textId="77777777" w:rsidR="00D87C32" w:rsidRDefault="00901391">
      <w:r>
        <w:t>V</w:t>
      </w:r>
      <w:r>
        <w:t>ATSC04600    What is a supply of services?</w:t>
      </w:r>
    </w:p>
    <w:p w14:paraId="371E3AF7" w14:textId="77777777" w:rsidR="00D87C32" w:rsidRDefault="00901391">
      <w:r>
        <w:t>VATSC04650    Cancellation of a supply</w:t>
      </w:r>
    </w:p>
    <w:p w14:paraId="1A41C1B1" w14:textId="77777777" w:rsidR="00C52778" w:rsidRDefault="00901391">
      <w:pPr>
        <w:rPr>
          <w:del w:id="2" w:author="Comparison" w:date="2019-10-24T23:30:00Z"/>
        </w:rPr>
      </w:pPr>
      <w:r>
        <w:t>VATSC04700    Self-supply</w:t>
      </w:r>
    </w:p>
    <w:p w14:paraId="67B05188" w14:textId="77777777" w:rsidR="00C52778" w:rsidRDefault="00901391">
      <w:pPr>
        <w:rPr>
          <w:del w:id="3" w:author="Comparison" w:date="2019-10-24T23:30:00Z"/>
        </w:rPr>
      </w:pPr>
      <w:del w:id="4" w:author="Comparison" w:date="2019-10-24T23:30:00Z">
        <w:r>
          <w:delText xml:space="preserve"> Previous page</w:delText>
        </w:r>
      </w:del>
    </w:p>
    <w:p w14:paraId="1DC8F51E" w14:textId="7234AB04" w:rsidR="00D87C32" w:rsidRDefault="00901391">
      <w:del w:id="5" w:author="Comparison" w:date="2019-10-24T23:30:00Z">
        <w:r>
          <w:delText xml:space="preserve"> Next page</w:delText>
        </w:r>
      </w:del>
    </w:p>
    <w:sectPr w:rsidR="00D87C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CDA"/>
    <w:rsid w:val="00326F90"/>
    <w:rsid w:val="00901391"/>
    <w:rsid w:val="00921417"/>
    <w:rsid w:val="00AA1D8D"/>
    <w:rsid w:val="00B47730"/>
    <w:rsid w:val="00C52778"/>
    <w:rsid w:val="00CB0664"/>
    <w:rsid w:val="00D87C3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9B8C308-A8E4-499E-8309-5C91F36B9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90139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3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3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6ECFA4-99B1-45BE-960F-28928D69F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2019-10-24T22:30:00Z</dcterms:modified>
  <cp:category/>
</cp:coreProperties>
</file>