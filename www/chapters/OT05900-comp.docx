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AB56" w14:textId="77777777" w:rsidR="00FB3D8C" w:rsidRDefault="003B080E">
      <w:pPr>
        <w:pStyle w:val="Title"/>
      </w:pPr>
      <w:bookmarkStart w:id="0" w:name="_GoBack"/>
      <w:bookmarkEnd w:id="0"/>
      <w:r>
        <w:t>HMRC - OT05900 - PRT: Terminal</w:t>
      </w:r>
      <w:ins w:id="1" w:author="Comparison" w:date="2019-10-25T00:36:00Z">
        <w:r>
          <w:t xml:space="preserve"> Liftings -</w:t>
        </w:r>
      </w:ins>
      <w:r>
        <w:t xml:space="preserve"> Balancing Parcels (Regulation 2(1))</w:t>
      </w:r>
    </w:p>
    <w:p w14:paraId="25BFEE4A" w14:textId="77777777" w:rsidR="00FB3D8C" w:rsidRDefault="003B080E">
      <w:r>
        <w:t>A balancing parcel is defined for the purposes of these rules as the difference between:</w:t>
      </w:r>
    </w:p>
    <w:p w14:paraId="4F2563E0" w14:textId="77777777" w:rsidR="00FB3D8C" w:rsidRDefault="003B080E">
      <w:r>
        <w:t>The volume of oil nominated by the purchaser, and</w:t>
      </w:r>
    </w:p>
    <w:p w14:paraId="68755DCB" w14:textId="77777777" w:rsidR="00FB3D8C" w:rsidRDefault="003B080E">
      <w:r>
        <w:t xml:space="preserve">The volume of oil actually </w:t>
      </w:r>
      <w:r>
        <w:t>lifted.</w:t>
      </w:r>
    </w:p>
    <w:p w14:paraId="799C1148" w14:textId="77777777" w:rsidR="00FB3D8C" w:rsidRDefault="003B080E">
      <w:r>
        <w:t>This figure may be positive or negative.</w:t>
      </w:r>
    </w:p>
    <w:p w14:paraId="734FDD81" w14:textId="77777777" w:rsidR="00FB3D8C" w:rsidRDefault="003B080E">
      <w:r>
        <w:t xml:space="preserve"> Previous page</w:t>
      </w:r>
    </w:p>
    <w:p w14:paraId="59F1A2DC" w14:textId="77777777" w:rsidR="00FB3D8C" w:rsidRDefault="003B080E">
      <w:r>
        <w:t xml:space="preserve"> Next page</w:t>
      </w:r>
    </w:p>
    <w:sectPr w:rsidR="00FB3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5F8"/>
    <w:rsid w:val="00252B5E"/>
    <w:rsid w:val="0029639D"/>
    <w:rsid w:val="00326F90"/>
    <w:rsid w:val="003B080E"/>
    <w:rsid w:val="00425AA7"/>
    <w:rsid w:val="00AA1D8D"/>
    <w:rsid w:val="00B47730"/>
    <w:rsid w:val="00CB0664"/>
    <w:rsid w:val="00FB3D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7D432E7-7B91-443B-859A-8EFC9891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B08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5439A-938D-43D8-9D72-87DF3728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2019-10-24T23:36:00Z</dcterms:modified>
  <cp:category/>
</cp:coreProperties>
</file>