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4ABD3" w14:textId="77777777" w:rsidR="00276AAB" w:rsidRDefault="0074588A">
      <w:pPr>
        <w:pStyle w:val="Title"/>
      </w:pPr>
      <w:bookmarkStart w:id="0" w:name="_GoBack"/>
      <w:bookmarkEnd w:id="0"/>
      <w:r>
        <w:t>HMRC - COMPLIANCE-HANDBOOK - Compliance Handbook Manual</w:t>
      </w:r>
    </w:p>
    <w:p w14:paraId="55B096D1" w14:textId="77777777" w:rsidR="00276AAB" w:rsidRDefault="0074588A">
      <w:r>
        <w:t xml:space="preserve">The aim of the Compliance Handbook is to give you clear and comprehensive guidance to help you and external customers understand and apply the penalties and compliance powers introduced by FA </w:t>
      </w:r>
      <w:r>
        <w:t xml:space="preserve">2007 to FA 2013. The guidance is in two sections: The technical guidance (CH1 - CH199999) explains the legislation and the overall policy about the way it should be applied. The operational guidance (CH200000 onwards) explains how to use the penalties and </w:t>
      </w:r>
      <w:r>
        <w:t>powers in your job. We are still developing this manual and we will add further guidance as it is produced for all compliance matters, both technical and operational.</w:t>
      </w:r>
    </w:p>
    <w:p w14:paraId="7296AF9B" w14:textId="77777777" w:rsidR="00276AAB" w:rsidRDefault="0074588A">
      <w:r>
        <w:t xml:space="preserve"> Technical guidance</w:t>
      </w:r>
    </w:p>
    <w:p w14:paraId="19DBCBCA" w14:textId="77777777" w:rsidR="00276AAB" w:rsidRDefault="0074588A">
      <w:r>
        <w:t>CH10000    Record keeping: contents</w:t>
      </w:r>
    </w:p>
    <w:p w14:paraId="2025CF3D" w14:textId="77777777" w:rsidR="00276AAB" w:rsidRDefault="0074588A">
      <w:r>
        <w:t>CH20000    Information and inspec</w:t>
      </w:r>
      <w:r>
        <w:t>tion powers: contents</w:t>
      </w:r>
    </w:p>
    <w:p w14:paraId="658C1C3E" w14:textId="77777777" w:rsidR="00276AAB" w:rsidRDefault="0074588A">
      <w:r>
        <w:t>CH28000    Data gathering powers: contents</w:t>
      </w:r>
    </w:p>
    <w:p w14:paraId="4B24627F" w14:textId="77777777" w:rsidR="00276AAB" w:rsidRDefault="0074588A">
      <w:r>
        <w:t>CH40000    Litigation and settlement strategy: contents</w:t>
      </w:r>
    </w:p>
    <w:p w14:paraId="4DE37229" w14:textId="77777777" w:rsidR="00276AAB" w:rsidRDefault="0074588A">
      <w:r>
        <w:t>CH50000    Assessing time limits: contents</w:t>
      </w:r>
    </w:p>
    <w:p w14:paraId="299F686F" w14:textId="77777777" w:rsidR="00276AAB" w:rsidRDefault="0074588A">
      <w:r>
        <w:t>CH60000    Penalties for failure to file on time: contents</w:t>
      </w:r>
    </w:p>
    <w:p w14:paraId="6376467C" w14:textId="77777777" w:rsidR="00276AAB" w:rsidRDefault="0074588A">
      <w:r>
        <w:t xml:space="preserve">CH70000    Penalties for failure </w:t>
      </w:r>
      <w:r>
        <w:t>to notify: contents</w:t>
      </w:r>
    </w:p>
    <w:p w14:paraId="4B7AECEC" w14:textId="77777777" w:rsidR="00276AAB" w:rsidRDefault="0074588A">
      <w:r>
        <w:t>CH80000    Penalties for Inaccuracies: contents</w:t>
      </w:r>
    </w:p>
    <w:p w14:paraId="45DFE676" w14:textId="77777777" w:rsidR="00276AAB" w:rsidRDefault="0074588A">
      <w:r>
        <w:t>CH90000    Penalties for VAT and excise wrongdoing: contents</w:t>
      </w:r>
    </w:p>
    <w:p w14:paraId="399916B5" w14:textId="77777777" w:rsidR="00276AAB" w:rsidRDefault="0074588A">
      <w:r>
        <w:t>CH100000    Offshore matters: contents</w:t>
      </w:r>
    </w:p>
    <w:p w14:paraId="4108EF6D" w14:textId="77777777" w:rsidR="00276AAB" w:rsidRDefault="0074588A">
      <w:r>
        <w:t>CH140000    Interest: contents</w:t>
      </w:r>
    </w:p>
    <w:p w14:paraId="0ED601FE" w14:textId="77777777" w:rsidR="00276AAB" w:rsidRDefault="0074588A">
      <w:r>
        <w:t>CH150000    Penalties for failure to pay on time: content</w:t>
      </w:r>
      <w:r>
        <w:t>s</w:t>
      </w:r>
    </w:p>
    <w:p w14:paraId="43171523" w14:textId="77777777" w:rsidR="00276AAB" w:rsidRDefault="0074588A">
      <w:r>
        <w:t>CH170000    Special reduction: contents</w:t>
      </w:r>
    </w:p>
    <w:p w14:paraId="6792AB77" w14:textId="77777777" w:rsidR="00276AAB" w:rsidRDefault="0074588A">
      <w:r>
        <w:t>CH180000    Dishonest tax agents: contents</w:t>
      </w:r>
    </w:p>
    <w:p w14:paraId="00C8E693" w14:textId="77777777" w:rsidR="00276AAB" w:rsidRDefault="0074588A">
      <w:r>
        <w:t>CH190000    Publishing details of deliberate tax defaulters: contents</w:t>
      </w:r>
    </w:p>
    <w:p w14:paraId="36424FEC" w14:textId="77777777" w:rsidR="00276AAB" w:rsidRDefault="0074588A">
      <w:r>
        <w:t xml:space="preserve"> Operational guidance</w:t>
      </w:r>
    </w:p>
    <w:p w14:paraId="2900E542" w14:textId="77777777" w:rsidR="00276AAB" w:rsidRDefault="0074588A">
      <w:r>
        <w:t>CH200000    How to do a compliance check: contents</w:t>
      </w:r>
    </w:p>
    <w:p w14:paraId="2267CFB9" w14:textId="77777777" w:rsidR="00276AAB" w:rsidRDefault="0074588A">
      <w:pPr>
        <w:rPr>
          <w:ins w:id="1" w:author="Comparison" w:date="2019-10-25T00:33:00Z"/>
        </w:rPr>
      </w:pPr>
      <w:ins w:id="2" w:author="Comparison" w:date="2019-10-25T00:33:00Z">
        <w:r>
          <w:lastRenderedPageBreak/>
          <w:t>CH290000    Evasion: content</w:t>
        </w:r>
        <w:r>
          <w:t>s</w:t>
        </w:r>
      </w:ins>
    </w:p>
    <w:p w14:paraId="0398AF46" w14:textId="77777777" w:rsidR="00276AAB" w:rsidRDefault="0074588A">
      <w:r>
        <w:t>CH300000    Human Rights Act: contents</w:t>
      </w:r>
    </w:p>
    <w:p w14:paraId="1388B359" w14:textId="77777777" w:rsidR="00276AAB" w:rsidRDefault="0074588A">
      <w:r>
        <w:t>CH400000    Charging penalties: contents</w:t>
      </w:r>
    </w:p>
    <w:p w14:paraId="7E552988" w14:textId="77777777" w:rsidR="00276AAB" w:rsidRDefault="0074588A">
      <w:r>
        <w:t>CH500000    Publishing details of deliberate defaulters (PDDD): contents</w:t>
      </w:r>
    </w:p>
    <w:p w14:paraId="24273C32" w14:textId="77777777" w:rsidR="00276AAB" w:rsidRDefault="0074588A">
      <w:r>
        <w:t>CH600000    The One to Many Approach: contents</w:t>
      </w:r>
    </w:p>
    <w:p w14:paraId="103D1253" w14:textId="77777777" w:rsidR="00276AAB" w:rsidRDefault="0074588A">
      <w:r>
        <w:t>CH800000    Agent operational guidance: contents</w:t>
      </w:r>
    </w:p>
    <w:p w14:paraId="11F4AA8F" w14:textId="77777777" w:rsidR="00276AAB" w:rsidRDefault="0074588A">
      <w:r>
        <w:t xml:space="preserve"> Addi</w:t>
      </w:r>
      <w:r>
        <w:t>tional links</w:t>
      </w:r>
    </w:p>
    <w:p w14:paraId="723FF076" w14:textId="77777777" w:rsidR="00276AAB" w:rsidRDefault="0074588A">
      <w:r>
        <w:t>CH900000    Penalties for inaccuracies - specific documents - alphabetical list</w:t>
      </w:r>
    </w:p>
    <w:p w14:paraId="19F8C7C5" w14:textId="77777777" w:rsidR="00276AAB" w:rsidRDefault="0074588A">
      <w:r>
        <w:t>CH910000    Contact link (technical guidance only)</w:t>
      </w:r>
    </w:p>
    <w:p w14:paraId="78148F6E" w14:textId="77777777" w:rsidR="00276AAB" w:rsidRDefault="0074588A">
      <w:r>
        <w:t>CH920000    Feedback</w:t>
      </w:r>
    </w:p>
    <w:p w14:paraId="47CF5803" w14:textId="77777777" w:rsidR="00276AAB" w:rsidRDefault="0074588A">
      <w:r>
        <w:t xml:space="preserve"> Updates archive</w:t>
      </w:r>
    </w:p>
    <w:p w14:paraId="7870380A" w14:textId="77777777" w:rsidR="00276AAB" w:rsidRDefault="0074588A">
      <w:r>
        <w:t>CHUPDATE001    Update index</w:t>
      </w:r>
    </w:p>
    <w:sectPr w:rsidR="00276A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AAB"/>
    <w:rsid w:val="0029639D"/>
    <w:rsid w:val="00326F90"/>
    <w:rsid w:val="0074588A"/>
    <w:rsid w:val="00854D78"/>
    <w:rsid w:val="00A253C8"/>
    <w:rsid w:val="00AA1D8D"/>
    <w:rsid w:val="00B47730"/>
    <w:rsid w:val="00B572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A197CD8-471F-4684-ABCA-AF4F77A7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4588A"/>
    <w:pPr>
      <w:spacing w:after="0" w:line="240" w:lineRule="auto"/>
    </w:pPr>
  </w:style>
  <w:style w:type="paragraph" w:styleId="BalloonText">
    <w:name w:val="Balloon Text"/>
    <w:basedOn w:val="Normal"/>
    <w:link w:val="BalloonTextChar"/>
    <w:uiPriority w:val="99"/>
    <w:semiHidden/>
    <w:unhideWhenUsed/>
    <w:rsid w:val="00745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3C8E8-0B75-4689-BDB0-520D5CE70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2019-10-24T23:33:00Z</dcterms:modified>
  <cp:category/>
</cp:coreProperties>
</file>