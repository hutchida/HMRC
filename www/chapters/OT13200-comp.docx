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2E69" w14:textId="77777777" w:rsidR="00571AEE" w:rsidRDefault="00C311C6">
      <w:pPr>
        <w:pStyle w:val="Title"/>
      </w:pPr>
      <w:bookmarkStart w:id="0" w:name="_GoBack"/>
      <w:bookmarkEnd w:id="0"/>
      <w:r>
        <w:t>HMRC - OT13200 - PRT: Exempt Gas Provisions: Contents</w:t>
      </w:r>
    </w:p>
    <w:p w14:paraId="0D146E4E" w14:textId="088C3A02" w:rsidR="00571AEE" w:rsidRDefault="00C311C6">
      <w:r>
        <w:t xml:space="preserve">OT13210    </w:t>
      </w:r>
      <w:del w:id="1" w:author="Comparison" w:date="2019-10-24T23:57:00Z">
        <w:r>
          <w:delText xml:space="preserve">PRT: Exempt Gas - </w:delText>
        </w:r>
      </w:del>
      <w:r>
        <w:t>Outline</w:t>
      </w:r>
    </w:p>
    <w:p w14:paraId="63D858FC" w14:textId="069A0518" w:rsidR="00571AEE" w:rsidRDefault="00C311C6">
      <w:r>
        <w:t xml:space="preserve">OT13220    </w:t>
      </w:r>
      <w:del w:id="2" w:author="Comparison" w:date="2019-10-24T23:57:00Z">
        <w:r>
          <w:delText xml:space="preserve">PRT: Exempt Gas - </w:delText>
        </w:r>
      </w:del>
      <w:r>
        <w:t>Amendment of a Section 10 exempt contract</w:t>
      </w:r>
    </w:p>
    <w:p w14:paraId="7DDAB3A7" w14:textId="7AE6D8D5" w:rsidR="00571AEE" w:rsidRDefault="00C311C6">
      <w:r>
        <w:t xml:space="preserve">OT13230    </w:t>
      </w:r>
      <w:del w:id="3" w:author="Comparison" w:date="2019-10-24T23:57:00Z">
        <w:r>
          <w:delText>PRT: Exempt Gas - Sales</w:delText>
        </w:r>
      </w:del>
      <w:ins w:id="4" w:author="Comparison" w:date="2019-10-24T23:57:00Z">
        <w:r>
          <w:t>Sale</w:t>
        </w:r>
      </w:ins>
      <w:r>
        <w:t xml:space="preserve"> or transfer of an interest in a field subject to a </w:t>
      </w:r>
      <w:del w:id="5" w:author="Comparison" w:date="2019-10-24T23:57:00Z">
        <w:r>
          <w:delText>section</w:delText>
        </w:r>
      </w:del>
      <w:ins w:id="6" w:author="Comparison" w:date="2019-10-24T23:57:00Z">
        <w:r>
          <w:t>Section</w:t>
        </w:r>
      </w:ins>
      <w:r>
        <w:t xml:space="preserve"> 10 exempt contract</w:t>
      </w:r>
    </w:p>
    <w:p w14:paraId="4A2B1464" w14:textId="05196323" w:rsidR="00571AEE" w:rsidRDefault="00C311C6">
      <w:r>
        <w:t xml:space="preserve">OT13240    </w:t>
      </w:r>
      <w:del w:id="7" w:author="Comparison" w:date="2019-10-24T23:57:00Z">
        <w:r>
          <w:delText xml:space="preserve">PRT: Exempt Gas - </w:delText>
        </w:r>
      </w:del>
      <w:r>
        <w:t xml:space="preserve">Expenditure </w:t>
      </w:r>
      <w:r>
        <w:t>Provisions</w:t>
      </w:r>
    </w:p>
    <w:p w14:paraId="71BA0A94" w14:textId="39FCDDA7" w:rsidR="00571AEE" w:rsidRDefault="00C311C6">
      <w:r>
        <w:t xml:space="preserve">OT13250    </w:t>
      </w:r>
      <w:del w:id="8" w:author="Comparison" w:date="2019-10-24T23:57:00Z">
        <w:r>
          <w:delText xml:space="preserve">PRT: Exempt Gas - </w:delText>
        </w:r>
      </w:del>
      <w:r>
        <w:t>Long-Term Asset Expenditure</w:t>
      </w:r>
    </w:p>
    <w:p w14:paraId="0934D032" w14:textId="34D02264" w:rsidR="00571AEE" w:rsidRDefault="00C311C6">
      <w:r>
        <w:t xml:space="preserve">OT13260    </w:t>
      </w:r>
      <w:del w:id="9" w:author="Comparison" w:date="2019-10-24T23:57:00Z">
        <w:r>
          <w:delText xml:space="preserve">PRT: Exempt Gas - </w:delText>
        </w:r>
      </w:del>
      <w:r>
        <w:t>Tariff Receipts of Exempt Gas Fields</w:t>
      </w:r>
    </w:p>
    <w:p w14:paraId="4A23CE87" w14:textId="77777777" w:rsidR="00571AEE" w:rsidRDefault="00C311C6">
      <w:r>
        <w:t xml:space="preserve"> Previous page</w:t>
      </w:r>
    </w:p>
    <w:p w14:paraId="5AB6EC01" w14:textId="77777777" w:rsidR="00571AEE" w:rsidRDefault="00C311C6">
      <w:r>
        <w:t xml:space="preserve"> Next page</w:t>
      </w:r>
    </w:p>
    <w:sectPr w:rsidR="00571A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41E"/>
    <w:rsid w:val="00571AEE"/>
    <w:rsid w:val="00894D58"/>
    <w:rsid w:val="009452EB"/>
    <w:rsid w:val="00AA1D8D"/>
    <w:rsid w:val="00B47730"/>
    <w:rsid w:val="00C311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E2B118C-CC7B-44AA-A0CF-B63640F2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311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5D8812-10D8-4D81-A85A-9DF8669E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2019-10-24T22:57:00Z</dcterms:modified>
  <cp:category/>
</cp:coreProperties>
</file>