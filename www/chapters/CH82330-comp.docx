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B076" w14:textId="77777777" w:rsidR="006D6CC1" w:rsidRDefault="002848BB">
      <w:pPr>
        <w:pStyle w:val="Title"/>
      </w:pPr>
      <w:bookmarkStart w:id="0" w:name="_GoBack"/>
      <w:bookmarkEnd w:id="0"/>
      <w:r>
        <w:t>HMRC - CH82330 - Losses Available For Potential Lost Revenue Calculation</w:t>
      </w:r>
    </w:p>
    <w:p w14:paraId="5E9475A2" w14:textId="67589A6E" w:rsidR="006D6CC1" w:rsidRDefault="002848BB">
      <w:r>
        <w:t xml:space="preserve">You must check the date from which these rules apply for the tax or duty you are dealing with. </w:t>
      </w:r>
      <w:del w:id="1" w:author="Comparison" w:date="2019-10-30T19:01:00Z">
        <w:r>
          <w:delText>See CH81011</w:delText>
        </w:r>
      </w:del>
      <w:ins w:id="2" w:author="Comparison" w:date="2019-10-30T19:01:00Z">
        <w:r>
          <w:t xml:space="preserve">See You must check the date from which these rules apply for the tax or duty you are </w:t>
        </w:r>
        <w:r>
          <w:t>dealing with. See</w:t>
        </w:r>
      </w:ins>
      <w:r>
        <w:t xml:space="preserve"> for full details.</w:t>
      </w:r>
    </w:p>
    <w:p w14:paraId="0071AEBB" w14:textId="77777777" w:rsidR="006D6CC1" w:rsidRDefault="002848BB">
      <w:r>
        <w:t>When using the normal rule, see CH82160, to calculate potential lost revenue (PLR), all the additional amount of tax that is due or payable as a result of putting right the inaccuracy should be taken into account.</w:t>
      </w:r>
    </w:p>
    <w:p w14:paraId="2448FE79" w14:textId="77777777" w:rsidR="006D6CC1" w:rsidRDefault="002848BB">
      <w:r>
        <w:t xml:space="preserve">Where </w:t>
      </w:r>
      <w:r>
        <w:t>there are losses involved this could include additional amounts of tax due or payable</w:t>
      </w:r>
    </w:p>
    <w:p w14:paraId="1F5726D3" w14:textId="77777777" w:rsidR="006D6CC1" w:rsidRDefault="002848BB">
      <w:r>
        <w:t xml:space="preserve">for earlier or later periods because all or part of the wrongly recorded loss has been carried back to an earlier period or carried forward to a later period and used to </w:t>
      </w:r>
      <w:r>
        <w:t>reduce tax liability for those periods, and / or</w:t>
      </w:r>
    </w:p>
    <w:p w14:paraId="6D793AD6" w14:textId="77777777" w:rsidR="006D6CC1" w:rsidRDefault="002848BB">
      <w:r>
        <w:t>by other companies where all or part of a wrongly recorded loss has been surrendered as Group Relief.</w:t>
      </w:r>
    </w:p>
    <w:p w14:paraId="5ED3258E" w14:textId="77777777" w:rsidR="006D6CC1" w:rsidRDefault="002848BB">
      <w:r>
        <w:t>For an example for</w:t>
      </w:r>
    </w:p>
    <w:p w14:paraId="655499EA" w14:textId="77777777" w:rsidR="006D6CC1" w:rsidRDefault="002848BB">
      <w:r>
        <w:t>income tax, see CH82331</w:t>
      </w:r>
    </w:p>
    <w:p w14:paraId="79A1A455" w14:textId="77777777" w:rsidR="006D6CC1" w:rsidRDefault="002848BB">
      <w:r>
        <w:t>capital gains tax, see CH82332</w:t>
      </w:r>
    </w:p>
    <w:p w14:paraId="492A5A86" w14:textId="77777777" w:rsidR="006D6CC1" w:rsidRDefault="002848BB">
      <w:r>
        <w:t>corporation tax, see CH82333</w:t>
      </w:r>
    </w:p>
    <w:p w14:paraId="78DF9414" w14:textId="77777777" w:rsidR="006D6CC1" w:rsidRDefault="002848BB">
      <w:r>
        <w:t>FA</w:t>
      </w:r>
      <w:r>
        <w:t>07/SCH24/PARA7</w:t>
      </w:r>
    </w:p>
    <w:p w14:paraId="3440B575" w14:textId="77777777" w:rsidR="006D6CC1" w:rsidRDefault="002848BB">
      <w:r>
        <w:t xml:space="preserve"> Previous page</w:t>
      </w:r>
    </w:p>
    <w:p w14:paraId="317E1C73" w14:textId="77777777" w:rsidR="006D6CC1" w:rsidRDefault="002848BB">
      <w:r>
        <w:t xml:space="preserve"> Next page</w:t>
      </w:r>
    </w:p>
    <w:sectPr w:rsidR="006D6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8BB"/>
    <w:rsid w:val="0029639D"/>
    <w:rsid w:val="00326F90"/>
    <w:rsid w:val="006D6CC1"/>
    <w:rsid w:val="009B0339"/>
    <w:rsid w:val="00AA1D8D"/>
    <w:rsid w:val="00B47730"/>
    <w:rsid w:val="00BA2B6D"/>
    <w:rsid w:val="00CB0664"/>
    <w:rsid w:val="00CF7E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A4DEA6-C23E-4D34-A0C0-985266CD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848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74870-7F16-41AE-90D1-9CCAFAD9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2019-10-30T19:01:00Z</dcterms:modified>
  <cp:category/>
</cp:coreProperties>
</file>