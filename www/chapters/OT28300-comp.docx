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D25E" w14:textId="77777777" w:rsidR="00A07E41" w:rsidRDefault="00AC2E0C">
      <w:pPr>
        <w:pStyle w:val="Title"/>
      </w:pPr>
      <w:bookmarkStart w:id="0" w:name="_GoBack"/>
      <w:bookmarkEnd w:id="0"/>
      <w:r>
        <w:t>HMRC - OT28300 - Expenditure Connected With Reuse Of Offshore Oil Infrastructure: Contents</w:t>
      </w:r>
    </w:p>
    <w:p w14:paraId="6A8E0FBA" w14:textId="6978A6FB" w:rsidR="00A07E41" w:rsidRDefault="00AC2E0C">
      <w:r>
        <w:t xml:space="preserve">OT28310    </w:t>
      </w:r>
      <w:del w:id="1" w:author="Comparison" w:date="2019-10-24T23:02:00Z">
        <w:r>
          <w:delText xml:space="preserve">Decommissioning and Abandonment: Expenditure connected with reuse of offshore oil infrastructure: </w:delText>
        </w:r>
      </w:del>
      <w:r>
        <w:t>Expenditure qualifying for writing down allowances</w:t>
      </w:r>
    </w:p>
    <w:p w14:paraId="66FE4505" w14:textId="54AADCA0" w:rsidR="00A07E41" w:rsidRDefault="00AC2E0C">
      <w:r>
        <w:t xml:space="preserve">OT28320    </w:t>
      </w:r>
      <w:del w:id="2" w:author="Comparison" w:date="2019-10-24T23:02:00Z">
        <w:r>
          <w:delText xml:space="preserve">Decommissioning and Abandonment: Expenditure connected with reuse of offshore oil infrastructure: </w:delText>
        </w:r>
      </w:del>
      <w:r>
        <w:t>Exceptions to expenditure qualifying for writing down allowances</w:t>
      </w:r>
    </w:p>
    <w:p w14:paraId="43AACF4C" w14:textId="39DEC01D" w:rsidR="00A07E41" w:rsidRDefault="00AC2E0C">
      <w:r>
        <w:t xml:space="preserve">OT28330    </w:t>
      </w:r>
      <w:del w:id="3" w:author="Comparison" w:date="2019-10-24T23:02:00Z">
        <w:r>
          <w:delText xml:space="preserve">Decommissioning and Abandonment: Expenditure connected with </w:delText>
        </w:r>
        <w:r>
          <w:delText xml:space="preserve">reuse of offshore oil infrastructure: </w:delText>
        </w:r>
      </w:del>
      <w:r>
        <w:t xml:space="preserve">Meaning of </w:t>
      </w:r>
      <w:r>
        <w:t>decommissioning expenditure</w:t>
      </w:r>
    </w:p>
    <w:p w14:paraId="0ADF6177" w14:textId="317CF825" w:rsidR="00A07E41" w:rsidRDefault="00AC2E0C">
      <w:r>
        <w:t xml:space="preserve">OT28340    </w:t>
      </w:r>
      <w:del w:id="4" w:author="Comparison" w:date="2019-10-24T23:02:00Z">
        <w:r>
          <w:delText xml:space="preserve">Decommissioning and Abandonment: Expenditure connected with reuse of offshore oil infrastructure: </w:delText>
        </w:r>
      </w:del>
      <w:r>
        <w:t>Meaning of offshore infrastructure</w:t>
      </w:r>
    </w:p>
    <w:p w14:paraId="36AAD751" w14:textId="22487497" w:rsidR="00A07E41" w:rsidRDefault="00AC2E0C">
      <w:r>
        <w:t xml:space="preserve">OT28350    </w:t>
      </w:r>
      <w:del w:id="5" w:author="Comparison" w:date="2019-10-24T23:02:00Z">
        <w:r>
          <w:delText>Decommissioning and Aban</w:delText>
        </w:r>
        <w:r>
          <w:delText xml:space="preserve">donment: Expenditure connected with reuse of offshore oil infrastructure: </w:delText>
        </w:r>
      </w:del>
      <w:r>
        <w:t>Writing down allowances for the net cost of demolition</w:t>
      </w:r>
    </w:p>
    <w:p w14:paraId="53130409" w14:textId="77777777" w:rsidR="00A07E41" w:rsidRDefault="00AC2E0C">
      <w:r>
        <w:t xml:space="preserve"> Previous page</w:t>
      </w:r>
    </w:p>
    <w:p w14:paraId="1B8E9D4C" w14:textId="77777777" w:rsidR="00A07E41" w:rsidRDefault="00AC2E0C">
      <w:r>
        <w:t xml:space="preserve"> Next page</w:t>
      </w:r>
    </w:p>
    <w:sectPr w:rsidR="00A07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C1E"/>
    <w:rsid w:val="007871A4"/>
    <w:rsid w:val="00A07E41"/>
    <w:rsid w:val="00AA1D8D"/>
    <w:rsid w:val="00AC2E0C"/>
    <w:rsid w:val="00B47730"/>
    <w:rsid w:val="00CB0664"/>
    <w:rsid w:val="00F55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5E9DB5A-D728-4C29-B797-DCD8CAA8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C2E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A08278-2F9C-434D-9B58-FF013F49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2019-10-24T22:02:00Z</dcterms:modified>
  <cp:category/>
</cp:coreProperties>
</file>