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8DF8" w14:textId="77777777" w:rsidR="00CB48F0" w:rsidRDefault="00AA2131">
      <w:pPr>
        <w:pStyle w:val="Title"/>
      </w:pPr>
      <w:bookmarkStart w:id="0" w:name="_GoBack"/>
      <w:bookmarkEnd w:id="0"/>
      <w:r>
        <w:t>HMRC - CTM80205 - Groups: HMRC’S Approach To “Arrangements” - SP3/93 And ESC C10</w:t>
      </w:r>
    </w:p>
    <w:p w14:paraId="7B9D6876" w14:textId="77777777" w:rsidR="00CB48F0" w:rsidRDefault="00AA2131">
      <w:r>
        <w:t>CTA10/S154</w:t>
      </w:r>
    </w:p>
    <w:p w14:paraId="60BD835B" w14:textId="77777777" w:rsidR="00CB48F0" w:rsidRDefault="00AA2131">
      <w:r>
        <w:t>SP3/93</w:t>
      </w:r>
      <w:ins w:id="1" w:author="Comparison" w:date="2019-10-25T01:08:00Z">
        <w:r>
          <w:t xml:space="preserve"> {#}</w:t>
        </w:r>
      </w:ins>
      <w:r>
        <w:t xml:space="preserve"> sets out the way HMRC interprets the legislation involving ‘arrangements’ and ‘option arrangements’. CTA10/S173 is about ‘option </w:t>
      </w:r>
      <w:r>
        <w:t>arrangements’, and there is guidance on this at CTM81090, it has significance for all grouping tests that depend on measuring entitlements to profits and to assets in a winding up. The guidance on this is at CTM81000 onwards.</w:t>
      </w:r>
    </w:p>
    <w:p w14:paraId="61652A13" w14:textId="77777777" w:rsidR="00CB48F0" w:rsidRDefault="00AA2131">
      <w:r>
        <w:t>(This content has been withhel</w:t>
      </w:r>
      <w:r>
        <w:t>d because of exemptions in the Freedom of Information Act 2000)</w:t>
      </w:r>
    </w:p>
    <w:p w14:paraId="010C09F3" w14:textId="77777777" w:rsidR="00CB48F0" w:rsidRDefault="00AA2131">
      <w:r>
        <w:t>(This content has been withheld because of exemptions in the Freedom of Information Act 2000)</w:t>
      </w:r>
    </w:p>
    <w:p w14:paraId="45E66A19" w14:textId="77777777" w:rsidR="00CB48F0" w:rsidRDefault="00AA2131">
      <w:r>
        <w:t>(This content has been withheld because of exemptions in the Freedom of Information Act 2000)</w:t>
      </w:r>
    </w:p>
    <w:p w14:paraId="33810B1D" w14:textId="77777777" w:rsidR="00CB48F0" w:rsidRDefault="00CB48F0"/>
    <w:p w14:paraId="78942828" w14:textId="77777777" w:rsidR="00CB48F0" w:rsidRDefault="00AA2131">
      <w:r>
        <w:t>The</w:t>
      </w:r>
      <w:r>
        <w:t>re is no advance clearance procedure for transactions affected.</w:t>
      </w:r>
    </w:p>
    <w:p w14:paraId="66D57174" w14:textId="58BFBC66" w:rsidR="00CB48F0" w:rsidRDefault="00AA2131">
      <w:r>
        <w:t>For arrangements entered into in accounting periods ending before 1 March 2012 SP3/93 should be considered in conjunction with ESC C10</w:t>
      </w:r>
      <w:del w:id="2" w:author="Comparison" w:date="2019-10-25T01:08:00Z">
        <w:r>
          <w:delText>.</w:delText>
        </w:r>
      </w:del>
      <w:ins w:id="3" w:author="Comparison" w:date="2019-10-25T01:08:00Z">
        <w:r>
          <w:t xml:space="preserve"> {#}.</w:t>
        </w:r>
      </w:ins>
      <w:r>
        <w:t xml:space="preserve"> ESC C10 was enacted into legislation in 2012, so for</w:t>
      </w:r>
      <w:r>
        <w:t xml:space="preserve"> arrangements entered into in accounting periods ending on or after this date CTA10/S155A and CTA10/S155B exclude certain commercial arrangements from falling within S154(3) and S155(3) (CTM80185).</w:t>
      </w:r>
    </w:p>
    <w:p w14:paraId="256E50C6" w14:textId="77777777" w:rsidR="00CB48F0" w:rsidRDefault="00CB48F0"/>
    <w:p w14:paraId="141D8969" w14:textId="77777777" w:rsidR="00CB48F0" w:rsidRDefault="00AA2131">
      <w:r>
        <w:t xml:space="preserve"> Previous page</w:t>
      </w:r>
    </w:p>
    <w:p w14:paraId="4C2D2D94" w14:textId="77777777" w:rsidR="00CB48F0" w:rsidRDefault="00AA2131">
      <w:r>
        <w:t xml:space="preserve"> Next page</w:t>
      </w:r>
    </w:p>
    <w:sectPr w:rsidR="00CB48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906"/>
    <w:rsid w:val="0015074B"/>
    <w:rsid w:val="0029639D"/>
    <w:rsid w:val="00326F90"/>
    <w:rsid w:val="008116A1"/>
    <w:rsid w:val="00AA1D8D"/>
    <w:rsid w:val="00AA2131"/>
    <w:rsid w:val="00B47730"/>
    <w:rsid w:val="00CB0664"/>
    <w:rsid w:val="00CB48F0"/>
    <w:rsid w:val="00D02E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D64737-ED05-4B06-89FE-E16056E0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A21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22487-0B94-40CF-93FD-F13770C5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2019-10-25T00:08:00Z</dcterms:modified>
  <cp:category/>
</cp:coreProperties>
</file>