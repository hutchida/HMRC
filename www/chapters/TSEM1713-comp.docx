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5C140" w14:textId="77777777" w:rsidR="00B4199A" w:rsidRDefault="008D4C9F">
      <w:pPr>
        <w:pStyle w:val="Title"/>
      </w:pPr>
      <w:bookmarkStart w:id="0" w:name="_GoBack"/>
      <w:bookmarkEnd w:id="0"/>
      <w:r>
        <w:t>HMRC - TSEM1713 - Trust Deeds: Requesting Trust Deeds</w:t>
      </w:r>
    </w:p>
    <w:p w14:paraId="6E811C77" w14:textId="77777777" w:rsidR="003D75F0" w:rsidRDefault="008D4C9F">
      <w:pPr>
        <w:rPr>
          <w:del w:id="1" w:author="Comparison" w:date="2019-10-30T18:07:00Z"/>
        </w:rPr>
      </w:pPr>
      <w:del w:id="2" w:author="Comparison" w:date="2019-10-30T18:07:00Z">
        <w:r>
          <w:delText>You may ask to see a trust deed where you have opened an enquiry into a return or a claim (TSEM2160).</w:delText>
        </w:r>
      </w:del>
    </w:p>
    <w:p w14:paraId="6A2DEE66" w14:textId="77777777" w:rsidR="003D75F0" w:rsidRDefault="008D4C9F">
      <w:pPr>
        <w:rPr>
          <w:del w:id="3" w:author="Comparison" w:date="2019-10-30T18:07:00Z"/>
        </w:rPr>
      </w:pPr>
      <w:del w:id="4" w:author="Comparison" w:date="2019-10-30T18:07:00Z">
        <w:r>
          <w:delText>Copies or originals</w:delText>
        </w:r>
      </w:del>
    </w:p>
    <w:p w14:paraId="7F1FB1EB" w14:textId="77777777" w:rsidR="003D75F0" w:rsidRDefault="008D4C9F">
      <w:pPr>
        <w:rPr>
          <w:del w:id="5" w:author="Comparison" w:date="2019-10-30T18:07:00Z"/>
        </w:rPr>
      </w:pPr>
      <w:del w:id="6" w:author="Comparison" w:date="2019-10-30T18:07:00Z">
        <w:r>
          <w:delText xml:space="preserve">FA 2008 Schedule 36, Section 8(1) allows us to accept copies of </w:delText>
        </w:r>
        <w:r>
          <w:delText>documents. You should normally accept copy trust deeds.</w:delText>
        </w:r>
      </w:del>
    </w:p>
    <w:p w14:paraId="7DF96FAA" w14:textId="77777777" w:rsidR="003D75F0" w:rsidRDefault="008D4C9F">
      <w:pPr>
        <w:rPr>
          <w:del w:id="7" w:author="Comparison" w:date="2019-10-30T18:07:00Z"/>
        </w:rPr>
      </w:pPr>
      <w:del w:id="8" w:author="Comparison" w:date="2019-10-30T18:07:00Z">
        <w:r>
          <w:delText>You should not routinely ask to see the original trust deed if you have been supplied with a copy. However, it may be appropriate to request the original document, for example, where detail on the cop</w:delText>
        </w:r>
        <w:r>
          <w:delText>y is unclear, incomplete or there is doubt about its authenticity.</w:delText>
        </w:r>
      </w:del>
    </w:p>
    <w:p w14:paraId="653DD127" w14:textId="77777777" w:rsidR="003D75F0" w:rsidRDefault="008D4C9F">
      <w:pPr>
        <w:rPr>
          <w:del w:id="9" w:author="Comparison" w:date="2019-10-30T18:07:00Z"/>
        </w:rPr>
      </w:pPr>
      <w:del w:id="10" w:author="Comparison" w:date="2019-10-30T18:07:00Z">
        <w:r>
          <w:delText>If you do need access to the original document, you can make a written request to see it. There is guidance on requesting original documents at CH229900.</w:delText>
        </w:r>
      </w:del>
    </w:p>
    <w:p w14:paraId="6483A743" w14:textId="77777777" w:rsidR="00B4199A" w:rsidRDefault="008D4C9F">
      <w:pPr>
        <w:rPr>
          <w:ins w:id="11" w:author="Comparison" w:date="2019-10-30T18:07:00Z"/>
        </w:rPr>
      </w:pPr>
      <w:ins w:id="12" w:author="Comparison" w:date="2019-10-30T18:07:00Z">
        <w:r>
          <w:t>Page archived as no longer relevant.</w:t>
        </w:r>
      </w:ins>
    </w:p>
    <w:p w14:paraId="29B4AEA7" w14:textId="77777777" w:rsidR="00B4199A" w:rsidRDefault="008D4C9F">
      <w:r>
        <w:t xml:space="preserve"> Previous page</w:t>
      </w:r>
    </w:p>
    <w:p w14:paraId="139CF312" w14:textId="77777777" w:rsidR="00B4199A" w:rsidRDefault="008D4C9F">
      <w:r>
        <w:t xml:space="preserve"> Next page</w:t>
      </w:r>
    </w:p>
    <w:sectPr w:rsidR="00B419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75F0"/>
    <w:rsid w:val="0052019A"/>
    <w:rsid w:val="008D4C9F"/>
    <w:rsid w:val="00AA1D8D"/>
    <w:rsid w:val="00B4199A"/>
    <w:rsid w:val="00B47730"/>
    <w:rsid w:val="00CB0664"/>
    <w:rsid w:val="00D320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22113F2-498E-435E-86F5-F28BD62A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D4C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C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29C7EC-5120-487C-9122-313F6165F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2019-10-30T18:07:00Z</dcterms:modified>
  <cp:category/>
</cp:coreProperties>
</file>