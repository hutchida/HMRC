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14A3F" w14:textId="77777777" w:rsidR="0040257B" w:rsidRDefault="0023382E">
      <w:pPr>
        <w:pStyle w:val="Title"/>
      </w:pPr>
      <w:bookmarkStart w:id="0" w:name="_GoBack"/>
      <w:bookmarkEnd w:id="0"/>
      <w:r>
        <w:t>HMRC - IPT10425 - Procedure Tables: Issue Of An Officer's Assessment</w:t>
      </w:r>
    </w:p>
    <w:p w14:paraId="23FA45D4" w14:textId="77777777" w:rsidR="0040257B" w:rsidRDefault="0023382E">
      <w:r>
        <w:t>All officers’ assessments should be raised using form IPT 641. All assessments must be forwarded to BTOps for processing. BTOps will issue the Notice of Assessment.</w:t>
      </w:r>
    </w:p>
    <w:p w14:paraId="5355A1EB" w14:textId="77777777" w:rsidR="0040257B" w:rsidRDefault="0023382E">
      <w:r>
        <w:t xml:space="preserve">Form IPT 641 </w:t>
      </w:r>
      <w:r>
        <w:t>should be completed as follows.</w:t>
      </w:r>
    </w:p>
    <w:p w14:paraId="17318E4A" w14:textId="77777777" w:rsidR="0040257B" w:rsidRDefault="0023382E">
      <w:r>
        <w:t>All unused boxes and lines should be crossed through.</w:t>
      </w:r>
    </w:p>
    <w:p w14:paraId="632C5F28" w14:textId="77777777" w:rsidR="0040257B" w:rsidRDefault="0023382E">
      <w:r>
        <w:t>Under and overdeclarations for the same period should be shown separately.</w:t>
      </w:r>
    </w:p>
    <w:p w14:paraId="384B7D2A" w14:textId="77777777" w:rsidR="0040257B" w:rsidRDefault="0023382E">
      <w:r>
        <w:t>Amounts should be entered as whole pounds - underdeclarations rounded down and overdeclarations</w:t>
      </w:r>
      <w:r>
        <w:t xml:space="preserve"> rounded up.</w:t>
      </w:r>
    </w:p>
    <w:p w14:paraId="430D82DC" w14:textId="77777777" w:rsidR="0040257B" w:rsidRDefault="0023382E">
      <w:r>
        <w:t>Due to and due from amounts must not be entered on the same line.</w:t>
      </w:r>
    </w:p>
    <w:p w14:paraId="7861FA26" w14:textId="77777777" w:rsidR="0040257B" w:rsidRDefault="0023382E">
      <w:r>
        <w:t>There are very few occasions when interest should not be calculated; however, where there is a reasonable excuse (see IPT09165) it may be appropriate. Any inhibit of interest mu</w:t>
      </w:r>
      <w:r>
        <w:t>st be countersigned at the appropriate level determined and notified by a Grade 7, based on local risk assessment.</w:t>
      </w:r>
    </w:p>
    <w:p w14:paraId="61C687E7" w14:textId="77777777" w:rsidR="0040257B" w:rsidRDefault="0023382E">
      <w:pPr>
        <w:rPr>
          <w:ins w:id="1" w:author="Comparison" w:date="2019-10-24T22:39:00Z"/>
        </w:rPr>
      </w:pPr>
      <w:ins w:id="2" w:author="Comparison" w:date="2019-10-24T22:39:00Z">
        <w:r>
          <w:t>Form IPT 641 should be completed as follows.</w:t>
        </w:r>
      </w:ins>
    </w:p>
    <w:p w14:paraId="18588BC0" w14:textId="77777777" w:rsidR="0040257B" w:rsidRDefault="0023382E">
      <w:pPr>
        <w:rPr>
          <w:ins w:id="3" w:author="Comparison" w:date="2019-10-24T22:39:00Z"/>
        </w:rPr>
      </w:pPr>
      <w:ins w:id="4" w:author="Comparison" w:date="2019-10-24T22:39:00Z">
        <w:r>
          <w:t>All unused boxes and lines should be crossed through.</w:t>
        </w:r>
      </w:ins>
    </w:p>
    <w:p w14:paraId="17F60EA2" w14:textId="77777777" w:rsidR="0040257B" w:rsidRDefault="0023382E">
      <w:pPr>
        <w:rPr>
          <w:ins w:id="5" w:author="Comparison" w:date="2019-10-24T22:39:00Z"/>
        </w:rPr>
      </w:pPr>
      <w:ins w:id="6" w:author="Comparison" w:date="2019-10-24T22:39:00Z">
        <w:r>
          <w:t>Under and overdeclarations for the same pe</w:t>
        </w:r>
        <w:r>
          <w:t>riod should be shown separately.</w:t>
        </w:r>
      </w:ins>
    </w:p>
    <w:p w14:paraId="559C1413" w14:textId="77777777" w:rsidR="0040257B" w:rsidRDefault="0023382E">
      <w:pPr>
        <w:rPr>
          <w:ins w:id="7" w:author="Comparison" w:date="2019-10-24T22:39:00Z"/>
        </w:rPr>
      </w:pPr>
      <w:ins w:id="8" w:author="Comparison" w:date="2019-10-24T22:39:00Z">
        <w:r>
          <w:t>Amounts should be entered as whole pounds - underdeclarations rounded down and overdeclarations rounded up.</w:t>
        </w:r>
      </w:ins>
    </w:p>
    <w:p w14:paraId="5FBAF1B8" w14:textId="77777777" w:rsidR="0040257B" w:rsidRDefault="0023382E">
      <w:pPr>
        <w:rPr>
          <w:ins w:id="9" w:author="Comparison" w:date="2019-10-24T22:39:00Z"/>
        </w:rPr>
      </w:pPr>
      <w:ins w:id="10" w:author="Comparison" w:date="2019-10-24T22:39:00Z">
        <w:r>
          <w:t>Due to and due from amounts must not be entered on the same line.</w:t>
        </w:r>
      </w:ins>
    </w:p>
    <w:p w14:paraId="21D8115D" w14:textId="77777777" w:rsidR="0040257B" w:rsidRDefault="0023382E">
      <w:pPr>
        <w:rPr>
          <w:ins w:id="11" w:author="Comparison" w:date="2019-10-24T22:39:00Z"/>
        </w:rPr>
      </w:pPr>
      <w:ins w:id="12" w:author="Comparison" w:date="2019-10-24T22:39:00Z">
        <w:r>
          <w:t>Form IPT 641 should be completed as follows.</w:t>
        </w:r>
      </w:ins>
    </w:p>
    <w:p w14:paraId="791ED760" w14:textId="77777777" w:rsidR="0040257B" w:rsidRDefault="0023382E">
      <w:pPr>
        <w:rPr>
          <w:ins w:id="13" w:author="Comparison" w:date="2019-10-24T22:39:00Z"/>
        </w:rPr>
      </w:pPr>
      <w:ins w:id="14" w:author="Comparison" w:date="2019-10-24T22:39:00Z">
        <w:r>
          <w:t xml:space="preserve">All </w:t>
        </w:r>
        <w:r>
          <w:t>unused boxes and lines should be crossed through.</w:t>
        </w:r>
      </w:ins>
    </w:p>
    <w:p w14:paraId="2F397FBA" w14:textId="77777777" w:rsidR="0040257B" w:rsidRDefault="0023382E">
      <w:pPr>
        <w:rPr>
          <w:ins w:id="15" w:author="Comparison" w:date="2019-10-24T22:39:00Z"/>
        </w:rPr>
      </w:pPr>
      <w:ins w:id="16" w:author="Comparison" w:date="2019-10-24T22:39:00Z">
        <w:r>
          <w:t>Under and overdeclarations for the same period should be shown separately.</w:t>
        </w:r>
      </w:ins>
    </w:p>
    <w:p w14:paraId="4BE5D42B" w14:textId="77777777" w:rsidR="0040257B" w:rsidRDefault="0023382E">
      <w:pPr>
        <w:rPr>
          <w:ins w:id="17" w:author="Comparison" w:date="2019-10-24T22:39:00Z"/>
        </w:rPr>
      </w:pPr>
      <w:ins w:id="18" w:author="Comparison" w:date="2019-10-24T22:39:00Z">
        <w:r>
          <w:t>Amounts should be entered as whole pounds - underdeclarations rounded down and overdeclarations rounded up.</w:t>
        </w:r>
      </w:ins>
    </w:p>
    <w:p w14:paraId="4B09480B" w14:textId="77777777" w:rsidR="0040257B" w:rsidRDefault="0023382E">
      <w:pPr>
        <w:rPr>
          <w:ins w:id="19" w:author="Comparison" w:date="2019-10-24T22:39:00Z"/>
        </w:rPr>
      </w:pPr>
      <w:ins w:id="20" w:author="Comparison" w:date="2019-10-24T22:39:00Z">
        <w:r>
          <w:t>Due to and due from amo</w:t>
        </w:r>
        <w:r>
          <w:t>unts must not be entered on the same line.</w:t>
        </w:r>
      </w:ins>
    </w:p>
    <w:p w14:paraId="3E1DA058" w14:textId="77777777" w:rsidR="0040257B" w:rsidRDefault="0023382E">
      <w:r>
        <w:t>Ensure any unused lines and boxes are ruled through.</w:t>
      </w:r>
    </w:p>
    <w:p w14:paraId="119D1B5A" w14:textId="77777777" w:rsidR="0040257B" w:rsidRDefault="0023382E">
      <w:r>
        <w:lastRenderedPageBreak/>
        <w:t>NOTE: For the same period, officer’s assessments and voluntary disclosures can be amalgamated on one IPT 641. This is particularly useful for large insurers wit</w:t>
      </w:r>
      <w:r>
        <w:t>h a number of assessments in the pipeline.</w:t>
      </w:r>
    </w:p>
    <w:p w14:paraId="532EF4D5" w14:textId="77777777" w:rsidR="0040257B" w:rsidRDefault="0023382E">
      <w:r>
        <w:t xml:space="preserve"> Previous page</w:t>
      </w:r>
    </w:p>
    <w:p w14:paraId="4B735E81" w14:textId="77777777" w:rsidR="0040257B" w:rsidRDefault="0023382E">
      <w:r>
        <w:t xml:space="preserve"> Next page</w:t>
      </w:r>
    </w:p>
    <w:sectPr w:rsidR="004025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0AE"/>
    <w:rsid w:val="0023382E"/>
    <w:rsid w:val="0029639D"/>
    <w:rsid w:val="00326F90"/>
    <w:rsid w:val="003C7FB5"/>
    <w:rsid w:val="0040257B"/>
    <w:rsid w:val="00AA1D8D"/>
    <w:rsid w:val="00B21F1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0A5ADA4-E4BC-4D3B-BA8B-0FDFC434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338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19F278-E4D7-4DE8-93D9-2D62DA8E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2019-10-24T21:39:00Z</dcterms:modified>
  <cp:category/>
</cp:coreProperties>
</file>