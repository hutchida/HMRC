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AFAE8" w14:textId="77777777" w:rsidR="00357C37" w:rsidRDefault="0090540A">
      <w:pPr>
        <w:pStyle w:val="Title"/>
      </w:pPr>
      <w:bookmarkStart w:id="0" w:name="_GoBack"/>
      <w:bookmarkEnd w:id="0"/>
      <w:r>
        <w:t>HMRC - VATSC70000 - Whether Supplies Are Goods Or Services</w:t>
      </w:r>
      <w:ins w:id="1" w:author="Comparison" w:date="2019-10-30T18:19:00Z">
        <w:r>
          <w:t>: Contents</w:t>
        </w:r>
      </w:ins>
    </w:p>
    <w:p w14:paraId="3978967C" w14:textId="77777777" w:rsidR="00357C37" w:rsidRDefault="0090540A">
      <w:r>
        <w:t>VATSC70200    Introduction</w:t>
      </w:r>
    </w:p>
    <w:p w14:paraId="6231E4CB" w14:textId="77777777" w:rsidR="00357C37" w:rsidRDefault="0090540A">
      <w:r>
        <w:t>VATSC70400    Transfer of title</w:t>
      </w:r>
    </w:p>
    <w:p w14:paraId="2F23201B" w14:textId="77777777" w:rsidR="00357C37" w:rsidRDefault="0090540A">
      <w:r>
        <w:t>VATSC70600    Returned goods</w:t>
      </w:r>
    </w:p>
    <w:p w14:paraId="719375E9" w14:textId="77777777" w:rsidR="00357C37" w:rsidRDefault="0090540A">
      <w:r>
        <w:t>VATSC71600    Transfer of an undivided share of title in goods</w:t>
      </w:r>
    </w:p>
    <w:p w14:paraId="411F5E23" w14:textId="77777777" w:rsidR="00357C37" w:rsidRDefault="0090540A">
      <w:r>
        <w:t xml:space="preserve">VATSC71800    Transfer of </w:t>
      </w:r>
      <w:r>
        <w:t>possession without transfer of title</w:t>
      </w:r>
    </w:p>
    <w:p w14:paraId="6B6B2D2B" w14:textId="77777777" w:rsidR="00357C37" w:rsidRDefault="0090540A">
      <w:r>
        <w:t>VATSC72400    Transfer of possession followed by title</w:t>
      </w:r>
    </w:p>
    <w:p w14:paraId="09B0BD44" w14:textId="77777777" w:rsidR="00357C37" w:rsidRDefault="0090540A">
      <w:r>
        <w:t>VATSC72600    Distinguishing between purchase and hire agreements</w:t>
      </w:r>
    </w:p>
    <w:p w14:paraId="5C5989E1" w14:textId="77777777" w:rsidR="00357C37" w:rsidRDefault="0090540A">
      <w:r>
        <w:t>VATSC73800    Repossessions under hire purchase, conditional sale and Romalpa agreements</w:t>
      </w:r>
    </w:p>
    <w:p w14:paraId="720B7512" w14:textId="77777777" w:rsidR="00357C37" w:rsidRDefault="0090540A">
      <w:r>
        <w:t>VATSC7400</w:t>
      </w:r>
      <w:r>
        <w:t>0    Transfers of hire purchase, conditional sale and Romalpa agreements</w:t>
      </w:r>
    </w:p>
    <w:p w14:paraId="3C9728CD" w14:textId="77777777" w:rsidR="00357C37" w:rsidRDefault="0090540A">
      <w:r>
        <w:t>VATSC74600    Block discounting lease rental agreements</w:t>
      </w:r>
    </w:p>
    <w:p w14:paraId="0E0524A8" w14:textId="77777777" w:rsidR="00357C37" w:rsidRDefault="0090540A">
      <w:r>
        <w:t>VATSC75800    Supplies of goods where title is not held</w:t>
      </w:r>
    </w:p>
    <w:p w14:paraId="765BEEE2" w14:textId="77777777" w:rsidR="00357C37" w:rsidRDefault="0090540A">
      <w:r>
        <w:t>VATSC76000    Unascertained (unallocated) goods</w:t>
      </w:r>
    </w:p>
    <w:p w14:paraId="452D8AAA" w14:textId="77777777" w:rsidR="00F15B62" w:rsidRDefault="0090540A">
      <w:pPr>
        <w:rPr>
          <w:del w:id="2" w:author="Comparison" w:date="2019-10-30T18:19:00Z"/>
        </w:rPr>
      </w:pPr>
      <w:r>
        <w:t>VATSC77400    Permanent</w:t>
      </w:r>
      <w:r>
        <w:t xml:space="preserve"> and temporary use of assets</w:t>
      </w:r>
    </w:p>
    <w:p w14:paraId="7F2D7212" w14:textId="77777777" w:rsidR="00F15B62" w:rsidRDefault="0090540A">
      <w:pPr>
        <w:rPr>
          <w:del w:id="3" w:author="Comparison" w:date="2019-10-30T18:19:00Z"/>
        </w:rPr>
      </w:pPr>
      <w:del w:id="4" w:author="Comparison" w:date="2019-10-30T18:19:00Z">
        <w:r>
          <w:delText xml:space="preserve"> Previous page</w:delText>
        </w:r>
      </w:del>
    </w:p>
    <w:p w14:paraId="3FE85A99" w14:textId="0D7E2656" w:rsidR="00357C37" w:rsidRDefault="0090540A">
      <w:del w:id="5" w:author="Comparison" w:date="2019-10-30T18:19:00Z">
        <w:r>
          <w:delText xml:space="preserve"> Next page</w:delText>
        </w:r>
      </w:del>
    </w:p>
    <w:sectPr w:rsidR="00357C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7C37"/>
    <w:rsid w:val="00553066"/>
    <w:rsid w:val="0090540A"/>
    <w:rsid w:val="00AA1D8D"/>
    <w:rsid w:val="00B47730"/>
    <w:rsid w:val="00CB0664"/>
    <w:rsid w:val="00E32129"/>
    <w:rsid w:val="00F15B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679D46-97B5-43F6-AA14-083FC699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0540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54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4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B8AC5B-E602-46EC-9A14-2AFA2545A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2019-10-30T18:20:00Z</dcterms:modified>
  <cp:category/>
</cp:coreProperties>
</file>