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3D163" w14:textId="77777777" w:rsidR="00D70033" w:rsidRDefault="00592C84">
      <w:pPr>
        <w:pStyle w:val="Title"/>
      </w:pPr>
      <w:bookmarkStart w:id="0" w:name="_GoBack"/>
      <w:bookmarkEnd w:id="0"/>
      <w:r>
        <w:t>HMRC - IPT04800 - Motability Contract-Hire Schemes: Contents</w:t>
      </w:r>
    </w:p>
    <w:p w14:paraId="1BF4BB14" w14:textId="3D74D9FD" w:rsidR="00D70033" w:rsidRDefault="00592C84">
      <w:r>
        <w:t xml:space="preserve">IPT04810    </w:t>
      </w:r>
      <w:del w:id="1" w:author="Comparison" w:date="2019-10-30T17:56:00Z">
        <w:r>
          <w:delText xml:space="preserve">Liability of insurance contracts: Motability contract-hire schemes: </w:delText>
        </w:r>
      </w:del>
      <w:r>
        <w:t>Legal provisions</w:t>
      </w:r>
    </w:p>
    <w:p w14:paraId="16B9A843" w14:textId="46DB857E" w:rsidR="00D70033" w:rsidRDefault="00592C84">
      <w:r>
        <w:t xml:space="preserve">IPT04820    </w:t>
      </w:r>
      <w:del w:id="2" w:author="Comparison" w:date="2019-10-30T17:56:00Z">
        <w:r>
          <w:delText xml:space="preserve">Liability of insurance contracts: Motability contract-hire schemes: </w:delText>
        </w:r>
      </w:del>
      <w:r>
        <w:t>Purpose of this exemption</w:t>
      </w:r>
    </w:p>
    <w:p w14:paraId="6B78DC71" w14:textId="1A94EDBA" w:rsidR="00D70033" w:rsidRDefault="00592C84">
      <w:r>
        <w:t xml:space="preserve">IPT04830    </w:t>
      </w:r>
      <w:del w:id="3" w:author="Comparison" w:date="2019-10-30T17:56:00Z">
        <w:r>
          <w:delText xml:space="preserve">Liability of insurance contracts: Motability contract-hire schemes: </w:delText>
        </w:r>
      </w:del>
      <w:r>
        <w:t xml:space="preserve">Definition of </w:t>
      </w:r>
      <w:del w:id="4" w:author="Comparison" w:date="2019-10-30T17:56:00Z">
        <w:r>
          <w:delText>"qualifying terms"</w:delText>
        </w:r>
      </w:del>
      <w:ins w:id="5" w:author="Comparison" w:date="2019-10-30T17:56:00Z">
        <w:r>
          <w:t>'qualifying terms'</w:t>
        </w:r>
      </w:ins>
    </w:p>
    <w:p w14:paraId="16ADCD8B" w14:textId="5E70B33D" w:rsidR="00D70033" w:rsidRDefault="00592C84">
      <w:r>
        <w:t xml:space="preserve">IPT04840   </w:t>
      </w:r>
      <w:del w:id="6" w:author="Comparison" w:date="2019-10-30T17:56:00Z">
        <w:r>
          <w:delText xml:space="preserve"> Liability of insurance contracts: Motability contract-hire schemes:</w:delText>
        </w:r>
      </w:del>
      <w:r>
        <w:t xml:space="preserve"> Definition of 'handicapped', 'disability living allowance', </w:t>
      </w:r>
      <w:r>
        <w:t>'personal independence payment', 'armed forces independence payment' and 'mobility supplement'</w:t>
      </w:r>
    </w:p>
    <w:p w14:paraId="24B315F4" w14:textId="24990D9E" w:rsidR="00D70033" w:rsidRDefault="00592C84">
      <w:r>
        <w:t xml:space="preserve">IPT04850    </w:t>
      </w:r>
      <w:del w:id="7" w:author="Comparison" w:date="2019-10-30T17:56:00Z">
        <w:r>
          <w:delText xml:space="preserve">Liability of insurance contracts: Motability contract-hire schemes: </w:delText>
        </w:r>
      </w:del>
      <w:r>
        <w:t>What the exemption covers</w:t>
      </w:r>
    </w:p>
    <w:p w14:paraId="055DFDEC" w14:textId="1EAC33CD" w:rsidR="00D70033" w:rsidRDefault="00592C84">
      <w:r>
        <w:t xml:space="preserve">IPT04860    </w:t>
      </w:r>
      <w:del w:id="8" w:author="Comparison" w:date="2019-10-30T17:56:00Z">
        <w:r>
          <w:delText>Liability of insurance contract</w:delText>
        </w:r>
        <w:r>
          <w:delText xml:space="preserve">s: Motability contract-hire schemes: </w:delText>
        </w:r>
      </w:del>
      <w:r>
        <w:t>Insurers who underwrite a similar scheme</w:t>
      </w:r>
    </w:p>
    <w:p w14:paraId="01E2F6C4" w14:textId="4F4C0B4D" w:rsidR="00D70033" w:rsidRDefault="00592C84">
      <w:r>
        <w:t xml:space="preserve">IPT04870    </w:t>
      </w:r>
      <w:del w:id="9" w:author="Comparison" w:date="2019-10-30T17:56:00Z">
        <w:r>
          <w:delText xml:space="preserve">Liability of insurance contracts: Motability contract-hire schemes: </w:delText>
        </w:r>
      </w:del>
      <w:r>
        <w:t>Other insurance providers for Motability vehicles</w:t>
      </w:r>
    </w:p>
    <w:p w14:paraId="7B21813C" w14:textId="77777777" w:rsidR="00D70033" w:rsidRDefault="00592C84">
      <w:r>
        <w:t xml:space="preserve"> Previou</w:t>
      </w:r>
      <w:r>
        <w:t>s page</w:t>
      </w:r>
    </w:p>
    <w:p w14:paraId="4F67D84E" w14:textId="77777777" w:rsidR="00D70033" w:rsidRDefault="00592C84">
      <w:r>
        <w:t xml:space="preserve"> Next page</w:t>
      </w:r>
    </w:p>
    <w:sectPr w:rsidR="00D700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2C84"/>
    <w:rsid w:val="00655DCB"/>
    <w:rsid w:val="006D3E31"/>
    <w:rsid w:val="00AA1D8D"/>
    <w:rsid w:val="00B47730"/>
    <w:rsid w:val="00BD2984"/>
    <w:rsid w:val="00CB0664"/>
    <w:rsid w:val="00D7003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F7D08DA-875C-45E8-93C2-011E0D418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592C84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2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2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B6FF801-91F5-4977-9386-D02A411B2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2019-10-30T17:56:00Z</dcterms:modified>
  <cp:category/>
</cp:coreProperties>
</file>