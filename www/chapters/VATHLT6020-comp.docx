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CC60" w14:textId="77777777" w:rsidR="00395098" w:rsidRDefault="00AD0BC7">
      <w:pPr>
        <w:pStyle w:val="Title"/>
      </w:pPr>
      <w:bookmarkStart w:id="0" w:name="_GoBack"/>
      <w:bookmarkEnd w:id="0"/>
      <w:r>
        <w:t>HMRC - VATHLT6020 - The Zero Rate Scope And Coverage</w:t>
      </w:r>
    </w:p>
    <w:p w14:paraId="2EA44FCD" w14:textId="0415781D" w:rsidR="00395098" w:rsidRDefault="00AD0BC7">
      <w:r>
        <w:t xml:space="preserve">The Value Added Tax (Drugs and Medicines) Order </w:t>
      </w:r>
      <w:del w:id="1" w:author="Comparison" w:date="2019-10-25T01:04:00Z">
        <w:r>
          <w:delText>2009</w:delText>
        </w:r>
      </w:del>
      <w:ins w:id="2" w:author="Comparison" w:date="2019-10-25T01:04:00Z">
        <w:r>
          <w:t>2014</w:t>
        </w:r>
      </w:ins>
      <w:r>
        <w:t xml:space="preserve"> which came into force on </w:t>
      </w:r>
      <w:del w:id="3" w:author="Comparison" w:date="2019-10-25T01:04:00Z">
        <w:r>
          <w:delText>2 December 2009</w:delText>
        </w:r>
      </w:del>
      <w:ins w:id="4" w:author="Comparison" w:date="2019-10-25T01:04:00Z">
        <w:r>
          <w:t>21 May 2014,</w:t>
        </w:r>
      </w:ins>
      <w:r>
        <w:t xml:space="preserve"> varied Group 12 Schedule 8 (zero-rated supplies of drugs, medicines, and aids for the </w:t>
      </w:r>
      <w:r>
        <w:t>handicapped). It modified and clarified the scope of Group 12 by applying the zero-rate to the supply of qualifying goods prescribed by health professionals who in addition to doctors and dentists are now permitted to prescribe medicines that are only avai</w:t>
      </w:r>
      <w:r>
        <w:t xml:space="preserve">lable on prescription. These health professionals are termed in the law ‘appropriate practitioners’ In addition, the Order allows doctors to dispense drugs under certain circumstances described as ‘relevant provisions’ The ‘ appropriate practitioners’ and </w:t>
      </w:r>
      <w:r>
        <w:t>‘relevant provisions’ are listed in full in Sections 3.2.2 and 3.2.3 of Notice 701/57 (link is external)</w:t>
      </w:r>
    </w:p>
    <w:p w14:paraId="7096258A" w14:textId="77777777" w:rsidR="00395098" w:rsidRDefault="00AD0BC7">
      <w:r>
        <w:t>Accordingly, there are 5 conditions which must be met before a supply of goods on prescription can be zero-rated:</w:t>
      </w:r>
    </w:p>
    <w:p w14:paraId="4B2B1691" w14:textId="77777777" w:rsidR="00395098" w:rsidRDefault="00AD0BC7">
      <w:r>
        <w:t>The goods must be prescribed by an ap</w:t>
      </w:r>
      <w:r>
        <w:t>propriate ‘relevant practitioner’</w:t>
      </w:r>
    </w:p>
    <w:p w14:paraId="4F0DA732" w14:textId="77777777" w:rsidR="00395098" w:rsidRDefault="00AD0BC7">
      <w:r>
        <w:t>The supply must be of ‘qualifying goods’</w:t>
      </w:r>
    </w:p>
    <w:p w14:paraId="59D3FFEE" w14:textId="77777777" w:rsidR="00395098" w:rsidRDefault="00AD0BC7">
      <w:r>
        <w:t>The goods must be dispensed for an individual’s personal use</w:t>
      </w:r>
    </w:p>
    <w:p w14:paraId="350E3457" w14:textId="77777777" w:rsidR="00395098" w:rsidRDefault="00AD0BC7">
      <w:r>
        <w:t>The goods must not be supplied for use for patients while in hospital or in a similar institution or administered, injec</w:t>
      </w:r>
      <w:r>
        <w:t>ted or applied by health professionals to their patients in the course of medical treatment.</w:t>
      </w:r>
    </w:p>
    <w:p w14:paraId="7CFAB023" w14:textId="77777777" w:rsidR="00395098" w:rsidRDefault="00AD0BC7">
      <w:pPr>
        <w:rPr>
          <w:ins w:id="5" w:author="Comparison" w:date="2019-10-25T01:04:00Z"/>
        </w:rPr>
      </w:pPr>
      <w:ins w:id="6" w:author="Comparison" w:date="2019-10-25T01:04:00Z">
        <w:r>
          <w:t>The goods must be dispensed by a registered pharmacist or under a requirement or authorisation under a ‘relevant provision’ Each of these conditions is examined in</w:t>
        </w:r>
        <w:r>
          <w:t xml:space="preserve"> further detail below.</w:t>
        </w:r>
      </w:ins>
    </w:p>
    <w:p w14:paraId="38443A4F" w14:textId="77777777" w:rsidR="00395098" w:rsidRDefault="00395098">
      <w:pPr>
        <w:rPr>
          <w:ins w:id="7" w:author="Comparison" w:date="2019-10-25T01:04:00Z"/>
        </w:rPr>
      </w:pPr>
    </w:p>
    <w:p w14:paraId="2C7DAB76" w14:textId="77777777" w:rsidR="00395098" w:rsidRDefault="00AD0BC7">
      <w:r>
        <w:t xml:space="preserve"> Next page</w:t>
      </w:r>
    </w:p>
    <w:sectPr w:rsidR="00395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098"/>
    <w:rsid w:val="00847C42"/>
    <w:rsid w:val="00AA1D8D"/>
    <w:rsid w:val="00AD0BC7"/>
    <w:rsid w:val="00B47730"/>
    <w:rsid w:val="00CB0664"/>
    <w:rsid w:val="00E25EFD"/>
    <w:rsid w:val="00F977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277F3B-C05C-4857-9AC6-BEAD70B3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D0B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42897-6F48-47A3-B736-0AA5FF65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2019-10-25T00:04:00Z</dcterms:modified>
  <cp:category/>
</cp:coreProperties>
</file>