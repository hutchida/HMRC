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9458" w14:textId="77777777" w:rsidR="006E01AD" w:rsidRDefault="005F55C0">
      <w:pPr>
        <w:pStyle w:val="Title"/>
      </w:pPr>
      <w:bookmarkStart w:id="0" w:name="_GoBack"/>
      <w:bookmarkEnd w:id="0"/>
      <w:r>
        <w:t>HMRC - VWRHS1050 - Introduction: Roles And Responsibilities</w:t>
      </w:r>
    </w:p>
    <w:p w14:paraId="6194C9C3" w14:textId="77777777" w:rsidR="006E01AD" w:rsidRDefault="005F55C0">
      <w:r>
        <w:t>VAT Supply Policy Team is responsible for providing guidance on:</w:t>
      </w:r>
    </w:p>
    <w:p w14:paraId="240D16DB" w14:textId="77777777" w:rsidR="006E01AD" w:rsidRDefault="005F55C0">
      <w:r>
        <w:t>VAT supplies of goods and services in warehouse,</w:t>
      </w:r>
    </w:p>
    <w:p w14:paraId="2532A14F" w14:textId="77777777" w:rsidR="006E01AD" w:rsidRDefault="005F55C0">
      <w:r>
        <w:t>removals from warehouse,</w:t>
      </w:r>
    </w:p>
    <w:p w14:paraId="22630DB2" w14:textId="77777777" w:rsidR="006E01AD" w:rsidRDefault="005F55C0">
      <w:r>
        <w:t xml:space="preserve">VAT supplies of goods and services within fiscal </w:t>
      </w:r>
      <w:r>
        <w:t>warehouses.</w:t>
      </w:r>
    </w:p>
    <w:p w14:paraId="4D112FC5" w14:textId="77777777" w:rsidR="006E01AD" w:rsidRDefault="005F55C0">
      <w:r>
        <w:t>The team therefore has ownership of this guidance, and the corresponding Notice 702/8 Fiscal Warehousing.</w:t>
      </w:r>
    </w:p>
    <w:p w14:paraId="276264B2" w14:textId="77777777" w:rsidR="006E01AD" w:rsidRDefault="005F55C0">
      <w:r>
        <w:t>The team address is:</w:t>
      </w:r>
    </w:p>
    <w:p w14:paraId="04BDC920" w14:textId="77777777" w:rsidR="006E01AD" w:rsidRDefault="005F55C0">
      <w:r>
        <w:t>VAT Supply Policy Team</w:t>
      </w:r>
    </w:p>
    <w:p w14:paraId="7FD97689" w14:textId="77777777" w:rsidR="006E01AD" w:rsidRDefault="005F55C0">
      <w:r>
        <w:t>Room 3C/09</w:t>
      </w:r>
    </w:p>
    <w:p w14:paraId="54A56286" w14:textId="77777777" w:rsidR="006E01AD" w:rsidRDefault="005F55C0">
      <w:r>
        <w:t>100 Parliament Street</w:t>
      </w:r>
    </w:p>
    <w:p w14:paraId="67C19927" w14:textId="77777777" w:rsidR="006E01AD" w:rsidRDefault="005F55C0">
      <w:r>
        <w:t>London SW1A 2BQ.</w:t>
      </w:r>
    </w:p>
    <w:p w14:paraId="091D4B48" w14:textId="70D21AF0" w:rsidR="006E01AD" w:rsidRDefault="005F55C0">
      <w:r>
        <w:t>If you have a query about a policy matter, p</w:t>
      </w:r>
      <w:r>
        <w:t xml:space="preserve">lease follow the procedure explained </w:t>
      </w:r>
      <w:del w:id="1" w:author="Comparison" w:date="2019-10-25T00:18:00Z">
        <w:r>
          <w:delText>on Indirect Tax Directorate’s getting advice page.</w:delText>
        </w:r>
      </w:del>
      <w:ins w:id="2" w:author="Comparison" w:date="2019-10-25T00:18:00Z">
        <w:r>
          <w:t>in VPOLADV.</w:t>
        </w:r>
      </w:ins>
      <w:r>
        <w:t xml:space="preserve"> In any submission you must -</w:t>
      </w:r>
    </w:p>
    <w:p w14:paraId="43DDC207" w14:textId="77777777" w:rsidR="006E01AD" w:rsidRDefault="005F55C0">
      <w:r>
        <w:t>use the correct submission template</w:t>
      </w:r>
    </w:p>
    <w:p w14:paraId="2D695B37" w14:textId="77777777" w:rsidR="006E01AD" w:rsidRDefault="005F55C0">
      <w:r>
        <w:t>state the point of issue</w:t>
      </w:r>
    </w:p>
    <w:p w14:paraId="3DDD0A33" w14:textId="77777777" w:rsidR="006E01AD" w:rsidRDefault="005F55C0">
      <w:r>
        <w:t>quote the guidance consulted</w:t>
      </w:r>
    </w:p>
    <w:p w14:paraId="63DD095D" w14:textId="77777777" w:rsidR="006E01AD" w:rsidRDefault="005F55C0">
      <w:r>
        <w:t>state the questions that need answering</w:t>
      </w:r>
    </w:p>
    <w:p w14:paraId="31BD0F86" w14:textId="77777777" w:rsidR="006E01AD" w:rsidRDefault="005F55C0">
      <w:r>
        <w:t>set out all the relevant facts including any rep</w:t>
      </w:r>
      <w:r>
        <w:t>resentations by traders or their advisers or representatives - include copies of all contractual evidence and official documents that are relevant - and</w:t>
      </w:r>
    </w:p>
    <w:p w14:paraId="3D09603F" w14:textId="77777777" w:rsidR="006E01AD" w:rsidRDefault="005F55C0">
      <w:r>
        <w:t>include your recommendation for consideration.</w:t>
      </w:r>
    </w:p>
    <w:p w14:paraId="2BBE1F30" w14:textId="77777777" w:rsidR="006E01AD" w:rsidRDefault="005F55C0">
      <w:r>
        <w:t>Policy teams do not deal directly with the public and th</w:t>
      </w:r>
      <w:r>
        <w:t>e public should not be referred to them.</w:t>
      </w:r>
    </w:p>
    <w:p w14:paraId="37BF4729" w14:textId="77777777" w:rsidR="006E01AD" w:rsidRDefault="005F55C0">
      <w:r>
        <w:t xml:space="preserve"> Previous page</w:t>
      </w:r>
    </w:p>
    <w:sectPr w:rsidR="006E01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488"/>
    <w:rsid w:val="0029639D"/>
    <w:rsid w:val="00326F90"/>
    <w:rsid w:val="005F55C0"/>
    <w:rsid w:val="006E01AD"/>
    <w:rsid w:val="009D741C"/>
    <w:rsid w:val="00AA1D8D"/>
    <w:rsid w:val="00B47730"/>
    <w:rsid w:val="00C726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90A647-4184-4FBC-AD21-D16966A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55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7087A5-5F2F-4CAB-98F4-B30A3758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2019-10-24T23:18:00Z</dcterms:modified>
  <cp:category/>
</cp:coreProperties>
</file>