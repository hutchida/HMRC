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B0A89" w14:textId="77777777" w:rsidR="000E64A2" w:rsidRDefault="00DD2F65">
      <w:pPr>
        <w:pStyle w:val="Title"/>
      </w:pPr>
      <w:bookmarkStart w:id="0" w:name="_GoBack"/>
      <w:bookmarkEnd w:id="0"/>
      <w:r>
        <w:t>HMRC - CTM48874 - Funds (Property Aifs): Breach Of The Loan Creditor Condition</w:t>
      </w:r>
    </w:p>
    <w:p w14:paraId="565FFF56" w14:textId="77777777" w:rsidR="000E64A2" w:rsidRDefault="00DD2F65">
      <w:r>
        <w:t>See also the information requirements at CTM48877.</w:t>
      </w:r>
    </w:p>
    <w:p w14:paraId="3BD370B7" w14:textId="77777777" w:rsidR="000E64A2" w:rsidRDefault="00DD2F65">
      <w:r>
        <w:t>Consequences of breaches of the loan creditor condition</w:t>
      </w:r>
    </w:p>
    <w:p w14:paraId="3997FA97" w14:textId="77777777" w:rsidR="000E64A2" w:rsidRDefault="00DD2F65">
      <w:r>
        <w:t xml:space="preserve">Under regulation 69Z6 SI 2006/964 if the Property AIF </w:t>
      </w:r>
      <w:r>
        <w:t>inadvertently breaches this condition (set out in regulation 69M SI 2006/964 – see CTM48818) but rectifies this within 28 days of discovering the breach no further action will be taken by HMRC.</w:t>
      </w:r>
    </w:p>
    <w:p w14:paraId="16755218" w14:textId="77777777" w:rsidR="000E64A2" w:rsidRDefault="00DD2F65">
      <w:r>
        <w:t>However, HMRC will issue a termination notice in the following</w:t>
      </w:r>
      <w:r>
        <w:t xml:space="preserve"> circumstances:</w:t>
      </w:r>
    </w:p>
    <w:p w14:paraId="2DDB1107" w14:textId="77777777" w:rsidR="000E64A2" w:rsidRDefault="00DD2F65">
      <w:r>
        <w:t>if the manager does not rectify the inadvertent breach within 28 days of first becoming aware of the breach,</w:t>
      </w:r>
    </w:p>
    <w:p w14:paraId="4828F6C2" w14:textId="77777777" w:rsidR="000E64A2" w:rsidRDefault="00DD2F65">
      <w:r>
        <w:t>if the Property AIF is in breach of this condition through the negligent or intentional actions of the manager,</w:t>
      </w:r>
    </w:p>
    <w:p w14:paraId="668F59AD" w14:textId="77777777" w:rsidR="000E64A2" w:rsidRDefault="00DD2F65">
      <w:r>
        <w:t>if there are two br</w:t>
      </w:r>
      <w:r>
        <w:t>eaches of the same condition A, B or C in paragraphs (2) to (5) of the loan creditor condition (regulation 69M SI 2006/964) in three different accounting periods within a 10 year period, beginning on the first day of the accounting period in which the mana</w:t>
      </w:r>
      <w:r>
        <w:t>ger becomes aware of the first breach, or</w:t>
      </w:r>
    </w:p>
    <w:p w14:paraId="24701C96" w14:textId="77777777" w:rsidR="000E64A2" w:rsidRDefault="00DD2F65">
      <w:pPr>
        <w:rPr>
          <w:ins w:id="1" w:author="Comparison" w:date="2019-10-30T19:22:00Z"/>
        </w:rPr>
      </w:pPr>
      <w:r>
        <w:t>if there are three breaches of any of the conditions A, B or C set out in paragraphs (2) to (5) of the loan creditor condition (regulation 69M SI 2006/964) in three different accounting periods within a 10 year per</w:t>
      </w:r>
      <w:r>
        <w:t>iod, beginning on the first day of the accounting period in which the manager becomes aware of the first breach.</w:t>
      </w:r>
    </w:p>
    <w:p w14:paraId="7C057F0E" w14:textId="77777777" w:rsidR="000E64A2" w:rsidRDefault="00DD2F65">
      <w:pPr>
        <w:rPr>
          <w:ins w:id="2" w:author="Comparison" w:date="2019-10-30T19:22:00Z"/>
        </w:rPr>
      </w:pPr>
      <w:ins w:id="3" w:author="Comparison" w:date="2019-10-30T19:22:00Z">
        <w:r>
          <w:t xml:space="preserve"> Previous page</w:t>
        </w:r>
      </w:ins>
    </w:p>
    <w:p w14:paraId="79E830BF" w14:textId="77777777" w:rsidR="000E64A2" w:rsidRDefault="00DD2F65">
      <w:ins w:id="4" w:author="Comparison" w:date="2019-10-30T19:22:00Z">
        <w:r>
          <w:t xml:space="preserve"> Next page</w:t>
        </w:r>
      </w:ins>
    </w:p>
    <w:sectPr w:rsidR="000E6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4A2"/>
    <w:rsid w:val="0015074B"/>
    <w:rsid w:val="0029639D"/>
    <w:rsid w:val="00326F90"/>
    <w:rsid w:val="00673DC7"/>
    <w:rsid w:val="00AA1D8D"/>
    <w:rsid w:val="00B47730"/>
    <w:rsid w:val="00C04057"/>
    <w:rsid w:val="00CB0664"/>
    <w:rsid w:val="00DD2F65"/>
    <w:rsid w:val="00E358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026CC9E-CEFF-42B6-BF82-06DBC03B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D2F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B80F28-8839-496E-A185-2138FA874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2019-10-30T19:22:00Z</dcterms:modified>
  <cp:category/>
</cp:coreProperties>
</file>