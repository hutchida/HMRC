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5724" w14:textId="43421F06" w:rsidR="003C0486" w:rsidRDefault="00DC3824">
      <w:pPr>
        <w:pStyle w:val="Title"/>
      </w:pPr>
      <w:bookmarkStart w:id="0" w:name="_GoBack"/>
      <w:bookmarkEnd w:id="0"/>
      <w:r>
        <w:t>HMRC - OT05360 - PRT: Valuation Of Non</w:t>
      </w:r>
      <w:del w:id="1" w:author="Comparison" w:date="2019-10-24T22:38:00Z">
        <w:r>
          <w:delText>-Arms</w:delText>
        </w:r>
      </w:del>
      <w:ins w:id="2" w:author="Comparison" w:date="2019-10-24T22:38:00Z">
        <w:r>
          <w:t xml:space="preserve"> Arm's</w:t>
        </w:r>
      </w:ins>
      <w:r>
        <w:t xml:space="preserve"> Length Disposals And Appropriations - Gas: Contents</w:t>
      </w:r>
    </w:p>
    <w:p w14:paraId="4DE2E96D" w14:textId="38E9B90B" w:rsidR="003C0486" w:rsidRDefault="00DC3824">
      <w:r>
        <w:t xml:space="preserve">OT05362    </w:t>
      </w:r>
      <w:del w:id="3" w:author="Comparison" w:date="2019-10-24T22:38:00Z">
        <w:r>
          <w:delText>PRT: valuation</w:delText>
        </w:r>
      </w:del>
      <w:ins w:id="4" w:author="Comparison" w:date="2019-10-24T22:38:00Z">
        <w:r>
          <w:t>Valuation</w:t>
        </w:r>
      </w:ins>
      <w:r>
        <w:t xml:space="preserve"> of </w:t>
      </w:r>
      <w:del w:id="5" w:author="Comparison" w:date="2019-10-24T22:38:00Z">
        <w:r>
          <w:delText>non-arms length disposals and appropriations - gas - valuation of light gases</w:delText>
        </w:r>
      </w:del>
      <w:ins w:id="6" w:author="Comparison" w:date="2019-10-24T22:38:00Z">
        <w:r>
          <w:t>Light Gases</w:t>
        </w:r>
      </w:ins>
      <w:r>
        <w:t xml:space="preserve"> to 31 December 1993</w:t>
      </w:r>
    </w:p>
    <w:p w14:paraId="1521E36D" w14:textId="58E118BE" w:rsidR="003C0486" w:rsidRDefault="00DC3824">
      <w:r>
        <w:t xml:space="preserve">OT05364    </w:t>
      </w:r>
      <w:del w:id="7" w:author="Comparison" w:date="2019-10-24T22:38:00Z">
        <w:r>
          <w:delText xml:space="preserve">PRT: </w:delText>
        </w:r>
        <w:r>
          <w:delText>valuation of non-arm's length disposals and appropriations - gas - re</w:delText>
        </w:r>
      </w:del>
      <w:ins w:id="8" w:author="Comparison" w:date="2019-10-24T22:38:00Z">
        <w:r>
          <w:t>Re</w:t>
        </w:r>
      </w:ins>
      <w:r>
        <w:t xml:space="preserve">-opening an </w:t>
      </w:r>
      <w:del w:id="9" w:author="Comparison" w:date="2019-10-24T22:38:00Z">
        <w:r>
          <w:delText>election</w:delText>
        </w:r>
      </w:del>
      <w:ins w:id="10" w:author="Comparison" w:date="2019-10-24T22:38:00Z">
        <w:r>
          <w:t>Election</w:t>
        </w:r>
      </w:ins>
      <w:r>
        <w:t xml:space="preserve"> in force at 31 December 1993</w:t>
      </w:r>
    </w:p>
    <w:p w14:paraId="501E847E" w14:textId="7D03F89B" w:rsidR="003C0486" w:rsidRDefault="00DC3824">
      <w:r>
        <w:t xml:space="preserve">OT05366    </w:t>
      </w:r>
      <w:del w:id="11" w:author="Comparison" w:date="2019-10-24T22:38:00Z">
        <w:r>
          <w:delText>PRT: valuation of non-arm's length disposals and appropriations - gas - re</w:delText>
        </w:r>
      </w:del>
      <w:ins w:id="12" w:author="Comparison" w:date="2019-10-24T22:38:00Z">
        <w:r>
          <w:t>Re</w:t>
        </w:r>
      </w:ins>
      <w:r>
        <w:t xml:space="preserve">-opening an </w:t>
      </w:r>
      <w:del w:id="13" w:author="Comparison" w:date="2019-10-24T22:38:00Z">
        <w:r>
          <w:delText>election - new price formula</w:delText>
        </w:r>
      </w:del>
      <w:ins w:id="14" w:author="Comparison" w:date="2019-10-24T22:38:00Z">
        <w:r>
          <w:t>Election - New Price Formula</w:t>
        </w:r>
      </w:ins>
    </w:p>
    <w:p w14:paraId="3DCDC2F2" w14:textId="75B981BB" w:rsidR="003C0486" w:rsidRDefault="00DC3824">
      <w:r>
        <w:t xml:space="preserve">OT05370    </w:t>
      </w:r>
      <w:del w:id="15" w:author="Comparison" w:date="2019-10-24T22:38:00Z">
        <w:r>
          <w:delText>PRT: valuation of non-arm's length disposals and appropriations - gas - re</w:delText>
        </w:r>
      </w:del>
      <w:ins w:id="16" w:author="Comparison" w:date="2019-10-24T22:38:00Z">
        <w:r>
          <w:t>Re</w:t>
        </w:r>
      </w:ins>
      <w:r>
        <w:t xml:space="preserve">-opening an </w:t>
      </w:r>
      <w:del w:id="17" w:author="Comparison" w:date="2019-10-24T22:38:00Z">
        <w:r>
          <w:delText>election - practice</w:delText>
        </w:r>
      </w:del>
      <w:ins w:id="18" w:author="Comparison" w:date="2019-10-24T22:38:00Z">
        <w:r>
          <w:t>Election - Practice</w:t>
        </w:r>
      </w:ins>
    </w:p>
    <w:p w14:paraId="19BC8A58" w14:textId="30BAF328" w:rsidR="003C0486" w:rsidRDefault="00DC3824">
      <w:r>
        <w:t xml:space="preserve">OT05375    </w:t>
      </w:r>
      <w:del w:id="19" w:author="Comparison" w:date="2019-10-24T22:38:00Z">
        <w:r>
          <w:delText>PRT: valuation of non-arm's length disposals and appropriations - gas - valuation of light gases</w:delText>
        </w:r>
      </w:del>
      <w:ins w:id="20" w:author="Comparison" w:date="2019-10-24T22:38:00Z">
        <w:r>
          <w:t>Valuation of Light Gases</w:t>
        </w:r>
      </w:ins>
      <w:r>
        <w:t xml:space="preserve"> from 1 January 1994 - </w:t>
      </w:r>
      <w:del w:id="21" w:author="Comparison" w:date="2019-10-24T22:38:00Z">
        <w:r>
          <w:delText>legislation</w:delText>
        </w:r>
      </w:del>
      <w:ins w:id="22" w:author="Comparison" w:date="2019-10-24T22:38:00Z">
        <w:r>
          <w:t>Legislation</w:t>
        </w:r>
      </w:ins>
    </w:p>
    <w:p w14:paraId="71140FEF" w14:textId="50D780D5" w:rsidR="003C0486" w:rsidRDefault="00DC3824">
      <w:r>
        <w:t xml:space="preserve">OT05380    </w:t>
      </w:r>
      <w:del w:id="23" w:author="Comparison" w:date="2019-10-24T22:38:00Z">
        <w:r>
          <w:delText>PRT: valuation of non-arm's length disposals and appropriations - gas - valuation of light gases</w:delText>
        </w:r>
      </w:del>
      <w:ins w:id="24" w:author="Comparison" w:date="2019-10-24T22:38:00Z">
        <w:r>
          <w:t>Valuation of Light Gases</w:t>
        </w:r>
      </w:ins>
      <w:r>
        <w:t xml:space="preserve"> from 1 January 1994 - </w:t>
      </w:r>
      <w:del w:id="25" w:author="Comparison" w:date="2019-10-24T22:38:00Z">
        <w:r>
          <w:delText>general principles</w:delText>
        </w:r>
      </w:del>
      <w:ins w:id="26" w:author="Comparison" w:date="2019-10-24T22:38:00Z">
        <w:r>
          <w:t>General Principles</w:t>
        </w:r>
      </w:ins>
    </w:p>
    <w:p w14:paraId="29B425FB" w14:textId="323627EC" w:rsidR="003C0486" w:rsidRDefault="00DC3824">
      <w:r>
        <w:t xml:space="preserve">OT05385    </w:t>
      </w:r>
      <w:del w:id="27" w:author="Comparison" w:date="2019-10-24T22:38:00Z">
        <w:r>
          <w:delText>PRT: valuation of non-arm's length disposals and appropriations - gas - valuation of light gases</w:delText>
        </w:r>
      </w:del>
      <w:ins w:id="28" w:author="Comparison" w:date="2019-10-24T22:38:00Z">
        <w:r>
          <w:t>Valuation of Light Gases</w:t>
        </w:r>
      </w:ins>
      <w:r>
        <w:t xml:space="preserve"> from 1 January 1994 - </w:t>
      </w:r>
      <w:del w:id="29" w:author="Comparison" w:date="2019-10-24T22:38:00Z">
        <w:r>
          <w:delText>procedures</w:delText>
        </w:r>
      </w:del>
      <w:ins w:id="30" w:author="Comparison" w:date="2019-10-24T22:38:00Z">
        <w:r>
          <w:t>Procedures</w:t>
        </w:r>
      </w:ins>
    </w:p>
    <w:p w14:paraId="7F21E639" w14:textId="22A50426" w:rsidR="003C0486" w:rsidRDefault="00DC3824">
      <w:r>
        <w:t xml:space="preserve">OT05390    </w:t>
      </w:r>
      <w:del w:id="31" w:author="Comparison" w:date="2019-10-24T22:38:00Z">
        <w:r>
          <w:delText>PRT: valuation of non-arm's length disposals and appropriations - gas - valuation of light gases</w:delText>
        </w:r>
      </w:del>
      <w:ins w:id="32" w:author="Comparison" w:date="2019-10-24T22:38:00Z">
        <w:r>
          <w:t>Valuation of Light Gases</w:t>
        </w:r>
      </w:ins>
      <w:r>
        <w:t xml:space="preserve"> from 1 January 1994 - </w:t>
      </w:r>
      <w:del w:id="33" w:author="Comparison" w:date="2019-10-24T22:38:00Z">
        <w:r>
          <w:delText>current approaches</w:delText>
        </w:r>
      </w:del>
      <w:ins w:id="34" w:author="Comparison" w:date="2019-10-24T22:38:00Z">
        <w:r>
          <w:t>Current Approaches</w:t>
        </w:r>
      </w:ins>
    </w:p>
    <w:p w14:paraId="528A02F4" w14:textId="303FA5B5" w:rsidR="003C0486" w:rsidRDefault="00DC3824">
      <w:r>
        <w:t xml:space="preserve">OT05392    </w:t>
      </w:r>
      <w:del w:id="35" w:author="Comparison" w:date="2019-10-24T22:38:00Z">
        <w:r>
          <w:delText xml:space="preserve">PRT: valuation of non-arm's length disposals and appropriations - gas </w:delText>
        </w:r>
        <w:r>
          <w:delText>- valuation of light gases</w:delText>
        </w:r>
      </w:del>
      <w:ins w:id="36" w:author="Comparison" w:date="2019-10-24T22:38:00Z">
        <w:r>
          <w:t>Valuation of Light Gases</w:t>
        </w:r>
      </w:ins>
      <w:r>
        <w:t xml:space="preserve"> from 1 January 1994 </w:t>
      </w:r>
      <w:del w:id="37" w:author="Comparison" w:date="2019-10-24T22:38:00Z">
        <w:r>
          <w:delText>- identifying</w:delText>
        </w:r>
      </w:del>
      <w:ins w:id="38" w:author="Comparison" w:date="2019-10-24T22:38:00Z">
        <w:r>
          <w:t>– Identifying</w:t>
        </w:r>
      </w:ins>
      <w:r>
        <w:t xml:space="preserve"> the disposal</w:t>
      </w:r>
    </w:p>
    <w:p w14:paraId="13A03A5D" w14:textId="5FF8AB71" w:rsidR="003C0486" w:rsidRDefault="00DC3824">
      <w:r>
        <w:t xml:space="preserve">OT05394    </w:t>
      </w:r>
      <w:del w:id="39" w:author="Comparison" w:date="2019-10-24T22:38:00Z">
        <w:r>
          <w:delText>PRT: valuation of non-arm's length disposals and appropriations - gas - valuation of light gases</w:delText>
        </w:r>
      </w:del>
      <w:ins w:id="40" w:author="Comparison" w:date="2019-10-24T22:38:00Z">
        <w:r>
          <w:t>Valuation of Light Gases</w:t>
        </w:r>
      </w:ins>
      <w:r>
        <w:t xml:space="preserve"> from 1 January 1994 </w:t>
      </w:r>
      <w:del w:id="41" w:author="Comparison" w:date="2019-10-24T22:38:00Z">
        <w:r>
          <w:delText>- timing</w:delText>
        </w:r>
      </w:del>
      <w:ins w:id="42" w:author="Comparison" w:date="2019-10-24T22:38:00Z">
        <w:r>
          <w:t>– Timi</w:t>
        </w:r>
        <w:r>
          <w:t>ng</w:t>
        </w:r>
      </w:ins>
      <w:r>
        <w:t xml:space="preserve"> of the disposal</w:t>
      </w:r>
    </w:p>
    <w:p w14:paraId="04EBAE99" w14:textId="6A6C769D" w:rsidR="003C0486" w:rsidRDefault="00DC3824">
      <w:r>
        <w:t xml:space="preserve">OT05396    </w:t>
      </w:r>
      <w:del w:id="43" w:author="Comparison" w:date="2019-10-24T22:38:00Z">
        <w:r>
          <w:delText xml:space="preserve">PRT: valuation of </w:delText>
        </w:r>
        <w:r>
          <w:delText>non-arm's length disposals and appropriations - gas - valuation of light gases</w:delText>
        </w:r>
      </w:del>
      <w:ins w:id="44" w:author="Comparison" w:date="2019-10-24T22:38:00Z">
        <w:r>
          <w:t>Valuation of Light Gases</w:t>
        </w:r>
      </w:ins>
      <w:r>
        <w:t xml:space="preserve"> from 1 January 1994 </w:t>
      </w:r>
      <w:del w:id="45" w:author="Comparison" w:date="2019-10-24T22:38:00Z">
        <w:r>
          <w:delText>- fixed price sales</w:delText>
        </w:r>
      </w:del>
      <w:ins w:id="46" w:author="Comparison" w:date="2019-10-24T22:38:00Z">
        <w:r>
          <w:t>– Fixed Price Sales</w:t>
        </w:r>
      </w:ins>
    </w:p>
    <w:p w14:paraId="6095C885" w14:textId="0C1F4FB4" w:rsidR="003C0486" w:rsidRDefault="00DC3824">
      <w:r>
        <w:lastRenderedPageBreak/>
        <w:t xml:space="preserve">OT05398    </w:t>
      </w:r>
      <w:del w:id="47" w:author="Comparison" w:date="2019-10-24T22:38:00Z">
        <w:r>
          <w:delText>PRT: valuation of non-arm's length disposals and appropriations - gas - valuation of light gases</w:delText>
        </w:r>
      </w:del>
      <w:ins w:id="48" w:author="Comparison" w:date="2019-10-24T22:38:00Z">
        <w:r>
          <w:t>Valuation of Light Gases</w:t>
        </w:r>
      </w:ins>
      <w:r>
        <w:t xml:space="preserve"> from 1 January 1994 - </w:t>
      </w:r>
      <w:del w:id="49" w:author="Comparison" w:date="2019-10-24T22:38:00Z">
        <w:r>
          <w:delText>locatio</w:delText>
        </w:r>
        <w:r>
          <w:delText>n</w:delText>
        </w:r>
      </w:del>
      <w:ins w:id="50" w:author="Comparison" w:date="2019-10-24T22:38:00Z">
        <w:r>
          <w:t>Location</w:t>
        </w:r>
      </w:ins>
    </w:p>
    <w:p w14:paraId="6D3A8535" w14:textId="6EA5DDB7" w:rsidR="003C0486" w:rsidRDefault="00DC3824">
      <w:del w:id="51" w:author="Comparison" w:date="2019-10-24T22:38:00Z">
        <w:r>
          <w:delText>OT05402    PRT: valuation of non-arm's length disposals and appropriations - gas - valuation of light gases</w:delText>
        </w:r>
      </w:del>
      <w:ins w:id="52" w:author="Comparison" w:date="2019-10-24T22:38:00Z">
        <w:r>
          <w:t>OT05400    Valuation of Light Gases</w:t>
        </w:r>
      </w:ins>
      <w:r>
        <w:t xml:space="preserve"> from 1 January 1994 - </w:t>
      </w:r>
      <w:del w:id="53" w:author="Comparison" w:date="2019-10-24T22:38:00Z">
        <w:r>
          <w:delText>take or pay</w:delText>
        </w:r>
      </w:del>
      <w:ins w:id="54" w:author="Comparison" w:date="2019-10-24T22:38:00Z">
        <w:r>
          <w:t>Swing</w:t>
        </w:r>
      </w:ins>
    </w:p>
    <w:p w14:paraId="79153BDC" w14:textId="24AC2A57" w:rsidR="003C0486" w:rsidRDefault="00DC3824">
      <w:del w:id="55" w:author="Comparison" w:date="2019-10-24T22:38:00Z">
        <w:r>
          <w:delText>OT05404    PRT: valuation</w:delText>
        </w:r>
      </w:del>
      <w:ins w:id="56" w:author="Comparison" w:date="2019-10-24T22:38:00Z">
        <w:r>
          <w:t>OT05402    Valuation</w:t>
        </w:r>
      </w:ins>
      <w:r>
        <w:t xml:space="preserve"> of </w:t>
      </w:r>
      <w:del w:id="57" w:author="Comparison" w:date="2019-10-24T22:38:00Z">
        <w:r>
          <w:delText>non-arm's length disposals and appropriations - gas - valuation of light gases</w:delText>
        </w:r>
      </w:del>
      <w:ins w:id="58" w:author="Comparison" w:date="2019-10-24T22:38:00Z">
        <w:r>
          <w:t xml:space="preserve">Light </w:t>
        </w:r>
        <w:r>
          <w:t>Gases</w:t>
        </w:r>
      </w:ins>
      <w:r>
        <w:t xml:space="preserve"> from 1 January 1994 </w:t>
      </w:r>
      <w:del w:id="59" w:author="Comparison" w:date="2019-10-24T22:38:00Z">
        <w:r>
          <w:delText>- buyer’s/seller’s nominations</w:delText>
        </w:r>
      </w:del>
      <w:ins w:id="60" w:author="Comparison" w:date="2019-10-24T22:38:00Z">
        <w:r>
          <w:t>– Take or Pay</w:t>
        </w:r>
      </w:ins>
    </w:p>
    <w:p w14:paraId="3EA65FA2" w14:textId="0740F9C5" w:rsidR="003C0486" w:rsidRDefault="00DC3824">
      <w:del w:id="61" w:author="Comparison" w:date="2019-10-24T22:38:00Z">
        <w:r>
          <w:delText>OT05406    PRT: valuation of non-arm's length disposals and appropriations - gas - valuation of light gases</w:delText>
        </w:r>
      </w:del>
      <w:ins w:id="62" w:author="Comparison" w:date="2019-10-24T22:38:00Z">
        <w:r>
          <w:t>OT05404    Valuation of Light Gases</w:t>
        </w:r>
      </w:ins>
      <w:r>
        <w:t xml:space="preserve"> from 1 January 1994 </w:t>
      </w:r>
      <w:del w:id="63" w:author="Comparison" w:date="2019-10-24T22:38:00Z">
        <w:r>
          <w:delText>- other elements</w:delText>
        </w:r>
      </w:del>
      <w:ins w:id="64" w:author="Comparison" w:date="2019-10-24T22:38:00Z">
        <w:r>
          <w:t>– Buyer’s / Seller’s Nominations</w:t>
        </w:r>
      </w:ins>
    </w:p>
    <w:p w14:paraId="0FAF954F" w14:textId="089038DE" w:rsidR="003C0486" w:rsidRDefault="00DC3824">
      <w:del w:id="65" w:author="Comparison" w:date="2019-10-24T22:38:00Z">
        <w:r>
          <w:delText>OT05408    PRT: valuation</w:delText>
        </w:r>
      </w:del>
      <w:ins w:id="66" w:author="Comparison" w:date="2019-10-24T22:38:00Z">
        <w:r>
          <w:t>OT05406    Valuation</w:t>
        </w:r>
      </w:ins>
      <w:r>
        <w:t xml:space="preserve"> of </w:t>
      </w:r>
      <w:del w:id="67" w:author="Comparison" w:date="2019-10-24T22:38:00Z">
        <w:r>
          <w:delText>non-arm's length disposals and appr</w:delText>
        </w:r>
        <w:r>
          <w:delText>opriations - gas - valuation of light gases</w:delText>
        </w:r>
      </w:del>
      <w:ins w:id="68" w:author="Comparison" w:date="2019-10-24T22:38:00Z">
        <w:r>
          <w:t>Light Gases</w:t>
        </w:r>
      </w:ins>
      <w:r>
        <w:t xml:space="preserve"> from 1 January 1994 </w:t>
      </w:r>
      <w:del w:id="69" w:author="Comparison" w:date="2019-10-24T22:38:00Z">
        <w:r>
          <w:delText>- published prices</w:delText>
        </w:r>
      </w:del>
      <w:ins w:id="70" w:author="Comparison" w:date="2019-10-24T22:38:00Z">
        <w:r>
          <w:t>– Other Elements</w:t>
        </w:r>
      </w:ins>
    </w:p>
    <w:p w14:paraId="5DFFA7CD" w14:textId="7190E8A9" w:rsidR="003C0486" w:rsidRDefault="00DC3824">
      <w:del w:id="71" w:author="Comparison" w:date="2019-10-24T22:38:00Z">
        <w:r>
          <w:delText>OT05410    PRT: valuation</w:delText>
        </w:r>
      </w:del>
      <w:ins w:id="72" w:author="Comparison" w:date="2019-10-24T22:38:00Z">
        <w:r>
          <w:t>OT05408    Valuation</w:t>
        </w:r>
      </w:ins>
      <w:r>
        <w:t xml:space="preserve"> of </w:t>
      </w:r>
      <w:del w:id="73" w:author="Comparison" w:date="2019-10-24T22:38:00Z">
        <w:r>
          <w:delText>non-arm's length disposals and appropriations - gas - valuation of light gases</w:delText>
        </w:r>
      </w:del>
      <w:ins w:id="74" w:author="Comparison" w:date="2019-10-24T22:38:00Z">
        <w:r>
          <w:t>Light Gases</w:t>
        </w:r>
      </w:ins>
      <w:r>
        <w:t xml:space="preserve"> from 1 January 199</w:t>
      </w:r>
      <w:r>
        <w:t xml:space="preserve">4 </w:t>
      </w:r>
      <w:del w:id="75" w:author="Comparison" w:date="2019-10-24T22:38:00Z">
        <w:r>
          <w:delText>- net back pricing agreements</w:delText>
        </w:r>
      </w:del>
      <w:ins w:id="76" w:author="Comparison" w:date="2019-10-24T22:38:00Z">
        <w:r>
          <w:t>– Published Prices</w:t>
        </w:r>
      </w:ins>
    </w:p>
    <w:p w14:paraId="33D554D7" w14:textId="36FB1D2F" w:rsidR="003C0486" w:rsidRDefault="00DC3824">
      <w:del w:id="77" w:author="Comparison" w:date="2019-10-24T22:38:00Z">
        <w:r>
          <w:delText>OT05412    PRT:</w:delText>
        </w:r>
        <w:r>
          <w:delText xml:space="preserve"> valuation</w:delText>
        </w:r>
      </w:del>
      <w:ins w:id="78" w:author="Comparison" w:date="2019-10-24T22:38:00Z">
        <w:r>
          <w:t>OT05410    Valuation</w:t>
        </w:r>
      </w:ins>
      <w:r>
        <w:t xml:space="preserve"> of </w:t>
      </w:r>
      <w:del w:id="79" w:author="Comparison" w:date="2019-10-24T22:38:00Z">
        <w:r>
          <w:delText>non-arm's length disposals and appropriations - gas - valuation of light gases</w:delText>
        </w:r>
      </w:del>
      <w:ins w:id="80" w:author="Comparison" w:date="2019-10-24T22:38:00Z">
        <w:r>
          <w:t>Light Gases</w:t>
        </w:r>
      </w:ins>
      <w:r>
        <w:t xml:space="preserve"> from 1 January 1994 </w:t>
      </w:r>
      <w:del w:id="81" w:author="Comparison" w:date="2019-10-24T22:38:00Z">
        <w:r>
          <w:delText>- re-opening agreements</w:delText>
        </w:r>
      </w:del>
      <w:ins w:id="82" w:author="Comparison" w:date="2019-10-24T22:38:00Z">
        <w:r>
          <w:t>– Net Back Pricing Agreements</w:t>
        </w:r>
      </w:ins>
    </w:p>
    <w:p w14:paraId="1A248F21" w14:textId="16F445C5" w:rsidR="003C0486" w:rsidRDefault="00DC3824">
      <w:del w:id="83" w:author="Comparison" w:date="2019-10-24T22:38:00Z">
        <w:r>
          <w:delText>OT05414    PRT: valuation of non-arm's length disposals and appropriations - gas - valuation of light gases</w:delText>
        </w:r>
      </w:del>
      <w:ins w:id="84" w:author="Comparison" w:date="2019-10-24T22:38:00Z">
        <w:r>
          <w:t>OT05412    Valuation of Light Gases</w:t>
        </w:r>
      </w:ins>
      <w:r>
        <w:t xml:space="preserve"> from 1 January 1994 - </w:t>
      </w:r>
      <w:del w:id="85" w:author="Comparison" w:date="2019-10-24T22:38:00Z">
        <w:r>
          <w:delText>status of elections</w:delText>
        </w:r>
      </w:del>
      <w:ins w:id="86" w:author="Comparison" w:date="2019-10-24T22:38:00Z">
        <w:r>
          <w:t>Re-opening Agreement</w:t>
        </w:r>
      </w:ins>
    </w:p>
    <w:p w14:paraId="0793A25C" w14:textId="3FB091F5" w:rsidR="003C0486" w:rsidRDefault="00DC3824">
      <w:del w:id="87" w:author="Comparison" w:date="2019-10-24T22:38:00Z">
        <w:r>
          <w:delText>OT05416    PRT: valuation of non-arm's length disposals and appropriations - gas - valuation of light gases</w:delText>
        </w:r>
      </w:del>
      <w:ins w:id="88" w:author="Comparison" w:date="2019-10-24T22:38:00Z">
        <w:r>
          <w:t>OT05414    Valuation of Light Gases</w:t>
        </w:r>
      </w:ins>
      <w:r>
        <w:t xml:space="preserve"> from 1 January 1994 - </w:t>
      </w:r>
      <w:del w:id="89" w:author="Comparison" w:date="2019-10-24T22:38:00Z">
        <w:r>
          <w:delText>transfer</w:delText>
        </w:r>
      </w:del>
      <w:ins w:id="90" w:author="Comparison" w:date="2019-10-24T22:38:00Z">
        <w:r>
          <w:t>Status</w:t>
        </w:r>
      </w:ins>
      <w:r>
        <w:t xml:space="preserve"> of </w:t>
      </w:r>
      <w:del w:id="91" w:author="Comparison" w:date="2019-10-24T22:38:00Z">
        <w:r>
          <w:delText>field interests</w:delText>
        </w:r>
      </w:del>
      <w:ins w:id="92" w:author="Comparison" w:date="2019-10-24T22:38:00Z">
        <w:r>
          <w:t>El</w:t>
        </w:r>
        <w:r>
          <w:t>ections</w:t>
        </w:r>
      </w:ins>
    </w:p>
    <w:p w14:paraId="45C84DD5" w14:textId="608E580C" w:rsidR="003C0486" w:rsidRDefault="00DC3824">
      <w:del w:id="93" w:author="Comparison" w:date="2019-10-24T22:38:00Z">
        <w:r>
          <w:delText>OT05418    PRT: valuation of non-arm's length disposals and appropr</w:delText>
        </w:r>
        <w:r>
          <w:delText>iations - gas - valuation of light gases</w:delText>
        </w:r>
      </w:del>
      <w:ins w:id="94" w:author="Comparison" w:date="2019-10-24T22:38:00Z">
        <w:r>
          <w:t>OT05416    Valuation of Light Gases</w:t>
        </w:r>
      </w:ins>
      <w:r>
        <w:t xml:space="preserve"> from 1 January 1994 - </w:t>
      </w:r>
      <w:del w:id="95" w:author="Comparison" w:date="2019-10-24T22:38:00Z">
        <w:r>
          <w:delText>market evidence</w:delText>
        </w:r>
      </w:del>
      <w:ins w:id="96" w:author="Comparison" w:date="2019-10-24T22:38:00Z">
        <w:r>
          <w:t>Transfer of Field Interests</w:t>
        </w:r>
      </w:ins>
    </w:p>
    <w:p w14:paraId="305EB6E0" w14:textId="2E97303B" w:rsidR="003C0486" w:rsidRDefault="00DC3824">
      <w:del w:id="97" w:author="Comparison" w:date="2019-10-24T22:38:00Z">
        <w:r>
          <w:delText>OT05422    PRT: valuation of non-arm's length disposals and appropriations - gas - valuation of light gases</w:delText>
        </w:r>
      </w:del>
      <w:ins w:id="98" w:author="Comparison" w:date="2019-10-24T22:38:00Z">
        <w:r>
          <w:t>OT05418    Valuation of Light Gases</w:t>
        </w:r>
      </w:ins>
      <w:r>
        <w:t xml:space="preserve"> from 1 January 1994 - </w:t>
      </w:r>
      <w:del w:id="99" w:author="Comparison" w:date="2019-10-24T22:38:00Z">
        <w:r>
          <w:delText>no inter-affiliate agreement</w:delText>
        </w:r>
      </w:del>
      <w:ins w:id="100" w:author="Comparison" w:date="2019-10-24T22:38:00Z">
        <w:r>
          <w:t>Market Evidence</w:t>
        </w:r>
      </w:ins>
    </w:p>
    <w:p w14:paraId="3C9A88B1" w14:textId="4E0E04CB" w:rsidR="003C0486" w:rsidRDefault="00DC3824">
      <w:del w:id="101" w:author="Comparison" w:date="2019-10-24T22:38:00Z">
        <w:r>
          <w:delText>OT05424    PRT: va</w:delText>
        </w:r>
        <w:r>
          <w:delText>luation</w:delText>
        </w:r>
      </w:del>
      <w:ins w:id="102" w:author="Comparison" w:date="2019-10-24T22:38:00Z">
        <w:r>
          <w:t>OT05422    Valuation</w:t>
        </w:r>
      </w:ins>
      <w:r>
        <w:t xml:space="preserve"> of </w:t>
      </w:r>
      <w:del w:id="103" w:author="Comparison" w:date="2019-10-24T22:38:00Z">
        <w:r>
          <w:delText>non-arm's length disposals and appropriations - gas - valuation of light gases</w:delText>
        </w:r>
      </w:del>
      <w:ins w:id="104" w:author="Comparison" w:date="2019-10-24T22:38:00Z">
        <w:r>
          <w:t>Light Gases</w:t>
        </w:r>
      </w:ins>
      <w:r>
        <w:t xml:space="preserve"> from 1 January 1994 - </w:t>
      </w:r>
      <w:del w:id="105" w:author="Comparison" w:date="2019-10-24T22:38:00Z">
        <w:r>
          <w:delText>none specific field contracts</w:delText>
        </w:r>
      </w:del>
      <w:ins w:id="106" w:author="Comparison" w:date="2019-10-24T22:38:00Z">
        <w:r>
          <w:t>No Inter-affiliate Agreement</w:t>
        </w:r>
      </w:ins>
    </w:p>
    <w:p w14:paraId="0F7AB590" w14:textId="042E1FBF" w:rsidR="003C0486" w:rsidRDefault="00DC3824">
      <w:del w:id="107" w:author="Comparison" w:date="2019-10-24T22:38:00Z">
        <w:r>
          <w:delText>OT05425    PRT: valuation of non-arm's length disposals and appropriations - gas - valuation of light gases</w:delText>
        </w:r>
      </w:del>
      <w:ins w:id="108" w:author="Comparison" w:date="2019-10-24T22:38:00Z">
        <w:r>
          <w:t>O</w:t>
        </w:r>
        <w:r>
          <w:t>T05424    Valuation of Light Gases</w:t>
        </w:r>
      </w:ins>
      <w:r>
        <w:t xml:space="preserve"> from 1 January 1994 - </w:t>
      </w:r>
      <w:del w:id="109" w:author="Comparison" w:date="2019-10-24T22:38:00Z">
        <w:r>
          <w:delText>conclusion</w:delText>
        </w:r>
      </w:del>
      <w:ins w:id="110" w:author="Comparison" w:date="2019-10-24T22:38:00Z">
        <w:r>
          <w:t>Non Field Specific Contracts</w:t>
        </w:r>
      </w:ins>
    </w:p>
    <w:p w14:paraId="78848E71" w14:textId="77777777" w:rsidR="00002153" w:rsidRDefault="00DC3824">
      <w:pPr>
        <w:rPr>
          <w:del w:id="111" w:author="Comparison" w:date="2019-10-24T22:38:00Z"/>
        </w:rPr>
      </w:pPr>
      <w:del w:id="112" w:author="Comparison" w:date="2019-10-24T22:38:00Z">
        <w:r>
          <w:delText>OT05430    PRT: valuation of non-arm's length disposals and appropriations - gas - the ICI case - the arm’s length rule</w:delText>
        </w:r>
      </w:del>
    </w:p>
    <w:p w14:paraId="10597DC3" w14:textId="77777777" w:rsidR="00002153" w:rsidRDefault="00DC3824">
      <w:pPr>
        <w:rPr>
          <w:del w:id="113" w:author="Comparison" w:date="2019-10-24T22:38:00Z"/>
        </w:rPr>
      </w:pPr>
      <w:del w:id="114" w:author="Comparison" w:date="2019-10-24T22:38:00Z">
        <w:r>
          <w:delText>OT05435    PRT: valuation of non-arm's length disposals and appropriations - gas - take or pay arrangements</w:delText>
        </w:r>
      </w:del>
    </w:p>
    <w:p w14:paraId="543A6D4B" w14:textId="77777777" w:rsidR="00002153" w:rsidRDefault="00DC3824">
      <w:pPr>
        <w:rPr>
          <w:del w:id="115" w:author="Comparison" w:date="2019-10-24T22:38:00Z"/>
        </w:rPr>
      </w:pPr>
      <w:del w:id="116" w:author="Comparison" w:date="2019-10-24T22:38:00Z">
        <w:r>
          <w:delText>O</w:delText>
        </w:r>
        <w:r>
          <w:delText>T05440    PRT: valuation of non-arm's length disposals and appropriations - gas - capacity payments</w:delText>
        </w:r>
      </w:del>
    </w:p>
    <w:p w14:paraId="607FACB6" w14:textId="77777777" w:rsidR="00002153" w:rsidRDefault="00DC3824">
      <w:pPr>
        <w:rPr>
          <w:del w:id="117" w:author="Comparison" w:date="2019-10-24T22:38:00Z"/>
        </w:rPr>
      </w:pPr>
      <w:del w:id="118" w:author="Comparison" w:date="2019-10-24T22:38:00Z">
        <w:r>
          <w:delText>OT05445    PRT: valuation of non-arm's length disposals and appropriations - gas - gas banking</w:delText>
        </w:r>
      </w:del>
    </w:p>
    <w:p w14:paraId="7193FED2" w14:textId="77777777" w:rsidR="003C0486" w:rsidRDefault="00DC3824">
      <w:pPr>
        <w:rPr>
          <w:ins w:id="119" w:author="Comparison" w:date="2019-10-24T22:38:00Z"/>
        </w:rPr>
      </w:pPr>
      <w:ins w:id="120" w:author="Comparison" w:date="2019-10-24T22:38:00Z">
        <w:r>
          <w:t>OT05425    Valuation of Light Gases from 1 January 1994 - Conclusion</w:t>
        </w:r>
      </w:ins>
    </w:p>
    <w:p w14:paraId="55A3B041" w14:textId="77777777" w:rsidR="003C0486" w:rsidRDefault="00DC3824">
      <w:pPr>
        <w:rPr>
          <w:ins w:id="121" w:author="Comparison" w:date="2019-10-24T22:38:00Z"/>
        </w:rPr>
      </w:pPr>
      <w:ins w:id="122" w:author="Comparison" w:date="2019-10-24T22:38:00Z">
        <w:r>
          <w:t>OT05430    The ICI Case - The Arms Length Rule</w:t>
        </w:r>
      </w:ins>
    </w:p>
    <w:p w14:paraId="03AD9219" w14:textId="77777777" w:rsidR="003C0486" w:rsidRDefault="00DC3824">
      <w:pPr>
        <w:rPr>
          <w:ins w:id="123" w:author="Comparison" w:date="2019-10-24T22:38:00Z"/>
        </w:rPr>
      </w:pPr>
      <w:ins w:id="124" w:author="Comparison" w:date="2019-10-24T22:38:00Z">
        <w:r>
          <w:t>OT05435    Take or Pay Arrangements</w:t>
        </w:r>
      </w:ins>
    </w:p>
    <w:p w14:paraId="34CA6C73" w14:textId="77777777" w:rsidR="003C0486" w:rsidRDefault="00DC3824">
      <w:pPr>
        <w:rPr>
          <w:ins w:id="125" w:author="Comparison" w:date="2019-10-24T22:38:00Z"/>
        </w:rPr>
      </w:pPr>
      <w:ins w:id="126" w:author="Comparison" w:date="2019-10-24T22:38:00Z">
        <w:r>
          <w:t>OT05440    Capacit</w:t>
        </w:r>
        <w:r>
          <w:t>y Payments</w:t>
        </w:r>
      </w:ins>
    </w:p>
    <w:p w14:paraId="54AF476D" w14:textId="77777777" w:rsidR="003C0486" w:rsidRDefault="00DC3824">
      <w:pPr>
        <w:rPr>
          <w:ins w:id="127" w:author="Comparison" w:date="2019-10-24T22:38:00Z"/>
        </w:rPr>
      </w:pPr>
      <w:ins w:id="128" w:author="Comparison" w:date="2019-10-24T22:38:00Z">
        <w:r>
          <w:t>OT05445    Gas Banking</w:t>
        </w:r>
      </w:ins>
    </w:p>
    <w:p w14:paraId="6353FDA8" w14:textId="4B1F6F11" w:rsidR="003C0486" w:rsidRDefault="00DC3824">
      <w:r>
        <w:t xml:space="preserve">OT05450    </w:t>
      </w:r>
      <w:del w:id="129" w:author="Comparison" w:date="2019-10-24T22:38:00Z">
        <w:r>
          <w:delText xml:space="preserve">PRT: valuation of non-arm's length </w:delText>
        </w:r>
        <w:r>
          <w:delText>disposals and appropriations - gas - gas substitution</w:delText>
        </w:r>
      </w:del>
      <w:ins w:id="130" w:author="Comparison" w:date="2019-10-24T22:38:00Z">
        <w:r>
          <w:t>Gas Substitution</w:t>
        </w:r>
      </w:ins>
      <w:r>
        <w:t xml:space="preserve"> within an </w:t>
      </w:r>
      <w:del w:id="131" w:author="Comparison" w:date="2019-10-24T22:38:00Z">
        <w:r>
          <w:delText>allocation agreement</w:delText>
        </w:r>
      </w:del>
      <w:ins w:id="132" w:author="Comparison" w:date="2019-10-24T22:38:00Z">
        <w:r>
          <w:t>Allocation Agreement</w:t>
        </w:r>
      </w:ins>
    </w:p>
    <w:p w14:paraId="283706CD" w14:textId="3BE60F0E" w:rsidR="003C0486" w:rsidRDefault="00DC3824">
      <w:r>
        <w:t xml:space="preserve">OT05455    </w:t>
      </w:r>
      <w:del w:id="133" w:author="Comparison" w:date="2019-10-24T22:38:00Z">
        <w:r>
          <w:delText>PRT: valuation of non-arm's length disposals and appropriations - gas - gas substitution</w:delText>
        </w:r>
      </w:del>
      <w:ins w:id="134" w:author="Comparison" w:date="2019-10-24T22:38:00Z">
        <w:r>
          <w:t>Gas Substitution</w:t>
        </w:r>
      </w:ins>
      <w:r>
        <w:t xml:space="preserve"> within an </w:t>
      </w:r>
      <w:del w:id="135" w:author="Comparison" w:date="2019-10-24T22:38:00Z">
        <w:r>
          <w:delText>allocation agreement - example</w:delText>
        </w:r>
      </w:del>
      <w:ins w:id="136" w:author="Comparison" w:date="2019-10-24T22:38:00Z">
        <w:r>
          <w:t>Allocation Agreement - Example</w:t>
        </w:r>
      </w:ins>
    </w:p>
    <w:p w14:paraId="620CA81C" w14:textId="77777777" w:rsidR="003C0486" w:rsidRDefault="00DC3824">
      <w:r>
        <w:t xml:space="preserve"> Previous page</w:t>
      </w:r>
    </w:p>
    <w:p w14:paraId="1A9A1882" w14:textId="77777777" w:rsidR="003C0486" w:rsidRDefault="00DC3824">
      <w:r>
        <w:t xml:space="preserve"> Next page</w:t>
      </w:r>
    </w:p>
    <w:sectPr w:rsidR="003C0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53"/>
    <w:rsid w:val="00034616"/>
    <w:rsid w:val="0006063C"/>
    <w:rsid w:val="0015074B"/>
    <w:rsid w:val="0029639D"/>
    <w:rsid w:val="00326F90"/>
    <w:rsid w:val="003C0486"/>
    <w:rsid w:val="003E2EB0"/>
    <w:rsid w:val="00AA1D8D"/>
    <w:rsid w:val="00B47730"/>
    <w:rsid w:val="00B535B0"/>
    <w:rsid w:val="00CB0664"/>
    <w:rsid w:val="00DC38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45133E-485C-4085-8357-C0F11E1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38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925AB-E20F-4979-832C-F7D0DEBD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2019-10-24T21:38:00Z</dcterms:modified>
  <cp:category/>
</cp:coreProperties>
</file>