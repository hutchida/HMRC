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4A45" w14:textId="77777777" w:rsidR="002E4E7F" w:rsidRDefault="00D51811">
      <w:pPr>
        <w:pStyle w:val="Title"/>
      </w:pPr>
      <w:bookmarkStart w:id="0" w:name="_GoBack"/>
      <w:bookmarkEnd w:id="0"/>
      <w:r>
        <w:t>HMRC - ETASSUM34000 - Schedule 3 SAYE Option Schemes: Linkage To Savings (Arrangement): Contents</w:t>
      </w:r>
    </w:p>
    <w:p w14:paraId="55D2F708" w14:textId="4FD618E0" w:rsidR="002E4E7F" w:rsidRDefault="00D51811">
      <w:r>
        <w:t xml:space="preserve">ETASSUM34010    </w:t>
      </w:r>
      <w:del w:id="1" w:author="Comparison" w:date="2019-10-24T22:45:00Z">
        <w:r>
          <w:delText xml:space="preserve">Schedule 3 SAYE option schemes: </w:delText>
        </w:r>
      </w:del>
      <w:r>
        <w:t>Linkage to Savings (Arrangement): Introduction</w:t>
      </w:r>
    </w:p>
    <w:p w14:paraId="195BD011" w14:textId="63853485" w:rsidR="002E4E7F" w:rsidRDefault="00D51811">
      <w:r>
        <w:t xml:space="preserve">ETASSUM34020    </w:t>
      </w:r>
      <w:del w:id="2" w:author="Comparison" w:date="2019-10-24T22:45:00Z">
        <w:r>
          <w:delText xml:space="preserve">Schedule 3 SAYE option schemes: </w:delText>
        </w:r>
      </w:del>
      <w:r>
        <w:t>Linkage to Savings (Arrangement): Required links</w:t>
      </w:r>
    </w:p>
    <w:p w14:paraId="7249CDB3" w14:textId="083CC8C8" w:rsidR="002E4E7F" w:rsidRDefault="00D51811">
      <w:r>
        <w:t xml:space="preserve">ETASSUM34030    </w:t>
      </w:r>
      <w:del w:id="3" w:author="Comparison" w:date="2019-10-24T22:45:00Z">
        <w:r>
          <w:delText xml:space="preserve">Schedule 3 SAYE option schemes: </w:delText>
        </w:r>
      </w:del>
      <w:r>
        <w:t xml:space="preserve">Linkage to </w:t>
      </w:r>
      <w:r>
        <w:t>Savings (Arrangement): Certified Schedule 3 SAYE savings arrangement</w:t>
      </w:r>
    </w:p>
    <w:p w14:paraId="14654EB5" w14:textId="1EEF5ACE" w:rsidR="002E4E7F" w:rsidRDefault="00D51811">
      <w:r>
        <w:t xml:space="preserve">ETASSUM34040    </w:t>
      </w:r>
      <w:del w:id="4" w:author="Comparison" w:date="2019-10-24T22:45:00Z">
        <w:r>
          <w:delText xml:space="preserve">Schedule 3 SAYE option schemes: </w:delText>
        </w:r>
      </w:del>
      <w:r>
        <w:t>Linkage to Savings (Arrangement): Savings contracts and grant of options</w:t>
      </w:r>
    </w:p>
    <w:p w14:paraId="0D8920D7" w14:textId="5F7B4283" w:rsidR="002E4E7F" w:rsidRDefault="00D51811">
      <w:r>
        <w:t xml:space="preserve">ETASSUM34050    </w:t>
      </w:r>
      <w:del w:id="5" w:author="Comparison" w:date="2019-10-24T22:45:00Z">
        <w:r>
          <w:delText xml:space="preserve">Schedule 3 SAYE option schemes: </w:delText>
        </w:r>
      </w:del>
      <w:r>
        <w:t>Linkage to Savings (Arrangement): Exercise of options using savings repayments</w:t>
      </w:r>
    </w:p>
    <w:p w14:paraId="60BD9C97" w14:textId="16B385D7" w:rsidR="002E4E7F" w:rsidRDefault="00D51811">
      <w:r>
        <w:t>ETA</w:t>
      </w:r>
      <w:r>
        <w:t xml:space="preserve">SSUM34060    </w:t>
      </w:r>
      <w:del w:id="6" w:author="Comparison" w:date="2019-10-24T22:45:00Z">
        <w:r>
          <w:delText xml:space="preserve">Schedule 3 SAYE option schemes: </w:delText>
        </w:r>
      </w:del>
      <w:r>
        <w:t>Linkage to Savings (Arrangement): Early exercise of options before bonus date</w:t>
      </w:r>
    </w:p>
    <w:p w14:paraId="652D2771" w14:textId="00225251" w:rsidR="002E4E7F" w:rsidRDefault="00D51811">
      <w:r>
        <w:t xml:space="preserve">ETASSUM34070    </w:t>
      </w:r>
      <w:del w:id="7" w:author="Comparison" w:date="2019-10-24T22:45:00Z">
        <w:r>
          <w:delText xml:space="preserve">Schedule 3 SAYE option schemes: </w:delText>
        </w:r>
      </w:del>
      <w:r>
        <w:t>Linkage to Savings (Arrangement): The Schedule 3 SAYE contract</w:t>
      </w:r>
    </w:p>
    <w:p w14:paraId="104F0B0C" w14:textId="3FBC8C4C" w:rsidR="002E4E7F" w:rsidRDefault="00D51811">
      <w:r>
        <w:t xml:space="preserve">ETASSUM34080    </w:t>
      </w:r>
      <w:del w:id="8" w:author="Comparison" w:date="2019-10-24T22:45:00Z">
        <w:r>
          <w:delText xml:space="preserve">Schedule 3 SAYE option schemes: </w:delText>
        </w:r>
      </w:del>
      <w:r>
        <w:t>Linkage to savings (arrangement): Bonuses and interest</w:t>
      </w:r>
    </w:p>
    <w:p w14:paraId="43677B8A" w14:textId="3F5F1328" w:rsidR="002E4E7F" w:rsidRDefault="00D51811">
      <w:r>
        <w:t xml:space="preserve">ETASSUM34090   </w:t>
      </w:r>
      <w:r>
        <w:t xml:space="preserve"> </w:t>
      </w:r>
      <w:del w:id="9" w:author="Comparison" w:date="2019-10-24T22:45:00Z">
        <w:r>
          <w:delText xml:space="preserve">Schedule 3 SAYE option schemes: </w:delText>
        </w:r>
      </w:del>
      <w:r>
        <w:t>Linkage to Savings (Arrangement): Terms of prospectus</w:t>
      </w:r>
    </w:p>
    <w:p w14:paraId="73FB2F1A" w14:textId="3D6EBBB3" w:rsidR="002E4E7F" w:rsidRDefault="00D51811">
      <w:r>
        <w:t xml:space="preserve">ETASSUM34100    </w:t>
      </w:r>
      <w:del w:id="10" w:author="Comparison" w:date="2019-10-24T22:45:00Z">
        <w:r>
          <w:delText xml:space="preserve">Schedule 3 SAYE option schemes: </w:delText>
        </w:r>
      </w:del>
      <w:r>
        <w:t>Linkage to savings (arrangement): Changes to prospectus</w:t>
      </w:r>
    </w:p>
    <w:p w14:paraId="064AEDB6" w14:textId="5C239785" w:rsidR="002E4E7F" w:rsidRDefault="00D51811">
      <w:r>
        <w:t xml:space="preserve">ETASSUM34110    </w:t>
      </w:r>
      <w:del w:id="11" w:author="Comparison" w:date="2019-10-24T22:45:00Z">
        <w:r>
          <w:delText xml:space="preserve">Schedule 3 SAYE option schemes: </w:delText>
        </w:r>
      </w:del>
      <w:r>
        <w:t>Linkage to Savings (Arrangement): Monthly contributions</w:t>
      </w:r>
    </w:p>
    <w:p w14:paraId="038E1CF0" w14:textId="5C78ACD2" w:rsidR="002E4E7F" w:rsidRDefault="00D51811">
      <w:r>
        <w:t xml:space="preserve">ETASSUM34120    </w:t>
      </w:r>
      <w:del w:id="12" w:author="Comparison" w:date="2019-10-24T22:45:00Z">
        <w:r>
          <w:delText xml:space="preserve">Schedule 3 SAYE option schemes: </w:delText>
        </w:r>
      </w:del>
      <w:r>
        <w:t>Linkage to savings (arrangement): Deducti</w:t>
      </w:r>
      <w:r>
        <w:t>ons from pay</w:t>
      </w:r>
    </w:p>
    <w:p w14:paraId="7DF8D10A" w14:textId="1C8AD686" w:rsidR="002E4E7F" w:rsidRDefault="00D51811">
      <w:r>
        <w:t xml:space="preserve">ETASSUM34130    </w:t>
      </w:r>
      <w:del w:id="13" w:author="Comparison" w:date="2019-10-24T22:45:00Z">
        <w:r>
          <w:delText xml:space="preserve">Schedule 3 SAYE option schemes: </w:delText>
        </w:r>
      </w:del>
      <w:r>
        <w:t>Linkage to savings (Arrangement): Failure to pay contributions</w:t>
      </w:r>
    </w:p>
    <w:p w14:paraId="4D787321" w14:textId="15548B2E" w:rsidR="002E4E7F" w:rsidRDefault="00D51811">
      <w:r>
        <w:lastRenderedPageBreak/>
        <w:t xml:space="preserve">ETASSUM34140    </w:t>
      </w:r>
      <w:del w:id="14" w:author="Comparison" w:date="2019-10-24T22:45:00Z">
        <w:r>
          <w:delText xml:space="preserve">Schedule 3 SAYE option schemes: </w:delText>
        </w:r>
      </w:del>
      <w:r>
        <w:t>Linkage to Savings (Arrangement): Temporary postponement of contributions</w:t>
      </w:r>
    </w:p>
    <w:p w14:paraId="20E594A1" w14:textId="676C1589" w:rsidR="002E4E7F" w:rsidRDefault="00D51811">
      <w:r>
        <w:t xml:space="preserve">ETASSUM34150    </w:t>
      </w:r>
      <w:del w:id="15" w:author="Comparison" w:date="2019-10-24T22:45:00Z">
        <w:r>
          <w:delText xml:space="preserve">Schedule 3 SAYE option schemes: </w:delText>
        </w:r>
      </w:del>
      <w:r>
        <w:t>Linkage to Savings (Arrangement): Employees' declaration</w:t>
      </w:r>
    </w:p>
    <w:p w14:paraId="22839D96" w14:textId="388320F5" w:rsidR="002E4E7F" w:rsidRDefault="00D51811">
      <w:r>
        <w:t>E</w:t>
      </w:r>
      <w:r>
        <w:t xml:space="preserve">TASSUM34160    </w:t>
      </w:r>
      <w:del w:id="16" w:author="Comparison" w:date="2019-10-24T22:45:00Z">
        <w:r>
          <w:delText xml:space="preserve">Schedule 3 SAYE </w:delText>
        </w:r>
        <w:r>
          <w:delText xml:space="preserve">option schemes: </w:delText>
        </w:r>
      </w:del>
      <w:r>
        <w:t>Linkage to Savings (Arrangement): More than one savings carrier</w:t>
      </w:r>
    </w:p>
    <w:p w14:paraId="2E4146B4" w14:textId="199417F8" w:rsidR="002E4E7F" w:rsidRDefault="00D51811">
      <w:r>
        <w:t xml:space="preserve">ETASSUM34170    </w:t>
      </w:r>
      <w:del w:id="17" w:author="Comparison" w:date="2019-10-24T22:45:00Z">
        <w:r>
          <w:delText xml:space="preserve">Schedule 3 SAYE option schemes: </w:delText>
        </w:r>
      </w:del>
      <w:r>
        <w:t>Linkage to savings (arrangement): Link between exercise &amp; bonus date</w:t>
      </w:r>
    </w:p>
    <w:p w14:paraId="19423E9C" w14:textId="61684B13" w:rsidR="002E4E7F" w:rsidRDefault="00D51811">
      <w:r>
        <w:t xml:space="preserve">ETASSUM34180    </w:t>
      </w:r>
      <w:del w:id="18" w:author="Comparison" w:date="2019-10-24T22:45:00Z">
        <w:r>
          <w:delText xml:space="preserve">Schedule 3 SAYE option schemes: </w:delText>
        </w:r>
      </w:del>
      <w:r>
        <w:t>Linkage to Savings (Arrangement): Bonus date</w:t>
      </w:r>
    </w:p>
    <w:p w14:paraId="1D68AAA2" w14:textId="79150AC4" w:rsidR="002E4E7F" w:rsidRDefault="00D51811">
      <w:r>
        <w:t xml:space="preserve">ETASSUM34190    </w:t>
      </w:r>
      <w:del w:id="19" w:author="Comparison" w:date="2019-10-24T22:45:00Z">
        <w:r>
          <w:delText xml:space="preserve">Schedule 3 SAYE option schemes: </w:delText>
        </w:r>
      </w:del>
      <w:r>
        <w:t>Linkage to Savi</w:t>
      </w:r>
      <w:r>
        <w:t>ngs (Arrangement): Partial exercise of options</w:t>
      </w:r>
    </w:p>
    <w:p w14:paraId="5366D906" w14:textId="374AEC80" w:rsidR="002E4E7F" w:rsidRDefault="00D51811">
      <w:r>
        <w:t xml:space="preserve">ETASSUM34200   </w:t>
      </w:r>
      <w:del w:id="20" w:author="Comparison" w:date="2019-10-24T22:45:00Z">
        <w:r>
          <w:delText xml:space="preserve"> Schedule 3 SAYE option schemes:</w:delText>
        </w:r>
      </w:del>
      <w:r>
        <w:t xml:space="preserve"> Linkage to savings (arrangement): Link between level of savings &amp; size of related share option</w:t>
      </w:r>
    </w:p>
    <w:p w14:paraId="2BA0A2A8" w14:textId="505FC889" w:rsidR="002E4E7F" w:rsidRDefault="00D51811">
      <w:r>
        <w:t xml:space="preserve">ETASSUM34210    </w:t>
      </w:r>
      <w:del w:id="21" w:author="Comparison" w:date="2019-10-24T22:45:00Z">
        <w:r>
          <w:delText xml:space="preserve">Schedule 3 SAYE option schemes: </w:delText>
        </w:r>
      </w:del>
      <w:r>
        <w:t>Linkage to Savings (Arrangement): Monthly savings limits</w:t>
      </w:r>
    </w:p>
    <w:p w14:paraId="4C8CDAF3" w14:textId="059D080A" w:rsidR="002E4E7F" w:rsidRDefault="00D51811">
      <w:r>
        <w:t xml:space="preserve">ETASSUM34220    </w:t>
      </w:r>
      <w:del w:id="22" w:author="Comparison" w:date="2019-10-24T22:45:00Z">
        <w:r>
          <w:delText xml:space="preserve">Schedule 3 SAYE option schemes: </w:delText>
        </w:r>
      </w:del>
      <w:r>
        <w:t>Linkage t</w:t>
      </w:r>
      <w:r>
        <w:t>o Savings (Arrangement): Multiple options/savings contracts</w:t>
      </w:r>
    </w:p>
    <w:p w14:paraId="52B886E6" w14:textId="744A1A0F" w:rsidR="002E4E7F" w:rsidRDefault="00D51811">
      <w:r>
        <w:t xml:space="preserve">ETASSUM34230    </w:t>
      </w:r>
      <w:del w:id="23" w:author="Comparison" w:date="2019-10-24T22:45:00Z">
        <w:r>
          <w:delText xml:space="preserve">Schedule 3 SAYE option schemes: </w:delText>
        </w:r>
      </w:del>
      <w:r>
        <w:t>Linkage to Savings (Arrangement): Foreign currency shares</w:t>
      </w:r>
    </w:p>
    <w:p w14:paraId="0C1C119B" w14:textId="77777777" w:rsidR="002E4E7F" w:rsidRDefault="00D51811">
      <w:r>
        <w:t xml:space="preserve"> Previous page</w:t>
      </w:r>
    </w:p>
    <w:p w14:paraId="2BDC17F0" w14:textId="77777777" w:rsidR="002E4E7F" w:rsidRDefault="00D51811">
      <w:r>
        <w:t xml:space="preserve"> Next page</w:t>
      </w:r>
    </w:p>
    <w:sectPr w:rsidR="002E4E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042"/>
    <w:rsid w:val="0015074B"/>
    <w:rsid w:val="0029639D"/>
    <w:rsid w:val="002E4E7F"/>
    <w:rsid w:val="00326F90"/>
    <w:rsid w:val="00AA1D8D"/>
    <w:rsid w:val="00B47730"/>
    <w:rsid w:val="00B512A9"/>
    <w:rsid w:val="00CB0664"/>
    <w:rsid w:val="00D51811"/>
    <w:rsid w:val="00F413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68773DB-9E64-470B-9DFC-95859B10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518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8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CBB748-E613-4DBF-B704-DBD212DED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2019-10-24T21:45:00Z</dcterms:modified>
  <cp:category/>
</cp:coreProperties>
</file>