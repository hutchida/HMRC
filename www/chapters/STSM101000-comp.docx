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DE6AB6" w14:textId="77777777" w:rsidR="00DA5857" w:rsidRDefault="009E4DA0">
      <w:pPr>
        <w:pStyle w:val="Title"/>
      </w:pPr>
      <w:bookmarkStart w:id="0" w:name="_GoBack"/>
      <w:bookmarkEnd w:id="0"/>
      <w:r>
        <w:t>HMRC - STSM101000 - Introduction To Collective Investment Schemes: Contents</w:t>
      </w:r>
    </w:p>
    <w:p w14:paraId="70588693" w14:textId="77777777" w:rsidR="004C5426" w:rsidRDefault="009E4DA0">
      <w:pPr>
        <w:rPr>
          <w:del w:id="1" w:author="Comparison" w:date="2019-10-30T18:13:00Z"/>
        </w:rPr>
      </w:pPr>
      <w:del w:id="2" w:author="Comparison" w:date="2019-10-30T18:13:00Z">
        <w:r>
          <w:delText>STSM101010    What is a Collective Investment Scheme?</w:delText>
        </w:r>
      </w:del>
    </w:p>
    <w:p w14:paraId="0F2FB934" w14:textId="77777777" w:rsidR="004C5426" w:rsidRDefault="009E4DA0">
      <w:pPr>
        <w:rPr>
          <w:del w:id="3" w:author="Comparison" w:date="2019-10-30T18:13:00Z"/>
        </w:rPr>
      </w:pPr>
      <w:del w:id="4" w:author="Comparison" w:date="2019-10-30T18:13:00Z">
        <w:r>
          <w:delText>STSM101020    What is a Unit Trust?</w:delText>
        </w:r>
      </w:del>
    </w:p>
    <w:p w14:paraId="34E0C6D9" w14:textId="77777777" w:rsidR="004C5426" w:rsidRDefault="009E4DA0">
      <w:pPr>
        <w:rPr>
          <w:del w:id="5" w:author="Comparison" w:date="2019-10-30T18:13:00Z"/>
        </w:rPr>
      </w:pPr>
      <w:del w:id="6" w:author="Comparison" w:date="2019-10-30T18:13:00Z">
        <w:r>
          <w:delText>STSM101030    Authorised investments funds - general</w:delText>
        </w:r>
      </w:del>
    </w:p>
    <w:p w14:paraId="2E394D32" w14:textId="77777777" w:rsidR="004C5426" w:rsidRDefault="009E4DA0">
      <w:pPr>
        <w:rPr>
          <w:del w:id="7" w:author="Comparison" w:date="2019-10-30T18:13:00Z"/>
        </w:rPr>
      </w:pPr>
      <w:del w:id="8" w:author="Comparison" w:date="2019-10-30T18:13:00Z">
        <w:r>
          <w:delText xml:space="preserve">STSM101040    </w:delText>
        </w:r>
        <w:r>
          <w:delText>Unauthorised unit trust</w:delText>
        </w:r>
      </w:del>
    </w:p>
    <w:p w14:paraId="67535340" w14:textId="77777777" w:rsidR="004C5426" w:rsidRDefault="009E4DA0">
      <w:pPr>
        <w:rPr>
          <w:del w:id="9" w:author="Comparison" w:date="2019-10-30T18:13:00Z"/>
        </w:rPr>
      </w:pPr>
      <w:del w:id="10" w:author="Comparison" w:date="2019-10-30T18:13:00Z">
        <w:r>
          <w:delText>STSM101050    What is an open-ended investment company?</w:delText>
        </w:r>
      </w:del>
    </w:p>
    <w:p w14:paraId="02ADA129" w14:textId="77777777" w:rsidR="004C5426" w:rsidRDefault="009E4DA0">
      <w:pPr>
        <w:rPr>
          <w:del w:id="11" w:author="Comparison" w:date="2019-10-30T18:13:00Z"/>
        </w:rPr>
      </w:pPr>
      <w:del w:id="12" w:author="Comparison" w:date="2019-10-30T18:13:00Z">
        <w:r>
          <w:delText>STSM101060    Exchange Traded Fund</w:delText>
        </w:r>
      </w:del>
    </w:p>
    <w:p w14:paraId="55B08449" w14:textId="77777777" w:rsidR="00DA5857" w:rsidRDefault="009E4DA0">
      <w:r>
        <w:t>STSM101065    Exchange Traded Fund: Stamp Duty and SDRT</w:t>
      </w:r>
    </w:p>
    <w:p w14:paraId="5A0C4C61" w14:textId="77777777" w:rsidR="004C5426" w:rsidRDefault="009E4DA0">
      <w:pPr>
        <w:rPr>
          <w:del w:id="13" w:author="Comparison" w:date="2019-10-30T18:13:00Z"/>
        </w:rPr>
      </w:pPr>
      <w:del w:id="14" w:author="Comparison" w:date="2019-10-30T18:13:00Z">
        <w:r>
          <w:delText>STSM101070    Classes of units and OEIC shares</w:delText>
        </w:r>
      </w:del>
    </w:p>
    <w:p w14:paraId="24DAFEB5" w14:textId="77777777" w:rsidR="004C5426" w:rsidRDefault="009E4DA0">
      <w:pPr>
        <w:rPr>
          <w:del w:id="15" w:author="Comparison" w:date="2019-10-30T18:13:00Z"/>
        </w:rPr>
      </w:pPr>
      <w:del w:id="16" w:author="Comparison" w:date="2019-10-30T18:13:00Z">
        <w:r>
          <w:delText>STSM101080    Umbrella collective inve</w:delText>
        </w:r>
        <w:r>
          <w:delText>stment schemes</w:delText>
        </w:r>
      </w:del>
    </w:p>
    <w:p w14:paraId="006A2B97" w14:textId="77777777" w:rsidR="004C5426" w:rsidRDefault="009E4DA0">
      <w:pPr>
        <w:rPr>
          <w:del w:id="17" w:author="Comparison" w:date="2019-10-30T18:13:00Z"/>
        </w:rPr>
      </w:pPr>
      <w:del w:id="18" w:author="Comparison" w:date="2019-10-30T18:13:00Z">
        <w:r>
          <w:delText>STSM101090    Open and closed-ended investment companies</w:delText>
        </w:r>
      </w:del>
    </w:p>
    <w:p w14:paraId="0416FE6D" w14:textId="77777777" w:rsidR="004C5426" w:rsidRDefault="009E4DA0">
      <w:pPr>
        <w:rPr>
          <w:del w:id="19" w:author="Comparison" w:date="2019-10-30T18:13:00Z"/>
        </w:rPr>
      </w:pPr>
      <w:del w:id="20" w:author="Comparison" w:date="2019-10-30T18:13:00Z">
        <w:r>
          <w:delText>STSM101100    Schemes not treated as unit trust schemes</w:delText>
        </w:r>
      </w:del>
    </w:p>
    <w:p w14:paraId="012B426A" w14:textId="77777777" w:rsidR="004C5426" w:rsidRDefault="009E4DA0">
      <w:pPr>
        <w:rPr>
          <w:del w:id="21" w:author="Comparison" w:date="2019-10-30T18:13:00Z"/>
        </w:rPr>
      </w:pPr>
      <w:del w:id="22" w:author="Comparison" w:date="2019-10-30T18:13:00Z">
        <w:r>
          <w:delText>STSM102000    Transfer of units in a unit trust or units issued as consideration</w:delText>
        </w:r>
      </w:del>
    </w:p>
    <w:p w14:paraId="6FCFB8E3" w14:textId="77777777" w:rsidR="00DA5857" w:rsidRDefault="009E4DA0">
      <w:r>
        <w:t xml:space="preserve"> Next page</w:t>
      </w:r>
    </w:p>
    <w:sectPr w:rsidR="00DA585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6F6A"/>
    <w:rsid w:val="0015074B"/>
    <w:rsid w:val="0029639D"/>
    <w:rsid w:val="00326F90"/>
    <w:rsid w:val="00475E82"/>
    <w:rsid w:val="004C5426"/>
    <w:rsid w:val="009E4DA0"/>
    <w:rsid w:val="00AA1D8D"/>
    <w:rsid w:val="00B47730"/>
    <w:rsid w:val="00CB0664"/>
    <w:rsid w:val="00DA585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9B55781-A5BC-47D0-AED9-7B0C3B72F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9E4DA0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E4D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4DA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564176E-3816-433C-ADC4-ACFCECDDCD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708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2019-10-30T18:13:00Z</dcterms:modified>
  <cp:category/>
</cp:coreProperties>
</file>