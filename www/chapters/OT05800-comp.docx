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20B1" w14:textId="676F31D4" w:rsidR="00C53268" w:rsidRDefault="00C90B59">
      <w:pPr>
        <w:pStyle w:val="Title"/>
      </w:pPr>
      <w:bookmarkStart w:id="0" w:name="_GoBack"/>
      <w:bookmarkEnd w:id="0"/>
      <w:r>
        <w:t>HMRC - OT05800 - PRT: Attribution Of Blended Crude Oil -</w:t>
      </w:r>
      <w:ins w:id="1" w:author="Comparison" w:date="2019-10-24T23:15:00Z">
        <w:r>
          <w:t xml:space="preserve"> </w:t>
        </w:r>
      </w:ins>
      <w:r>
        <w:t>Terminals Liftings</w:t>
      </w:r>
      <w:del w:id="2" w:author="Comparison" w:date="2019-10-24T23:15:00Z">
        <w:r>
          <w:delText xml:space="preserve"> -</w:delText>
        </w:r>
      </w:del>
      <w:ins w:id="3" w:author="Comparison" w:date="2019-10-24T23:15:00Z">
        <w:r>
          <w:t>:</w:t>
        </w:r>
      </w:ins>
      <w:r>
        <w:t xml:space="preserve"> Contents</w:t>
      </w:r>
    </w:p>
    <w:p w14:paraId="61BD02D6" w14:textId="2FD79105" w:rsidR="00C53268" w:rsidRDefault="00C90B59">
      <w:r>
        <w:t xml:space="preserve">OT05805    PRT: </w:t>
      </w:r>
      <w:del w:id="4" w:author="Comparison" w:date="2019-10-24T23:15:00Z">
        <w:r>
          <w:delText>terminal liftings - introduction</w:delText>
        </w:r>
      </w:del>
      <w:ins w:id="5" w:author="Comparison" w:date="2019-10-24T23:15:00Z">
        <w:r>
          <w:t>Terminals Liftings - Introduction</w:t>
        </w:r>
      </w:ins>
    </w:p>
    <w:p w14:paraId="2B22B219" w14:textId="7BE34215" w:rsidR="00C53268" w:rsidRDefault="00C90B59">
      <w:r>
        <w:t xml:space="preserve">OT05810    PRT: </w:t>
      </w:r>
      <w:del w:id="6" w:author="Comparison" w:date="2019-10-24T23:15:00Z">
        <w:r>
          <w:delText>terminal liftings - scope</w:delText>
        </w:r>
      </w:del>
      <w:ins w:id="7" w:author="Comparison" w:date="2019-10-24T23:15:00Z">
        <w:r>
          <w:t>Terminal Liftings - Scope</w:t>
        </w:r>
      </w:ins>
    </w:p>
    <w:p w14:paraId="6D172133" w14:textId="586B1497" w:rsidR="00C53268" w:rsidRDefault="00C90B59">
      <w:r>
        <w:t xml:space="preserve">OT05820    PRT: </w:t>
      </w:r>
      <w:del w:id="8" w:author="Comparison" w:date="2019-10-24T23:15:00Z">
        <w:r>
          <w:delText>terminal liftings - background</w:delText>
        </w:r>
      </w:del>
      <w:ins w:id="9" w:author="Comparison" w:date="2019-10-24T23:15:00Z">
        <w:r>
          <w:t>Terminal Liftings - Background</w:t>
        </w:r>
      </w:ins>
    </w:p>
    <w:p w14:paraId="2B61A39B" w14:textId="67C61D72" w:rsidR="00C53268" w:rsidRDefault="00C90B59">
      <w:r>
        <w:t xml:space="preserve">OT05830    PRT: </w:t>
      </w:r>
      <w:del w:id="10" w:author="Comparison" w:date="2019-10-24T23:15:00Z">
        <w:r>
          <w:delText>terminal</w:delText>
        </w:r>
      </w:del>
      <w:ins w:id="11" w:author="Comparison" w:date="2019-10-24T23:15:00Z">
        <w:r>
          <w:t>Terminal</w:t>
        </w:r>
      </w:ins>
      <w:r>
        <w:t xml:space="preserve"> liftings - </w:t>
      </w:r>
      <w:del w:id="12" w:author="Comparison" w:date="2019-10-24T23:15:00Z">
        <w:r>
          <w:delText>how</w:delText>
        </w:r>
      </w:del>
      <w:ins w:id="13" w:author="Comparison" w:date="2019-10-24T23:15:00Z">
        <w:r>
          <w:t>How</w:t>
        </w:r>
      </w:ins>
      <w:r>
        <w:t xml:space="preserve"> terminals </w:t>
      </w:r>
      <w:del w:id="14" w:author="Comparison" w:date="2019-10-24T23:15:00Z">
        <w:r>
          <w:delText xml:space="preserve">(and offshore loading facilities) </w:delText>
        </w:r>
      </w:del>
      <w:r>
        <w:t xml:space="preserve">operate - </w:t>
      </w:r>
      <w:del w:id="15" w:author="Comparison" w:date="2019-10-24T23:15:00Z">
        <w:r>
          <w:delText xml:space="preserve">the </w:delText>
        </w:r>
      </w:del>
      <w:r>
        <w:t>loading programme</w:t>
      </w:r>
    </w:p>
    <w:p w14:paraId="5BCE315F" w14:textId="36647CC0" w:rsidR="00C53268" w:rsidRDefault="00C90B59">
      <w:r>
        <w:t xml:space="preserve">OT05840    </w:t>
      </w:r>
      <w:del w:id="16" w:author="Comparison" w:date="2019-10-24T23:15:00Z">
        <w:r>
          <w:delText>PRT: terminal liftings - the attribution rules</w:delText>
        </w:r>
      </w:del>
      <w:ins w:id="17" w:author="Comparison" w:date="2019-10-24T23:15:00Z">
        <w:r>
          <w:t>Terminal Liftings - The Attribution Rules</w:t>
        </w:r>
      </w:ins>
    </w:p>
    <w:p w14:paraId="1048EEF8" w14:textId="48129F87" w:rsidR="00C53268" w:rsidRDefault="00C90B59">
      <w:r>
        <w:t xml:space="preserve">OT05850    PRT: </w:t>
      </w:r>
      <w:del w:id="18" w:author="Comparison" w:date="2019-10-24T23:15:00Z">
        <w:r>
          <w:delText>terminal liftings - the basic formula (regulation 4</w:delText>
        </w:r>
      </w:del>
      <w:ins w:id="19" w:author="Comparison" w:date="2019-10-24T23:15:00Z">
        <w:r>
          <w:t>Terminal Liftings - The Basic Formula (Regulation4</w:t>
        </w:r>
      </w:ins>
      <w:r>
        <w:t>)</w:t>
      </w:r>
    </w:p>
    <w:p w14:paraId="59045152" w14:textId="0D7EC65A" w:rsidR="00C53268" w:rsidRDefault="00C90B59">
      <w:r>
        <w:t xml:space="preserve">OT05860    PRT: </w:t>
      </w:r>
      <w:del w:id="20" w:author="Comparison" w:date="2019-10-24T23:15:00Z">
        <w:r>
          <w:delText>terminal lift</w:delText>
        </w:r>
        <w:r>
          <w:delText>ings - production entitlement</w:delText>
        </w:r>
      </w:del>
      <w:ins w:id="21" w:author="Comparison" w:date="2019-10-24T23:15:00Z">
        <w:r>
          <w:t>Terminal Liftings - Production Entitlement</w:t>
        </w:r>
      </w:ins>
    </w:p>
    <w:p w14:paraId="15B09D98" w14:textId="430F1CE7" w:rsidR="00C53268" w:rsidRDefault="00C90B59">
      <w:r>
        <w:t>OT05870    PRT</w:t>
      </w:r>
      <w:r>
        <w:t xml:space="preserve">: </w:t>
      </w:r>
      <w:del w:id="22" w:author="Comparison" w:date="2019-10-24T23:15:00Z">
        <w:r>
          <w:delText>terminal liftings - delays and accelerations</w:delText>
        </w:r>
      </w:del>
      <w:ins w:id="23" w:author="Comparison" w:date="2019-10-24T23:15:00Z">
        <w:r>
          <w:t>Terminal Liftings - Delays and Accelerations</w:t>
        </w:r>
      </w:ins>
      <w:r>
        <w:t xml:space="preserve"> in </w:t>
      </w:r>
      <w:del w:id="24" w:author="Comparison" w:date="2019-10-24T23:15:00Z">
        <w:r>
          <w:delText>loading</w:delText>
        </w:r>
      </w:del>
      <w:ins w:id="25" w:author="Comparison" w:date="2019-10-24T23:15:00Z">
        <w:r>
          <w:t>Loading</w:t>
        </w:r>
      </w:ins>
    </w:p>
    <w:p w14:paraId="339A8BCA" w14:textId="35D4B391" w:rsidR="00C53268" w:rsidRDefault="00C90B59">
      <w:r>
        <w:t xml:space="preserve">OT05880    PRT: </w:t>
      </w:r>
      <w:del w:id="26" w:author="Comparison" w:date="2019-10-24T23:15:00Z">
        <w:r>
          <w:delText>terminal liftings - attribution formula- the result</w:delText>
        </w:r>
      </w:del>
      <w:ins w:id="27" w:author="Comparison" w:date="2019-10-24T23:15:00Z">
        <w:r>
          <w:t>Terminal Liftings - Attribution Formula - The Result</w:t>
        </w:r>
      </w:ins>
    </w:p>
    <w:p w14:paraId="4AF1875E" w14:textId="4C10192C" w:rsidR="00C53268" w:rsidRDefault="00C90B59">
      <w:r>
        <w:t xml:space="preserve">OT05890    PRT: </w:t>
      </w:r>
      <w:del w:id="28" w:author="Comparison" w:date="2019-10-24T23:15:00Z">
        <w:r>
          <w:delText>terminal liftings - volume</w:delText>
        </w:r>
      </w:del>
      <w:ins w:id="29" w:author="Comparison" w:date="2019-10-24T23:15:00Z">
        <w:r>
          <w:t>Terminal Liftings - Volume</w:t>
        </w:r>
      </w:ins>
      <w:r>
        <w:t xml:space="preserve"> of </w:t>
      </w:r>
      <w:del w:id="30" w:author="Comparison" w:date="2019-10-24T23:15:00Z">
        <w:r>
          <w:delText>oil</w:delText>
        </w:r>
      </w:del>
      <w:ins w:id="31" w:author="Comparison" w:date="2019-10-24T23:15:00Z">
        <w:r>
          <w:t>Oil</w:t>
        </w:r>
      </w:ins>
      <w:r>
        <w:t xml:space="preserve"> to be </w:t>
      </w:r>
      <w:del w:id="32" w:author="Comparison" w:date="2019-10-24T23:15:00Z">
        <w:r>
          <w:delText>used</w:delText>
        </w:r>
      </w:del>
      <w:ins w:id="33" w:author="Comparison" w:date="2019-10-24T23:15:00Z">
        <w:r>
          <w:t>Used</w:t>
        </w:r>
      </w:ins>
      <w:r>
        <w:t xml:space="preserve"> in determining “A” (Regulation 3)</w:t>
      </w:r>
    </w:p>
    <w:p w14:paraId="2EE309D3" w14:textId="20A29104" w:rsidR="00C53268" w:rsidRDefault="00C90B59">
      <w:r>
        <w:t xml:space="preserve">OT05900    PRT: </w:t>
      </w:r>
      <w:del w:id="34" w:author="Comparison" w:date="2019-10-24T23:15:00Z">
        <w:r>
          <w:delText>terminal liftings - balancing parcels</w:delText>
        </w:r>
      </w:del>
      <w:ins w:id="35" w:author="Comparison" w:date="2019-10-24T23:15:00Z">
        <w:r>
          <w:t xml:space="preserve">Terminal Liftings </w:t>
        </w:r>
        <w:r>
          <w:t>- Balancing Parcels</w:t>
        </w:r>
      </w:ins>
      <w:r>
        <w:t xml:space="preserve"> (Regulation 2(1))</w:t>
      </w:r>
    </w:p>
    <w:p w14:paraId="56FCB3F9" w14:textId="3ECF70AC" w:rsidR="00C53268" w:rsidRDefault="00C90B59">
      <w:r>
        <w:t xml:space="preserve">OT05910    PRT: </w:t>
      </w:r>
      <w:del w:id="36" w:author="Comparison" w:date="2019-10-24T23:15:00Z">
        <w:r>
          <w:delText>terminal liftings - treatment</w:delText>
        </w:r>
      </w:del>
      <w:ins w:id="37" w:author="Comparison" w:date="2019-10-24T23:15:00Z">
        <w:r>
          <w:t>Terminal Liftings - Treatment</w:t>
        </w:r>
      </w:ins>
      <w:r>
        <w:t xml:space="preserve"> of </w:t>
      </w:r>
      <w:del w:id="38" w:author="Comparison" w:date="2019-10-24T23:15:00Z">
        <w:r>
          <w:delText>balancing parcels</w:delText>
        </w:r>
      </w:del>
      <w:ins w:id="39" w:author="Comparison" w:date="2019-10-24T23:15:00Z">
        <w:r>
          <w:t>Balancing Parcels</w:t>
        </w:r>
      </w:ins>
      <w:r>
        <w:t xml:space="preserve"> (Regulation 6)</w:t>
      </w:r>
    </w:p>
    <w:p w14:paraId="37914CDF" w14:textId="7BE2B7DB" w:rsidR="00C53268" w:rsidRDefault="00C90B59">
      <w:r>
        <w:t xml:space="preserve">OT05920    PRT: </w:t>
      </w:r>
      <w:del w:id="40" w:author="Comparison" w:date="2019-10-24T23:15:00Z">
        <w:r>
          <w:delText>terminal liftings - allocation</w:delText>
        </w:r>
      </w:del>
      <w:ins w:id="41" w:author="Comparison" w:date="2019-10-24T23:15:00Z">
        <w:r>
          <w:t>Terminal Liftings - Allocation</w:t>
        </w:r>
      </w:ins>
      <w:r>
        <w:t xml:space="preserve"> of oil sold under </w:t>
      </w:r>
      <w:del w:id="42" w:author="Comparison" w:date="2019-10-24T23:15:00Z">
        <w:r>
          <w:delText>‘Period</w:delText>
        </w:r>
      </w:del>
      <w:ins w:id="43" w:author="Comparison" w:date="2019-10-24T23:15:00Z">
        <w:r>
          <w:t>period</w:t>
        </w:r>
      </w:ins>
      <w:r>
        <w:t xml:space="preserve"> of </w:t>
      </w:r>
      <w:del w:id="44" w:author="Comparison" w:date="2019-10-24T23:15:00Z">
        <w:r>
          <w:delText>Entitlement’</w:delText>
        </w:r>
      </w:del>
      <w:ins w:id="45" w:author="Comparison" w:date="2019-10-24T23:15:00Z">
        <w:r>
          <w:t>entitlement</w:t>
        </w:r>
      </w:ins>
      <w:r>
        <w:t xml:space="preserve"> and term contracts (</w:t>
      </w:r>
      <w:del w:id="46" w:author="Comparison" w:date="2019-10-24T23:15:00Z">
        <w:r>
          <w:delText>Regulation</w:delText>
        </w:r>
      </w:del>
      <w:ins w:id="47" w:author="Comparison" w:date="2019-10-24T23:15:00Z">
        <w:r>
          <w:t>Reg.</w:t>
        </w:r>
      </w:ins>
      <w:r>
        <w:t xml:space="preserve"> 5)</w:t>
      </w:r>
    </w:p>
    <w:p w14:paraId="5C3ED2B0" w14:textId="43B43742" w:rsidR="00C53268" w:rsidRDefault="00C90B59">
      <w:r>
        <w:t xml:space="preserve">OT05930    PRT: </w:t>
      </w:r>
      <w:del w:id="48" w:author="Comparison" w:date="2019-10-24T23:15:00Z">
        <w:r>
          <w:delText>terminal liftings - example</w:delText>
        </w:r>
      </w:del>
      <w:ins w:id="49" w:author="Comparison" w:date="2019-10-24T23:15:00Z">
        <w:r>
          <w:t>Termi</w:t>
        </w:r>
        <w:r>
          <w:t>nal Liftings- Example</w:t>
        </w:r>
      </w:ins>
    </w:p>
    <w:p w14:paraId="7125954F" w14:textId="3AD6295E" w:rsidR="00C53268" w:rsidRDefault="00C90B59">
      <w:r>
        <w:lastRenderedPageBreak/>
        <w:t xml:space="preserve">OT05940    PRT: </w:t>
      </w:r>
      <w:del w:id="50" w:author="Comparison" w:date="2019-10-24T23:15:00Z">
        <w:r>
          <w:delText>terminal liftings - period of entitlement purchaser</w:delText>
        </w:r>
      </w:del>
      <w:ins w:id="51" w:author="Comparison" w:date="2019-10-24T23:15:00Z">
        <w:r>
          <w:t>Terminal Liftings - Period of Entitlement Purchaser</w:t>
        </w:r>
      </w:ins>
      <w:r>
        <w:t xml:space="preserve"> not </w:t>
      </w:r>
      <w:del w:id="52" w:author="Comparison" w:date="2019-10-24T23:15:00Z">
        <w:r>
          <w:delText>applying</w:delText>
        </w:r>
      </w:del>
      <w:ins w:id="53" w:author="Comparison" w:date="2019-10-24T23:15:00Z">
        <w:r>
          <w:t>Applying</w:t>
        </w:r>
      </w:ins>
      <w:r>
        <w:t xml:space="preserve"> the </w:t>
      </w:r>
      <w:del w:id="54" w:author="Comparison" w:date="2019-10-24T23:15:00Z">
        <w:r>
          <w:delText>rules operationally</w:delText>
        </w:r>
      </w:del>
      <w:ins w:id="55" w:author="Comparison" w:date="2019-10-24T23:15:00Z">
        <w:r>
          <w:t>Rules Operationally</w:t>
        </w:r>
      </w:ins>
    </w:p>
    <w:p w14:paraId="49DDDCB4" w14:textId="44FDBBBD" w:rsidR="00C53268" w:rsidRDefault="00C90B59">
      <w:r>
        <w:t xml:space="preserve">OT05950    PRT: </w:t>
      </w:r>
      <w:del w:id="56" w:author="Comparison" w:date="2019-10-24T23:15:00Z">
        <w:r>
          <w:delText>terminal liftings - disposal of field interests- main rules (</w:delText>
        </w:r>
        <w:r>
          <w:delText xml:space="preserve">regulation </w:delText>
        </w:r>
      </w:del>
      <w:ins w:id="57" w:author="Comparison" w:date="2019-10-24T23:15:00Z">
        <w:r>
          <w:t xml:space="preserve">Terminal Liftings - Disposal of Field Interests - Main Rules (Regulation </w:t>
        </w:r>
      </w:ins>
      <w:r>
        <w:t>7)</w:t>
      </w:r>
    </w:p>
    <w:p w14:paraId="5F68B989" w14:textId="16712B5E" w:rsidR="00C53268" w:rsidRDefault="00C90B59">
      <w:r>
        <w:t xml:space="preserve">OT05960    PRT: </w:t>
      </w:r>
      <w:del w:id="58" w:author="Comparison" w:date="2019-10-24T23:15:00Z">
        <w:r>
          <w:delText>terminal liftings - disposal</w:delText>
        </w:r>
      </w:del>
      <w:ins w:id="59" w:author="Comparison" w:date="2019-10-24T23:15:00Z">
        <w:r>
          <w:t>Terminal Liftings - D</w:t>
        </w:r>
        <w:r>
          <w:t>isposal</w:t>
        </w:r>
      </w:ins>
      <w:r>
        <w:t xml:space="preserve"> of </w:t>
      </w:r>
      <w:del w:id="60" w:author="Comparison" w:date="2019-10-24T23:15:00Z">
        <w:r>
          <w:delText xml:space="preserve">field interests- sale not proceeding (regulation </w:delText>
        </w:r>
      </w:del>
      <w:ins w:id="61" w:author="Comparison" w:date="2019-10-24T23:15:00Z">
        <w:r>
          <w:t xml:space="preserve">Field Interests - Sale Not Proceeding (Regulation </w:t>
        </w:r>
      </w:ins>
      <w:r>
        <w:t>9)</w:t>
      </w:r>
    </w:p>
    <w:p w14:paraId="4FA295EF" w14:textId="30A578E6" w:rsidR="00C53268" w:rsidRDefault="00C90B59">
      <w:r>
        <w:t xml:space="preserve">OT05965    PRT: </w:t>
      </w:r>
      <w:del w:id="62" w:author="Comparison" w:date="2019-10-24T23:15:00Z">
        <w:r>
          <w:delText>terminal liftings - disposal</w:delText>
        </w:r>
      </w:del>
      <w:ins w:id="63" w:author="Comparison" w:date="2019-10-24T23:15:00Z">
        <w:r>
          <w:t>Terminal Liftings - Disposal</w:t>
        </w:r>
      </w:ins>
      <w:r>
        <w:t xml:space="preserve"> of </w:t>
      </w:r>
      <w:del w:id="64" w:author="Comparison" w:date="2019-10-24T23:15:00Z">
        <w:r>
          <w:delText>field interests- further provisions (Regulation 8)</w:delText>
        </w:r>
      </w:del>
      <w:ins w:id="65" w:author="Comparison" w:date="2019-10-24T23:15:00Z">
        <w:r>
          <w:t>Field Interests - Examples</w:t>
        </w:r>
      </w:ins>
    </w:p>
    <w:p w14:paraId="2B5ED182" w14:textId="571BDBC1" w:rsidR="00C53268" w:rsidRDefault="00C90B59">
      <w:r>
        <w:t xml:space="preserve">OT05970    PRT: </w:t>
      </w:r>
      <w:del w:id="66" w:author="Comparison" w:date="2019-10-24T23:15:00Z">
        <w:r>
          <w:delText>terminal liftings - disposa</w:delText>
        </w:r>
        <w:r>
          <w:delText>l of field interests - examples</w:delText>
        </w:r>
      </w:del>
      <w:ins w:id="67" w:author="Comparison" w:date="2019-10-24T23:15:00Z">
        <w:r>
          <w:t>Terminal Liftings - Disposal of Field Interests - Further Provisions (Regulation 8)</w:t>
        </w:r>
      </w:ins>
    </w:p>
    <w:p w14:paraId="6F984057" w14:textId="77777777" w:rsidR="00C53268" w:rsidRDefault="00C90B59">
      <w:r>
        <w:t xml:space="preserve"> Previous page</w:t>
      </w:r>
    </w:p>
    <w:sectPr w:rsidR="00C53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B33"/>
    <w:rsid w:val="00701820"/>
    <w:rsid w:val="008C72F9"/>
    <w:rsid w:val="00AA1D8D"/>
    <w:rsid w:val="00B47730"/>
    <w:rsid w:val="00C53268"/>
    <w:rsid w:val="00C90B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D3B3C9C-3CCB-4026-ACB1-D351A289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90B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D7C925-893B-42CB-A6FC-7E493948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2019-10-24T22:15:00Z</dcterms:modified>
  <cp:category/>
</cp:coreProperties>
</file>