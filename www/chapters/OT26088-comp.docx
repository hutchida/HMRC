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EFBD" w14:textId="77777777" w:rsidR="005C71F8" w:rsidRDefault="000C049F">
      <w:pPr>
        <w:pStyle w:val="Title"/>
      </w:pPr>
      <w:bookmarkStart w:id="0" w:name="_GoBack"/>
      <w:bookmarkEnd w:id="0"/>
      <w:r>
        <w:t>HMRC - OT26088 - Relevant Percentage For Calculating The EES</w:t>
      </w:r>
    </w:p>
    <w:p w14:paraId="4F8FFDED" w14:textId="77777777" w:rsidR="005C71F8" w:rsidRDefault="000C049F">
      <w:r>
        <w:t>ICTA88\Sch19B\para4</w:t>
      </w:r>
    </w:p>
    <w:p w14:paraId="620D45E3" w14:textId="77777777" w:rsidR="005C71F8" w:rsidRDefault="000C049F">
      <w:r>
        <w:t xml:space="preserve">The EES is calculated as a percentage of the qualifying E&amp;A (pre-commencement) expenditure or (post-commencement) losses at the relevant time. The rate is 6% a year. The </w:t>
      </w:r>
      <w:r>
        <w:t>rate is proportionally reduced if the accounting period to which the claim relates is less than a year (ICTA88\Sch19B\para9(4) &amp; ICTA88\Sch19B\para16(2).</w:t>
      </w:r>
    </w:p>
    <w:p w14:paraId="323EF8AC" w14:textId="77777777" w:rsidR="005C71F8" w:rsidRDefault="000C049F">
      <w:r>
        <w:t>EES claim for accounting period that straddles 1 January 2006</w:t>
      </w:r>
    </w:p>
    <w:p w14:paraId="34D6A4D8" w14:textId="77777777" w:rsidR="005C71F8" w:rsidRDefault="000C049F">
      <w:r>
        <w:t>A qualifying company can claim pre- or p</w:t>
      </w:r>
      <w:r>
        <w:t>ost-commencement EES for the deemed accounting period that begins before 1 January 2006 and ends on 31 December 2005.</w:t>
      </w:r>
    </w:p>
    <w:p w14:paraId="297EBB73" w14:textId="77777777" w:rsidR="005C71F8" w:rsidRDefault="000C049F">
      <w:r>
        <w:t>For pre-commencement supplement, the rate is reduced in the normal way by reference to the length of the deemed accounting period.</w:t>
      </w:r>
    </w:p>
    <w:p w14:paraId="7DEA0177" w14:textId="602A9119" w:rsidR="005C71F8" w:rsidRDefault="000C049F">
      <w:r>
        <w:t xml:space="preserve">If the </w:t>
      </w:r>
      <w:r>
        <w:t>post-commencement period is the “straddling period” (OT26085) then the post-commencement supplement is not reduced by reference to the length of the accounting period</w:t>
      </w:r>
      <w:del w:id="1" w:author="Comparison" w:date="2019-10-25T01:23:00Z">
        <w:r>
          <w:delText>[]()</w:delText>
        </w:r>
      </w:del>
      <w:ins w:id="2" w:author="Comparison" w:date="2019-10-25T01:23:00Z">
        <w:r>
          <w:t xml:space="preserve"> {#}</w:t>
        </w:r>
      </w:ins>
      <w:r>
        <w:t>for a deemed accounting period ending before 01 January 2006 (ICTA88\Sch19B\para16(2A)</w:t>
      </w:r>
      <w:r>
        <w:t>).</w:t>
      </w:r>
    </w:p>
    <w:p w14:paraId="15473881" w14:textId="77777777" w:rsidR="005C71F8" w:rsidRDefault="000C049F">
      <w:r>
        <w:t xml:space="preserve"> Previous page</w:t>
      </w:r>
    </w:p>
    <w:p w14:paraId="684F7385" w14:textId="77777777" w:rsidR="005C71F8" w:rsidRDefault="000C049F">
      <w:r>
        <w:t xml:space="preserve"> Next page</w:t>
      </w:r>
    </w:p>
    <w:sectPr w:rsidR="005C71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49F"/>
    <w:rsid w:val="0015074B"/>
    <w:rsid w:val="002172D4"/>
    <w:rsid w:val="0029639D"/>
    <w:rsid w:val="00326F90"/>
    <w:rsid w:val="005C71F8"/>
    <w:rsid w:val="008E313D"/>
    <w:rsid w:val="00AA1D8D"/>
    <w:rsid w:val="00B47730"/>
    <w:rsid w:val="00CB0664"/>
    <w:rsid w:val="00DD43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1D18B45-C8F6-4E20-94D4-97D5EF6B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C04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BF4FEF-F2CE-4F2A-8747-0D4FCA10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2019-10-25T00:23:00Z</dcterms:modified>
  <cp:category/>
</cp:coreProperties>
</file>