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F100" w14:textId="77777777" w:rsidR="000563B8" w:rsidRDefault="0015354A">
      <w:pPr>
        <w:pStyle w:val="Title"/>
      </w:pPr>
      <w:bookmarkStart w:id="0" w:name="_GoBack"/>
      <w:bookmarkEnd w:id="0"/>
      <w:r>
        <w:t>HMRC - CTM40110 - Clubs: Incorporated Under The Co-Operative And Community Benefit Societies Act 2014 (Formerly The Industrial &amp; Provident Societies Acts)</w:t>
      </w:r>
    </w:p>
    <w:p w14:paraId="64336B1C" w14:textId="77777777" w:rsidR="000563B8" w:rsidRDefault="0015354A">
      <w:r>
        <w:t xml:space="preserve">If a social or recreational club is incorporated under the above Act, the members of the club are </w:t>
      </w:r>
      <w:r>
        <w:t>required to be the club’s shareholders. No member is allowed to hold a large amount of share capital. A club incorporated under these Acts (for example, a workingmen’s club) is regarded as a members’ club for tax purposes.</w:t>
      </w:r>
    </w:p>
    <w:p w14:paraId="23A0F068" w14:textId="698F434D" w:rsidR="000563B8" w:rsidRDefault="0015354A">
      <w:pPr>
        <w:rPr>
          <w:ins w:id="1" w:author="Comparison" w:date="2019-10-30T18:19:00Z"/>
        </w:rPr>
      </w:pPr>
      <w:del w:id="2" w:author="Comparison" w:date="2019-10-30T18:19:00Z">
        <w:r>
          <w:delText>See CTM40565</w:delText>
        </w:r>
      </w:del>
      <w:ins w:id="3" w:author="Comparison" w:date="2019-10-30T18:19:00Z">
        <w:r>
          <w:t xml:space="preserve">See [If a social or recreational </w:t>
        </w:r>
        <w:r>
          <w:t xml:space="preserve">club is incorporated under the above Act, the members of the club are required to be the club’s shareholders. No member is allowed to hold a large amount of share capital. A club incorporated under these Acts (for example, a workingmen’s club) is regarded </w:t>
        </w:r>
        <w:r>
          <w:t>as a members’ club for tax purposes.</w:t>
        </w:r>
      </w:ins>
    </w:p>
    <w:p w14:paraId="70339A73" w14:textId="77777777" w:rsidR="000563B8" w:rsidRDefault="0015354A">
      <w:ins w:id="4" w:author="Comparison" w:date="2019-10-30T18:19:00Z">
        <w:r>
          <w:t>See](https://www.gov.uk/hmrc-internal-manuals/company-taxation-manual/ctm40565)</w:t>
        </w:r>
      </w:ins>
      <w:r>
        <w:t xml:space="preserve"> - CTM40570 as regards interest paid (including anyinterest paid on share capital).</w:t>
      </w:r>
    </w:p>
    <w:p w14:paraId="06B9115C" w14:textId="77777777" w:rsidR="000563B8" w:rsidRDefault="000563B8"/>
    <w:p w14:paraId="04DBB956" w14:textId="77777777" w:rsidR="000563B8" w:rsidRDefault="0015354A">
      <w:r>
        <w:t xml:space="preserve"> Previous page</w:t>
      </w:r>
    </w:p>
    <w:p w14:paraId="7C61D395" w14:textId="77777777" w:rsidR="000563B8" w:rsidRDefault="0015354A">
      <w:r>
        <w:t xml:space="preserve"> Next page</w:t>
      </w:r>
    </w:p>
    <w:sectPr w:rsidR="00056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B8"/>
    <w:rsid w:val="0006063C"/>
    <w:rsid w:val="0015074B"/>
    <w:rsid w:val="0015354A"/>
    <w:rsid w:val="0029639D"/>
    <w:rsid w:val="00326F90"/>
    <w:rsid w:val="00353249"/>
    <w:rsid w:val="00AA1D8D"/>
    <w:rsid w:val="00B47730"/>
    <w:rsid w:val="00C942A6"/>
    <w:rsid w:val="00CB0664"/>
    <w:rsid w:val="00D34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995C12-A3C7-46DE-95CA-71537CC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535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9B47BB-373C-4230-B0A9-BEB95E32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2019-10-30T18:19:00Z</dcterms:modified>
  <cp:category/>
</cp:coreProperties>
</file>