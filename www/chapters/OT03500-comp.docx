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A0F4D" w14:textId="77777777" w:rsidR="0061606B" w:rsidRDefault="00FC344F">
      <w:pPr>
        <w:pStyle w:val="Title"/>
      </w:pPr>
      <w:bookmarkStart w:id="0" w:name="_GoBack"/>
      <w:bookmarkEnd w:id="0"/>
      <w:r>
        <w:t>HMRC - OT03500 - PRT: Changes - FA93: Contents</w:t>
      </w:r>
    </w:p>
    <w:p w14:paraId="2489C249" w14:textId="3997869F" w:rsidR="0061606B" w:rsidRDefault="00FC344F">
      <w:r>
        <w:t xml:space="preserve">OT03510    </w:t>
      </w:r>
      <w:del w:id="1" w:author="Comparison" w:date="2019-10-30T17:57:00Z">
        <w:r>
          <w:delText xml:space="preserve">PRT: Changes - FA93 - </w:delText>
        </w:r>
      </w:del>
      <w:r>
        <w:t>Outline</w:t>
      </w:r>
    </w:p>
    <w:p w14:paraId="53EF1EAB" w14:textId="759B5C30" w:rsidR="0061606B" w:rsidRDefault="00FC344F">
      <w:r>
        <w:t xml:space="preserve">OT03515    </w:t>
      </w:r>
      <w:del w:id="2" w:author="Comparison" w:date="2019-10-30T17:57:00Z">
        <w:r>
          <w:delText>PRT: Changes - FA93 - Effect on non-</w:delText>
        </w:r>
      </w:del>
      <w:ins w:id="3" w:author="Comparison" w:date="2019-10-30T17:57:00Z">
        <w:r>
          <w:t>Abolition of PRT-Taxable and Non-</w:t>
        </w:r>
      </w:ins>
      <w:r>
        <w:t xml:space="preserve">taxable </w:t>
      </w:r>
      <w:del w:id="4" w:author="Comparison" w:date="2019-10-30T17:57:00Z">
        <w:r>
          <w:delText>and taxable fields</w:delText>
        </w:r>
      </w:del>
      <w:ins w:id="5" w:author="Comparison" w:date="2019-10-30T17:57:00Z">
        <w:r>
          <w:t>Fields</w:t>
        </w:r>
      </w:ins>
    </w:p>
    <w:p w14:paraId="17787026" w14:textId="1DD977A4" w:rsidR="0061606B" w:rsidRDefault="00FC344F">
      <w:r>
        <w:t xml:space="preserve">OT03520    </w:t>
      </w:r>
      <w:del w:id="6" w:author="Comparison" w:date="2019-10-30T17:57:00Z">
        <w:r>
          <w:delText xml:space="preserve">PRT: Changes - FA93 - </w:delText>
        </w:r>
      </w:del>
      <w:r>
        <w:t>Other consequences of abolition</w:t>
      </w:r>
      <w:del w:id="7" w:author="Comparison" w:date="2019-10-30T17:57:00Z">
        <w:r>
          <w:delText>-non</w:delText>
        </w:r>
      </w:del>
      <w:ins w:id="8" w:author="Comparison" w:date="2019-10-30T17:57:00Z">
        <w:r>
          <w:t xml:space="preserve"> - Non</w:t>
        </w:r>
      </w:ins>
      <w:r>
        <w:t>-field expenditure</w:t>
      </w:r>
    </w:p>
    <w:p w14:paraId="0273161C" w14:textId="45304B18" w:rsidR="0061606B" w:rsidRDefault="00FC344F">
      <w:r>
        <w:t xml:space="preserve">OT03525    </w:t>
      </w:r>
      <w:del w:id="9" w:author="Comparison" w:date="2019-10-30T17:57:00Z">
        <w:r>
          <w:delText xml:space="preserve">PRT: Changes - FA93 - </w:delText>
        </w:r>
      </w:del>
      <w:r>
        <w:t xml:space="preserve">Reduction in </w:t>
      </w:r>
      <w:del w:id="10" w:author="Comparison" w:date="2019-10-30T17:57:00Z">
        <w:r>
          <w:delText>rate</w:delText>
        </w:r>
      </w:del>
      <w:ins w:id="11" w:author="Comparison" w:date="2019-10-30T17:57:00Z">
        <w:r>
          <w:t>Rate</w:t>
        </w:r>
      </w:ins>
      <w:r>
        <w:t xml:space="preserve"> of PRT</w:t>
      </w:r>
      <w:ins w:id="12" w:author="Comparison" w:date="2019-10-30T17:57:00Z">
        <w:r>
          <w:t xml:space="preserve"> and Interest Cap</w:t>
        </w:r>
      </w:ins>
    </w:p>
    <w:p w14:paraId="1423DB69" w14:textId="68BDBB39" w:rsidR="0061606B" w:rsidRDefault="00FC344F">
      <w:r>
        <w:t xml:space="preserve">OT03530    </w:t>
      </w:r>
      <w:del w:id="13" w:author="Comparison" w:date="2019-10-30T17:57:00Z">
        <w:r>
          <w:delText xml:space="preserve">PRT: Changes - FA93 - </w:delText>
        </w:r>
      </w:del>
      <w:r>
        <w:t>Apportionment of expenditure between taxable and non-taxable fields</w:t>
      </w:r>
    </w:p>
    <w:p w14:paraId="3EA4F735" w14:textId="51C45BF0" w:rsidR="0061606B" w:rsidRDefault="00FC344F">
      <w:r>
        <w:t xml:space="preserve">OT03535    </w:t>
      </w:r>
      <w:del w:id="14" w:author="Comparison" w:date="2019-10-30T17:57:00Z">
        <w:r>
          <w:delText xml:space="preserve">PRT: Changes - FA93 - </w:delText>
        </w:r>
      </w:del>
      <w:r>
        <w:t>Fixed assets and dedicated mobile assets - attribution of income and expenditure</w:t>
      </w:r>
    </w:p>
    <w:p w14:paraId="59AC6F3D" w14:textId="7507E50B" w:rsidR="0061606B" w:rsidRDefault="00FC344F">
      <w:r>
        <w:t xml:space="preserve">OT03540    </w:t>
      </w:r>
      <w:del w:id="15" w:author="Comparison" w:date="2019-10-30T17:57:00Z">
        <w:r>
          <w:delText xml:space="preserve">PRT: Changes - FA93 - </w:delText>
        </w:r>
      </w:del>
      <w:r>
        <w:t>Non-dedicated mobile assets</w:t>
      </w:r>
    </w:p>
    <w:p w14:paraId="47345FD6" w14:textId="2E0F541F" w:rsidR="0061606B" w:rsidRDefault="00FC344F">
      <w:r>
        <w:t xml:space="preserve">OT03545    </w:t>
      </w:r>
      <w:del w:id="16" w:author="Comparison" w:date="2019-10-30T17:57:00Z">
        <w:r>
          <w:delText>PRT: Changes - FA93 -</w:delText>
        </w:r>
      </w:del>
      <w:ins w:id="17" w:author="Comparison" w:date="2019-10-30T17:57:00Z">
        <w:r>
          <w:t>Abolition and</w:t>
        </w:r>
      </w:ins>
      <w:r>
        <w:t xml:space="preserve"> Tariffs</w:t>
      </w:r>
      <w:del w:id="18" w:author="Comparison" w:date="2019-10-30T17:57:00Z">
        <w:r>
          <w:delText xml:space="preserve"> and tariff-related expenditure</w:delText>
        </w:r>
      </w:del>
    </w:p>
    <w:p w14:paraId="3F4D6511" w14:textId="2DA3CD07" w:rsidR="0061606B" w:rsidRDefault="00FC344F">
      <w:r>
        <w:t xml:space="preserve">OT03550    </w:t>
      </w:r>
      <w:del w:id="19" w:author="Comparison" w:date="2019-10-30T17:57:00Z">
        <w:r>
          <w:delText>PRT: Changes - FA93 - Tariff Receipts Allowance (</w:delText>
        </w:r>
      </w:del>
      <w:ins w:id="20" w:author="Comparison" w:date="2019-10-30T17:57:00Z">
        <w:r>
          <w:t>Ab</w:t>
        </w:r>
        <w:r>
          <w:t xml:space="preserve">olition and </w:t>
        </w:r>
      </w:ins>
      <w:r>
        <w:t>TRA</w:t>
      </w:r>
      <w:del w:id="21" w:author="Comparison" w:date="2019-10-30T17:57:00Z">
        <w:r>
          <w:delText>)</w:delText>
        </w:r>
      </w:del>
    </w:p>
    <w:p w14:paraId="172B0C3A" w14:textId="77777777" w:rsidR="0061606B" w:rsidRDefault="00FC344F">
      <w:r>
        <w:t xml:space="preserve"> Previous page</w:t>
      </w:r>
    </w:p>
    <w:p w14:paraId="6980D8BF" w14:textId="77777777" w:rsidR="0061606B" w:rsidRDefault="00FC344F">
      <w:r>
        <w:t xml:space="preserve"> Next page</w:t>
      </w:r>
    </w:p>
    <w:sectPr w:rsidR="006160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58A5"/>
    <w:rsid w:val="0029639D"/>
    <w:rsid w:val="00326F90"/>
    <w:rsid w:val="0061606B"/>
    <w:rsid w:val="006E56F1"/>
    <w:rsid w:val="00AA1D8D"/>
    <w:rsid w:val="00AB60ED"/>
    <w:rsid w:val="00B47730"/>
    <w:rsid w:val="00CB0664"/>
    <w:rsid w:val="00FC34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C5215F5-1E8F-401A-B63B-9C6FAA50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C344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4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4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BAA9D0-C431-43CF-A05A-DCC5CFDBD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2019-10-30T17:57:00Z</dcterms:modified>
  <cp:category/>
</cp:coreProperties>
</file>