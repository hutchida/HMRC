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521E0" w14:textId="77777777" w:rsidR="00831304" w:rsidRDefault="00CB0792">
      <w:pPr>
        <w:pStyle w:val="Title"/>
      </w:pPr>
      <w:bookmarkStart w:id="0" w:name="_GoBack"/>
      <w:bookmarkEnd w:id="0"/>
      <w:r>
        <w:t>HMRC - OT14250 - PRT: Provisional Expenditure Allowance: Contents</w:t>
      </w:r>
    </w:p>
    <w:p w14:paraId="1CD1436E" w14:textId="77777777" w:rsidR="00831304" w:rsidRDefault="00CB0792">
      <w:r>
        <w:t>Note:</w:t>
      </w:r>
    </w:p>
    <w:p w14:paraId="231484F1" w14:textId="77777777" w:rsidR="00831304" w:rsidRDefault="00CB0792">
      <w:r>
        <w:t>The legislation covering Provisional Expenditure Allowance was abolished for chargeable periods beginning after 30 June 2009.</w:t>
      </w:r>
    </w:p>
    <w:p w14:paraId="653CCAF2" w14:textId="77777777" w:rsidR="00831304" w:rsidRDefault="00CB0792">
      <w:r>
        <w:t>The clawback provisions remain in force.</w:t>
      </w:r>
    </w:p>
    <w:p w14:paraId="684284FF" w14:textId="11717CA5" w:rsidR="00831304" w:rsidRDefault="00CB0792">
      <w:r>
        <w:t xml:space="preserve">OT14300    </w:t>
      </w:r>
      <w:del w:id="1" w:author="Comparison" w:date="2019-10-24T23:41:00Z">
        <w:r>
          <w:delText xml:space="preserve">PRT: Provisional Expenditure Allowance - </w:delText>
        </w:r>
      </w:del>
      <w:r>
        <w:t>Outline</w:t>
      </w:r>
    </w:p>
    <w:p w14:paraId="5AF517BB" w14:textId="49C77B4A" w:rsidR="00831304" w:rsidRDefault="00CB0792">
      <w:r>
        <w:t xml:space="preserve">OT14350    </w:t>
      </w:r>
      <w:del w:id="2" w:author="Comparison" w:date="2019-10-24T23:41:00Z">
        <w:r>
          <w:delText xml:space="preserve">PRT: Provisional Expenditure Allowance - </w:delText>
        </w:r>
      </w:del>
      <w:r>
        <w:t>Clawback</w:t>
      </w:r>
    </w:p>
    <w:p w14:paraId="079C4CC2" w14:textId="04D1AC50" w:rsidR="00831304" w:rsidRDefault="00CB0792">
      <w:r>
        <w:t xml:space="preserve">OT14400    </w:t>
      </w:r>
      <w:del w:id="3" w:author="Comparison" w:date="2019-10-24T23:41:00Z">
        <w:r>
          <w:delText xml:space="preserve">PRT: Provisional Expenditure Allowance - </w:delText>
        </w:r>
      </w:del>
      <w:r>
        <w:t>Examples</w:t>
      </w:r>
    </w:p>
    <w:p w14:paraId="12397091" w14:textId="77777777" w:rsidR="00831304" w:rsidRDefault="00CB0792">
      <w:r>
        <w:t xml:space="preserve"> Previous page</w:t>
      </w:r>
    </w:p>
    <w:p w14:paraId="40A02618" w14:textId="77777777" w:rsidR="00831304" w:rsidRDefault="00CB0792">
      <w:r>
        <w:t xml:space="preserve"> Next page</w:t>
      </w:r>
    </w:p>
    <w:sectPr w:rsidR="008313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4F99"/>
    <w:rsid w:val="0015074B"/>
    <w:rsid w:val="0029639D"/>
    <w:rsid w:val="00326F90"/>
    <w:rsid w:val="00831304"/>
    <w:rsid w:val="00AA1D8D"/>
    <w:rsid w:val="00B47730"/>
    <w:rsid w:val="00C656E9"/>
    <w:rsid w:val="00CB0664"/>
    <w:rsid w:val="00CB0792"/>
    <w:rsid w:val="00D23C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61AD3B4-58DC-4D5B-B149-6931292C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B079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07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7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1DD936-A978-426A-B3E8-08969BCA4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2019-10-24T22:41:00Z</dcterms:modified>
  <cp:category/>
</cp:coreProperties>
</file>