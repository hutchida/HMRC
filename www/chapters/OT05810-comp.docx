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D5407" w14:textId="77777777" w:rsidR="007C60CE" w:rsidRDefault="00BC0E35">
      <w:pPr>
        <w:pStyle w:val="Title"/>
      </w:pPr>
      <w:bookmarkStart w:id="0" w:name="_GoBack"/>
      <w:bookmarkEnd w:id="0"/>
      <w:r>
        <w:t>HMRC - OT05810 - PRT: Terminal</w:t>
      </w:r>
      <w:ins w:id="1" w:author="Comparison" w:date="2019-10-25T00:36:00Z">
        <w:r>
          <w:t xml:space="preserve"> Liftings -</w:t>
        </w:r>
      </w:ins>
      <w:r>
        <w:t xml:space="preserve"> Scope</w:t>
      </w:r>
    </w:p>
    <w:p w14:paraId="085D5F5F" w14:textId="77777777" w:rsidR="007C60CE" w:rsidRDefault="00BC0E35">
      <w:r>
        <w:t>These rules do not apply to light gases, LPGs or condensates (unless blended with heavier crude oils and loaded and sold as a single product with the oil).</w:t>
      </w:r>
    </w:p>
    <w:p w14:paraId="0120764A" w14:textId="77777777" w:rsidR="007C60CE" w:rsidRDefault="00BC0E35">
      <w:r>
        <w:t>The rules do apply:</w:t>
      </w:r>
    </w:p>
    <w:p w14:paraId="55669FE4" w14:textId="77777777" w:rsidR="007C60CE" w:rsidRDefault="00BC0E35">
      <w:r>
        <w:t xml:space="preserve">To blended oil won and </w:t>
      </w:r>
      <w:r>
        <w:t>saved that is delivered on or after 01/07/06 (Reg 1). So therefore only chargeable periods ending on or after 31/12/06 are affected.</w:t>
      </w:r>
    </w:p>
    <w:p w14:paraId="5D10D1B5" w14:textId="77777777" w:rsidR="007C60CE" w:rsidRDefault="00BC0E35">
      <w:r>
        <w:t>Where such oil is blended from two or more fields and at least one of these fields is subject to PRT.</w:t>
      </w:r>
    </w:p>
    <w:p w14:paraId="6949F6ED" w14:textId="77777777" w:rsidR="007C60CE" w:rsidRDefault="00BC0E35">
      <w:r>
        <w:t>So where a company on</w:t>
      </w:r>
      <w:r>
        <w:t>ly has one field interest in a blend, or where all its field interests in a blend are outside the scope of PRT these rules don’t apply. Where it has been agreed with LB Oil &amp; Gas that PRT returns are not required for all of a companies fields in a blend, t</w:t>
      </w:r>
      <w:r>
        <w:t>hen these rules will not be applied as they will have no practical effect.</w:t>
      </w:r>
    </w:p>
    <w:p w14:paraId="5592CAB2" w14:textId="77777777" w:rsidR="007C60CE" w:rsidRDefault="00BC0E35">
      <w:r>
        <w:t>To both offshore and onshore loaded blended oil.</w:t>
      </w:r>
    </w:p>
    <w:p w14:paraId="7B76FE61" w14:textId="77777777" w:rsidR="007C60CE" w:rsidRDefault="00BC0E35">
      <w:r>
        <w:t xml:space="preserve"> Previous page</w:t>
      </w:r>
    </w:p>
    <w:p w14:paraId="1F09C8C6" w14:textId="77777777" w:rsidR="007C60CE" w:rsidRDefault="00BC0E35">
      <w:r>
        <w:t xml:space="preserve"> Next page</w:t>
      </w:r>
    </w:p>
    <w:sectPr w:rsidR="007C60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7D0C"/>
    <w:rsid w:val="007C60CE"/>
    <w:rsid w:val="00AA1D8D"/>
    <w:rsid w:val="00B47730"/>
    <w:rsid w:val="00BC0E35"/>
    <w:rsid w:val="00CB0664"/>
    <w:rsid w:val="00D333F6"/>
    <w:rsid w:val="00F579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7026877-D9E5-4EC3-842F-BA16A7E64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BC0E3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0E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E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CF2D88-7F36-49F3-A074-E572E1E14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2019-10-24T23:37:00Z</dcterms:modified>
  <cp:category/>
</cp:coreProperties>
</file>