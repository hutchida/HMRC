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A409" w14:textId="77777777" w:rsidR="007706D3" w:rsidRDefault="006E6B35">
      <w:pPr>
        <w:pStyle w:val="Title"/>
      </w:pPr>
      <w:bookmarkStart w:id="0" w:name="_GoBack"/>
      <w:bookmarkEnd w:id="0"/>
      <w:r>
        <w:t>HMRC - CTM81105 - Option, Limited &amp; Varying Rights</w:t>
      </w:r>
    </w:p>
    <w:p w14:paraId="0241E5FC" w14:textId="77777777" w:rsidR="007706D3" w:rsidRDefault="006E6B35">
      <w:r>
        <w:t>ICTA88/SCH18/PARA5C to 5E</w:t>
      </w:r>
    </w:p>
    <w:p w14:paraId="35209990" w14:textId="77777777" w:rsidR="007706D3" w:rsidRDefault="006E6B35">
      <w:r>
        <w:t>Where there are option rights (CTM81085 to CTM81100) and also:</w:t>
      </w:r>
    </w:p>
    <w:p w14:paraId="3EAFF8D0" w14:textId="77777777" w:rsidR="007706D3" w:rsidRDefault="006E6B35">
      <w:r>
        <w:t>shares with limited rights (CTM81060 and CTM81065), and/or</w:t>
      </w:r>
    </w:p>
    <w:p w14:paraId="7FE929B0" w14:textId="77777777" w:rsidR="007706D3" w:rsidRDefault="006E6B35">
      <w:r>
        <w:t xml:space="preserve">shares with varying rights (CTM81070 and </w:t>
      </w:r>
      <w:r>
        <w:t>CTM81075),</w:t>
      </w:r>
    </w:p>
    <w:p w14:paraId="2EF134E2" w14:textId="77777777" w:rsidR="007706D3" w:rsidRDefault="006E6B35">
      <w:r>
        <w:t>there are eight different possible calculations of entitlements to profits and of assets in a winding-up as below.</w:t>
      </w:r>
    </w:p>
    <w:p w14:paraId="768683F6" w14:textId="77777777" w:rsidR="007706D3" w:rsidRDefault="006E6B35">
      <w:r>
        <w:t>The eight possible combinations are:</w:t>
      </w:r>
    </w:p>
    <w:p w14:paraId="2181679C" w14:textId="77777777" w:rsidR="007706D3" w:rsidRDefault="006E6B35">
      <w:r>
        <w:t>option rights treated as effective, rights of a different accounting period, treating limited</w:t>
      </w:r>
      <w:r>
        <w:t xml:space="preserve"> rights as waived,</w:t>
      </w:r>
    </w:p>
    <w:p w14:paraId="7C708D3B" w14:textId="77777777" w:rsidR="007706D3" w:rsidRDefault="006E6B35">
      <w:r>
        <w:t>option rights treated as effective, rights of the current accounting period, treating limited rights as waived,</w:t>
      </w:r>
    </w:p>
    <w:p w14:paraId="04E70E2B" w14:textId="77777777" w:rsidR="007706D3" w:rsidRDefault="006E6B35">
      <w:r>
        <w:t>option rights treated as effective, rights of a different accounting period, no special treatment of limited rights,</w:t>
      </w:r>
    </w:p>
    <w:p w14:paraId="2F17334E" w14:textId="77777777" w:rsidR="007706D3" w:rsidRDefault="006E6B35">
      <w:r>
        <w:t>option r</w:t>
      </w:r>
      <w:r>
        <w:t>ights treated as effective, rights of the current accounting period, no special treatment of limited rights,</w:t>
      </w:r>
    </w:p>
    <w:p w14:paraId="28180D35" w14:textId="77777777" w:rsidR="007706D3" w:rsidRDefault="006E6B35">
      <w:r>
        <w:t>option rights ignored, rights of a different accounting period, treating limited rights as waived,</w:t>
      </w:r>
    </w:p>
    <w:p w14:paraId="3DBF63E0" w14:textId="77777777" w:rsidR="007706D3" w:rsidRDefault="006E6B35">
      <w:r>
        <w:t>option rights ignored, rights of the current acc</w:t>
      </w:r>
      <w:r>
        <w:t>ounting period, treating limited rights as waived,</w:t>
      </w:r>
    </w:p>
    <w:p w14:paraId="726755FF" w14:textId="77777777" w:rsidR="007706D3" w:rsidRDefault="006E6B35">
      <w:r>
        <w:t>option rights ignored, rights of a different accounting period, no special treatment of limited rights,</w:t>
      </w:r>
    </w:p>
    <w:p w14:paraId="015B1EBD" w14:textId="77777777" w:rsidR="007706D3" w:rsidRDefault="006E6B35">
      <w:r>
        <w:t>option rights ignored, rights of the current accounting period, no special treatment of limited right</w:t>
      </w:r>
      <w:r>
        <w:t>s.</w:t>
      </w:r>
    </w:p>
    <w:p w14:paraId="1FB6D8F5" w14:textId="77777777" w:rsidR="007706D3" w:rsidRDefault="006E6B35">
      <w:pPr>
        <w:rPr>
          <w:ins w:id="1" w:author="Comparison" w:date="2019-10-30T17:30:00Z"/>
        </w:rPr>
      </w:pPr>
      <w:ins w:id="2" w:author="Comparison" w:date="2019-10-30T17:30:00Z">
        <w:r>
          <w:t>Where there are option rights (CTM81085 to CTM81100) and also:</w:t>
        </w:r>
      </w:ins>
    </w:p>
    <w:p w14:paraId="44ADED7F" w14:textId="77777777" w:rsidR="007706D3" w:rsidRDefault="006E6B35">
      <w:pPr>
        <w:rPr>
          <w:ins w:id="3" w:author="Comparison" w:date="2019-10-30T17:30:00Z"/>
        </w:rPr>
      </w:pPr>
      <w:ins w:id="4" w:author="Comparison" w:date="2019-10-30T17:30:00Z">
        <w:r>
          <w:t>shares with limited rights (CTM81060 and CTM81065), and/or</w:t>
        </w:r>
      </w:ins>
    </w:p>
    <w:p w14:paraId="5F7CF2D8" w14:textId="77777777" w:rsidR="007706D3" w:rsidRDefault="006E6B35">
      <w:pPr>
        <w:rPr>
          <w:ins w:id="5" w:author="Comparison" w:date="2019-10-30T17:30:00Z"/>
        </w:rPr>
      </w:pPr>
      <w:ins w:id="6" w:author="Comparison" w:date="2019-10-30T17:30:00Z">
        <w:r>
          <w:t>shares with varying rights (CTM81070 and CTM81075),</w:t>
        </w:r>
      </w:ins>
    </w:p>
    <w:p w14:paraId="577D388F" w14:textId="77777777" w:rsidR="007706D3" w:rsidRDefault="006E6B35">
      <w:pPr>
        <w:rPr>
          <w:ins w:id="7" w:author="Comparison" w:date="2019-10-30T17:30:00Z"/>
        </w:rPr>
      </w:pPr>
      <w:ins w:id="8" w:author="Comparison" w:date="2019-10-30T17:30:00Z">
        <w:r>
          <w:lastRenderedPageBreak/>
          <w:t xml:space="preserve">there are eight different possible calculations of entitlements to profits and </w:t>
        </w:r>
        <w:r>
          <w:t>of assets in a winding-up as below.</w:t>
        </w:r>
      </w:ins>
    </w:p>
    <w:p w14:paraId="79EFBBF5" w14:textId="77777777" w:rsidR="007706D3" w:rsidRDefault="006E6B35">
      <w:pPr>
        <w:rPr>
          <w:ins w:id="9" w:author="Comparison" w:date="2019-10-30T17:30:00Z"/>
        </w:rPr>
      </w:pPr>
      <w:ins w:id="10" w:author="Comparison" w:date="2019-10-30T17:30:00Z">
        <w:r>
          <w:t>The eight possible combinations are:</w:t>
        </w:r>
      </w:ins>
    </w:p>
    <w:p w14:paraId="7D0AA96D" w14:textId="77777777" w:rsidR="007706D3" w:rsidRDefault="006E6B35">
      <w:pPr>
        <w:rPr>
          <w:ins w:id="11" w:author="Comparison" w:date="2019-10-30T17:30:00Z"/>
        </w:rPr>
      </w:pPr>
      <w:ins w:id="12" w:author="Comparison" w:date="2019-10-30T17:30:00Z">
        <w:r>
          <w:t>option rights treated as effective, rights of a different accounting period, treating limited rights as waived,</w:t>
        </w:r>
      </w:ins>
    </w:p>
    <w:p w14:paraId="1D12AB84" w14:textId="77777777" w:rsidR="007706D3" w:rsidRDefault="006E6B35">
      <w:pPr>
        <w:rPr>
          <w:ins w:id="13" w:author="Comparison" w:date="2019-10-30T17:30:00Z"/>
        </w:rPr>
      </w:pPr>
      <w:ins w:id="14" w:author="Comparison" w:date="2019-10-30T17:30:00Z">
        <w:r>
          <w:t>option rights treated as effective, rights of the current accounting pe</w:t>
        </w:r>
        <w:r>
          <w:t>riod, treating limited rights as waived,</w:t>
        </w:r>
      </w:ins>
    </w:p>
    <w:p w14:paraId="704AB699" w14:textId="77777777" w:rsidR="007706D3" w:rsidRDefault="006E6B35">
      <w:pPr>
        <w:rPr>
          <w:ins w:id="15" w:author="Comparison" w:date="2019-10-30T17:30:00Z"/>
        </w:rPr>
      </w:pPr>
      <w:ins w:id="16" w:author="Comparison" w:date="2019-10-30T17:30:00Z">
        <w:r>
          <w:t>option rights treated as effective, rights of a different accounting period, no special treatment of limited rights,</w:t>
        </w:r>
      </w:ins>
    </w:p>
    <w:p w14:paraId="7D4C0F01" w14:textId="77777777" w:rsidR="007706D3" w:rsidRDefault="006E6B35">
      <w:pPr>
        <w:rPr>
          <w:ins w:id="17" w:author="Comparison" w:date="2019-10-30T17:30:00Z"/>
        </w:rPr>
      </w:pPr>
      <w:ins w:id="18" w:author="Comparison" w:date="2019-10-30T17:30:00Z">
        <w:r>
          <w:t xml:space="preserve">option rights treated as effective, rights of the current accounting period, no special treatment </w:t>
        </w:r>
        <w:r>
          <w:t>of limited rights,</w:t>
        </w:r>
      </w:ins>
    </w:p>
    <w:p w14:paraId="69E88A47" w14:textId="77777777" w:rsidR="007706D3" w:rsidRDefault="006E6B35">
      <w:pPr>
        <w:rPr>
          <w:ins w:id="19" w:author="Comparison" w:date="2019-10-30T17:30:00Z"/>
        </w:rPr>
      </w:pPr>
      <w:ins w:id="20" w:author="Comparison" w:date="2019-10-30T17:30:00Z">
        <w:r>
          <w:t>option rights ignored, rights of a different accounting period, treating limited rights as waived,</w:t>
        </w:r>
      </w:ins>
    </w:p>
    <w:p w14:paraId="190DBBCF" w14:textId="77777777" w:rsidR="007706D3" w:rsidRDefault="006E6B35">
      <w:pPr>
        <w:rPr>
          <w:ins w:id="21" w:author="Comparison" w:date="2019-10-30T17:30:00Z"/>
        </w:rPr>
      </w:pPr>
      <w:ins w:id="22" w:author="Comparison" w:date="2019-10-30T17:30:00Z">
        <w:r>
          <w:t>option rights ignored, rights of the current accounting period, treating limited rights as waived,</w:t>
        </w:r>
      </w:ins>
    </w:p>
    <w:p w14:paraId="3EEAAAE6" w14:textId="77777777" w:rsidR="007706D3" w:rsidRDefault="006E6B35">
      <w:pPr>
        <w:rPr>
          <w:ins w:id="23" w:author="Comparison" w:date="2019-10-30T17:30:00Z"/>
        </w:rPr>
      </w:pPr>
      <w:ins w:id="24" w:author="Comparison" w:date="2019-10-30T17:30:00Z">
        <w:r>
          <w:t>option rights ignored, rights of a diff</w:t>
        </w:r>
        <w:r>
          <w:t>erent accounting period, no special treatment of limited rights,</w:t>
        </w:r>
      </w:ins>
    </w:p>
    <w:p w14:paraId="4BAB03F5" w14:textId="77777777" w:rsidR="007706D3" w:rsidRDefault="006E6B35">
      <w:pPr>
        <w:rPr>
          <w:ins w:id="25" w:author="Comparison" w:date="2019-10-30T17:30:00Z"/>
        </w:rPr>
      </w:pPr>
      <w:ins w:id="26" w:author="Comparison" w:date="2019-10-30T17:30:00Z">
        <w:r>
          <w:t>option rights ignored, rights of the current accounting period, no special treatment of limited rights.</w:t>
        </w:r>
      </w:ins>
    </w:p>
    <w:p w14:paraId="7AC3B600" w14:textId="77777777" w:rsidR="007706D3" w:rsidRDefault="006E6B35">
      <w:pPr>
        <w:rPr>
          <w:ins w:id="27" w:author="Comparison" w:date="2019-10-30T17:30:00Z"/>
        </w:rPr>
      </w:pPr>
      <w:ins w:id="28" w:author="Comparison" w:date="2019-10-30T17:30:00Z">
        <w:r>
          <w:t>Where there are option rights (CTM81085 to CTM81100) and also:</w:t>
        </w:r>
      </w:ins>
    </w:p>
    <w:p w14:paraId="412A22B3" w14:textId="77777777" w:rsidR="007706D3" w:rsidRDefault="006E6B35">
      <w:pPr>
        <w:rPr>
          <w:ins w:id="29" w:author="Comparison" w:date="2019-10-30T17:30:00Z"/>
        </w:rPr>
      </w:pPr>
      <w:ins w:id="30" w:author="Comparison" w:date="2019-10-30T17:30:00Z">
        <w:r>
          <w:t xml:space="preserve">shares with </w:t>
        </w:r>
        <w:r>
          <w:t>limited rights (CTM81060 and CTM81065), and/or</w:t>
        </w:r>
      </w:ins>
    </w:p>
    <w:p w14:paraId="0881FAE2" w14:textId="77777777" w:rsidR="007706D3" w:rsidRDefault="006E6B35">
      <w:pPr>
        <w:rPr>
          <w:ins w:id="31" w:author="Comparison" w:date="2019-10-30T17:30:00Z"/>
        </w:rPr>
      </w:pPr>
      <w:ins w:id="32" w:author="Comparison" w:date="2019-10-30T17:30:00Z">
        <w:r>
          <w:t>shares with varying rights (CTM81070 and CTM81075),</w:t>
        </w:r>
      </w:ins>
    </w:p>
    <w:p w14:paraId="7D825902" w14:textId="77777777" w:rsidR="007706D3" w:rsidRDefault="006E6B35">
      <w:pPr>
        <w:rPr>
          <w:ins w:id="33" w:author="Comparison" w:date="2019-10-30T17:30:00Z"/>
        </w:rPr>
      </w:pPr>
      <w:ins w:id="34" w:author="Comparison" w:date="2019-10-30T17:30:00Z">
        <w:r>
          <w:t>there are eight different possible calculations of entitlements to profits and of assets in a winding-up as below.</w:t>
        </w:r>
      </w:ins>
    </w:p>
    <w:p w14:paraId="0C9DA8AD" w14:textId="77777777" w:rsidR="007706D3" w:rsidRDefault="006E6B35">
      <w:pPr>
        <w:rPr>
          <w:ins w:id="35" w:author="Comparison" w:date="2019-10-30T17:30:00Z"/>
        </w:rPr>
      </w:pPr>
      <w:ins w:id="36" w:author="Comparison" w:date="2019-10-30T17:30:00Z">
        <w:r>
          <w:t>The eight possible combinations are:</w:t>
        </w:r>
      </w:ins>
    </w:p>
    <w:p w14:paraId="175CAD92" w14:textId="77777777" w:rsidR="007706D3" w:rsidRDefault="006E6B35">
      <w:pPr>
        <w:rPr>
          <w:ins w:id="37" w:author="Comparison" w:date="2019-10-30T17:30:00Z"/>
        </w:rPr>
      </w:pPr>
      <w:ins w:id="38" w:author="Comparison" w:date="2019-10-30T17:30:00Z">
        <w:r>
          <w:t>optio</w:t>
        </w:r>
        <w:r>
          <w:t>n rights treated as effective, rights of a different accounting period, treating limited rights as waived,</w:t>
        </w:r>
      </w:ins>
    </w:p>
    <w:p w14:paraId="597B80C5" w14:textId="77777777" w:rsidR="007706D3" w:rsidRDefault="006E6B35">
      <w:pPr>
        <w:rPr>
          <w:ins w:id="39" w:author="Comparison" w:date="2019-10-30T17:30:00Z"/>
        </w:rPr>
      </w:pPr>
      <w:ins w:id="40" w:author="Comparison" w:date="2019-10-30T17:30:00Z">
        <w:r>
          <w:t>option rights treated as effective, rights of the current accounting period, treating limited rights as waived,</w:t>
        </w:r>
      </w:ins>
    </w:p>
    <w:p w14:paraId="7207F163" w14:textId="77777777" w:rsidR="007706D3" w:rsidRDefault="006E6B35">
      <w:pPr>
        <w:rPr>
          <w:ins w:id="41" w:author="Comparison" w:date="2019-10-30T17:30:00Z"/>
        </w:rPr>
      </w:pPr>
      <w:ins w:id="42" w:author="Comparison" w:date="2019-10-30T17:30:00Z">
        <w:r>
          <w:t>option rights treated as effective, r</w:t>
        </w:r>
        <w:r>
          <w:t>ights of a different accounting period, no special treatment of limited rights,</w:t>
        </w:r>
      </w:ins>
    </w:p>
    <w:p w14:paraId="35C44B6A" w14:textId="77777777" w:rsidR="007706D3" w:rsidRDefault="006E6B35">
      <w:pPr>
        <w:rPr>
          <w:ins w:id="43" w:author="Comparison" w:date="2019-10-30T17:30:00Z"/>
        </w:rPr>
      </w:pPr>
      <w:ins w:id="44" w:author="Comparison" w:date="2019-10-30T17:30:00Z">
        <w:r>
          <w:t>option rights treated as effective, rights of the current accounting period, no special treatment of limited rights,</w:t>
        </w:r>
      </w:ins>
    </w:p>
    <w:p w14:paraId="468E0370" w14:textId="77777777" w:rsidR="007706D3" w:rsidRDefault="006E6B35">
      <w:pPr>
        <w:rPr>
          <w:ins w:id="45" w:author="Comparison" w:date="2019-10-30T17:30:00Z"/>
        </w:rPr>
      </w:pPr>
      <w:ins w:id="46" w:author="Comparison" w:date="2019-10-30T17:30:00Z">
        <w:r>
          <w:t>option rights ignored, rights of a different accounting per</w:t>
        </w:r>
        <w:r>
          <w:t>iod, treating limited rights as waived,</w:t>
        </w:r>
      </w:ins>
    </w:p>
    <w:p w14:paraId="5126C909" w14:textId="77777777" w:rsidR="007706D3" w:rsidRDefault="006E6B35">
      <w:pPr>
        <w:rPr>
          <w:ins w:id="47" w:author="Comparison" w:date="2019-10-30T17:30:00Z"/>
        </w:rPr>
      </w:pPr>
      <w:ins w:id="48" w:author="Comparison" w:date="2019-10-30T17:30:00Z">
        <w:r>
          <w:t>option rights ignored, rights of the current accounting period, treating limited rights as waived,</w:t>
        </w:r>
      </w:ins>
    </w:p>
    <w:p w14:paraId="57FB46F1" w14:textId="77777777" w:rsidR="007706D3" w:rsidRDefault="006E6B35">
      <w:pPr>
        <w:rPr>
          <w:ins w:id="49" w:author="Comparison" w:date="2019-10-30T17:30:00Z"/>
        </w:rPr>
      </w:pPr>
      <w:ins w:id="50" w:author="Comparison" w:date="2019-10-30T17:30:00Z">
        <w:r>
          <w:t>option rights ignored, rights of a different accounting period, no special treatment of limited rights,</w:t>
        </w:r>
      </w:ins>
    </w:p>
    <w:p w14:paraId="5DDD823C" w14:textId="77777777" w:rsidR="007706D3" w:rsidRDefault="006E6B35">
      <w:pPr>
        <w:rPr>
          <w:ins w:id="51" w:author="Comparison" w:date="2019-10-30T17:30:00Z"/>
        </w:rPr>
      </w:pPr>
      <w:ins w:id="52" w:author="Comparison" w:date="2019-10-30T17:30:00Z">
        <w:r>
          <w:t>option rights</w:t>
        </w:r>
        <w:r>
          <w:t xml:space="preserve"> ignored, rights of the current accounting period, no special treatment of limited rights.</w:t>
        </w:r>
      </w:ins>
    </w:p>
    <w:p w14:paraId="15DA2D36" w14:textId="77777777" w:rsidR="007706D3" w:rsidRDefault="006E6B35">
      <w:r>
        <w:t>The lowest percentage is taken as the percentage to which the parent company is entitled.</w:t>
      </w:r>
    </w:p>
    <w:p w14:paraId="6E053C4B" w14:textId="77777777" w:rsidR="007706D3" w:rsidRDefault="006E6B35">
      <w:r>
        <w:t xml:space="preserve"> Previous page</w:t>
      </w:r>
    </w:p>
    <w:p w14:paraId="59E6F49E" w14:textId="77777777" w:rsidR="007706D3" w:rsidRDefault="006E6B35">
      <w:r>
        <w:t xml:space="preserve"> Next page</w:t>
      </w:r>
    </w:p>
    <w:sectPr w:rsidR="00770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FB"/>
    <w:rsid w:val="0006063C"/>
    <w:rsid w:val="0015074B"/>
    <w:rsid w:val="0029639D"/>
    <w:rsid w:val="00326F90"/>
    <w:rsid w:val="003D7624"/>
    <w:rsid w:val="005F01CE"/>
    <w:rsid w:val="006E6B35"/>
    <w:rsid w:val="007706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72F184-8C34-4A2A-9AEE-EA65AF3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E6B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36551-65AB-4E85-8BD7-23543093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2019-10-30T17:30:00Z</dcterms:modified>
  <cp:category/>
</cp:coreProperties>
</file>