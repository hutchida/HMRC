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EB1C" w14:textId="77777777" w:rsidR="00C82783" w:rsidRDefault="00754461">
      <w:pPr>
        <w:pStyle w:val="Title"/>
      </w:pPr>
      <w:bookmarkStart w:id="0" w:name="_GoBack"/>
      <w:bookmarkEnd w:id="0"/>
      <w:r>
        <w:t>HMRC - STSM042480 - Reliefs: Section 77A - “Particular Person” Or “Particular Persons Together”</w:t>
      </w:r>
    </w:p>
    <w:p w14:paraId="715C5BF3" w14:textId="77777777" w:rsidR="00C82783" w:rsidRDefault="00754461">
      <w:r>
        <w:t xml:space="preserve">To be disqualifying arrangements as set out in FA86/S77A(2), there have to be arrangements where it is reasonable to assume that a purpose or one of the </w:t>
      </w:r>
      <w:r>
        <w:t>purposes of the arrangements is for a particular person or particular persons together to obtain control of the acquiring company.</w:t>
      </w:r>
    </w:p>
    <w:p w14:paraId="7F405DC1" w14:textId="77777777" w:rsidR="00C82783" w:rsidRDefault="00754461">
      <w:r>
        <w:t>In respect of “particular persons together” this is more than a numerical test. It must be reasonable to assume that the part</w:t>
      </w:r>
      <w:r>
        <w:t>ies to the arrangements intend to act in such a way that particular persons together obtain control of the acquiring company.</w:t>
      </w:r>
    </w:p>
    <w:p w14:paraId="6359A547" w14:textId="77777777" w:rsidR="00C82783" w:rsidRDefault="00754461">
      <w:r>
        <w:t>For example, two shareholders, Person A and Person B, own 50% of a trading company. A third party Person C agrees to invest in the</w:t>
      </w:r>
      <w:r>
        <w:t xml:space="preserve"> company to provide funds for expansion in return for a 10% shareholding. A share for share exchange is therefore carried out and the new holding company issues shares of the same class, number and proportions to Person A and Person B thereby satisfying th</w:t>
      </w:r>
      <w:r>
        <w:t>e conditions in FA86/S77(3) (b) – (h). Shortly afterward, Person C invests in the new holding company in return for a 10% shareholding</w:t>
      </w:r>
    </w:p>
    <w:p w14:paraId="012691DA" w14:textId="77777777" w:rsidR="00C82783" w:rsidRDefault="00754461">
      <w:r>
        <w:t>In these circumstances, there are no disqualifying arrangements unless Person C is acting together with either Person A o</w:t>
      </w:r>
      <w:r>
        <w:t>r Person B.</w:t>
      </w:r>
    </w:p>
    <w:p w14:paraId="3FB611BE" w14:textId="77777777" w:rsidR="00C82783" w:rsidRDefault="00754461">
      <w:r>
        <w:t>Reorganisations where no purchaser(s) have been identified.</w:t>
      </w:r>
    </w:p>
    <w:p w14:paraId="46D36CAF" w14:textId="77777777" w:rsidR="00C82783" w:rsidRDefault="00754461">
      <w:r>
        <w:t>A reorganisation in advance of a potential future sale where no purchaser(s) has been identified will not be disqualifying arrangements for the purposes of FA86/S77A. For example, ther</w:t>
      </w:r>
      <w:r>
        <w:t>e may be a reorganisation of a group of companies to make the group better structured for sale in the future.</w:t>
      </w:r>
    </w:p>
    <w:p w14:paraId="37FD3F87" w14:textId="7B25C152" w:rsidR="00C82783" w:rsidRDefault="00754461">
      <w:del w:id="1" w:author="Comparison" w:date="2019-10-25T02:57:00Z">
        <w:r>
          <w:delText>‘</w:delText>
        </w:r>
      </w:del>
      <w:ins w:id="2" w:author="Comparison" w:date="2019-10-25T02:57:00Z">
        <w:r>
          <w:t>_‘_</w:t>
        </w:r>
      </w:ins>
      <w:r>
        <w:t>Arrangements’ includes any agreement, understanding or scheme (whether or not legally enforceable).</w:t>
      </w:r>
    </w:p>
    <w:p w14:paraId="097B029A" w14:textId="77777777" w:rsidR="00C82783" w:rsidRDefault="00754461">
      <w:r>
        <w:t xml:space="preserve">“Control” is to be read in accordance with </w:t>
      </w:r>
      <w:r>
        <w:t>CTA2010/S1124</w:t>
      </w:r>
    </w:p>
    <w:p w14:paraId="4F1F7847" w14:textId="77777777" w:rsidR="00C82783" w:rsidRDefault="00754461">
      <w:r>
        <w:t>STSM042460 provides information on what are ‘disqualifying arrangements’.</w:t>
      </w:r>
    </w:p>
    <w:p w14:paraId="05562DB0" w14:textId="77777777" w:rsidR="00C82783" w:rsidRDefault="00754461">
      <w:r>
        <w:t xml:space="preserve"> Previous page</w:t>
      </w:r>
    </w:p>
    <w:p w14:paraId="56237002" w14:textId="77777777" w:rsidR="00C82783" w:rsidRDefault="00754461">
      <w:r>
        <w:t xml:space="preserve"> Next page</w:t>
      </w:r>
    </w:p>
    <w:sectPr w:rsidR="00C82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461"/>
    <w:rsid w:val="009D0EA1"/>
    <w:rsid w:val="00AA1D8D"/>
    <w:rsid w:val="00B47730"/>
    <w:rsid w:val="00C82783"/>
    <w:rsid w:val="00CB0664"/>
    <w:rsid w:val="00CE1D15"/>
    <w:rsid w:val="00E01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6ACBBD-7141-423E-852E-5DC072B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544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F0A6E3-7BE4-4E62-AEB0-26D54347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2019-10-25T01:57:00Z</dcterms:modified>
  <cp:category/>
</cp:coreProperties>
</file>