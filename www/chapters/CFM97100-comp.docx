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9AFE" w14:textId="77777777" w:rsidR="006E7093" w:rsidRDefault="00EF07DA">
      <w:pPr>
        <w:pStyle w:val="Title"/>
      </w:pPr>
      <w:bookmarkStart w:id="0" w:name="_GoBack"/>
      <w:bookmarkEnd w:id="0"/>
      <w:r>
        <w:t>HMRC - CFM97100 - Interest Restriction: Public Infrastructure</w:t>
      </w:r>
    </w:p>
    <w:p w14:paraId="3075052D" w14:textId="77777777" w:rsidR="006E7093" w:rsidRDefault="00EF07DA">
      <w:pPr>
        <w:rPr>
          <w:ins w:id="1" w:author="Comparison" w:date="2019-10-30T17:38:00Z"/>
        </w:rPr>
      </w:pPr>
      <w:ins w:id="2" w:author="Comparison" w:date="2019-10-30T17:38:00Z">
        <w:r>
          <w:t>CFM97110    Public infrastructure: outline</w:t>
        </w:r>
      </w:ins>
    </w:p>
    <w:p w14:paraId="14544F6A" w14:textId="77777777" w:rsidR="006E7093" w:rsidRDefault="00EF07DA">
      <w:pPr>
        <w:rPr>
          <w:ins w:id="3" w:author="Comparison" w:date="2019-10-30T17:38:00Z"/>
        </w:rPr>
      </w:pPr>
      <w:ins w:id="4" w:author="Comparison" w:date="2019-10-30T17:38:00Z">
        <w:r>
          <w:t>CFM97120    Public infrastructure: qualifying infrastructure activity</w:t>
        </w:r>
      </w:ins>
    </w:p>
    <w:p w14:paraId="0177549A" w14:textId="77777777" w:rsidR="006E7093" w:rsidRDefault="00EF07DA">
      <w:pPr>
        <w:rPr>
          <w:ins w:id="5" w:author="Comparison" w:date="2019-10-30T17:38:00Z"/>
        </w:rPr>
      </w:pPr>
      <w:ins w:id="6" w:author="Comparison" w:date="2019-10-30T17:38:00Z">
        <w:r>
          <w:t>CFM97130    Public infrastructure: public infrastructure asset</w:t>
        </w:r>
      </w:ins>
    </w:p>
    <w:p w14:paraId="59F5492C" w14:textId="77777777" w:rsidR="006E7093" w:rsidRDefault="00EF07DA">
      <w:pPr>
        <w:rPr>
          <w:ins w:id="7" w:author="Comparison" w:date="2019-10-30T17:38:00Z"/>
        </w:rPr>
      </w:pPr>
      <w:ins w:id="8" w:author="Comparison" w:date="2019-10-30T17:38:00Z">
        <w:r>
          <w:t xml:space="preserve">CFM97140    </w:t>
        </w:r>
        <w:r>
          <w:t>Public infrastructure: public benefit test</w:t>
        </w:r>
      </w:ins>
    </w:p>
    <w:p w14:paraId="320503CA" w14:textId="77777777" w:rsidR="006E7093" w:rsidRDefault="00EF07DA">
      <w:pPr>
        <w:rPr>
          <w:ins w:id="9" w:author="Comparison" w:date="2019-10-30T17:38:00Z"/>
        </w:rPr>
      </w:pPr>
      <w:ins w:id="10" w:author="Comparison" w:date="2019-10-30T17:38:00Z">
        <w:r>
          <w:t>CFM97150    Public infrastructure: expected economic life</w:t>
        </w:r>
      </w:ins>
    </w:p>
    <w:p w14:paraId="056F236B" w14:textId="77777777" w:rsidR="006E7093" w:rsidRDefault="00EF07DA">
      <w:pPr>
        <w:rPr>
          <w:ins w:id="11" w:author="Comparison" w:date="2019-10-30T17:38:00Z"/>
        </w:rPr>
      </w:pPr>
      <w:ins w:id="12" w:author="Comparison" w:date="2019-10-30T17:38:00Z">
        <w:r>
          <w:t>CFM97160    Public infrastructure: group balance sheet test</w:t>
        </w:r>
      </w:ins>
    </w:p>
    <w:p w14:paraId="13AE7AD8" w14:textId="77777777" w:rsidR="006E7093" w:rsidRDefault="00EF07DA">
      <w:pPr>
        <w:rPr>
          <w:ins w:id="13" w:author="Comparison" w:date="2019-10-30T17:38:00Z"/>
        </w:rPr>
      </w:pPr>
      <w:ins w:id="14" w:author="Comparison" w:date="2019-10-30T17:38:00Z">
        <w:r>
          <w:t>CFM97170    Public infrastructure: buildings within UK property business</w:t>
        </w:r>
      </w:ins>
    </w:p>
    <w:p w14:paraId="27AB6213" w14:textId="77777777" w:rsidR="006E7093" w:rsidRDefault="00EF07DA">
      <w:pPr>
        <w:rPr>
          <w:ins w:id="15" w:author="Comparison" w:date="2019-10-30T17:38:00Z"/>
        </w:rPr>
      </w:pPr>
      <w:ins w:id="16" w:author="Comparison" w:date="2019-10-30T17:38:00Z">
        <w:r>
          <w:t>CFM97180    Public inf</w:t>
        </w:r>
        <w:r>
          <w:t>rastructure: ancillary to, or facilitates, provision</w:t>
        </w:r>
      </w:ins>
    </w:p>
    <w:p w14:paraId="74DE2FD1" w14:textId="77777777" w:rsidR="006E7093" w:rsidRDefault="00EF07DA">
      <w:pPr>
        <w:rPr>
          <w:ins w:id="17" w:author="Comparison" w:date="2019-10-30T17:38:00Z"/>
        </w:rPr>
      </w:pPr>
      <w:ins w:id="18" w:author="Comparison" w:date="2019-10-30T17:38:00Z">
        <w:r>
          <w:t>CFM97190    Public infrastructure: qualifying infrastructure company</w:t>
        </w:r>
      </w:ins>
    </w:p>
    <w:p w14:paraId="0ADD589E" w14:textId="77777777" w:rsidR="006E7093" w:rsidRDefault="00EF07DA">
      <w:pPr>
        <w:rPr>
          <w:ins w:id="19" w:author="Comparison" w:date="2019-10-30T17:38:00Z"/>
        </w:rPr>
      </w:pPr>
      <w:ins w:id="20" w:author="Comparison" w:date="2019-10-30T17:38:00Z">
        <w:r>
          <w:t>CFM97200    Public infrastructure: the income test</w:t>
        </w:r>
      </w:ins>
    </w:p>
    <w:p w14:paraId="689D6A41" w14:textId="77777777" w:rsidR="006E7093" w:rsidRDefault="00EF07DA">
      <w:pPr>
        <w:rPr>
          <w:ins w:id="21" w:author="Comparison" w:date="2019-10-30T17:38:00Z"/>
        </w:rPr>
      </w:pPr>
      <w:ins w:id="22" w:author="Comparison" w:date="2019-10-30T17:38:00Z">
        <w:r>
          <w:t>CFM97210    Public infrastructure: the asset test</w:t>
        </w:r>
      </w:ins>
    </w:p>
    <w:p w14:paraId="7A023D0A" w14:textId="77777777" w:rsidR="006E7093" w:rsidRDefault="00EF07DA">
      <w:pPr>
        <w:rPr>
          <w:ins w:id="23" w:author="Comparison" w:date="2019-10-30T17:38:00Z"/>
        </w:rPr>
      </w:pPr>
      <w:ins w:id="24" w:author="Comparison" w:date="2019-10-30T17:38:00Z">
        <w:r>
          <w:t>CFM97220    Public infrastructure</w:t>
        </w:r>
        <w:r>
          <w:t>: fully taxed in the UK</w:t>
        </w:r>
      </w:ins>
    </w:p>
    <w:p w14:paraId="42ECAB62" w14:textId="77777777" w:rsidR="006E7093" w:rsidRDefault="00EF07DA">
      <w:pPr>
        <w:rPr>
          <w:ins w:id="25" w:author="Comparison" w:date="2019-10-30T17:38:00Z"/>
        </w:rPr>
      </w:pPr>
      <w:ins w:id="26" w:author="Comparison" w:date="2019-10-30T17:38:00Z">
        <w:r>
          <w:t>CFM97230    Public infrastructure: decommissioning and decommissioning funds</w:t>
        </w:r>
      </w:ins>
    </w:p>
    <w:p w14:paraId="0C77A718" w14:textId="77777777" w:rsidR="006E7093" w:rsidRDefault="00EF07DA">
      <w:pPr>
        <w:rPr>
          <w:ins w:id="27" w:author="Comparison" w:date="2019-10-30T17:38:00Z"/>
        </w:rPr>
      </w:pPr>
      <w:ins w:id="28" w:author="Comparison" w:date="2019-10-30T17:38:00Z">
        <w:r>
          <w:t>CFM97240    Public infrastructure: the election</w:t>
        </w:r>
      </w:ins>
    </w:p>
    <w:p w14:paraId="65520B0C" w14:textId="77777777" w:rsidR="006E7093" w:rsidRDefault="00EF07DA">
      <w:pPr>
        <w:rPr>
          <w:ins w:id="29" w:author="Comparison" w:date="2019-10-30T17:38:00Z"/>
        </w:rPr>
      </w:pPr>
      <w:ins w:id="30" w:author="Comparison" w:date="2019-10-30T17:38:00Z">
        <w:r>
          <w:t>CFM97250    Public infrastructure: elections for a transitional period</w:t>
        </w:r>
      </w:ins>
    </w:p>
    <w:p w14:paraId="177EC891" w14:textId="77777777" w:rsidR="006E7093" w:rsidRDefault="00EF07DA">
      <w:pPr>
        <w:rPr>
          <w:ins w:id="31" w:author="Comparison" w:date="2019-10-30T17:38:00Z"/>
        </w:rPr>
      </w:pPr>
      <w:ins w:id="32" w:author="Comparison" w:date="2019-10-30T17:38:00Z">
        <w:r>
          <w:t>CFM97260    Public infrastructure: j</w:t>
        </w:r>
        <w:r>
          <w:t>oint elections modifying the effect of an election to be qualifying infrastructure company</w:t>
        </w:r>
      </w:ins>
    </w:p>
    <w:p w14:paraId="75E12A28" w14:textId="77777777" w:rsidR="006E7093" w:rsidRDefault="00EF07DA">
      <w:pPr>
        <w:rPr>
          <w:ins w:id="33" w:author="Comparison" w:date="2019-10-30T17:38:00Z"/>
        </w:rPr>
      </w:pPr>
      <w:ins w:id="34" w:author="Comparison" w:date="2019-10-30T17:38:00Z">
        <w:r>
          <w:t>CFM97270    Public infrastructure: meaning of insignificant for members of a joint election</w:t>
        </w:r>
      </w:ins>
    </w:p>
    <w:p w14:paraId="5A1B254F" w14:textId="77777777" w:rsidR="006E7093" w:rsidRDefault="00EF07DA">
      <w:pPr>
        <w:rPr>
          <w:ins w:id="35" w:author="Comparison" w:date="2019-10-30T17:38:00Z"/>
        </w:rPr>
      </w:pPr>
      <w:ins w:id="36" w:author="Comparison" w:date="2019-10-30T17:38:00Z">
        <w:r>
          <w:t>CFM97290    Public infrastructure: effect of section 435 election on anti</w:t>
        </w:r>
        <w:r>
          <w:t>-cycling provisions</w:t>
        </w:r>
      </w:ins>
    </w:p>
    <w:p w14:paraId="5E732D60" w14:textId="77777777" w:rsidR="006E7093" w:rsidRDefault="00EF07DA">
      <w:pPr>
        <w:rPr>
          <w:ins w:id="37" w:author="Comparison" w:date="2019-10-30T17:38:00Z"/>
        </w:rPr>
      </w:pPr>
      <w:ins w:id="38" w:author="Comparison" w:date="2019-10-30T17:38:00Z">
        <w:r>
          <w:t>CFM97300    Public infrastructure: exemption for interest payable to third parties</w:t>
        </w:r>
      </w:ins>
    </w:p>
    <w:p w14:paraId="03A0A860" w14:textId="77777777" w:rsidR="006E7093" w:rsidRDefault="00EF07DA">
      <w:pPr>
        <w:rPr>
          <w:ins w:id="39" w:author="Comparison" w:date="2019-10-30T17:38:00Z"/>
        </w:rPr>
      </w:pPr>
      <w:ins w:id="40" w:author="Comparison" w:date="2019-10-30T17:38:00Z">
        <w:r>
          <w:t>CFM97330    Public infrastructure: guarantees, indemnities and financial assistance</w:t>
        </w:r>
      </w:ins>
    </w:p>
    <w:p w14:paraId="45681EF3" w14:textId="77777777" w:rsidR="006E7093" w:rsidRDefault="00EF07DA">
      <w:pPr>
        <w:rPr>
          <w:ins w:id="41" w:author="Comparison" w:date="2019-10-30T17:38:00Z"/>
        </w:rPr>
      </w:pPr>
      <w:ins w:id="42" w:author="Comparison" w:date="2019-10-30T17:38:00Z">
        <w:r>
          <w:t>CFM97340    Public infrastructure: qualifying old loan relationship</w:t>
        </w:r>
      </w:ins>
    </w:p>
    <w:p w14:paraId="46783355" w14:textId="77777777" w:rsidR="006E7093" w:rsidRDefault="00EF07DA">
      <w:pPr>
        <w:rPr>
          <w:ins w:id="43" w:author="Comparison" w:date="2019-10-30T17:38:00Z"/>
        </w:rPr>
      </w:pPr>
      <w:ins w:id="44" w:author="Comparison" w:date="2019-10-30T17:38:00Z">
        <w:r>
          <w:t>C</w:t>
        </w:r>
        <w:r>
          <w:t>FM97360    Public infrastructure: highly predictable</w:t>
        </w:r>
      </w:ins>
    </w:p>
    <w:p w14:paraId="0C5622AB" w14:textId="77777777" w:rsidR="006E7093" w:rsidRDefault="00EF07DA">
      <w:pPr>
        <w:rPr>
          <w:ins w:id="45" w:author="Comparison" w:date="2019-10-30T17:38:00Z"/>
        </w:rPr>
      </w:pPr>
      <w:ins w:id="46" w:author="Comparison" w:date="2019-10-30T17:38:00Z">
        <w:r>
          <w:lastRenderedPageBreak/>
          <w:t>CFM97370    Public infrastructure: ceasing to be a qualifying old loan relationship</w:t>
        </w:r>
      </w:ins>
    </w:p>
    <w:p w14:paraId="5F7CA4FA" w14:textId="77777777" w:rsidR="006E7093" w:rsidRDefault="00EF07DA">
      <w:pPr>
        <w:rPr>
          <w:ins w:id="47" w:author="Comparison" w:date="2019-10-30T17:38:00Z"/>
        </w:rPr>
      </w:pPr>
      <w:ins w:id="48" w:author="Comparison" w:date="2019-10-30T17:38:00Z">
        <w:r>
          <w:t>CFM97380    Public infrastructure: amounts to be ignored or treated as nil</w:t>
        </w:r>
      </w:ins>
    </w:p>
    <w:p w14:paraId="4BD20720" w14:textId="77777777" w:rsidR="006E7093" w:rsidRDefault="00EF07DA">
      <w:pPr>
        <w:rPr>
          <w:ins w:id="49" w:author="Comparison" w:date="2019-10-30T17:38:00Z"/>
        </w:rPr>
      </w:pPr>
      <w:ins w:id="50" w:author="Comparison" w:date="2019-10-30T17:38:00Z">
        <w:r>
          <w:t>CFM97390    Public infrastructure: interacti</w:t>
        </w:r>
        <w:r>
          <w:t>on with the ‘de minimis’ provisions</w:t>
        </w:r>
      </w:ins>
    </w:p>
    <w:p w14:paraId="53683D93" w14:textId="77777777" w:rsidR="006E7093" w:rsidRDefault="00EF07DA">
      <w:pPr>
        <w:rPr>
          <w:ins w:id="51" w:author="Comparison" w:date="2019-10-30T17:38:00Z"/>
        </w:rPr>
      </w:pPr>
      <w:ins w:id="52" w:author="Comparison" w:date="2019-10-30T17:38:00Z">
        <w:r>
          <w:t>CFM97400    Public infrastructure: interaction with the transitional provisions</w:t>
        </w:r>
      </w:ins>
    </w:p>
    <w:p w14:paraId="610F2045" w14:textId="77777777" w:rsidR="006E7093" w:rsidRDefault="00EF07DA">
      <w:pPr>
        <w:rPr>
          <w:ins w:id="53" w:author="Comparison" w:date="2019-10-30T17:38:00Z"/>
        </w:rPr>
      </w:pPr>
      <w:ins w:id="54" w:author="Comparison" w:date="2019-10-30T17:38:00Z">
        <w:r>
          <w:t>CFM97420    Public infrastructure: partnerships and transparent entities</w:t>
        </w:r>
      </w:ins>
    </w:p>
    <w:p w14:paraId="1C55D82D" w14:textId="77777777" w:rsidR="006E7093" w:rsidRDefault="00EF07DA">
      <w:pPr>
        <w:rPr>
          <w:ins w:id="55" w:author="Comparison" w:date="2019-10-30T17:38:00Z"/>
        </w:rPr>
      </w:pPr>
      <w:ins w:id="56" w:author="Comparison" w:date="2019-10-30T17:38:00Z">
        <w:r>
          <w:t>CFM97430    Public infrastructure: relevant public body</w:t>
        </w:r>
      </w:ins>
    </w:p>
    <w:p w14:paraId="2452F969" w14:textId="77777777" w:rsidR="006E7093" w:rsidRDefault="00EF07DA">
      <w:r>
        <w:t xml:space="preserve"> Previous page</w:t>
      </w:r>
    </w:p>
    <w:p w14:paraId="1E36FA6D" w14:textId="77777777" w:rsidR="006E7093" w:rsidRDefault="00EF07DA">
      <w:r>
        <w:t xml:space="preserve"> Next page</w:t>
      </w:r>
    </w:p>
    <w:sectPr w:rsidR="006E70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F64"/>
    <w:rsid w:val="00507AEB"/>
    <w:rsid w:val="006E7093"/>
    <w:rsid w:val="00AA1D8D"/>
    <w:rsid w:val="00B47730"/>
    <w:rsid w:val="00C273EB"/>
    <w:rsid w:val="00CB0664"/>
    <w:rsid w:val="00EF07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0AF3AED-4DA8-4D3D-AB6A-70A31C46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F07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675144-E133-438F-B849-BC8C9AF6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2019-10-30T17:38:00Z</dcterms:modified>
  <cp:category/>
</cp:coreProperties>
</file>