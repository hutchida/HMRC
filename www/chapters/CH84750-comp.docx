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56BD3" w14:textId="77777777" w:rsidR="00BA631E" w:rsidRDefault="00783D3E">
      <w:pPr>
        <w:pStyle w:val="Title"/>
      </w:pPr>
      <w:bookmarkStart w:id="0" w:name="_GoBack"/>
      <w:bookmarkEnd w:id="0"/>
      <w:r>
        <w:t>HMRC - CH84750 - Suspended Penalties</w:t>
      </w:r>
    </w:p>
    <w:p w14:paraId="1736455D" w14:textId="04F7BF74" w:rsidR="00BA631E" w:rsidRDefault="00783D3E">
      <w:r>
        <w:t xml:space="preserve">You must check the date from which these rules apply for the tax or duty you are dealing with. </w:t>
      </w:r>
      <w:del w:id="1" w:author="Comparison" w:date="2019-10-30T18:55:00Z">
        <w:r>
          <w:delText>See CH81011</w:delText>
        </w:r>
      </w:del>
      <w:ins w:id="2" w:author="Comparison" w:date="2019-10-30T18:55:00Z">
        <w:r>
          <w:t>See  You must check the date from which these rules apply for the tax or duty you are dealing with. See</w:t>
        </w:r>
      </w:ins>
      <w:r>
        <w:t xml:space="preserve"> for full </w:t>
      </w:r>
      <w:r>
        <w:t>details.</w:t>
      </w:r>
    </w:p>
    <w:p w14:paraId="180FADBF" w14:textId="77777777" w:rsidR="00BA631E" w:rsidRDefault="00783D3E">
      <w:r>
        <w:t>The guidance on suspending penalties, see CH83100, applies jointly to any penalty payable by the nominated partner or any other partner.</w:t>
      </w:r>
    </w:p>
    <w:p w14:paraId="2C892B44" w14:textId="77777777" w:rsidR="00BA631E" w:rsidRDefault="00783D3E">
      <w:r>
        <w:t xml:space="preserve">If you decide to suspend all or part of the penalty relating to an inaccuracy in the partnership return, that </w:t>
      </w:r>
      <w:r>
        <w:t>suspension will apply to the penalties payable by all partners for that inaccuracy.</w:t>
      </w:r>
    </w:p>
    <w:p w14:paraId="254D8FFE" w14:textId="77777777" w:rsidR="00BA631E" w:rsidRDefault="00783D3E">
      <w:r>
        <w:t>If a partner’s own SA return contains careless inaccuracies that are not linked to the incorrect partnership return, you should consider as a separate matter whether or not</w:t>
      </w:r>
      <w:r>
        <w:t xml:space="preserve"> those penalties can be suspended.</w:t>
      </w:r>
    </w:p>
    <w:p w14:paraId="2B99D745" w14:textId="77777777" w:rsidR="00BA631E" w:rsidRDefault="00783D3E">
      <w:r>
        <w:t>FA07/SCH24/PARA20</w:t>
      </w:r>
    </w:p>
    <w:p w14:paraId="47E43D4B" w14:textId="77777777" w:rsidR="00BA631E" w:rsidRDefault="00783D3E">
      <w:r>
        <w:t xml:space="preserve"> Previous page</w:t>
      </w:r>
    </w:p>
    <w:p w14:paraId="1A104E2D" w14:textId="77777777" w:rsidR="00BA631E" w:rsidRDefault="00783D3E">
      <w:r>
        <w:t xml:space="preserve"> Next page</w:t>
      </w:r>
    </w:p>
    <w:sectPr w:rsidR="00BA63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5889"/>
    <w:rsid w:val="00610B68"/>
    <w:rsid w:val="006F1DBE"/>
    <w:rsid w:val="00783D3E"/>
    <w:rsid w:val="00AA1D8D"/>
    <w:rsid w:val="00B47730"/>
    <w:rsid w:val="00BA63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6726976-9F9D-4EA8-9465-D9A02CD2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83D3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D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BCB86A-A5A6-4AEB-9BAF-0700CF2CB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2019-10-30T18:55:00Z</dcterms:modified>
  <cp:category/>
</cp:coreProperties>
</file>