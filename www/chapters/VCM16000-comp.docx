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CA40E" w14:textId="77777777" w:rsidR="006643A4" w:rsidRDefault="006F6E2A">
      <w:pPr>
        <w:pStyle w:val="Title"/>
      </w:pPr>
      <w:bookmarkStart w:id="0" w:name="_GoBack"/>
      <w:bookmarkEnd w:id="0"/>
      <w:r>
        <w:t>HMRC - VCM16000 - EIS: Supplementary And General: Contents</w:t>
      </w:r>
    </w:p>
    <w:p w14:paraId="043E867B" w14:textId="77777777" w:rsidR="006643A4" w:rsidRDefault="006F6E2A">
      <w:r>
        <w:t>VCM16010    Transfers between spouses or civil partners</w:t>
      </w:r>
    </w:p>
    <w:p w14:paraId="6DB9C48B" w14:textId="77777777" w:rsidR="006643A4" w:rsidRDefault="006F6E2A">
      <w:r>
        <w:t>VCM16020    Identification of shares on a disposal</w:t>
      </w:r>
    </w:p>
    <w:p w14:paraId="0AB5FA9E" w14:textId="77777777" w:rsidR="006643A4" w:rsidRDefault="006F6E2A">
      <w:r>
        <w:t>VCM16030    Acquisition of issuing company</w:t>
      </w:r>
    </w:p>
    <w:p w14:paraId="025C2517" w14:textId="77777777" w:rsidR="006643A4" w:rsidRDefault="006F6E2A">
      <w:r>
        <w:t>VCM16040    Nominees and bare trustees</w:t>
      </w:r>
    </w:p>
    <w:p w14:paraId="2407A4D8" w14:textId="77777777" w:rsidR="006643A4" w:rsidRDefault="006F6E2A">
      <w:r>
        <w:t>VCM16050    Approved investment fund as nominee</w:t>
      </w:r>
    </w:p>
    <w:p w14:paraId="544BC2DE" w14:textId="77777777" w:rsidR="006643A4" w:rsidRDefault="006F6E2A">
      <w:pPr>
        <w:rPr>
          <w:ins w:id="1" w:author="Comparison" w:date="2019-10-25T00:10:00Z"/>
        </w:rPr>
      </w:pPr>
      <w:ins w:id="2" w:author="Comparison" w:date="2019-10-25T00:10:00Z">
        <w:r>
          <w:t>VCM16060    general requirements: meaning of 'knowledge-intensive company'</w:t>
        </w:r>
      </w:ins>
    </w:p>
    <w:p w14:paraId="797FABAA" w14:textId="77777777" w:rsidR="006643A4" w:rsidRDefault="006F6E2A">
      <w:r>
        <w:t xml:space="preserve"> Previous page</w:t>
      </w:r>
    </w:p>
    <w:sectPr w:rsidR="006643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E9D"/>
    <w:rsid w:val="00034616"/>
    <w:rsid w:val="0006063C"/>
    <w:rsid w:val="0015074B"/>
    <w:rsid w:val="0029639D"/>
    <w:rsid w:val="00326F90"/>
    <w:rsid w:val="00330789"/>
    <w:rsid w:val="006643A4"/>
    <w:rsid w:val="006F6E2A"/>
    <w:rsid w:val="007560D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1E1A920-231C-4148-BA08-B2507847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F6E2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E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0D1C67-E2BA-4FAA-BE6E-2B791D5D9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2019-10-24T23:10:00Z</dcterms:modified>
  <cp:category/>
</cp:coreProperties>
</file>