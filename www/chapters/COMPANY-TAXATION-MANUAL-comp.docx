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C792" w14:textId="77777777" w:rsidR="008F16B0" w:rsidRDefault="000E556D">
      <w:pPr>
        <w:pStyle w:val="Title"/>
      </w:pPr>
      <w:bookmarkStart w:id="0" w:name="_GoBack"/>
      <w:bookmarkEnd w:id="0"/>
      <w:r>
        <w:t>HMRC - COMPANY-TAXATION-MANUAL - Company Taxation Manual</w:t>
      </w:r>
    </w:p>
    <w:p w14:paraId="04A3D63A" w14:textId="77777777" w:rsidR="008F16B0" w:rsidRDefault="000E556D">
      <w:r>
        <w:t>All aspects of company taxation</w:t>
      </w:r>
      <w:ins w:id="1" w:author="Comparison" w:date="2019-10-25T04:24:00Z">
        <w:r>
          <w:t>.</w:t>
        </w:r>
      </w:ins>
    </w:p>
    <w:p w14:paraId="1C5E2CAA" w14:textId="77777777" w:rsidR="008F16B0" w:rsidRDefault="000E556D">
      <w:r>
        <w:t>CTM00200    Destination &amp; derivation tables for CT to CTM conversion</w:t>
      </w:r>
    </w:p>
    <w:p w14:paraId="63E44091" w14:textId="77777777" w:rsidR="008F16B0" w:rsidRDefault="000E556D">
      <w:r>
        <w:t>CTM00500    Introduction: contents</w:t>
      </w:r>
    </w:p>
    <w:p w14:paraId="468DEE2D" w14:textId="77777777" w:rsidR="008F16B0" w:rsidRDefault="000E556D">
      <w:r>
        <w:t>CTM01000    Corporation Tax</w:t>
      </w:r>
    </w:p>
    <w:p w14:paraId="4DF7214B" w14:textId="77777777" w:rsidR="008F16B0" w:rsidRDefault="000E556D">
      <w:r>
        <w:t xml:space="preserve">CTM14000    </w:t>
      </w:r>
      <w:r>
        <w:t>Non-corporate distribution rate</w:t>
      </w:r>
    </w:p>
    <w:p w14:paraId="1CC51822" w14:textId="77777777" w:rsidR="008F16B0" w:rsidRDefault="000E556D">
      <w:r>
        <w:t>CTM15000    Distributions</w:t>
      </w:r>
    </w:p>
    <w:p w14:paraId="503B9AAE" w14:textId="77777777" w:rsidR="008F16B0" w:rsidRDefault="000E556D">
      <w:r>
        <w:t>CTM18000    Shadow ACT</w:t>
      </w:r>
    </w:p>
    <w:p w14:paraId="19A9E63F" w14:textId="77777777" w:rsidR="008F16B0" w:rsidRDefault="000E556D">
      <w:r>
        <w:t>CTM20000    Advance Corporation Tax (ACT)</w:t>
      </w:r>
    </w:p>
    <w:p w14:paraId="25F2BAFB" w14:textId="77777777" w:rsidR="008F16B0" w:rsidRDefault="000E556D">
      <w:r>
        <w:t>CTM34000    Residence</w:t>
      </w:r>
    </w:p>
    <w:p w14:paraId="6BFBFC95" w14:textId="77777777" w:rsidR="008F16B0" w:rsidRDefault="000E556D">
      <w:r>
        <w:t>CTM35000    Income Tax</w:t>
      </w:r>
    </w:p>
    <w:p w14:paraId="3D15D252" w14:textId="77777777" w:rsidR="008F16B0" w:rsidRDefault="000E556D">
      <w:r>
        <w:t>CTM36000    Particular topics</w:t>
      </w:r>
    </w:p>
    <w:p w14:paraId="093266BD" w14:textId="77777777" w:rsidR="008F16B0" w:rsidRDefault="000E556D">
      <w:r>
        <w:t>CTM40000    Particular bodies</w:t>
      </w:r>
    </w:p>
    <w:p w14:paraId="6D9C170E" w14:textId="77777777" w:rsidR="008F16B0" w:rsidRDefault="000E556D">
      <w:r>
        <w:t>CTM47000    Investment trust</w:t>
      </w:r>
      <w:r>
        <w:t>s</w:t>
      </w:r>
    </w:p>
    <w:p w14:paraId="182D6F59" w14:textId="77777777" w:rsidR="008F16B0" w:rsidRDefault="000E556D">
      <w:r>
        <w:t>CTM48000    Authorised investment funds (AIFs)</w:t>
      </w:r>
    </w:p>
    <w:p w14:paraId="2215552B" w14:textId="77777777" w:rsidR="008F16B0" w:rsidRDefault="000E556D">
      <w:r>
        <w:t>CTM48800    Property authorised investment funds (Property AIFs)</w:t>
      </w:r>
    </w:p>
    <w:p w14:paraId="27711010" w14:textId="77777777" w:rsidR="008F16B0" w:rsidRDefault="000E556D">
      <w:r>
        <w:t>CTM48900    Tax elected funds (TEFs)</w:t>
      </w:r>
    </w:p>
    <w:p w14:paraId="37820D8E" w14:textId="77777777" w:rsidR="008F16B0" w:rsidRDefault="000E556D">
      <w:r>
        <w:t>CTM49000    Building societies</w:t>
      </w:r>
    </w:p>
    <w:p w14:paraId="134ECEF7" w14:textId="77777777" w:rsidR="008F16B0" w:rsidRDefault="000E556D">
      <w:r>
        <w:t>CTM50000    Loan relationships</w:t>
      </w:r>
    </w:p>
    <w:p w14:paraId="51668D0E" w14:textId="77777777" w:rsidR="008F16B0" w:rsidRDefault="000E556D">
      <w:r>
        <w:t>CTM60000    Close companies</w:t>
      </w:r>
    </w:p>
    <w:p w14:paraId="663E3C2F" w14:textId="77777777" w:rsidR="008F16B0" w:rsidRDefault="000E556D">
      <w:r>
        <w:t>CTM70000    Exc</w:t>
      </w:r>
      <w:r>
        <w:t>hange differences and financial instruments</w:t>
      </w:r>
    </w:p>
    <w:p w14:paraId="7C97B8B4" w14:textId="77777777" w:rsidR="008F16B0" w:rsidRDefault="000E556D">
      <w:r>
        <w:t>CTM80000    Groups &amp; consortia</w:t>
      </w:r>
    </w:p>
    <w:p w14:paraId="6395C53A" w14:textId="77777777" w:rsidR="008F16B0" w:rsidRDefault="000E556D">
      <w:r>
        <w:t>CTM90000    Corporation Tax self-assessment (CTSA)</w:t>
      </w:r>
    </w:p>
    <w:sectPr w:rsidR="008F1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56D"/>
    <w:rsid w:val="0015074B"/>
    <w:rsid w:val="0029639D"/>
    <w:rsid w:val="00326F90"/>
    <w:rsid w:val="008E0B7D"/>
    <w:rsid w:val="008F16B0"/>
    <w:rsid w:val="00A17723"/>
    <w:rsid w:val="00AA1D8D"/>
    <w:rsid w:val="00B47730"/>
    <w:rsid w:val="00CB0664"/>
    <w:rsid w:val="00CC42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AF8D96-048D-4424-A4B4-284F04DF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55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75B1F-E19B-4054-AEA9-65BAEBE6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2019-10-25T03:24:00Z</dcterms:modified>
  <cp:category/>
</cp:coreProperties>
</file>