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B08D0" w14:textId="77777777" w:rsidR="0021201D" w:rsidRDefault="004F7372">
      <w:pPr>
        <w:pStyle w:val="Title"/>
      </w:pPr>
      <w:bookmarkStart w:id="0" w:name="_GoBack"/>
      <w:bookmarkEnd w:id="0"/>
      <w:r>
        <w:t>HMRC - CTM81080 - Varying And Limited Rights - Effect</w:t>
      </w:r>
    </w:p>
    <w:p w14:paraId="05DDD6ED" w14:textId="77777777" w:rsidR="0021201D" w:rsidRDefault="004F7372">
      <w:r>
        <w:t>ICTA88/SCH18/PARA5 (5) and ICTA88/SCH18/PARA5A</w:t>
      </w:r>
    </w:p>
    <w:p w14:paraId="2A8B00E4" w14:textId="77777777" w:rsidR="0021201D" w:rsidRDefault="004F7372">
      <w:r>
        <w:t xml:space="preserve">There are four different possible determinations of profits and of assets in a winding-up where CTM81060 and CTM81065 apply as well as CTM81070 and </w:t>
      </w:r>
      <w:r>
        <w:t>CTM81075. The four possible combinations of accounting periods and treatment of rights are:</w:t>
      </w:r>
    </w:p>
    <w:p w14:paraId="31ADE68C" w14:textId="77777777" w:rsidR="0021201D" w:rsidRDefault="004F7372">
      <w:r>
        <w:t>rights of a different accounting period, treating limited rights as waived,</w:t>
      </w:r>
    </w:p>
    <w:p w14:paraId="777259C7" w14:textId="77777777" w:rsidR="0021201D" w:rsidRDefault="004F7372">
      <w:r>
        <w:t>rights of the current accounting period, treating limited rights as waived,</w:t>
      </w:r>
    </w:p>
    <w:p w14:paraId="78EB2E16" w14:textId="77777777" w:rsidR="0021201D" w:rsidRDefault="004F7372">
      <w:r>
        <w:t xml:space="preserve">rights of a </w:t>
      </w:r>
      <w:r>
        <w:t>different accounting period (not treating limited rights as waived),</w:t>
      </w:r>
    </w:p>
    <w:p w14:paraId="7153F980" w14:textId="77777777" w:rsidR="0021201D" w:rsidRDefault="004F7372">
      <w:r>
        <w:t>rights of the current accounting period (not treating limited rights as waived).</w:t>
      </w:r>
    </w:p>
    <w:p w14:paraId="3D9798EA" w14:textId="77777777" w:rsidR="0021201D" w:rsidRDefault="004F7372">
      <w:pPr>
        <w:rPr>
          <w:ins w:id="1" w:author="Comparison" w:date="2019-10-30T17:46:00Z"/>
        </w:rPr>
      </w:pPr>
      <w:ins w:id="2" w:author="Comparison" w:date="2019-10-30T17:46:00Z">
        <w:r>
          <w:t>There are four different possible determinations of profits and of assets in a winding-up where CTM81060 a</w:t>
        </w:r>
        <w:r>
          <w:t>nd CTM81065 apply as well as CTM81070 and CTM81075. The four possible combinations of accounting periods and treatment of rights are:</w:t>
        </w:r>
      </w:ins>
    </w:p>
    <w:p w14:paraId="7BD214C2" w14:textId="77777777" w:rsidR="0021201D" w:rsidRDefault="004F7372">
      <w:pPr>
        <w:rPr>
          <w:ins w:id="3" w:author="Comparison" w:date="2019-10-30T17:46:00Z"/>
        </w:rPr>
      </w:pPr>
      <w:ins w:id="4" w:author="Comparison" w:date="2019-10-30T17:46:00Z">
        <w:r>
          <w:t>rights of a different accounting period, treating limited rights as waived,</w:t>
        </w:r>
      </w:ins>
    </w:p>
    <w:p w14:paraId="457348D1" w14:textId="77777777" w:rsidR="0021201D" w:rsidRDefault="004F7372">
      <w:pPr>
        <w:rPr>
          <w:ins w:id="5" w:author="Comparison" w:date="2019-10-30T17:46:00Z"/>
        </w:rPr>
      </w:pPr>
      <w:ins w:id="6" w:author="Comparison" w:date="2019-10-30T17:46:00Z">
        <w:r>
          <w:t>rights of the current accounting period, treat</w:t>
        </w:r>
        <w:r>
          <w:t>ing limited rights as waived,</w:t>
        </w:r>
      </w:ins>
    </w:p>
    <w:p w14:paraId="72BD5AF5" w14:textId="77777777" w:rsidR="0021201D" w:rsidRDefault="004F7372">
      <w:pPr>
        <w:rPr>
          <w:ins w:id="7" w:author="Comparison" w:date="2019-10-30T17:46:00Z"/>
        </w:rPr>
      </w:pPr>
      <w:ins w:id="8" w:author="Comparison" w:date="2019-10-30T17:46:00Z">
        <w:r>
          <w:t>rights of a different accounting period (not treating limited rights as waived),</w:t>
        </w:r>
      </w:ins>
    </w:p>
    <w:p w14:paraId="65574B75" w14:textId="77777777" w:rsidR="0021201D" w:rsidRDefault="004F7372">
      <w:pPr>
        <w:rPr>
          <w:ins w:id="9" w:author="Comparison" w:date="2019-10-30T17:46:00Z"/>
        </w:rPr>
      </w:pPr>
      <w:ins w:id="10" w:author="Comparison" w:date="2019-10-30T17:46:00Z">
        <w:r>
          <w:t>rights of the current accounting period (not treating limited rights as waived).</w:t>
        </w:r>
      </w:ins>
    </w:p>
    <w:p w14:paraId="60F6BB6B" w14:textId="77777777" w:rsidR="0021201D" w:rsidRDefault="004F7372">
      <w:pPr>
        <w:rPr>
          <w:ins w:id="11" w:author="Comparison" w:date="2019-10-30T17:46:00Z"/>
        </w:rPr>
      </w:pPr>
      <w:ins w:id="12" w:author="Comparison" w:date="2019-10-30T17:46:00Z">
        <w:r>
          <w:t xml:space="preserve">There are four different possible determinations of profits and </w:t>
        </w:r>
        <w:r>
          <w:t>of assets in a winding-up where CTM81060 and CTM81065 apply as well as CTM81070 and CTM81075. The four possible combinations of accounting periods and treatment of rights are:</w:t>
        </w:r>
      </w:ins>
    </w:p>
    <w:p w14:paraId="7480D1A2" w14:textId="77777777" w:rsidR="0021201D" w:rsidRDefault="004F7372">
      <w:pPr>
        <w:rPr>
          <w:ins w:id="13" w:author="Comparison" w:date="2019-10-30T17:46:00Z"/>
        </w:rPr>
      </w:pPr>
      <w:ins w:id="14" w:author="Comparison" w:date="2019-10-30T17:46:00Z">
        <w:r>
          <w:t>rights of a different accounting period, treating limited rights as waived,</w:t>
        </w:r>
      </w:ins>
    </w:p>
    <w:p w14:paraId="0CF724EC" w14:textId="77777777" w:rsidR="0021201D" w:rsidRDefault="004F7372">
      <w:pPr>
        <w:rPr>
          <w:ins w:id="15" w:author="Comparison" w:date="2019-10-30T17:46:00Z"/>
        </w:rPr>
      </w:pPr>
      <w:ins w:id="16" w:author="Comparison" w:date="2019-10-30T17:46:00Z">
        <w:r>
          <w:t>righ</w:t>
        </w:r>
        <w:r>
          <w:t>ts of the current accounting period, treating limited rights as waived,</w:t>
        </w:r>
      </w:ins>
    </w:p>
    <w:p w14:paraId="005028F6" w14:textId="77777777" w:rsidR="0021201D" w:rsidRDefault="004F7372">
      <w:pPr>
        <w:rPr>
          <w:ins w:id="17" w:author="Comparison" w:date="2019-10-30T17:46:00Z"/>
        </w:rPr>
      </w:pPr>
      <w:ins w:id="18" w:author="Comparison" w:date="2019-10-30T17:46:00Z">
        <w:r>
          <w:t>rights of a different accounting period (not treating limited rights as waived),</w:t>
        </w:r>
      </w:ins>
    </w:p>
    <w:p w14:paraId="1E4013D3" w14:textId="77777777" w:rsidR="0021201D" w:rsidRDefault="004F7372">
      <w:pPr>
        <w:rPr>
          <w:ins w:id="19" w:author="Comparison" w:date="2019-10-30T17:46:00Z"/>
        </w:rPr>
      </w:pPr>
      <w:ins w:id="20" w:author="Comparison" w:date="2019-10-30T17:46:00Z">
        <w:r>
          <w:t>rights of the current accounting period (not treating limited rights as waived).</w:t>
        </w:r>
      </w:ins>
    </w:p>
    <w:p w14:paraId="1B4550CF" w14:textId="77777777" w:rsidR="0021201D" w:rsidRDefault="004F7372">
      <w:r>
        <w:t xml:space="preserve">The lowest percentage </w:t>
      </w:r>
      <w:r>
        <w:t>entitlement to profits arising from these combinations is taken for the purposes of ICTA88/SCH18/PARA2 (1).</w:t>
      </w:r>
    </w:p>
    <w:p w14:paraId="4D39DE2E" w14:textId="77777777" w:rsidR="0021201D" w:rsidRDefault="004F7372">
      <w:r>
        <w:t>The lowest percentage entitlement to assets in a winding-up is taken for the purposes of ICTA88/SCH18/PARA3 (1).</w:t>
      </w:r>
    </w:p>
    <w:p w14:paraId="400D6167" w14:textId="77777777" w:rsidR="0021201D" w:rsidRDefault="004F7372">
      <w:r>
        <w:lastRenderedPageBreak/>
        <w:t xml:space="preserve"> Previous page</w:t>
      </w:r>
    </w:p>
    <w:p w14:paraId="5C5E8C53" w14:textId="77777777" w:rsidR="0021201D" w:rsidRDefault="004F7372">
      <w:r>
        <w:t xml:space="preserve"> Next page</w:t>
      </w:r>
    </w:p>
    <w:sectPr w:rsidR="002120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01D"/>
    <w:rsid w:val="0029639D"/>
    <w:rsid w:val="00326F90"/>
    <w:rsid w:val="004F7372"/>
    <w:rsid w:val="007A6166"/>
    <w:rsid w:val="00AA1D8D"/>
    <w:rsid w:val="00B47730"/>
    <w:rsid w:val="00CB0664"/>
    <w:rsid w:val="00F73FA1"/>
    <w:rsid w:val="00F831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A08DC02-3573-4396-9866-C344B1B6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F737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73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3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7B0106-B3CC-4778-BDFF-C3A20934D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2019-10-30T17:46:00Z</dcterms:modified>
  <cp:category/>
</cp:coreProperties>
</file>