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B092" w14:textId="77777777" w:rsidR="009A4343" w:rsidRDefault="004828EC">
      <w:pPr>
        <w:pStyle w:val="Title"/>
      </w:pPr>
      <w:bookmarkStart w:id="0" w:name="_GoBack"/>
      <w:bookmarkEnd w:id="0"/>
      <w:r>
        <w:t>HMRC - PAYE001 - Business Calendar (Internal Use Only)</w:t>
      </w:r>
    </w:p>
    <w:p w14:paraId="2A97929A" w14:textId="77777777" w:rsidR="009A4343" w:rsidRDefault="004828EC">
      <w:r>
        <w:t>(This content has been withheld because of exemptions in the Freedom of Information Act 2000)</w:t>
      </w:r>
    </w:p>
    <w:p w14:paraId="3406DD6F" w14:textId="77777777" w:rsidR="00B66F06" w:rsidRDefault="00B66F06">
      <w:pPr>
        <w:rPr>
          <w:del w:id="1" w:author="Comparison" w:date="2019-10-30T18:34:00Z"/>
        </w:rPr>
      </w:pPr>
    </w:p>
    <w:p w14:paraId="13DFF551" w14:textId="77777777" w:rsidR="009A4343" w:rsidRDefault="004828EC">
      <w:r>
        <w:t>(This content has been withheld because of exemptions in the Freedom of Information Act 2000)</w:t>
      </w:r>
    </w:p>
    <w:p w14:paraId="11D2CFF6" w14:textId="77777777" w:rsidR="009A4343" w:rsidRDefault="004828EC">
      <w:r>
        <w:t>(This content has been withheld because of exemptions in the Freedom of Information Act 2000)</w:t>
      </w:r>
    </w:p>
    <w:p w14:paraId="5F80D84C" w14:textId="77777777" w:rsidR="009A4343" w:rsidRDefault="009A4343"/>
    <w:p w14:paraId="6CF6C3D5" w14:textId="77777777" w:rsidR="009A4343" w:rsidRDefault="009A4343">
      <w:pPr>
        <w:rPr>
          <w:ins w:id="2" w:author="Comparison" w:date="2019-10-30T18:34:00Z"/>
        </w:rPr>
      </w:pPr>
    </w:p>
    <w:p w14:paraId="51C3B59E" w14:textId="77777777" w:rsidR="009A4343" w:rsidRDefault="004828EC">
      <w:r>
        <w:t>(This content has been withheld because of exemptions in the Freedom of Information Act 2000)</w:t>
      </w:r>
    </w:p>
    <w:p w14:paraId="5C1B5653" w14:textId="77777777" w:rsidR="009A4343" w:rsidRDefault="009A4343"/>
    <w:p w14:paraId="0669B0F0" w14:textId="77777777" w:rsidR="00B66F06" w:rsidRDefault="00B66F06">
      <w:pPr>
        <w:rPr>
          <w:del w:id="3" w:author="Comparison" w:date="2019-10-30T18:34:00Z"/>
        </w:rPr>
      </w:pPr>
    </w:p>
    <w:p w14:paraId="1FCB8585" w14:textId="77777777" w:rsidR="009A4343" w:rsidRDefault="004828EC">
      <w:r>
        <w:t>(This content has been withheld because of exemptions in the Free</w:t>
      </w:r>
      <w:r>
        <w:t>dom of Information Act 2000)</w:t>
      </w:r>
    </w:p>
    <w:p w14:paraId="5DCE1136" w14:textId="77777777" w:rsidR="009A4343" w:rsidRDefault="009A4343"/>
    <w:p w14:paraId="1FB590DA" w14:textId="77777777" w:rsidR="00B66F06" w:rsidRDefault="00B66F06">
      <w:pPr>
        <w:rPr>
          <w:del w:id="4" w:author="Comparison" w:date="2019-10-30T18:34:00Z"/>
        </w:rPr>
      </w:pPr>
    </w:p>
    <w:p w14:paraId="457732E9" w14:textId="77777777" w:rsidR="009A4343" w:rsidRDefault="004828EC">
      <w:r>
        <w:t>(This content has been withheld because of exemptions in the Freedom of Information Act 2000)</w:t>
      </w:r>
    </w:p>
    <w:p w14:paraId="08E8FCE0" w14:textId="77777777" w:rsidR="009A4343" w:rsidRDefault="009A4343"/>
    <w:p w14:paraId="6D39C3E3" w14:textId="77777777" w:rsidR="009A4343" w:rsidRDefault="004828EC">
      <w:r>
        <w:t>(This content has been withheld because of exemptions in the Freedom of Information Act 2000)</w:t>
      </w:r>
    </w:p>
    <w:p w14:paraId="5C1CC33D" w14:textId="77777777" w:rsidR="009A4343" w:rsidRDefault="009A4343"/>
    <w:p w14:paraId="567AEB07" w14:textId="77777777" w:rsidR="009A4343" w:rsidRDefault="004828EC">
      <w:r>
        <w:t>(This content has been withheld beca</w:t>
      </w:r>
      <w:r>
        <w:t>use of exemptions in the Freedom of Information Act 2000)</w:t>
      </w:r>
    </w:p>
    <w:p w14:paraId="44974CA6" w14:textId="77777777" w:rsidR="009A4343" w:rsidRDefault="009A4343"/>
    <w:p w14:paraId="7B6465BA" w14:textId="77777777" w:rsidR="009A4343" w:rsidRDefault="004828EC">
      <w:r>
        <w:lastRenderedPageBreak/>
        <w:t>(This content has been withheld because of exemptions in the Freedom of Information Act 2000)</w:t>
      </w:r>
    </w:p>
    <w:p w14:paraId="559F8036" w14:textId="77777777" w:rsidR="009A4343" w:rsidRDefault="009A4343"/>
    <w:p w14:paraId="63068A55" w14:textId="77777777" w:rsidR="009A4343" w:rsidRDefault="004828EC">
      <w:r>
        <w:t>(This content has been withheld because of exemptions in the Freedom of Information Act 2000)</w:t>
      </w:r>
    </w:p>
    <w:p w14:paraId="0CF5BC3E" w14:textId="77777777" w:rsidR="009A4343" w:rsidRDefault="009A4343"/>
    <w:p w14:paraId="4A435670" w14:textId="77777777" w:rsidR="009A4343" w:rsidRDefault="004828EC">
      <w:r>
        <w:t>(This c</w:t>
      </w:r>
      <w:r>
        <w:t>ontent has been withheld because of exemptions in the Freedom of Information Act 2000)</w:t>
      </w:r>
    </w:p>
    <w:p w14:paraId="1457DE35" w14:textId="77777777" w:rsidR="009A4343" w:rsidRDefault="009A4343"/>
    <w:p w14:paraId="09F450BA" w14:textId="77777777" w:rsidR="009A4343" w:rsidRDefault="004828EC">
      <w:r>
        <w:t>(This content has been withheld because of exemptions in the Freedom of Information Act 2000)</w:t>
      </w:r>
    </w:p>
    <w:p w14:paraId="7CC9AF42" w14:textId="77777777" w:rsidR="009A4343" w:rsidRDefault="009A4343"/>
    <w:p w14:paraId="60555FF3" w14:textId="77777777" w:rsidR="009A4343" w:rsidRDefault="004828EC">
      <w:r>
        <w:t>(This content has been withheld because of exemptions in the Freedom of I</w:t>
      </w:r>
      <w:r>
        <w:t>nformation Act 2000)</w:t>
      </w:r>
    </w:p>
    <w:p w14:paraId="464ED98C" w14:textId="77777777" w:rsidR="009A4343" w:rsidRDefault="009A4343"/>
    <w:p w14:paraId="1382AE60" w14:textId="77777777" w:rsidR="00B66F06" w:rsidRDefault="004828EC">
      <w:pPr>
        <w:rPr>
          <w:del w:id="5" w:author="Comparison" w:date="2019-10-30T18:34:00Z"/>
        </w:rPr>
      </w:pPr>
      <w:del w:id="6" w:author="Comparison" w:date="2019-10-30T18:34:00Z">
        <w:r>
          <w:delText>(This content has been withheld because of exemptions in the Freedom of Information Act 2000)</w:delText>
        </w:r>
      </w:del>
    </w:p>
    <w:p w14:paraId="17684EAD" w14:textId="77777777" w:rsidR="00B66F06" w:rsidRDefault="00B66F06">
      <w:pPr>
        <w:rPr>
          <w:del w:id="7" w:author="Comparison" w:date="2019-10-30T18:34:00Z"/>
        </w:rPr>
      </w:pPr>
    </w:p>
    <w:p w14:paraId="179F065C" w14:textId="77777777" w:rsidR="00B66F06" w:rsidRDefault="004828EC">
      <w:pPr>
        <w:rPr>
          <w:del w:id="8" w:author="Comparison" w:date="2019-10-30T18:34:00Z"/>
        </w:rPr>
      </w:pPr>
      <w:del w:id="9" w:author="Comparison" w:date="2019-10-30T18:34:00Z">
        <w:r>
          <w:delText>(This content has been withheld because of exemptions in the Freedom of Information Act 2000)</w:delText>
        </w:r>
      </w:del>
    </w:p>
    <w:p w14:paraId="4AC3C426" w14:textId="77777777" w:rsidR="00B66F06" w:rsidRDefault="00B66F06">
      <w:pPr>
        <w:rPr>
          <w:del w:id="10" w:author="Comparison" w:date="2019-10-30T18:34:00Z"/>
        </w:rPr>
      </w:pPr>
    </w:p>
    <w:p w14:paraId="59FCBBC1" w14:textId="77777777" w:rsidR="009A4343" w:rsidRDefault="004828EC">
      <w:r>
        <w:t xml:space="preserve"> Next page</w:t>
      </w:r>
    </w:p>
    <w:sectPr w:rsidR="009A4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8EC"/>
    <w:rsid w:val="00955E5D"/>
    <w:rsid w:val="009A4343"/>
    <w:rsid w:val="00AA1D8D"/>
    <w:rsid w:val="00B47730"/>
    <w:rsid w:val="00B66F06"/>
    <w:rsid w:val="00C873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7A3195-DA3E-486C-9238-259C6CD7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828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8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22903E-F33B-4A01-AF60-60FA4960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2019-10-30T18:34:00Z</dcterms:modified>
  <cp:category/>
</cp:coreProperties>
</file>