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A5A9" w14:textId="77777777" w:rsidR="00D17F6A" w:rsidRDefault="00876E59">
      <w:pPr>
        <w:pStyle w:val="Title"/>
      </w:pPr>
      <w:bookmarkStart w:id="0" w:name="_GoBack"/>
      <w:bookmarkEnd w:id="0"/>
      <w:r>
        <w:t>HMRC - TSEM1700 - Trust Deeds - Contents</w:t>
      </w:r>
    </w:p>
    <w:p w14:paraId="3997419A" w14:textId="3552BF75" w:rsidR="00D17F6A" w:rsidRDefault="00876E59">
      <w:r>
        <w:t>TSEM1705    HMRC</w:t>
      </w:r>
      <w:del w:id="1" w:author="Comparison" w:date="2019-10-25T01:26:00Z">
        <w:r>
          <w:delText xml:space="preserve"> Trusts</w:delText>
        </w:r>
      </w:del>
      <w:r>
        <w:t xml:space="preserve"> policy on trust deeds</w:t>
      </w:r>
    </w:p>
    <w:p w14:paraId="7ABC7880" w14:textId="77777777" w:rsidR="00D17F6A" w:rsidRDefault="00876E59">
      <w:r>
        <w:t>TSEM1710    Unrequested deed - new trust</w:t>
      </w:r>
    </w:p>
    <w:p w14:paraId="2B67B240" w14:textId="77777777" w:rsidR="00D17F6A" w:rsidRDefault="00876E59">
      <w:r>
        <w:t>TSEM1711    Unrequested deed - established trust</w:t>
      </w:r>
    </w:p>
    <w:p w14:paraId="442DFC85" w14:textId="77777777" w:rsidR="00D17F6A" w:rsidRDefault="00876E59">
      <w:r>
        <w:t>TSEM1713    Requesting trust deeds</w:t>
      </w:r>
    </w:p>
    <w:p w14:paraId="333D47CB" w14:textId="77777777" w:rsidR="00D17F6A" w:rsidRDefault="00876E59">
      <w:r>
        <w:t>TSEM1715    Deed you have requested</w:t>
      </w:r>
    </w:p>
    <w:p w14:paraId="50F8098B" w14:textId="77777777" w:rsidR="00D17F6A" w:rsidRDefault="00876E59">
      <w:r>
        <w:t>TSEM1720    Commenting on a trust deed</w:t>
      </w:r>
    </w:p>
    <w:p w14:paraId="5692E852" w14:textId="77777777" w:rsidR="00D17F6A" w:rsidRDefault="00876E59">
      <w:r>
        <w:t xml:space="preserve"> Previous page</w:t>
      </w:r>
    </w:p>
    <w:p w14:paraId="5CE76EEC" w14:textId="77777777" w:rsidR="00D17F6A" w:rsidRDefault="00876E59">
      <w:r>
        <w:t xml:space="preserve"> Next page</w:t>
      </w:r>
    </w:p>
    <w:sectPr w:rsidR="00D17F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7F8"/>
    <w:rsid w:val="00326F90"/>
    <w:rsid w:val="00876E59"/>
    <w:rsid w:val="00AA1D8D"/>
    <w:rsid w:val="00B47730"/>
    <w:rsid w:val="00CB0664"/>
    <w:rsid w:val="00D17F6A"/>
    <w:rsid w:val="00E15641"/>
    <w:rsid w:val="00FB1B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73B419-2A99-4E74-9A82-3909651E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76E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EA94B-FB06-4F61-9005-8BC51593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2019-10-25T00:26:00Z</dcterms:modified>
  <cp:category/>
</cp:coreProperties>
</file>