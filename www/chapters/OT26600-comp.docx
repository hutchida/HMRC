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E9080" w14:textId="77777777" w:rsidR="00811D53" w:rsidRDefault="00D06064">
      <w:pPr>
        <w:pStyle w:val="Title"/>
      </w:pPr>
      <w:bookmarkStart w:id="0" w:name="_GoBack"/>
      <w:bookmarkEnd w:id="0"/>
      <w:r>
        <w:t>HMRC - OT26600 - Capital Allowances - Long Life Assets: Contents</w:t>
      </w:r>
    </w:p>
    <w:p w14:paraId="5CDA3EB6" w14:textId="659CF6F4" w:rsidR="00811D53" w:rsidRDefault="00D06064">
      <w:r>
        <w:t xml:space="preserve">OT26601    </w:t>
      </w:r>
      <w:del w:id="1" w:author="Comparison" w:date="2019-10-24T23:17:00Z">
        <w:r>
          <w:delText xml:space="preserve">Capital Allowances: Long Life Assets - </w:delText>
        </w:r>
      </w:del>
      <w:r>
        <w:t>Introduction</w:t>
      </w:r>
    </w:p>
    <w:p w14:paraId="3BA4BF82" w14:textId="51BAD4FE" w:rsidR="00811D53" w:rsidRDefault="00D06064">
      <w:r>
        <w:t xml:space="preserve">OT26602    </w:t>
      </w:r>
      <w:del w:id="2" w:author="Comparison" w:date="2019-10-24T23:17:00Z">
        <w:r>
          <w:delText xml:space="preserve">Capital Allowances: Long Life Assets - </w:delText>
        </w:r>
      </w:del>
      <w:r>
        <w:t>Brief Outline</w:t>
      </w:r>
    </w:p>
    <w:p w14:paraId="3A53AD94" w14:textId="5232D830" w:rsidR="00811D53" w:rsidRDefault="00D06064">
      <w:r>
        <w:t xml:space="preserve">OT26603    </w:t>
      </w:r>
      <w:del w:id="3" w:author="Comparison" w:date="2019-10-24T23:17:00Z">
        <w:r>
          <w:delText xml:space="preserve">Capital Allowances: Long Life Assets - </w:delText>
        </w:r>
      </w:del>
      <w:r>
        <w:t xml:space="preserve">Expenditure excluded from being on </w:t>
      </w:r>
      <w:del w:id="4" w:author="Comparison" w:date="2019-10-24T23:17:00Z">
        <w:r>
          <w:delText>Long Life Assets -</w:delText>
        </w:r>
      </w:del>
      <w:ins w:id="5" w:author="Comparison" w:date="2019-10-24T23:17:00Z">
        <w:r>
          <w:t>LLA’s –</w:t>
        </w:r>
      </w:ins>
      <w:r>
        <w:t xml:space="preserve"> Ships and offshore installations</w:t>
      </w:r>
    </w:p>
    <w:p w14:paraId="3736C7F4" w14:textId="039C8FDE" w:rsidR="00811D53" w:rsidRDefault="00D06064">
      <w:r>
        <w:t xml:space="preserve">OT26604    </w:t>
      </w:r>
      <w:del w:id="6" w:author="Comparison" w:date="2019-10-24T23:17:00Z">
        <w:r>
          <w:delText xml:space="preserve">Capital Allowances: Long Life Assets - </w:delText>
        </w:r>
      </w:del>
      <w:r>
        <w:t xml:space="preserve">Are Floating Production Storage and </w:t>
      </w:r>
      <w:r>
        <w:t>Offloading Vessels a single asset?</w:t>
      </w:r>
    </w:p>
    <w:p w14:paraId="4BA1B687" w14:textId="2847F6BD" w:rsidR="00811D53" w:rsidRDefault="00D06064">
      <w:r>
        <w:t xml:space="preserve">OT26608    </w:t>
      </w:r>
      <w:del w:id="7" w:author="Comparison" w:date="2019-10-24T23:17:00Z">
        <w:r>
          <w:delText xml:space="preserve">Capital Allowances: Long Life Assets </w:delText>
        </w:r>
        <w:r>
          <w:delText xml:space="preserve">- </w:delText>
        </w:r>
      </w:del>
      <w:r>
        <w:t>Are Floating Production Storage and Offloading Vessels long life assets?</w:t>
      </w:r>
    </w:p>
    <w:p w14:paraId="15E43F8C" w14:textId="77777777" w:rsidR="00811D53" w:rsidRDefault="00D06064">
      <w:r>
        <w:t xml:space="preserve"> Previous page</w:t>
      </w:r>
    </w:p>
    <w:p w14:paraId="7066A3EA" w14:textId="77777777" w:rsidR="00811D53" w:rsidRDefault="00D06064">
      <w:r>
        <w:t xml:space="preserve"> Next page</w:t>
      </w:r>
    </w:p>
    <w:sectPr w:rsidR="00811D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1D53"/>
    <w:rsid w:val="00987352"/>
    <w:rsid w:val="00A22313"/>
    <w:rsid w:val="00AA1D8D"/>
    <w:rsid w:val="00B47730"/>
    <w:rsid w:val="00C16BE4"/>
    <w:rsid w:val="00CB0664"/>
    <w:rsid w:val="00D060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83DC7AB-0936-4DE3-A074-F539F27E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060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60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0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CAE07C-2C68-4D61-BD6A-6AA82039C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2019-10-24T22:17:00Z</dcterms:modified>
  <cp:category/>
</cp:coreProperties>
</file>