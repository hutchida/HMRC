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051E" w14:textId="77777777" w:rsidR="008B37CC" w:rsidRDefault="004C6879">
      <w:pPr>
        <w:pStyle w:val="Title"/>
      </w:pPr>
      <w:bookmarkStart w:id="0" w:name="_GoBack"/>
      <w:bookmarkEnd w:id="0"/>
      <w:r>
        <w:t>HMRC - STSM104020 -</w:t>
      </w:r>
      <w:ins w:id="1" w:author="Comparison" w:date="2019-10-24T23:35:00Z">
        <w:r>
          <w:t xml:space="preserve"> Collectives: Calculation Of The Charge:</w:t>
        </w:r>
      </w:ins>
      <w:r>
        <w:t xml:space="preserve"> Reduction Of Stamp Duty Reserve Tax (SDRT) Where Surrenders Exceed Issues</w:t>
      </w:r>
    </w:p>
    <w:p w14:paraId="2CB0FDE8" w14:textId="77777777" w:rsidR="008B37CC" w:rsidRDefault="004C6879">
      <w:r>
        <w:t xml:space="preserve">The provisions of paragraphs 2 &amp; 3 of FA99/SCH19 impose a charge to Stamp Duty Reserve Tax (SDRT) at the rate of 0.5 </w:t>
      </w:r>
      <w:r>
        <w:t>per cent on the market value of a unit which is surrendered or otherwise transferred to the manager of a unit trust. A corresponding SDRT charge applies to the surrender or transfer of shares in an Open-Ended Investment Company (OEIC) to the Authorised Cor</w:t>
      </w:r>
      <w:r>
        <w:t>porate Director of the OEIC by virtue of the Stamp Duty &amp; Stamp Duty Reserve Tax (Open-Ended Investment Companies) Regulations 1987 (SI 1997/1156).</w:t>
      </w:r>
    </w:p>
    <w:p w14:paraId="1D0974FD" w14:textId="77777777" w:rsidR="008B37CC" w:rsidRDefault="004C6879">
      <w:r>
        <w:t>Specifically, SDRT is calculated by reference to the total value of all units (or OEIC shares) that are surr</w:t>
      </w:r>
      <w:r>
        <w:t>endered during a one-week ‘charging period’. A ‘charging period’ means a week covering a period of seven days beginning with a Sunday.</w:t>
      </w:r>
    </w:p>
    <w:p w14:paraId="0ED9E13C" w14:textId="77777777" w:rsidR="008B37CC" w:rsidRDefault="004C6879">
      <w:r>
        <w:t>The provisions of Paragraph 4 of FA99/SCH19, however, provide for the SDRT payable during the charging week to be proport</w:t>
      </w:r>
      <w:r>
        <w:t>ionately reduced where the total number of units or OEIC shares surrendered to the fund manager in the ‘relevant two-week period’ exceeds the number of units or OEIC shares of the same ‘class’ issued by the fund manager in that period, i.e. the fund is shr</w:t>
      </w:r>
      <w:r>
        <w:t>inking.</w:t>
      </w:r>
    </w:p>
    <w:p w14:paraId="57A26DAC" w14:textId="77777777" w:rsidR="008B37CC" w:rsidRDefault="004C6879">
      <w:r>
        <w:t>The ‘relevant two-week period’ in relation to a surrender, means the period from the beginning of the charging week in which the surrender occurs to the end of the following week.</w:t>
      </w:r>
    </w:p>
    <w:p w14:paraId="0D564624" w14:textId="77777777" w:rsidR="008B37CC" w:rsidRDefault="004C6879">
      <w:r>
        <w:t>The reduction is made by applying the following fraction to the amou</w:t>
      </w:r>
      <w:r>
        <w:t>nt otherwise chargeable:</w:t>
      </w:r>
    </w:p>
    <w:p w14:paraId="41CD80B6" w14:textId="77777777" w:rsidR="008B37CC" w:rsidRDefault="004C6879">
      <w:r>
        <w:t>where:</w:t>
      </w:r>
    </w:p>
    <w:p w14:paraId="03CF9159" w14:textId="77777777" w:rsidR="008B37CC" w:rsidRDefault="004C6879">
      <w:r>
        <w:t>I is the number of units/OEIC shares issued by the manager in the relevant two-week period; and</w:t>
      </w:r>
    </w:p>
    <w:p w14:paraId="4D07C4E5" w14:textId="77777777" w:rsidR="008B37CC" w:rsidRDefault="004C6879">
      <w:r>
        <w:t>S is the number of units/OEIC shares of the class surrendered in return for a cash proceed in that period.</w:t>
      </w:r>
    </w:p>
    <w:p w14:paraId="3E195C8F" w14:textId="77777777" w:rsidR="008B37CC" w:rsidRDefault="004C6879">
      <w:r>
        <w:t xml:space="preserve">Because S is greater </w:t>
      </w:r>
      <w:r>
        <w:t>than I, the SDRT payable will be reduced.</w:t>
      </w:r>
    </w:p>
    <w:p w14:paraId="6E00ABD8" w14:textId="77777777" w:rsidR="008B37CC" w:rsidRDefault="004C6879">
      <w:r>
        <w:t xml:space="preserve">Surrenders and issues which are not made entirely for cash (i.e. in specie redemptions, whether or not pro rata) are excluded from this fraction by virtue of FA99/SCH19 </w:t>
      </w:r>
      <w:r>
        <w:lastRenderedPageBreak/>
        <w:t>Paragraph 4(5), along with exempt transfers b</w:t>
      </w:r>
      <w:r>
        <w:t>etween unit holders or OEIC share holders (Paragraph 6 of FA99/SCH19 ).</w:t>
      </w:r>
    </w:p>
    <w:p w14:paraId="2ACD6BC4" w14:textId="77777777" w:rsidR="008B37CC" w:rsidRDefault="004C6879">
      <w:r>
        <w:t>See STSM101020 for the meaning of a unit trust.</w:t>
      </w:r>
    </w:p>
    <w:p w14:paraId="25AC0011" w14:textId="77777777" w:rsidR="008B37CC" w:rsidRDefault="004C6879">
      <w:r>
        <w:t>See STSM101050 for the meaning of an open-ended investment company.</w:t>
      </w:r>
    </w:p>
    <w:p w14:paraId="002A436D" w14:textId="77777777" w:rsidR="00700940" w:rsidRDefault="004C6879">
      <w:pPr>
        <w:rPr>
          <w:del w:id="2" w:author="Comparison" w:date="2019-10-24T23:35:00Z"/>
        </w:rPr>
      </w:pPr>
      <w:r>
        <w:t>See STSM105100 for the meaning of in specie redemptions.</w:t>
      </w:r>
    </w:p>
    <w:p w14:paraId="706965B1" w14:textId="77777777" w:rsidR="00700940" w:rsidRDefault="004C6879">
      <w:pPr>
        <w:rPr>
          <w:del w:id="3" w:author="Comparison" w:date="2019-10-24T23:35:00Z"/>
        </w:rPr>
      </w:pPr>
      <w:del w:id="4" w:author="Comparison" w:date="2019-10-24T23:35:00Z">
        <w:r>
          <w:delText xml:space="preserve"> Previous page</w:delText>
        </w:r>
      </w:del>
    </w:p>
    <w:p w14:paraId="528B590D" w14:textId="166F20E1" w:rsidR="008B37CC" w:rsidRDefault="004C6879">
      <w:del w:id="5" w:author="Comparison" w:date="2019-10-24T23:35:00Z">
        <w:r>
          <w:delText xml:space="preserve"> Next page</w:delText>
        </w:r>
      </w:del>
    </w:p>
    <w:sectPr w:rsidR="008B37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879"/>
    <w:rsid w:val="006B4B2E"/>
    <w:rsid w:val="00700940"/>
    <w:rsid w:val="008B37CC"/>
    <w:rsid w:val="00AA1D8D"/>
    <w:rsid w:val="00B47730"/>
    <w:rsid w:val="00CB0664"/>
    <w:rsid w:val="00D477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E6B31C-CBD9-4B8A-9FFE-0CFA51AA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C68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754DA9-C274-4D7B-A95D-93CA58E5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2019-10-24T22:35:00Z</dcterms:modified>
  <cp:category/>
</cp:coreProperties>
</file>