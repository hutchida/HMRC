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B9F1" w14:textId="77777777" w:rsidR="00F076CB" w:rsidRDefault="00101BF4">
      <w:pPr>
        <w:pStyle w:val="Title"/>
      </w:pPr>
      <w:bookmarkStart w:id="0" w:name="_GoBack"/>
      <w:bookmarkEnd w:id="0"/>
      <w:r>
        <w:t>HMRC - CTM48282 - Trading Or Investment - ‘Investment Transactions’</w:t>
      </w:r>
    </w:p>
    <w:p w14:paraId="31580C9F" w14:textId="77777777" w:rsidR="00F076CB" w:rsidRDefault="00101BF4">
      <w:r>
        <w:t>SI2006/964 Regulations 14F - 14N</w:t>
      </w:r>
    </w:p>
    <w:p w14:paraId="19E900D6" w14:textId="77777777" w:rsidR="00F076CB" w:rsidRDefault="00101BF4">
      <w:r>
        <w:t xml:space="preserve">Regulations 14F to 14N specify the types of transaction that are an ‘investment transaction’ for the purposes of regulation 14E. The </w:t>
      </w:r>
      <w:r>
        <w:t>regulations provide that an ‘investment transaction’ is any transaction:</w:t>
      </w:r>
    </w:p>
    <w:p w14:paraId="1AD1D9C0" w14:textId="77777777" w:rsidR="00F076CB" w:rsidRDefault="00101BF4">
      <w:r>
        <w:t>In stocks or shares;</w:t>
      </w:r>
    </w:p>
    <w:p w14:paraId="7F9B6394" w14:textId="77777777" w:rsidR="00F076CB" w:rsidRDefault="00101BF4">
      <w:r>
        <w:t>In a ‘relevant contract’ (see CTM48284)</w:t>
      </w:r>
    </w:p>
    <w:p w14:paraId="074813E3" w14:textId="77777777" w:rsidR="00F076CB" w:rsidRDefault="00101BF4">
      <w:r>
        <w:t>Which results in the diversely owned AIF becoming party to a ‘loan relationship’ or ‘related transaction’ (see CTM48286);</w:t>
      </w:r>
    </w:p>
    <w:p w14:paraId="732FAD53" w14:textId="77777777" w:rsidR="00F076CB" w:rsidRDefault="00101BF4">
      <w:r>
        <w:t>In units in a collective investment scheme (see CTM48288);</w:t>
      </w:r>
    </w:p>
    <w:p w14:paraId="07193C65" w14:textId="77777777" w:rsidR="00F076CB" w:rsidRDefault="00101BF4">
      <w:r>
        <w:t>In securities (see CTM48290);</w:t>
      </w:r>
    </w:p>
    <w:p w14:paraId="6E2EB040" w14:textId="77777777" w:rsidR="00F076CB" w:rsidRDefault="00101BF4">
      <w:r>
        <w:t>Consisting in the buying or selling of foreign currency; or</w:t>
      </w:r>
    </w:p>
    <w:p w14:paraId="102C84FC" w14:textId="77777777" w:rsidR="00F076CB" w:rsidRDefault="00101BF4">
      <w:r>
        <w:t>In a carbon emission trading product (see CTM48292).</w:t>
      </w:r>
    </w:p>
    <w:p w14:paraId="16F6633C" w14:textId="77777777" w:rsidR="00F076CB" w:rsidRDefault="00101BF4">
      <w:pPr>
        <w:rPr>
          <w:ins w:id="1" w:author="Comparison" w:date="2019-10-30T19:13:00Z"/>
        </w:rPr>
      </w:pPr>
      <w:r>
        <w:t>Any transaction that is not specified in regulations 1</w:t>
      </w:r>
      <w:r>
        <w:t>4F to 14N will not be an ‘investment transaction’ for the purposes of regulation 14E. This does not mean, however, that the transaction will be a trading transaction by default. Such a transaction may still be non-trading on first principles.</w:t>
      </w:r>
    </w:p>
    <w:p w14:paraId="0549A44E" w14:textId="77777777" w:rsidR="00F076CB" w:rsidRDefault="00101BF4">
      <w:pPr>
        <w:rPr>
          <w:ins w:id="2" w:author="Comparison" w:date="2019-10-30T19:13:00Z"/>
        </w:rPr>
      </w:pPr>
      <w:ins w:id="3" w:author="Comparison" w:date="2019-10-30T19:13:00Z">
        <w:r>
          <w:t xml:space="preserve"> Previous pag</w:t>
        </w:r>
        <w:r>
          <w:t>e</w:t>
        </w:r>
      </w:ins>
    </w:p>
    <w:p w14:paraId="7530FDF4" w14:textId="77777777" w:rsidR="00F076CB" w:rsidRDefault="00101BF4">
      <w:ins w:id="4" w:author="Comparison" w:date="2019-10-30T19:13:00Z">
        <w:r>
          <w:t xml:space="preserve"> Next page</w:t>
        </w:r>
      </w:ins>
    </w:p>
    <w:sectPr w:rsidR="00F07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BF4"/>
    <w:rsid w:val="0015074B"/>
    <w:rsid w:val="001568B4"/>
    <w:rsid w:val="0029639D"/>
    <w:rsid w:val="00326F90"/>
    <w:rsid w:val="008F1925"/>
    <w:rsid w:val="00AA1D8D"/>
    <w:rsid w:val="00AD2BA8"/>
    <w:rsid w:val="00B47730"/>
    <w:rsid w:val="00CB0664"/>
    <w:rsid w:val="00F07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F28E86-8203-495C-9693-013715A5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1B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AD7D07-3FDB-4B14-8A9F-8F6211D1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2019-10-30T19:13:00Z</dcterms:modified>
  <cp:category/>
</cp:coreProperties>
</file>