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E541" w14:textId="77777777" w:rsidR="007639CA" w:rsidRDefault="00EE65F2">
      <w:pPr>
        <w:pStyle w:val="Title"/>
      </w:pPr>
      <w:bookmarkStart w:id="0" w:name="_GoBack"/>
      <w:bookmarkEnd w:id="0"/>
      <w:r>
        <w:t>HMRC - OT18670 -</w:t>
      </w:r>
      <w:ins w:id="1" w:author="Comparison" w:date="2019-10-25T00:23:00Z">
        <w:r>
          <w:t xml:space="preserve"> PRT Compliance:</w:t>
        </w:r>
      </w:ins>
      <w:r>
        <w:t xml:space="preserve"> Risk Working - Time Limits And Expenditure Claims</w:t>
      </w:r>
    </w:p>
    <w:p w14:paraId="79EDA60F" w14:textId="77777777" w:rsidR="007639CA" w:rsidRDefault="00EE65F2">
      <w:r>
        <w:t xml:space="preserve">Enquiries on PRT issues are subject to the same constraints as in other tax regimes. There is an expectation that the majority of enquiries will be completed within 18 </w:t>
      </w:r>
      <w:r>
        <w:t>months and that progress to a decision point be managed by Action Plans (TCRM5200).</w:t>
      </w:r>
    </w:p>
    <w:p w14:paraId="2D08772D" w14:textId="77777777" w:rsidR="007639CA" w:rsidRDefault="00EE65F2">
      <w:r>
        <w:t>As regards expenditure claims, in the past LB Oil &amp; Gas have operated a system of disallowing any expenditure not agreed on which the tax specialist has been unable to make</w:t>
      </w:r>
      <w:r>
        <w:t xml:space="preserve"> a decision 33 months after the claim was made in order to maintain the claimants right of appeal, because companies have three years in which to appeal against decisions. LB Oil &amp; Gas will now work claims with the objective of resolving the issue within 1</w:t>
      </w:r>
      <w:r>
        <w:t>8 months of an enquiry being opened, and of making decisions on the claim at the earliest appropriate points in the 18 month period.</w:t>
      </w:r>
    </w:p>
    <w:p w14:paraId="38D0B837" w14:textId="77777777" w:rsidR="007639CA" w:rsidRDefault="00EE65F2">
      <w:r>
        <w:t>In line with TCRM5200 the Action Plan should be completed and agreed with companies where an enquiry or risk assessment pro</w:t>
      </w:r>
      <w:r>
        <w:t>cess is expected to take longer than 30 days. An action Plan should be in place where expenditure is reserved and as a consequence falls not to be deducted in the first assessment for which it could be allowed. An Action Plan should also be agreed with a c</w:t>
      </w:r>
      <w:r>
        <w:t>ompany where expenditure is disallowed and it is apparent that the company disagrees with the decision, whether or not it has formally appealed against the decision.</w:t>
      </w:r>
    </w:p>
    <w:p w14:paraId="3A37D8AB" w14:textId="77777777" w:rsidR="007639CA" w:rsidRDefault="00EE65F2">
      <w:r>
        <w:t xml:space="preserve"> Previous page</w:t>
      </w:r>
    </w:p>
    <w:sectPr w:rsidR="00763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9CA"/>
    <w:rsid w:val="00A8505A"/>
    <w:rsid w:val="00AA1D8D"/>
    <w:rsid w:val="00B47730"/>
    <w:rsid w:val="00B806C8"/>
    <w:rsid w:val="00CB0664"/>
    <w:rsid w:val="00D84CAA"/>
    <w:rsid w:val="00EE65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327D03-0DF8-44C4-BF06-06F21D86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65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3550D5-9496-4468-9F51-EEC4020E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2019-10-24T23:23:00Z</dcterms:modified>
  <cp:category/>
</cp:coreProperties>
</file>