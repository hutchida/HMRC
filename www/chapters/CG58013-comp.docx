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486F" w14:textId="77777777" w:rsidR="00F7168D" w:rsidRDefault="00B86DB8">
      <w:pPr>
        <w:pStyle w:val="Title"/>
      </w:pPr>
      <w:bookmarkStart w:id="0" w:name="_GoBack"/>
      <w:bookmarkEnd w:id="0"/>
      <w:r>
        <w:t>HMRC - CG58013 - Issue Of Shares/Debentures</w:t>
      </w:r>
    </w:p>
    <w:p w14:paraId="177F53A6" w14:textId="77777777" w:rsidR="006F065F" w:rsidRDefault="00B86DB8">
      <w:pPr>
        <w:rPr>
          <w:del w:id="1" w:author="Comparison" w:date="2019-10-24T23:40:00Z"/>
        </w:rPr>
      </w:pPr>
      <w:del w:id="2" w:author="Comparison" w:date="2019-10-24T23:40:00Z">
        <w:r>
          <w:delText>An agreement for the sale of shares or debentures may provide that any deferred consideration payable may be satisfied by an issue of shares or debentures.</w:delText>
        </w:r>
      </w:del>
    </w:p>
    <w:p w14:paraId="66E6AF8D" w14:textId="77777777" w:rsidR="00F7168D" w:rsidRDefault="00B86DB8">
      <w:pPr>
        <w:rPr>
          <w:ins w:id="3" w:author="Comparison" w:date="2019-10-24T23:40:00Z"/>
        </w:rPr>
      </w:pPr>
      <w:ins w:id="4" w:author="Comparison" w:date="2019-10-24T23:40:00Z">
        <w:r>
          <w:t>Page Archived.</w:t>
        </w:r>
      </w:ins>
    </w:p>
    <w:p w14:paraId="3AE99D46" w14:textId="77777777" w:rsidR="00F7168D" w:rsidRDefault="00B86DB8">
      <w:r>
        <w:t xml:space="preserve"> Previous page</w:t>
      </w:r>
    </w:p>
    <w:p w14:paraId="2F43533C" w14:textId="77777777" w:rsidR="00F7168D" w:rsidRDefault="00B86DB8">
      <w:r>
        <w:t xml:space="preserve"> Next page</w:t>
      </w:r>
    </w:p>
    <w:sectPr w:rsidR="00F716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65F"/>
    <w:rsid w:val="00AA1D8D"/>
    <w:rsid w:val="00B47730"/>
    <w:rsid w:val="00B86DB8"/>
    <w:rsid w:val="00CB0664"/>
    <w:rsid w:val="00D60299"/>
    <w:rsid w:val="00DB3F61"/>
    <w:rsid w:val="00F716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B3957A-E3D8-4A30-BF95-8D1B845F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86D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A3B6E8-9311-478C-A529-7B8E29EF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2019-10-24T22:40:00Z</dcterms:modified>
  <cp:category/>
</cp:coreProperties>
</file>