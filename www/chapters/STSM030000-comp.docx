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37AA" w14:textId="77777777" w:rsidR="003B46C9" w:rsidRDefault="00B72C41">
      <w:pPr>
        <w:pStyle w:val="Title"/>
      </w:pPr>
      <w:bookmarkStart w:id="0" w:name="_GoBack"/>
      <w:bookmarkEnd w:id="0"/>
      <w:r>
        <w:t>HMRC - STSM030000 - Scope Of Stamp Duty Reserve Tax (SDRT): Contents</w:t>
      </w:r>
    </w:p>
    <w:p w14:paraId="0E1978CF" w14:textId="77777777" w:rsidR="009C5581" w:rsidRDefault="00B72C41">
      <w:pPr>
        <w:rPr>
          <w:del w:id="1" w:author="Comparison" w:date="2019-10-30T18:03:00Z"/>
        </w:rPr>
      </w:pPr>
      <w:del w:id="2" w:author="Comparison" w:date="2019-10-30T18:03:00Z">
        <w:r>
          <w:delText>STSM031010    Rates of tax</w:delText>
        </w:r>
      </w:del>
    </w:p>
    <w:p w14:paraId="023C5300" w14:textId="77777777" w:rsidR="009C5581" w:rsidRDefault="00B72C41">
      <w:pPr>
        <w:rPr>
          <w:del w:id="3" w:author="Comparison" w:date="2019-10-30T18:03:00Z"/>
        </w:rPr>
      </w:pPr>
      <w:del w:id="4" w:author="Comparison" w:date="2019-10-30T18:03:00Z">
        <w:r>
          <w:delText>STSM031020    Territorial scope</w:delText>
        </w:r>
      </w:del>
    </w:p>
    <w:p w14:paraId="5F48EA82" w14:textId="77777777" w:rsidR="009C5581" w:rsidRDefault="00B72C41">
      <w:pPr>
        <w:rPr>
          <w:del w:id="5" w:author="Comparison" w:date="2019-10-30T18:03:00Z"/>
        </w:rPr>
      </w:pPr>
      <w:del w:id="6" w:author="Comparison" w:date="2019-10-30T18:03:00Z">
        <w:r>
          <w:delText>STSM031030    The principal charge</w:delText>
        </w:r>
      </w:del>
    </w:p>
    <w:p w14:paraId="0B597053" w14:textId="77777777" w:rsidR="009C5581" w:rsidRDefault="00B72C41">
      <w:pPr>
        <w:rPr>
          <w:del w:id="7" w:author="Comparison" w:date="2019-10-30T18:03:00Z"/>
        </w:rPr>
      </w:pPr>
      <w:del w:id="8" w:author="Comparison" w:date="2019-10-30T18:03:00Z">
        <w:r>
          <w:delText>STSM031040    Agreement to transfer</w:delText>
        </w:r>
      </w:del>
    </w:p>
    <w:p w14:paraId="0136C446" w14:textId="77777777" w:rsidR="009C5581" w:rsidRDefault="00B72C41">
      <w:pPr>
        <w:rPr>
          <w:del w:id="9" w:author="Comparison" w:date="2019-10-30T18:03:00Z"/>
        </w:rPr>
      </w:pPr>
      <w:del w:id="10" w:author="Comparison" w:date="2019-10-30T18:03:00Z">
        <w:r>
          <w:delText xml:space="preserve">STSM031050    Conditional and unconditional </w:delText>
        </w:r>
        <w:r>
          <w:delText>agreements</w:delText>
        </w:r>
      </w:del>
    </w:p>
    <w:p w14:paraId="1EA038A5" w14:textId="77777777" w:rsidR="003B46C9" w:rsidRDefault="00B72C41">
      <w:r>
        <w:t>STSM031060    Consideration: money or money's worth</w:t>
      </w:r>
    </w:p>
    <w:p w14:paraId="2D1453AC" w14:textId="77777777" w:rsidR="009C5581" w:rsidRDefault="00B72C41">
      <w:pPr>
        <w:rPr>
          <w:del w:id="11" w:author="Comparison" w:date="2019-10-30T18:03:00Z"/>
        </w:rPr>
      </w:pPr>
      <w:del w:id="12" w:author="Comparison" w:date="2019-10-30T18:03:00Z">
        <w:r>
          <w:delText>STSM031070    Calculation of the tax</w:delText>
        </w:r>
      </w:del>
    </w:p>
    <w:p w14:paraId="7FDAC7B2" w14:textId="77777777" w:rsidR="009C5581" w:rsidRDefault="00B72C41">
      <w:pPr>
        <w:rPr>
          <w:del w:id="13" w:author="Comparison" w:date="2019-10-30T18:03:00Z"/>
        </w:rPr>
      </w:pPr>
      <w:del w:id="14" w:author="Comparison" w:date="2019-10-30T18:03:00Z">
        <w:r>
          <w:delText>STSM031080    Unit trusts</w:delText>
        </w:r>
      </w:del>
    </w:p>
    <w:p w14:paraId="072BF7AF" w14:textId="77777777" w:rsidR="009C5581" w:rsidRDefault="00B72C41">
      <w:pPr>
        <w:rPr>
          <w:del w:id="15" w:author="Comparison" w:date="2019-10-30T18:03:00Z"/>
        </w:rPr>
      </w:pPr>
      <w:del w:id="16" w:author="Comparison" w:date="2019-10-30T18:03:00Z">
        <w:r>
          <w:delText>STSM031090    Chargeable securities - general</w:delText>
        </w:r>
      </w:del>
    </w:p>
    <w:p w14:paraId="3CC9A1C2" w14:textId="77777777" w:rsidR="009C5581" w:rsidRDefault="00B72C41">
      <w:pPr>
        <w:rPr>
          <w:del w:id="17" w:author="Comparison" w:date="2019-10-30T18:03:00Z"/>
        </w:rPr>
      </w:pPr>
      <w:del w:id="18" w:author="Comparison" w:date="2019-10-30T18:03:00Z">
        <w:r>
          <w:delText>STSM031100    Chargeable securities - stocks, shares and loan capital</w:delText>
        </w:r>
      </w:del>
    </w:p>
    <w:p w14:paraId="03A9DB26" w14:textId="77777777" w:rsidR="003B46C9" w:rsidRDefault="00B72C41">
      <w:r>
        <w:t>STSM031110    Chargeable securities - interests, dividends and other rights</w:t>
      </w:r>
    </w:p>
    <w:p w14:paraId="1E4F5743" w14:textId="77777777" w:rsidR="009C5581" w:rsidRDefault="00B72C41">
      <w:pPr>
        <w:rPr>
          <w:del w:id="19" w:author="Comparison" w:date="2019-10-30T18:03:00Z"/>
        </w:rPr>
      </w:pPr>
      <w:del w:id="20" w:author="Comparison" w:date="2019-10-30T18:03:00Z">
        <w:r>
          <w:delText>STSM031120    Chargeable securities - options to acquire and rights to allotment or subscription</w:delText>
        </w:r>
      </w:del>
    </w:p>
    <w:p w14:paraId="64D35943" w14:textId="77777777" w:rsidR="009C5581" w:rsidRDefault="00B72C41">
      <w:pPr>
        <w:rPr>
          <w:del w:id="21" w:author="Comparison" w:date="2019-10-30T18:03:00Z"/>
        </w:rPr>
      </w:pPr>
      <w:del w:id="22" w:author="Comparison" w:date="2019-10-30T18:03:00Z">
        <w:r>
          <w:delText>STSM031130    Chargeable securities - units under a unit trust scheme</w:delText>
        </w:r>
      </w:del>
    </w:p>
    <w:p w14:paraId="1B145AD3" w14:textId="77777777" w:rsidR="009C5581" w:rsidRDefault="00B72C41">
      <w:pPr>
        <w:rPr>
          <w:del w:id="23" w:author="Comparison" w:date="2019-10-30T18:03:00Z"/>
        </w:rPr>
      </w:pPr>
      <w:del w:id="24" w:author="Comparison" w:date="2019-10-30T18:03:00Z">
        <w:r>
          <w:delText>STSM031140    Instalment ar</w:delText>
        </w:r>
        <w:r>
          <w:delText>rangements</w:delText>
        </w:r>
      </w:del>
    </w:p>
    <w:p w14:paraId="76ED1150" w14:textId="77777777" w:rsidR="009C5581" w:rsidRDefault="00B72C41">
      <w:pPr>
        <w:rPr>
          <w:del w:id="25" w:author="Comparison" w:date="2019-10-30T18:03:00Z"/>
        </w:rPr>
      </w:pPr>
      <w:del w:id="26" w:author="Comparison" w:date="2019-10-30T18:03:00Z">
        <w:r>
          <w:delText>STSM031150    Relationship with stamp duty</w:delText>
        </w:r>
      </w:del>
    </w:p>
    <w:p w14:paraId="7FBE20E5" w14:textId="77777777" w:rsidR="009C5581" w:rsidRDefault="00B72C41">
      <w:pPr>
        <w:rPr>
          <w:del w:id="27" w:author="Comparison" w:date="2019-10-30T18:03:00Z"/>
        </w:rPr>
      </w:pPr>
      <w:del w:id="28" w:author="Comparison" w:date="2019-10-30T18:03:00Z">
        <w:r>
          <w:delText>STSM031160    Reliefs and exemptions</w:delText>
        </w:r>
      </w:del>
    </w:p>
    <w:p w14:paraId="3C00F4B1" w14:textId="77777777" w:rsidR="009C5581" w:rsidRDefault="00B72C41">
      <w:pPr>
        <w:rPr>
          <w:del w:id="29" w:author="Comparison" w:date="2019-10-30T18:03:00Z"/>
        </w:rPr>
      </w:pPr>
      <w:del w:id="30" w:author="Comparison" w:date="2019-10-30T18:03:00Z">
        <w:r>
          <w:delText>STSM031170    Interaction with stamp duty and exemptions</w:delText>
        </w:r>
      </w:del>
    </w:p>
    <w:p w14:paraId="2649060A" w14:textId="77777777" w:rsidR="003B46C9" w:rsidRDefault="00B72C41">
      <w:r>
        <w:t xml:space="preserve"> Previous page</w:t>
      </w:r>
    </w:p>
    <w:p w14:paraId="5A79812D" w14:textId="77777777" w:rsidR="003B46C9" w:rsidRDefault="00B72C41">
      <w:r>
        <w:t xml:space="preserve"> Next page</w:t>
      </w:r>
    </w:p>
    <w:sectPr w:rsidR="003B46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6C9"/>
    <w:rsid w:val="00526A36"/>
    <w:rsid w:val="009C5581"/>
    <w:rsid w:val="00AA1D8D"/>
    <w:rsid w:val="00B47730"/>
    <w:rsid w:val="00B72C41"/>
    <w:rsid w:val="00CB0664"/>
    <w:rsid w:val="00F732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3047F5B-E7F8-4D58-8B0D-4EC9DA39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72C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9AB354-1FD0-4F27-8A20-DCF6CD13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2019-10-30T18:03:00Z</dcterms:modified>
  <cp:category/>
</cp:coreProperties>
</file>