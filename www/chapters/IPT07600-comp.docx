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153B7" w14:textId="77777777" w:rsidR="009F51FC" w:rsidRDefault="004E73CC">
      <w:pPr>
        <w:pStyle w:val="Title"/>
      </w:pPr>
      <w:bookmarkStart w:id="0" w:name="_GoBack"/>
      <w:bookmarkEnd w:id="0"/>
      <w:r>
        <w:t>HMRC - IPT07600 - The Special Accounting Scheme: Contents</w:t>
      </w:r>
    </w:p>
    <w:p w14:paraId="20757CAF" w14:textId="11799093" w:rsidR="009F51FC" w:rsidRDefault="004E73CC">
      <w:r>
        <w:t xml:space="preserve">IPT07605    </w:t>
      </w:r>
      <w:del w:id="1" w:author="Comparison" w:date="2019-10-24T22:57:00Z">
        <w:r>
          <w:delText xml:space="preserve">Accounting for Insurance Premium Tax: The special accounting scheme: </w:delText>
        </w:r>
      </w:del>
      <w:r>
        <w:t>Purpose and outline of this section</w:t>
      </w:r>
    </w:p>
    <w:p w14:paraId="563CF9F3" w14:textId="7FAC23FA" w:rsidR="009F51FC" w:rsidRDefault="004E73CC">
      <w:r>
        <w:t xml:space="preserve">IPT07610    </w:t>
      </w:r>
      <w:del w:id="2" w:author="Comparison" w:date="2019-10-24T22:57:00Z">
        <w:r>
          <w:delText xml:space="preserve">Accounting for Insurance Premium Tax: The special </w:delText>
        </w:r>
        <w:r>
          <w:delText xml:space="preserve">accounting scheme: </w:delText>
        </w:r>
      </w:del>
      <w:r>
        <w:t>Withdrawals or expulsions from the scheme</w:t>
      </w:r>
    </w:p>
    <w:p w14:paraId="7C4DB7D7" w14:textId="09ED2017" w:rsidR="009F51FC" w:rsidRDefault="004E73CC">
      <w:r>
        <w:t xml:space="preserve">IPT07615    </w:t>
      </w:r>
      <w:del w:id="3" w:author="Comparison" w:date="2019-10-24T22:57:00Z">
        <w:r>
          <w:delText xml:space="preserve">Accounting for Insurance Premium Tax: The special accounting scheme: </w:delText>
        </w:r>
      </w:del>
      <w:r>
        <w:t>Definition of</w:t>
      </w:r>
      <w:ins w:id="4" w:author="Comparison" w:date="2019-10-24T22:57:00Z">
        <w:r>
          <w:t xml:space="preserve"> 'premium written date'</w:t>
        </w:r>
      </w:ins>
    </w:p>
    <w:p w14:paraId="4C92A7C5" w14:textId="68F4C5FB" w:rsidR="009F51FC" w:rsidRDefault="004E73CC">
      <w:r>
        <w:t xml:space="preserve">IPT07620    </w:t>
      </w:r>
      <w:del w:id="5" w:author="Comparison" w:date="2019-10-24T22:57:00Z">
        <w:r>
          <w:delText xml:space="preserve">Accounting for Insurance Premium Tax: The special accounting scheme: </w:delText>
        </w:r>
      </w:del>
      <w:r>
        <w:t xml:space="preserve">Tax points under the </w:t>
      </w:r>
      <w:r>
        <w:t>special accounting scheme</w:t>
      </w:r>
    </w:p>
    <w:p w14:paraId="313B035D" w14:textId="115C0DCC" w:rsidR="009F51FC" w:rsidRDefault="004E73CC">
      <w:r>
        <w:t xml:space="preserve">IPT07625    </w:t>
      </w:r>
      <w:del w:id="6" w:author="Comparison" w:date="2019-10-24T22:57:00Z">
        <w:r>
          <w:delText xml:space="preserve">Accounting for Insurance Premium Tax: The special accounting scheme: </w:delText>
        </w:r>
      </w:del>
      <w:r>
        <w:t>Complications relating to tax points under the special accounting scheme</w:t>
      </w:r>
    </w:p>
    <w:p w14:paraId="3FFCD59C" w14:textId="1389F5E5" w:rsidR="009F51FC" w:rsidRDefault="004E73CC">
      <w:r>
        <w:t xml:space="preserve">IPT07630    </w:t>
      </w:r>
      <w:del w:id="7" w:author="Comparison" w:date="2019-10-24T22:57:00Z">
        <w:r>
          <w:delText>Insurance premium tax: Accounting for Insurance Premium Tax: T</w:delText>
        </w:r>
        <w:r>
          <w:delText xml:space="preserve">he special accounting scheme: </w:delText>
        </w:r>
      </w:del>
      <w:r>
        <w:t>Recording agreement about the use of an alternative tax point</w:t>
      </w:r>
    </w:p>
    <w:p w14:paraId="619B9ECE" w14:textId="2EAB212B" w:rsidR="009F51FC" w:rsidRDefault="004E73CC">
      <w:r>
        <w:t xml:space="preserve">IPT07635    </w:t>
      </w:r>
      <w:del w:id="8" w:author="Comparison" w:date="2019-10-24T22:57:00Z">
        <w:r>
          <w:delText xml:space="preserve">Insurance premium tax: Accounting for Insurance Premium Tax: The special accounting scheme: </w:delText>
        </w:r>
      </w:del>
      <w:r>
        <w:t>Payments in advance</w:t>
      </w:r>
    </w:p>
    <w:p w14:paraId="2A283C93" w14:textId="76243354" w:rsidR="009F51FC" w:rsidRDefault="004E73CC">
      <w:r>
        <w:t xml:space="preserve">IPT07640    </w:t>
      </w:r>
      <w:del w:id="9" w:author="Comparison" w:date="2019-10-24T22:57:00Z">
        <w:r>
          <w:delText>Insurance premium tax: Accou</w:delText>
        </w:r>
        <w:r>
          <w:delText xml:space="preserve">nting for Insurance Premium Tax: The special accounting scheme: </w:delText>
        </w:r>
      </w:del>
      <w:r>
        <w:t>Payments in instalments</w:t>
      </w:r>
    </w:p>
    <w:p w14:paraId="64A890EB" w14:textId="65D20D02" w:rsidR="009F51FC" w:rsidRDefault="004E73CC">
      <w:r>
        <w:t>IPT</w:t>
      </w:r>
      <w:r>
        <w:t xml:space="preserve">07645    </w:t>
      </w:r>
      <w:del w:id="10" w:author="Comparison" w:date="2019-10-24T22:57:00Z">
        <w:r>
          <w:delText xml:space="preserve">Insurance premium tax: Accounting for Insurance Premium Tax: The special accounting scheme: </w:delText>
        </w:r>
      </w:del>
      <w:r>
        <w:t>Delays in bringing tax to account</w:t>
      </w:r>
    </w:p>
    <w:p w14:paraId="31CC6615" w14:textId="4649EA5B" w:rsidR="009F51FC" w:rsidRDefault="004E73CC">
      <w:r>
        <w:t xml:space="preserve">IPT07650    </w:t>
      </w:r>
      <w:del w:id="11" w:author="Comparison" w:date="2019-10-24T22:57:00Z">
        <w:r>
          <w:delText xml:space="preserve">Insurance premium </w:delText>
        </w:r>
        <w:r>
          <w:delText xml:space="preserve">tax: Accounting for Insurance Premium Tax: The special accounting scheme: </w:delText>
        </w:r>
      </w:del>
      <w:r>
        <w:t>How the guidelines are applied</w:t>
      </w:r>
    </w:p>
    <w:p w14:paraId="0974FDE3" w14:textId="1CB07CBA" w:rsidR="009F51FC" w:rsidRDefault="004E73CC">
      <w:r>
        <w:t xml:space="preserve">IPT07655    </w:t>
      </w:r>
      <w:del w:id="12" w:author="Comparison" w:date="2019-10-24T22:57:00Z">
        <w:r>
          <w:delText xml:space="preserve">Insurance premium tax: Accounting for Insurance Premium Tax: The special accounting scheme: </w:delText>
        </w:r>
      </w:del>
      <w:r>
        <w:t>Accounting for tax on leaving the scheme</w:t>
      </w:r>
    </w:p>
    <w:p w14:paraId="683CA12A" w14:textId="39ADB2FA" w:rsidR="009F51FC" w:rsidRDefault="004E73CC">
      <w:r>
        <w:t xml:space="preserve">IPT07660    </w:t>
      </w:r>
      <w:del w:id="13" w:author="Comparison" w:date="2019-10-24T22:57:00Z">
        <w:r>
          <w:delText xml:space="preserve">Insurance premium tax: Accounting for Insurance Premium Tax: The special accounting scheme: </w:delText>
        </w:r>
      </w:del>
      <w:r>
        <w:t>Definition of premium adjustments</w:t>
      </w:r>
    </w:p>
    <w:p w14:paraId="78FFAED5" w14:textId="57B7FEA1" w:rsidR="009F51FC" w:rsidRDefault="004E73CC">
      <w:r>
        <w:t xml:space="preserve">IPT07665    </w:t>
      </w:r>
      <w:del w:id="14" w:author="Comparison" w:date="2019-10-24T22:57:00Z">
        <w:r>
          <w:delText xml:space="preserve">Insurance premium tax: Accounting for Insurance Premium Tax: The special accounting scheme: </w:delText>
        </w:r>
      </w:del>
      <w:r>
        <w:t>Tax points for additional premiums (APs)</w:t>
      </w:r>
    </w:p>
    <w:p w14:paraId="03E314C6" w14:textId="48B05036" w:rsidR="009F51FC" w:rsidRDefault="004E73CC">
      <w:r>
        <w:t xml:space="preserve">IPT07670    </w:t>
      </w:r>
      <w:del w:id="15" w:author="Comparison" w:date="2019-10-24T22:57:00Z">
        <w:r>
          <w:delText xml:space="preserve">Insurance premium tax: Accounting for Insurance Premium Tax: The special accounting scheme: </w:delText>
        </w:r>
      </w:del>
      <w:r>
        <w:t>Effect</w:t>
      </w:r>
      <w:r>
        <w:t xml:space="preserve"> of additional premiums (APs) on de minimis contracts</w:t>
      </w:r>
    </w:p>
    <w:p w14:paraId="39A098EB" w14:textId="2F020CC6" w:rsidR="009F51FC" w:rsidRDefault="004E73CC">
      <w:r>
        <w:lastRenderedPageBreak/>
        <w:t xml:space="preserve">IPT07675    </w:t>
      </w:r>
      <w:del w:id="16" w:author="Comparison" w:date="2019-10-24T22:57:00Z">
        <w:r>
          <w:delText>Insurance premium tax: Accounting for Insurance Premium Tax</w:delText>
        </w:r>
        <w:r>
          <w:delText xml:space="preserve">: The special accounting scheme: </w:delText>
        </w:r>
      </w:del>
      <w:r>
        <w:t>Effect of return premiums (RPs) on de minimis contracts</w:t>
      </w:r>
    </w:p>
    <w:p w14:paraId="6117308F" w14:textId="7CB0C3A5" w:rsidR="009F51FC" w:rsidRDefault="004E73CC">
      <w:r>
        <w:t xml:space="preserve">IPT07680    </w:t>
      </w:r>
      <w:del w:id="17" w:author="Comparison" w:date="2019-10-24T22:57:00Z">
        <w:r>
          <w:delText xml:space="preserve">Insurance premium tax: Accounting for Insurance Premium Tax: The special accounting scheme: </w:delText>
        </w:r>
      </w:del>
      <w:r>
        <w:t>Tax credits</w:t>
      </w:r>
    </w:p>
    <w:p w14:paraId="51AEB8D6" w14:textId="77777777" w:rsidR="009F51FC" w:rsidRDefault="004E73CC">
      <w:r>
        <w:t xml:space="preserve"> Previous page</w:t>
      </w:r>
    </w:p>
    <w:p w14:paraId="36F5D03F" w14:textId="77777777" w:rsidR="009F51FC" w:rsidRDefault="004E73CC">
      <w:r>
        <w:t xml:space="preserve"> Next page</w:t>
      </w:r>
    </w:p>
    <w:sectPr w:rsidR="009F51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73CC"/>
    <w:rsid w:val="009F51FC"/>
    <w:rsid w:val="00AA1D8D"/>
    <w:rsid w:val="00B009BA"/>
    <w:rsid w:val="00B47730"/>
    <w:rsid w:val="00CA1D55"/>
    <w:rsid w:val="00CB0664"/>
    <w:rsid w:val="00F125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718141E-0ED5-4180-86AF-68EDC4FD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E73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D0943A-5D23-4CDA-9CEE-5B6435BE7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2019-10-24T21:57:00Z</dcterms:modified>
  <cp:category/>
</cp:coreProperties>
</file>