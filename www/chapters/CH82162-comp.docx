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AD0B" w14:textId="77777777" w:rsidR="00EA0B57" w:rsidRDefault="00F7777C">
      <w:pPr>
        <w:pStyle w:val="Title"/>
      </w:pPr>
      <w:bookmarkStart w:id="0" w:name="_GoBack"/>
      <w:bookmarkEnd w:id="0"/>
      <w:r>
        <w:t>HMRC - CH82162 - Examples Of PLR For An Under-Assessment</w:t>
      </w:r>
    </w:p>
    <w:p w14:paraId="25D38725" w14:textId="4BC182B2" w:rsidR="00EA0B57" w:rsidRDefault="00F7777C">
      <w:pPr>
        <w:rPr>
          <w:ins w:id="1" w:author="Comparison" w:date="2019-10-24T22:50:00Z"/>
        </w:rPr>
      </w:pPr>
      <w:r>
        <w:t xml:space="preserve">You must check the date from which these rules apply for the tax or duty you are dealing with. See </w:t>
      </w:r>
      <w:del w:id="2" w:author="Comparison" w:date="2019-10-24T22:50:00Z">
        <w:r>
          <w:delText>CH81011</w:delText>
        </w:r>
      </w:del>
      <w:ins w:id="3" w:author="Comparison" w:date="2019-10-24T22:50:00Z">
        <w:r>
          <w:t>[</w:t>
        </w:r>
      </w:ins>
    </w:p>
    <w:p w14:paraId="3EF44B91" w14:textId="77777777" w:rsidR="00EA0B57" w:rsidRDefault="00F7777C">
      <w:ins w:id="4" w:author="Comparison" w:date="2019-10-24T22:50:00Z">
        <w:r>
          <w:t xml:space="preserve">You must check the date from which these rules apply for the tax or duty you are dealing </w:t>
        </w:r>
        <w:r>
          <w:t>with. See](https://www.gov.uk/hmrc-internal-manuals/compliance-handbook/ch81011)</w:t>
        </w:r>
      </w:ins>
      <w:r>
        <w:t xml:space="preserve"> for full details.</w:t>
      </w:r>
    </w:p>
    <w:p w14:paraId="3D03CB33" w14:textId="77777777" w:rsidR="00EA0B57" w:rsidRDefault="00F7777C">
      <w:r>
        <w:t xml:space="preserve">Alec didn’t send his completed VAT return for the quarter ended 30 September 2011. We issued a central assessment for £20,000. Alec eventually submitted the </w:t>
      </w:r>
      <w:r>
        <w:t>VAT return which showed a liability of £27,000. He did not contact us at any time to tell us that the assessment was too low.</w:t>
      </w:r>
    </w:p>
    <w:p w14:paraId="55972EFB" w14:textId="77777777" w:rsidR="00EA0B57" w:rsidRDefault="00F7777C">
      <w:r>
        <w:t>Scenario 1 (Return accepted)</w:t>
      </w:r>
    </w:p>
    <w:p w14:paraId="23F229A7" w14:textId="77777777" w:rsidR="00EA0B57" w:rsidRDefault="00F7777C">
      <w:r>
        <w:t>Alec’s late return is accepted without challenge. The potential lost revenue (PLR) is £7,000 (£27,000</w:t>
      </w:r>
      <w:r>
        <w:t xml:space="preserve"> - £20,000).</w:t>
      </w:r>
    </w:p>
    <w:p w14:paraId="1C34B6AC" w14:textId="77777777" w:rsidR="00EA0B57" w:rsidRDefault="00F7777C">
      <w:r>
        <w:t>Scenario 2 (Inaccuracy despite taking reasonable care)</w:t>
      </w:r>
    </w:p>
    <w:p w14:paraId="2D50B782" w14:textId="77777777" w:rsidR="00EA0B57" w:rsidRDefault="00F7777C">
      <w:r>
        <w:t>An assurance visit establishes that Alec’s VAT return is inaccurate and that the correct figure of tax due is £30,000. The officer accepts that Alec had taken reasonable care in completing</w:t>
      </w:r>
      <w:r>
        <w:t xml:space="preserve"> his return so there is no penalty for the inaccuracy. The PLR for the under-assessment is £10,000 (£30,000 – £20,000), that is, the difference between the amount assessed and the final liability.</w:t>
      </w:r>
    </w:p>
    <w:p w14:paraId="0C9CB399" w14:textId="77777777" w:rsidR="00EA0B57" w:rsidRDefault="00F7777C">
      <w:r>
        <w:t>Scenario 3 (Careless inaccuracy)</w:t>
      </w:r>
    </w:p>
    <w:p w14:paraId="72A29EFD" w14:textId="77777777" w:rsidR="00EA0B57" w:rsidRDefault="00F7777C">
      <w:r>
        <w:t xml:space="preserve">The facts are the same as </w:t>
      </w:r>
      <w:r>
        <w:t>for scenario 2 except that the inaccuracy in Alec’s VAT return is due to his failure to take reasonable care.</w:t>
      </w:r>
    </w:p>
    <w:p w14:paraId="63BA48C5" w14:textId="77777777" w:rsidR="00EA0B57" w:rsidRDefault="00F7777C">
      <w:r>
        <w:t>The PLR for the under-assessment is £10,000 (£30,000 – £20,000).</w:t>
      </w:r>
    </w:p>
    <w:p w14:paraId="7C8686F4" w14:textId="77777777" w:rsidR="00EA0B57" w:rsidRDefault="00F7777C">
      <w:r>
        <w:t>However, as Alec failed to take reasonable care he is also liable to a penalty fo</w:t>
      </w:r>
      <w:r>
        <w:t>r inaccuracy. The PLR for that is £3,000 (£30,000 - £27,000), that is, the difference between the amount returned and the final liability.</w:t>
      </w:r>
    </w:p>
    <w:p w14:paraId="4FF4333A" w14:textId="59BFD269" w:rsidR="00EA0B57" w:rsidRDefault="00F7777C">
      <w:pPr>
        <w:rPr>
          <w:ins w:id="5" w:author="Comparison" w:date="2019-10-24T22:50:00Z"/>
        </w:rPr>
      </w:pPr>
      <w:r>
        <w:t xml:space="preserve">See </w:t>
      </w:r>
      <w:del w:id="6" w:author="Comparison" w:date="2019-10-24T22:50:00Z">
        <w:r>
          <w:delText>CH84970</w:delText>
        </w:r>
      </w:del>
      <w:ins w:id="7" w:author="Comparison" w:date="2019-10-24T22:50:00Z">
        <w:r>
          <w:t>[</w:t>
        </w:r>
      </w:ins>
    </w:p>
    <w:p w14:paraId="665E2A2F" w14:textId="77777777" w:rsidR="00EA0B57" w:rsidRDefault="00F7777C">
      <w:pPr>
        <w:rPr>
          <w:ins w:id="8" w:author="Comparison" w:date="2019-10-24T22:50:00Z"/>
        </w:rPr>
      </w:pPr>
      <w:ins w:id="9" w:author="Comparison" w:date="2019-10-24T22:50:00Z">
        <w:r>
          <w:t>You must check the date from which these rules apply for the tax or duty you are dealing with. See [</w:t>
        </w:r>
      </w:ins>
    </w:p>
    <w:p w14:paraId="45853F6A" w14:textId="77777777" w:rsidR="00EA0B57" w:rsidRDefault="00F7777C">
      <w:pPr>
        <w:rPr>
          <w:ins w:id="10" w:author="Comparison" w:date="2019-10-24T22:50:00Z"/>
        </w:rPr>
      </w:pPr>
      <w:ins w:id="11" w:author="Comparison" w:date="2019-10-24T22:50:00Z">
        <w:r>
          <w:lastRenderedPageBreak/>
          <w:t>You must c</w:t>
        </w:r>
        <w:r>
          <w:t>heck the date from which these rules apply for the tax or duty you are dealing with. See](https://www.gov.uk/hmrc-internal-manuals/compliance-handbook/ch81011) for full details.</w:t>
        </w:r>
      </w:ins>
    </w:p>
    <w:p w14:paraId="23DEA664" w14:textId="77777777" w:rsidR="00EA0B57" w:rsidRDefault="00F7777C">
      <w:pPr>
        <w:rPr>
          <w:ins w:id="12" w:author="Comparison" w:date="2019-10-24T22:50:00Z"/>
        </w:rPr>
      </w:pPr>
      <w:ins w:id="13" w:author="Comparison" w:date="2019-10-24T22:50:00Z">
        <w:r>
          <w:t>Alec didn’t send his completed VAT return for the quarter ended 30 September 2</w:t>
        </w:r>
        <w:r>
          <w:t>011. We issued a central assessment for £20,000. Alec eventually submitted the VAT return which showed a liability of £27,000. He did not contact us at any time to tell us that the assessment was too low.</w:t>
        </w:r>
      </w:ins>
    </w:p>
    <w:p w14:paraId="2FA21ED9" w14:textId="77777777" w:rsidR="00EA0B57" w:rsidRDefault="00F7777C">
      <w:pPr>
        <w:rPr>
          <w:ins w:id="14" w:author="Comparison" w:date="2019-10-24T22:50:00Z"/>
        </w:rPr>
      </w:pPr>
      <w:ins w:id="15" w:author="Comparison" w:date="2019-10-24T22:50:00Z">
        <w:r>
          <w:t>Scenario 1 (Return accepted)</w:t>
        </w:r>
      </w:ins>
    </w:p>
    <w:p w14:paraId="79864079" w14:textId="77777777" w:rsidR="00EA0B57" w:rsidRDefault="00F7777C">
      <w:pPr>
        <w:rPr>
          <w:ins w:id="16" w:author="Comparison" w:date="2019-10-24T22:50:00Z"/>
        </w:rPr>
      </w:pPr>
      <w:ins w:id="17" w:author="Comparison" w:date="2019-10-24T22:50:00Z">
        <w:r>
          <w:t xml:space="preserve">Alec’s late return is </w:t>
        </w:r>
        <w:r>
          <w:t>accepted without challenge. The potential lost revenue (PLR) is £7,000 (£27,000 - £20,000).</w:t>
        </w:r>
      </w:ins>
    </w:p>
    <w:p w14:paraId="2E645366" w14:textId="77777777" w:rsidR="00EA0B57" w:rsidRDefault="00F7777C">
      <w:pPr>
        <w:rPr>
          <w:ins w:id="18" w:author="Comparison" w:date="2019-10-24T22:50:00Z"/>
        </w:rPr>
      </w:pPr>
      <w:ins w:id="19" w:author="Comparison" w:date="2019-10-24T22:50:00Z">
        <w:r>
          <w:t>Scenario 2 (Inaccuracy despite taking reasonable care)</w:t>
        </w:r>
      </w:ins>
    </w:p>
    <w:p w14:paraId="59E04A31" w14:textId="77777777" w:rsidR="00EA0B57" w:rsidRDefault="00F7777C">
      <w:pPr>
        <w:rPr>
          <w:ins w:id="20" w:author="Comparison" w:date="2019-10-24T22:50:00Z"/>
        </w:rPr>
      </w:pPr>
      <w:ins w:id="21" w:author="Comparison" w:date="2019-10-24T22:50:00Z">
        <w:r>
          <w:t>An assurance visit establishes that Alec’s VAT return is inaccurate and that the correct figure of tax due is</w:t>
        </w:r>
        <w:r>
          <w:t xml:space="preserve"> £30,000. The officer accepts that Alec had taken reasonable care in completing his return so there is no penalty for the inaccuracy. The PLR for the under-assessment is £10,000 (£30,000 – £20,000), that is, the difference between the amount assessed and t</w:t>
        </w:r>
        <w:r>
          <w:t>he final liability.</w:t>
        </w:r>
      </w:ins>
    </w:p>
    <w:p w14:paraId="0C8B2759" w14:textId="77777777" w:rsidR="00EA0B57" w:rsidRDefault="00F7777C">
      <w:pPr>
        <w:rPr>
          <w:ins w:id="22" w:author="Comparison" w:date="2019-10-24T22:50:00Z"/>
        </w:rPr>
      </w:pPr>
      <w:ins w:id="23" w:author="Comparison" w:date="2019-10-24T22:50:00Z">
        <w:r>
          <w:t>Scenario 3 (Careless inaccuracy)</w:t>
        </w:r>
      </w:ins>
    </w:p>
    <w:p w14:paraId="51714A3D" w14:textId="77777777" w:rsidR="00EA0B57" w:rsidRDefault="00F7777C">
      <w:pPr>
        <w:rPr>
          <w:ins w:id="24" w:author="Comparison" w:date="2019-10-24T22:50:00Z"/>
        </w:rPr>
      </w:pPr>
      <w:ins w:id="25" w:author="Comparison" w:date="2019-10-24T22:50:00Z">
        <w:r>
          <w:t>The facts are the same as for scenario 2 except that the inaccuracy in Alec’s VAT return is due to his failure to take reasonable care.</w:t>
        </w:r>
      </w:ins>
    </w:p>
    <w:p w14:paraId="0239D5E3" w14:textId="77777777" w:rsidR="00EA0B57" w:rsidRDefault="00F7777C">
      <w:pPr>
        <w:rPr>
          <w:ins w:id="26" w:author="Comparison" w:date="2019-10-24T22:50:00Z"/>
        </w:rPr>
      </w:pPr>
      <w:ins w:id="27" w:author="Comparison" w:date="2019-10-24T22:50:00Z">
        <w:r>
          <w:t>The PLR for the under-assessment is £10,000 (£30,000 – £20,000).</w:t>
        </w:r>
      </w:ins>
    </w:p>
    <w:p w14:paraId="7FCF2321" w14:textId="77777777" w:rsidR="00EA0B57" w:rsidRDefault="00F7777C">
      <w:pPr>
        <w:rPr>
          <w:ins w:id="28" w:author="Comparison" w:date="2019-10-24T22:50:00Z"/>
        </w:rPr>
      </w:pPr>
      <w:ins w:id="29" w:author="Comparison" w:date="2019-10-24T22:50:00Z">
        <w:r>
          <w:t>Ho</w:t>
        </w:r>
        <w:r>
          <w:t>wever, as Alec failed to take reasonable care he is also liable to a penalty for inaccuracy. The PLR for that is £3,000 (£30,000 - £27,000), that is, the difference between the amount returned and the final liability.</w:t>
        </w:r>
      </w:ins>
    </w:p>
    <w:p w14:paraId="488395A3" w14:textId="77777777" w:rsidR="00EA0B57" w:rsidRDefault="00F7777C">
      <w:ins w:id="30" w:author="Comparison" w:date="2019-10-24T22:50:00Z">
        <w:r>
          <w:t>See](https://www.gov.uk/hmrc-internal-</w:t>
        </w:r>
        <w:r>
          <w:t>manuals/compliance-handbook/ch84970)</w:t>
        </w:r>
      </w:ins>
      <w:r>
        <w:t xml:space="preserve"> for the rules to be applied where more than one penalty is chargeable in respect of the same tax liability.</w:t>
      </w:r>
    </w:p>
    <w:p w14:paraId="7B10674D" w14:textId="77777777" w:rsidR="00EA0B57" w:rsidRDefault="00F7777C">
      <w:r>
        <w:t xml:space="preserve"> Previous page</w:t>
      </w:r>
    </w:p>
    <w:p w14:paraId="3F57F40D" w14:textId="77777777" w:rsidR="00EA0B57" w:rsidRDefault="00F7777C">
      <w:r>
        <w:t xml:space="preserve"> Next page</w:t>
      </w:r>
    </w:p>
    <w:sectPr w:rsidR="00EA0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DFE"/>
    <w:rsid w:val="0029639D"/>
    <w:rsid w:val="00326F90"/>
    <w:rsid w:val="00AA1D8D"/>
    <w:rsid w:val="00B47730"/>
    <w:rsid w:val="00CB0664"/>
    <w:rsid w:val="00D301B1"/>
    <w:rsid w:val="00EA0B57"/>
    <w:rsid w:val="00F405D8"/>
    <w:rsid w:val="00F777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B2110D-9CCE-415A-8568-D74081AA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77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2F15F-22E0-48E2-8A16-6B7DC9C6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2019-10-24T21:50:00Z</dcterms:modified>
  <cp:category/>
</cp:coreProperties>
</file>