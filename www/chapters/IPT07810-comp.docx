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D5FCB" w14:textId="77777777" w:rsidR="001D6DBC" w:rsidRDefault="0019010D">
      <w:pPr>
        <w:pStyle w:val="Title"/>
      </w:pPr>
      <w:bookmarkStart w:id="0" w:name="_GoBack"/>
      <w:bookmarkEnd w:id="0"/>
      <w:r>
        <w:t>HMRC - IPT07810 - Cash Receipt Method</w:t>
      </w:r>
    </w:p>
    <w:p w14:paraId="6860B135" w14:textId="3F290816" w:rsidR="001D6DBC" w:rsidRDefault="0019010D">
      <w:pPr>
        <w:rPr>
          <w:ins w:id="1" w:author="Comparison" w:date="2019-10-30T18:03:00Z"/>
        </w:rPr>
      </w:pPr>
      <w:del w:id="2" w:author="Comparison" w:date="2019-10-30T18:03:00Z">
        <w:r>
          <w:delText>There are</w:delText>
        </w:r>
      </w:del>
      <w:ins w:id="3" w:author="Comparison" w:date="2019-10-30T18:03:00Z">
        <w:r>
          <w:t>Cash receipt method</w:t>
        </w:r>
      </w:ins>
    </w:p>
    <w:p w14:paraId="607B1C83" w14:textId="2DB90C4C" w:rsidR="001D6DBC" w:rsidRDefault="0019010D">
      <w:ins w:id="4" w:author="Comparison" w:date="2019-10-30T18:03:00Z">
        <w:r>
          <w:t>Before the rate rise contained in Finance Act 2017, there were</w:t>
        </w:r>
      </w:ins>
      <w:r>
        <w:t xml:space="preserve"> no transitional accounting arrangements for insurers using the cash receipt method. If a premium, including an additional </w:t>
      </w:r>
      <w:r>
        <w:t xml:space="preserve">premium (AP), </w:t>
      </w:r>
      <w:del w:id="5" w:author="Comparison" w:date="2019-10-30T18:03:00Z">
        <w:r>
          <w:delText>is</w:delText>
        </w:r>
      </w:del>
      <w:ins w:id="6" w:author="Comparison" w:date="2019-10-30T18:03:00Z">
        <w:r>
          <w:t>was</w:t>
        </w:r>
      </w:ins>
      <w:r>
        <w:t xml:space="preserve"> received on or after the implementation date of the change in rate in respect of a taxable risk, IPT </w:t>
      </w:r>
      <w:del w:id="7" w:author="Comparison" w:date="2019-10-30T18:03:00Z">
        <w:r>
          <w:delText>is</w:delText>
        </w:r>
      </w:del>
      <w:ins w:id="8" w:author="Comparison" w:date="2019-10-30T18:03:00Z">
        <w:r>
          <w:t>was</w:t>
        </w:r>
      </w:ins>
      <w:r>
        <w:t xml:space="preserve"> due at the new rate. This would be the case even if the premium or AP related to a policy which related wholly to a period prior to t</w:t>
      </w:r>
      <w:r>
        <w:t>hat date.</w:t>
      </w:r>
    </w:p>
    <w:p w14:paraId="6E01BAC2" w14:textId="77777777" w:rsidR="001D6DBC" w:rsidRDefault="0019010D">
      <w:pPr>
        <w:rPr>
          <w:ins w:id="9" w:author="Comparison" w:date="2019-10-30T18:03:00Z"/>
        </w:rPr>
      </w:pPr>
      <w:ins w:id="10" w:author="Comparison" w:date="2019-10-30T18:03:00Z">
        <w:r>
          <w:t>Rate Rise from 1 June 2017</w:t>
        </w:r>
      </w:ins>
    </w:p>
    <w:p w14:paraId="53669744" w14:textId="77777777" w:rsidR="001D6DBC" w:rsidRDefault="0019010D">
      <w:pPr>
        <w:rPr>
          <w:ins w:id="11" w:author="Comparison" w:date="2019-10-30T18:03:00Z"/>
        </w:rPr>
      </w:pPr>
      <w:ins w:id="12" w:author="Comparison" w:date="2019-10-30T18:03:00Z">
        <w:r>
          <w:t>Following consultation with the industry, the rate rise on 1 June 2017 marked a change in approach to transitional arrangements. The rise should now apply in the same way to both cash receipt and special accounting sche</w:t>
        </w:r>
        <w:r>
          <w:t>me businesses.</w:t>
        </w:r>
      </w:ins>
    </w:p>
    <w:p w14:paraId="21C5F009" w14:textId="77777777" w:rsidR="001D6DBC" w:rsidRDefault="0019010D">
      <w:pPr>
        <w:rPr>
          <w:ins w:id="13" w:author="Comparison" w:date="2019-10-30T18:03:00Z"/>
        </w:rPr>
      </w:pPr>
      <w:ins w:id="14" w:author="Comparison" w:date="2019-10-30T18:03:00Z">
        <w:r>
          <w:t>The key determinants of whether the new rate applies to any premium received on after the date of the rate rise are:</w:t>
        </w:r>
      </w:ins>
    </w:p>
    <w:p w14:paraId="41964510" w14:textId="77777777" w:rsidR="001D6DBC" w:rsidRDefault="0019010D">
      <w:pPr>
        <w:rPr>
          <w:ins w:id="15" w:author="Comparison" w:date="2019-10-30T18:03:00Z"/>
        </w:rPr>
      </w:pPr>
      <w:ins w:id="16" w:author="Comparison" w:date="2019-10-30T18:03:00Z">
        <w:r>
          <w:t>Does the premium relate to a risk for which the cover commenced on or after the rate rise date; or</w:t>
        </w:r>
      </w:ins>
    </w:p>
    <w:p w14:paraId="3CE44EB4" w14:textId="77777777" w:rsidR="001D6DBC" w:rsidRDefault="0019010D">
      <w:pPr>
        <w:rPr>
          <w:ins w:id="17" w:author="Comparison" w:date="2019-10-30T18:03:00Z"/>
        </w:rPr>
      </w:pPr>
      <w:ins w:id="18" w:author="Comparison" w:date="2019-10-30T18:03:00Z">
        <w:r>
          <w:t>Notwithstanding the above</w:t>
        </w:r>
        <w:r>
          <w:t xml:space="preserve"> test, is the premium received on or after the first anniversary of the rate rise date.</w:t>
        </w:r>
      </w:ins>
    </w:p>
    <w:p w14:paraId="1DAC2BB4" w14:textId="77777777" w:rsidR="001D6DBC" w:rsidRDefault="0019010D">
      <w:r>
        <w:t xml:space="preserve"> Previous page</w:t>
      </w:r>
    </w:p>
    <w:p w14:paraId="711569D6" w14:textId="77777777" w:rsidR="001D6DBC" w:rsidRDefault="0019010D">
      <w:r>
        <w:t xml:space="preserve"> Next page</w:t>
      </w:r>
    </w:p>
    <w:sectPr w:rsidR="001D6D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010D"/>
    <w:rsid w:val="001D6DBC"/>
    <w:rsid w:val="0029639D"/>
    <w:rsid w:val="00326F90"/>
    <w:rsid w:val="004555BB"/>
    <w:rsid w:val="009C498A"/>
    <w:rsid w:val="00AA1D8D"/>
    <w:rsid w:val="00B1746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E670450-AFD2-4542-9144-BE3CD99C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19010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1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1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9CE91A-A556-43A3-943A-5AEBAE2F5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2019-10-30T18:03:00Z</dcterms:modified>
  <cp:category/>
</cp:coreProperties>
</file>