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6A54" w14:textId="77777777" w:rsidR="002E379E" w:rsidRDefault="005F7FD1">
      <w:pPr>
        <w:pStyle w:val="Title"/>
      </w:pPr>
      <w:bookmarkStart w:id="0" w:name="_GoBack"/>
      <w:bookmarkEnd w:id="0"/>
      <w:r>
        <w:t>HMRC - OT18620 -</w:t>
      </w:r>
      <w:ins w:id="1" w:author="Comparison" w:date="2019-10-25T00:22:00Z">
        <w:r>
          <w:t xml:space="preserve"> PRT Compliance:</w:t>
        </w:r>
      </w:ins>
      <w:r>
        <w:t xml:space="preserve"> Risk Assessment - Mandatory Work, Projects And Campaigns</w:t>
      </w:r>
    </w:p>
    <w:p w14:paraId="5B5EF5CD" w14:textId="77777777" w:rsidR="002E379E" w:rsidRDefault="005F7FD1">
      <w:r>
        <w:t>The position on mandatory work, projects and campaigns is explained at TCRM2450.</w:t>
      </w:r>
    </w:p>
    <w:p w14:paraId="650898C8" w14:textId="77777777" w:rsidR="002E379E" w:rsidRDefault="005F7FD1">
      <w:r>
        <w:t xml:space="preserve">Specific mandatory work in PRT includes the obligation to calculate Tax </w:t>
      </w:r>
      <w:r>
        <w:t>Reference Prices for all non arms length sales or disposals of oil. Companies are obliged to complete PRT 1A Returns. To enable LB Oil &amp; Gas to calculate statutory values for its customers, clarification may have to be sought in respect of such returns fro</w:t>
      </w:r>
      <w:r>
        <w:t>m Low Risk companies.</w:t>
      </w:r>
    </w:p>
    <w:p w14:paraId="15DA0C4C" w14:textId="77777777" w:rsidR="002E379E" w:rsidRDefault="005F7FD1">
      <w:r>
        <w:t>Mandatory work includes work arising out of commitments to the NAO, with whom we are in regular discussion. In the past they have taken a particular interest in PRT/Accounts reconciliations (OT18660) and the LPG valuation (OT05350) an</w:t>
      </w:r>
      <w:r>
        <w:t>d Condensate valuation methodologies (OT05345). The representative bodies will normally be advised through the Direct Tax Forum of any such mandatory work.</w:t>
      </w:r>
    </w:p>
    <w:p w14:paraId="691678B4" w14:textId="77777777" w:rsidR="002E379E" w:rsidRDefault="005F7FD1">
      <w:r>
        <w:t>Projects and risk campaigns have been a feature of PRT compliance work for a number of years. They m</w:t>
      </w:r>
      <w:r>
        <w:t>ay be undertaken to address specific risks or to improve regulation, or for both purposes.</w:t>
      </w:r>
    </w:p>
    <w:p w14:paraId="1E217AF8" w14:textId="77777777" w:rsidR="002E379E" w:rsidRDefault="005F7FD1">
      <w:r>
        <w:t xml:space="preserve"> Previous page</w:t>
      </w:r>
    </w:p>
    <w:p w14:paraId="05772CF3" w14:textId="77777777" w:rsidR="002E379E" w:rsidRDefault="005F7FD1">
      <w:r>
        <w:t xml:space="preserve"> Next page</w:t>
      </w:r>
    </w:p>
    <w:sectPr w:rsidR="002E37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6A"/>
    <w:rsid w:val="0015074B"/>
    <w:rsid w:val="001514B9"/>
    <w:rsid w:val="0029639D"/>
    <w:rsid w:val="002E379E"/>
    <w:rsid w:val="00326F90"/>
    <w:rsid w:val="005F7FD1"/>
    <w:rsid w:val="00AA1D8D"/>
    <w:rsid w:val="00B47730"/>
    <w:rsid w:val="00CB0664"/>
    <w:rsid w:val="00ED40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04F686-23BE-4139-8496-6CF388F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7F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35F9A-5201-4CEF-A044-3FE39200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2019-10-24T23:22:00Z</dcterms:modified>
  <cp:category/>
</cp:coreProperties>
</file>