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2860" w14:textId="77777777" w:rsidR="00B40E9C" w:rsidRDefault="00002FE1">
      <w:pPr>
        <w:pStyle w:val="Title"/>
      </w:pPr>
      <w:bookmarkStart w:id="0" w:name="_GoBack"/>
      <w:bookmarkEnd w:id="0"/>
      <w:r>
        <w:t>HMRC - OT26500 - Capital Allowances - Plant And Machinery: Contents</w:t>
      </w:r>
    </w:p>
    <w:p w14:paraId="006CD7D3" w14:textId="3B008A61" w:rsidR="00B40E9C" w:rsidRDefault="00002FE1">
      <w:r>
        <w:t xml:space="preserve">OT26501    </w:t>
      </w:r>
      <w:del w:id="1" w:author="Comparison" w:date="2019-10-30T18:18:00Z">
        <w:r>
          <w:delText xml:space="preserve">Capital Allowances: Plant and Machinery - </w:delText>
        </w:r>
      </w:del>
      <w:r>
        <w:t>Introduction</w:t>
      </w:r>
    </w:p>
    <w:p w14:paraId="6AA0712C" w14:textId="1EC96D07" w:rsidR="00B40E9C" w:rsidRDefault="00002FE1">
      <w:r>
        <w:t xml:space="preserve">OT26502    </w:t>
      </w:r>
      <w:del w:id="2" w:author="Comparison" w:date="2019-10-30T18:18:00Z">
        <w:r>
          <w:delText xml:space="preserve">Capital Allowances: Plant and Machinery - </w:delText>
        </w:r>
      </w:del>
      <w:r>
        <w:t>Pre-trading Expenditure</w:t>
      </w:r>
    </w:p>
    <w:p w14:paraId="282295AE" w14:textId="30686B74" w:rsidR="00B40E9C" w:rsidRDefault="00002FE1">
      <w:r>
        <w:t xml:space="preserve">OT26504    </w:t>
      </w:r>
      <w:del w:id="3" w:author="Comparison" w:date="2019-10-30T18:18:00Z">
        <w:r>
          <w:delText xml:space="preserve">Capital Allowances: Plant and </w:delText>
        </w:r>
        <w:r>
          <w:delText xml:space="preserve">Machinery - </w:delText>
        </w:r>
      </w:del>
      <w:r>
        <w:t>Migration to the UK</w:t>
      </w:r>
    </w:p>
    <w:p w14:paraId="51D4FA58" w14:textId="5CDFE3E7" w:rsidR="00B40E9C" w:rsidRDefault="00002FE1">
      <w:r>
        <w:t xml:space="preserve">OT26506    </w:t>
      </w:r>
      <w:del w:id="4" w:author="Comparison" w:date="2019-10-30T18:18:00Z">
        <w:r>
          <w:delText xml:space="preserve">Capital Allowances: Plant and Machinery - </w:delText>
        </w:r>
      </w:del>
      <w:r>
        <w:t xml:space="preserve">CT Ring Fence </w:t>
      </w:r>
      <w:del w:id="5" w:author="Comparison" w:date="2019-10-30T18:18:00Z">
        <w:r>
          <w:delText>Trades</w:delText>
        </w:r>
      </w:del>
      <w:ins w:id="6" w:author="Comparison" w:date="2019-10-30T18:18:00Z">
        <w:r>
          <w:t>trades</w:t>
        </w:r>
      </w:ins>
    </w:p>
    <w:p w14:paraId="7294DC68" w14:textId="1436F295" w:rsidR="00B40E9C" w:rsidRDefault="00002FE1">
      <w:r>
        <w:t xml:space="preserve">OT26508    </w:t>
      </w:r>
      <w:del w:id="7" w:author="Comparison" w:date="2019-10-30T18:18:00Z">
        <w:r>
          <w:delText xml:space="preserve">Capital Allowances: Plant and Machinery - </w:delText>
        </w:r>
      </w:del>
      <w:r>
        <w:t>Transfers of Interests in Oil Fields</w:t>
      </w:r>
    </w:p>
    <w:p w14:paraId="53D864D6" w14:textId="1B04F38E" w:rsidR="00B40E9C" w:rsidRDefault="00002FE1">
      <w:r>
        <w:t xml:space="preserve">OT26511    </w:t>
      </w:r>
      <w:del w:id="8" w:author="Comparison" w:date="2019-10-30T18:18:00Z">
        <w:r>
          <w:delText xml:space="preserve">Capital Allowances: Plant and Machinery - </w:delText>
        </w:r>
      </w:del>
      <w:r>
        <w:t>Exchange of Interests within a Licence</w:t>
      </w:r>
    </w:p>
    <w:p w14:paraId="2FA144AD" w14:textId="77777777" w:rsidR="00B40E9C" w:rsidRDefault="00002FE1">
      <w:r>
        <w:t xml:space="preserve"> Previous page</w:t>
      </w:r>
    </w:p>
    <w:p w14:paraId="58D48001" w14:textId="77777777" w:rsidR="00B40E9C" w:rsidRDefault="00002FE1">
      <w:r>
        <w:t xml:space="preserve"> Next page</w:t>
      </w:r>
    </w:p>
    <w:sectPr w:rsidR="00B40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FE1"/>
    <w:rsid w:val="00034616"/>
    <w:rsid w:val="0006063C"/>
    <w:rsid w:val="0015074B"/>
    <w:rsid w:val="0029639D"/>
    <w:rsid w:val="00326F90"/>
    <w:rsid w:val="00813C60"/>
    <w:rsid w:val="00AA1D8D"/>
    <w:rsid w:val="00B40E9C"/>
    <w:rsid w:val="00B47730"/>
    <w:rsid w:val="00C70737"/>
    <w:rsid w:val="00CB0664"/>
    <w:rsid w:val="00E82E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5A7166-2BDB-43BB-8393-B9479C2E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02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01FAC6-03A7-4F5E-9CDE-BA64B8DA6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2019-10-30T18:18:00Z</dcterms:modified>
  <cp:category/>
</cp:coreProperties>
</file>