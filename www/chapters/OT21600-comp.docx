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51E44" w14:textId="77777777" w:rsidR="00156099" w:rsidRDefault="00CD5A86">
      <w:pPr>
        <w:pStyle w:val="Title"/>
      </w:pPr>
      <w:bookmarkStart w:id="0" w:name="_GoBack"/>
      <w:bookmarkEnd w:id="0"/>
      <w:r>
        <w:t>HMRC - OT21600 - Hire Of Relevant Assets: Contents</w:t>
      </w:r>
    </w:p>
    <w:p w14:paraId="05A70261" w14:textId="03D205DC" w:rsidR="00156099" w:rsidRDefault="00CD5A86">
      <w:r>
        <w:t xml:space="preserve">OT21601    </w:t>
      </w:r>
      <w:del w:id="1" w:author="Comparison" w:date="2019-10-24T23:38:00Z">
        <w:r>
          <w:delText>Corporation tax ring fence: hire of relevant assets - introduction</w:delText>
        </w:r>
      </w:del>
      <w:ins w:id="2" w:author="Comparison" w:date="2019-10-24T23:38:00Z">
        <w:r>
          <w:t>Introduction</w:t>
        </w:r>
      </w:ins>
    </w:p>
    <w:p w14:paraId="7312F763" w14:textId="2B3778F4" w:rsidR="00156099" w:rsidRDefault="00CD5A86">
      <w:r>
        <w:t xml:space="preserve">OT21605    </w:t>
      </w:r>
      <w:del w:id="3" w:author="Comparison" w:date="2019-10-24T23:38:00Z">
        <w:r>
          <w:delText>Corporation tax ring fence: hire of relevant assets - scope</w:delText>
        </w:r>
      </w:del>
      <w:ins w:id="4" w:author="Comparison" w:date="2019-10-24T23:38:00Z">
        <w:r>
          <w:t>Scope</w:t>
        </w:r>
      </w:ins>
      <w:r>
        <w:t xml:space="preserve"> of legislation</w:t>
      </w:r>
    </w:p>
    <w:p w14:paraId="39A97AFD" w14:textId="0A27ECAE" w:rsidR="00156099" w:rsidRDefault="00CD5A86">
      <w:r>
        <w:t xml:space="preserve">OT21610    </w:t>
      </w:r>
      <w:del w:id="5" w:author="Comparison" w:date="2019-10-24T23:38:00Z">
        <w:r>
          <w:delText xml:space="preserve">Corporation tax ring </w:delText>
        </w:r>
        <w:r>
          <w:delText>fence: hire of relevant assets - effect</w:delText>
        </w:r>
      </w:del>
      <w:ins w:id="6" w:author="Comparison" w:date="2019-10-24T23:38:00Z">
        <w:r>
          <w:t>Effect</w:t>
        </w:r>
      </w:ins>
      <w:r>
        <w:t xml:space="preserve"> of being within CTA2010\S285A</w:t>
      </w:r>
    </w:p>
    <w:p w14:paraId="38AF7FFD" w14:textId="77777777" w:rsidR="004F22D1" w:rsidRDefault="00CD5A86">
      <w:pPr>
        <w:rPr>
          <w:del w:id="7" w:author="Comparison" w:date="2019-10-24T23:38:00Z"/>
        </w:rPr>
      </w:pPr>
      <w:del w:id="8" w:author="Comparison" w:date="2019-10-24T23:38:00Z">
        <w:r>
          <w:delText>OT21615    Corporation tax ring fence: hire of relevant assets - anti avoidance provision</w:delText>
        </w:r>
      </w:del>
    </w:p>
    <w:p w14:paraId="35E016A6" w14:textId="77777777" w:rsidR="00156099" w:rsidRDefault="00CD5A86">
      <w:pPr>
        <w:rPr>
          <w:ins w:id="9" w:author="Comparison" w:date="2019-10-24T23:38:00Z"/>
        </w:rPr>
      </w:pPr>
      <w:ins w:id="10" w:author="Comparison" w:date="2019-10-24T23:38:00Z">
        <w:r>
          <w:t>OT21615    Anti Avoidance Provision</w:t>
        </w:r>
      </w:ins>
    </w:p>
    <w:p w14:paraId="70D1B6DE" w14:textId="77777777" w:rsidR="00156099" w:rsidRDefault="00CD5A86">
      <w:r>
        <w:t xml:space="preserve"> Previous page</w:t>
      </w:r>
    </w:p>
    <w:sectPr w:rsidR="001560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099"/>
    <w:rsid w:val="001F18A6"/>
    <w:rsid w:val="0029639D"/>
    <w:rsid w:val="00326F90"/>
    <w:rsid w:val="004F22D1"/>
    <w:rsid w:val="00696DEC"/>
    <w:rsid w:val="00AA1D8D"/>
    <w:rsid w:val="00B47730"/>
    <w:rsid w:val="00CB0664"/>
    <w:rsid w:val="00CD5A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A6E4C68-E274-463D-8019-2CB1C4B9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D5A8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A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CC1D27-D9CE-483C-B6A5-7F3D31F03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2019-10-24T22:38:00Z</dcterms:modified>
  <cp:category/>
</cp:coreProperties>
</file>