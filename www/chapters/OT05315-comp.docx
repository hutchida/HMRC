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9EBC25" w14:textId="69B5F2FB" w:rsidR="00D273F3" w:rsidRDefault="00375D8E">
      <w:pPr>
        <w:pStyle w:val="Title"/>
      </w:pPr>
      <w:bookmarkStart w:id="0" w:name="_GoBack"/>
      <w:bookmarkEnd w:id="0"/>
      <w:r>
        <w:t xml:space="preserve">HMRC - OT05315 - </w:t>
      </w:r>
      <w:ins w:id="1" w:author="Comparison" w:date="2019-10-25T00:09:00Z">
        <w:r>
          <w:t xml:space="preserve">Valuation Of </w:t>
        </w:r>
      </w:ins>
      <w:r>
        <w:t xml:space="preserve">Crude Oils </w:t>
      </w:r>
      <w:del w:id="2" w:author="Comparison" w:date="2019-10-25T00:09:00Z">
        <w:r>
          <w:delText>And</w:delText>
        </w:r>
      </w:del>
      <w:ins w:id="3" w:author="Comparison" w:date="2019-10-25T00:09:00Z">
        <w:r>
          <w:t>&amp;</w:t>
        </w:r>
      </w:ins>
      <w:r>
        <w:t xml:space="preserve"> Products- Category 1 Oil Introduction</w:t>
      </w:r>
    </w:p>
    <w:p w14:paraId="4BA4A43E" w14:textId="77777777" w:rsidR="00D273F3" w:rsidRDefault="00375D8E">
      <w:r>
        <w:t xml:space="preserve">These are the kinds of oil which have price assessments published and widely available (this includes reports that are only commercially available by subscription or </w:t>
      </w:r>
      <w:r>
        <w:t>otherwise making payment to the publisher of the price report).</w:t>
      </w:r>
    </w:p>
    <w:p w14:paraId="063DBF56" w14:textId="77777777" w:rsidR="00D273F3" w:rsidRDefault="00375D8E">
      <w:r>
        <w:t>Generally, oil companies subscribe to recognised Price Reporting Agencies (PRAs) if they need pricing information.</w:t>
      </w:r>
    </w:p>
    <w:p w14:paraId="09E1ED6F" w14:textId="77777777" w:rsidR="00D273F3" w:rsidRDefault="00375D8E">
      <w:r>
        <w:t>Currently the Category 1 oils defined in the Oil Taxation (Market Value of Oi</w:t>
      </w:r>
      <w:r>
        <w:t>l) Regulations 2006 [SI2006\3313] are:</w:t>
      </w:r>
    </w:p>
    <w:p w14:paraId="3B5E6EBA" w14:textId="77777777" w:rsidR="00D273F3" w:rsidRDefault="00375D8E">
      <w:r>
        <w:t>Brent</w:t>
      </w:r>
    </w:p>
    <w:p w14:paraId="30CAA046" w14:textId="77777777" w:rsidR="00D273F3" w:rsidRDefault="00375D8E">
      <w:r>
        <w:t>Forties</w:t>
      </w:r>
    </w:p>
    <w:p w14:paraId="68737AF0" w14:textId="77777777" w:rsidR="00D273F3" w:rsidRDefault="00375D8E">
      <w:r>
        <w:t>Ekofisk</w:t>
      </w:r>
    </w:p>
    <w:p w14:paraId="31403D67" w14:textId="77777777" w:rsidR="00D273F3" w:rsidRDefault="00375D8E">
      <w:r>
        <w:t>Statfjord</w:t>
      </w:r>
    </w:p>
    <w:p w14:paraId="088067B2" w14:textId="77777777" w:rsidR="00D273F3" w:rsidRDefault="00375D8E">
      <w:r>
        <w:t>Flotta</w:t>
      </w:r>
    </w:p>
    <w:p w14:paraId="4116D1E2" w14:textId="77777777" w:rsidR="00D273F3" w:rsidRDefault="00375D8E">
      <w:r>
        <w:t xml:space="preserve"> Previous page</w:t>
      </w:r>
    </w:p>
    <w:p w14:paraId="237EAA1D" w14:textId="77777777" w:rsidR="00D273F3" w:rsidRDefault="00375D8E">
      <w:r>
        <w:t xml:space="preserve"> Next page</w:t>
      </w:r>
    </w:p>
    <w:sectPr w:rsidR="00D273F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1327"/>
    <w:rsid w:val="00034616"/>
    <w:rsid w:val="0006063C"/>
    <w:rsid w:val="001016B0"/>
    <w:rsid w:val="0015074B"/>
    <w:rsid w:val="0029639D"/>
    <w:rsid w:val="00326F90"/>
    <w:rsid w:val="00375D8E"/>
    <w:rsid w:val="00805B8C"/>
    <w:rsid w:val="00AA1D8D"/>
    <w:rsid w:val="00B47730"/>
    <w:rsid w:val="00CB0664"/>
    <w:rsid w:val="00D273F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B6A6184D-6CD9-4892-BE92-B41B9A40F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375D8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5D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5D8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1EC9EAD-55F3-4C9D-A83B-C3ADEC73CB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2019-10-24T23:09:00Z</dcterms:modified>
  <cp:category/>
</cp:coreProperties>
</file>