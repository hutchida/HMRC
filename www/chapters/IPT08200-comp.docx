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6399" w14:textId="77777777" w:rsidR="005F2D54" w:rsidRDefault="00EA2C6F">
      <w:pPr>
        <w:pStyle w:val="Title"/>
      </w:pPr>
      <w:bookmarkStart w:id="0" w:name="_GoBack"/>
      <w:bookmarkEnd w:id="0"/>
      <w:r>
        <w:t>HMRC - IPT08200 - Legal Provisions: Contents</w:t>
      </w:r>
    </w:p>
    <w:p w14:paraId="564FC0BE" w14:textId="04D35F17" w:rsidR="005F2D54" w:rsidRDefault="00EA2C6F">
      <w:r>
        <w:t xml:space="preserve">IPT08210    </w:t>
      </w:r>
      <w:del w:id="1" w:author="Comparison" w:date="2019-10-30T18:53:00Z">
        <w:r>
          <w:delText>IPT audit assurance: legal provisions: the</w:delText>
        </w:r>
      </w:del>
      <w:ins w:id="2" w:author="Comparison" w:date="2019-10-30T18:53:00Z">
        <w:r>
          <w:t>The</w:t>
        </w:r>
      </w:ins>
      <w:r>
        <w:t xml:space="preserve"> law</w:t>
      </w:r>
    </w:p>
    <w:p w14:paraId="4CA222E6" w14:textId="3BF39B45" w:rsidR="005F2D54" w:rsidRDefault="00EA2C6F">
      <w:r>
        <w:t xml:space="preserve">IPT08220    </w:t>
      </w:r>
      <w:del w:id="3" w:author="Comparison" w:date="2019-10-30T18:53:00Z">
        <w:r>
          <w:delText>IPT audit assurance: legal provisions: legal</w:delText>
        </w:r>
      </w:del>
      <w:ins w:id="4" w:author="Comparison" w:date="2019-10-30T18:53:00Z">
        <w:r>
          <w:t>Legal</w:t>
        </w:r>
      </w:ins>
      <w:r>
        <w:t xml:space="preserve"> requirements</w:t>
      </w:r>
    </w:p>
    <w:p w14:paraId="03219E49" w14:textId="0B987C76" w:rsidR="005F2D54" w:rsidRDefault="00EA2C6F">
      <w:r>
        <w:t xml:space="preserve">IPT08230    </w:t>
      </w:r>
      <w:del w:id="5" w:author="Comparison" w:date="2019-10-30T18:53:00Z">
        <w:r>
          <w:delText>IPT audit assurance: legal provisions: the</w:delText>
        </w:r>
      </w:del>
      <w:ins w:id="6" w:author="Comparison" w:date="2019-10-30T18:53:00Z">
        <w:r>
          <w:t>The</w:t>
        </w:r>
      </w:ins>
      <w:r>
        <w:t xml:space="preserve"> Data Protection Act 1988</w:t>
      </w:r>
    </w:p>
    <w:p w14:paraId="3BC209FF" w14:textId="77777777" w:rsidR="005F2D54" w:rsidRDefault="00EA2C6F">
      <w:r>
        <w:t xml:space="preserve"> Previous page</w:t>
      </w:r>
    </w:p>
    <w:p w14:paraId="1E064D50" w14:textId="77777777" w:rsidR="005F2D54" w:rsidRDefault="00EA2C6F">
      <w:r>
        <w:t xml:space="preserve"> Next page</w:t>
      </w:r>
    </w:p>
    <w:sectPr w:rsidR="005F2D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185"/>
    <w:rsid w:val="005F2D54"/>
    <w:rsid w:val="009961A0"/>
    <w:rsid w:val="00AA1D8D"/>
    <w:rsid w:val="00B47730"/>
    <w:rsid w:val="00CB0664"/>
    <w:rsid w:val="00DA70A8"/>
    <w:rsid w:val="00EA2C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B7F87C3-DC07-4199-BCCE-71135338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A2C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4E462F-B99C-4AB2-A5E8-764BD11A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2019-10-30T18:53:00Z</dcterms:modified>
  <cp:category/>
</cp:coreProperties>
</file>