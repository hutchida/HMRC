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5F6A3" w14:textId="77777777" w:rsidR="00C1376F" w:rsidRDefault="00895FA8">
      <w:pPr>
        <w:pStyle w:val="Title"/>
      </w:pPr>
      <w:bookmarkStart w:id="0" w:name="_GoBack"/>
      <w:bookmarkEnd w:id="0"/>
      <w:r>
        <w:t>HMRC - DT2854 - Azerbaijan: Interest</w:t>
      </w:r>
    </w:p>
    <w:p w14:paraId="5C62CF87" w14:textId="77777777" w:rsidR="00524383" w:rsidRDefault="00895FA8">
      <w:pPr>
        <w:rPr>
          <w:del w:id="1" w:author="Comparison" w:date="2019-10-24T23:10:00Z"/>
        </w:rPr>
      </w:pPr>
      <w:del w:id="2" w:author="Comparison" w:date="2019-10-24T23:10:00Z">
        <w:r>
          <w:delText xml:space="preserve">Interest arising in Azerbaijan and paid to a resident of the UK who is the beneficial owner of the interest and is subject to tax on the interest in the UK is taxable in Azerbaijan at a rate not exceeding 10 per </w:delText>
        </w:r>
        <w:r>
          <w:delText>cent (Article 11(2)), except where the interest is effectively connected with a permanent establishment or fixed base which the UK resident recipient has in Azerbaijan. In the latter circumstances, the provisions of the Business Profits Article (Article 7)</w:delText>
        </w:r>
        <w:r>
          <w:delText xml:space="preserve"> or the Independent Personal Services Article (Article 14) will apply.</w:delText>
        </w:r>
      </w:del>
    </w:p>
    <w:p w14:paraId="55C047A8" w14:textId="77777777" w:rsidR="00524383" w:rsidRDefault="00895FA8">
      <w:pPr>
        <w:rPr>
          <w:del w:id="3" w:author="Comparison" w:date="2019-10-24T23:10:00Z"/>
        </w:rPr>
      </w:pPr>
      <w:del w:id="4" w:author="Comparison" w:date="2019-10-24T23:10:00Z">
        <w:r>
          <w:delText>Notwithstanding the provisions of Article 11(2), interest arising in Azerbaijan shall be exempt from Azerbaijan tax if it is derived and beneficially owned by the UK Government or any a</w:delText>
        </w:r>
        <w:r>
          <w:delText>gency or instrumentality thereof.</w:delText>
        </w:r>
      </w:del>
    </w:p>
    <w:p w14:paraId="58F3B47D" w14:textId="77777777" w:rsidR="00C1376F" w:rsidRDefault="00895FA8">
      <w:pPr>
        <w:rPr>
          <w:ins w:id="5" w:author="Comparison" w:date="2019-10-24T23:10:00Z"/>
        </w:rPr>
      </w:pPr>
      <w:ins w:id="6" w:author="Comparison" w:date="2019-10-24T23:10:00Z">
        <w:r>
          <w:t>Page archived - updated to new DTRM format.</w:t>
        </w:r>
      </w:ins>
    </w:p>
    <w:p w14:paraId="18600132" w14:textId="77777777" w:rsidR="00C1376F" w:rsidRDefault="00895FA8">
      <w:r>
        <w:t xml:space="preserve"> Previous page</w:t>
      </w:r>
    </w:p>
    <w:p w14:paraId="361A9037" w14:textId="77777777" w:rsidR="00C1376F" w:rsidRDefault="00895FA8">
      <w:r>
        <w:t xml:space="preserve"> Next page</w:t>
      </w:r>
    </w:p>
    <w:sectPr w:rsidR="00C137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383"/>
    <w:rsid w:val="00895FA8"/>
    <w:rsid w:val="00AA1D8D"/>
    <w:rsid w:val="00B47730"/>
    <w:rsid w:val="00B758F0"/>
    <w:rsid w:val="00C1376F"/>
    <w:rsid w:val="00CB0664"/>
    <w:rsid w:val="00D92A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5F189F-A98F-4455-8EE6-75799729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95F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E08D0-F0DD-412E-92DA-7510993E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2019-10-24T22:10:00Z</dcterms:modified>
  <cp:category/>
</cp:coreProperties>
</file>