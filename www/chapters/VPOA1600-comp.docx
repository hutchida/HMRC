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AFC13" w14:textId="77777777" w:rsidR="00942C8A" w:rsidRDefault="001678C8">
      <w:pPr>
        <w:pStyle w:val="Title"/>
      </w:pPr>
      <w:bookmarkStart w:id="0" w:name="_GoBack"/>
      <w:bookmarkEnd w:id="0"/>
      <w:r>
        <w:t>HMRC - VPOA1600 - The Role Of The VAT Registration And Accounting Policy Team (VRAP)</w:t>
      </w:r>
    </w:p>
    <w:p w14:paraId="2FF54111" w14:textId="0022B21C" w:rsidR="00942C8A" w:rsidRDefault="001678C8">
      <w:r>
        <w:t>The VAT Registration and Accounting Policy team (VRAP) within Customs and Indirect Tax Policy, Customer Strategy and Tax Design has policy responsibility for POA.</w:t>
      </w:r>
      <w:del w:id="1" w:author="Comparison" w:date="2019-10-24T23:27:00Z">
        <w:r>
          <w:delText xml:space="preserve"> </w:delText>
        </w:r>
        <w:r>
          <w:delText>Information about how to get policy advice is on the Indirect Tax site.</w:delText>
        </w:r>
      </w:del>
    </w:p>
    <w:p w14:paraId="6ECDECAF" w14:textId="77777777" w:rsidR="00942C8A" w:rsidRDefault="001678C8">
      <w:pPr>
        <w:rPr>
          <w:ins w:id="2" w:author="Comparison" w:date="2019-10-24T23:27:00Z"/>
        </w:rPr>
      </w:pPr>
      <w:ins w:id="3" w:author="Comparison" w:date="2019-10-24T23:27:00Z">
        <w:r>
          <w:t xml:space="preserve">The </w:t>
        </w:r>
        <w:r>
          <w:t>VAT Advisory Team is responsible for giving advice on cases:</w:t>
        </w:r>
      </w:ins>
    </w:p>
    <w:p w14:paraId="6CFDE8A9" w14:textId="77777777" w:rsidR="00942C8A" w:rsidRDefault="001678C8">
      <w:pPr>
        <w:rPr>
          <w:ins w:id="4" w:author="Comparison" w:date="2019-10-24T23:27:00Z"/>
        </w:rPr>
      </w:pPr>
      <w:ins w:id="5" w:author="Comparison" w:date="2019-10-24T23:27:00Z">
        <w:r>
          <w:t>where the guidance is unclear</w:t>
        </w:r>
      </w:ins>
    </w:p>
    <w:p w14:paraId="63D39B98" w14:textId="77777777" w:rsidR="00942C8A" w:rsidRDefault="001678C8">
      <w:pPr>
        <w:rPr>
          <w:ins w:id="6" w:author="Comparison" w:date="2019-10-24T23:27:00Z"/>
        </w:rPr>
      </w:pPr>
      <w:ins w:id="7" w:author="Comparison" w:date="2019-10-24T23:27:00Z">
        <w:r>
          <w:t>where there is a challenge to the law</w:t>
        </w:r>
      </w:ins>
    </w:p>
    <w:p w14:paraId="48050E54" w14:textId="77777777" w:rsidR="00942C8A" w:rsidRDefault="001678C8">
      <w:pPr>
        <w:rPr>
          <w:ins w:id="8" w:author="Comparison" w:date="2019-10-24T23:27:00Z"/>
        </w:rPr>
      </w:pPr>
      <w:ins w:id="9" w:author="Comparison" w:date="2019-10-24T23:27:00Z">
        <w:r>
          <w:t>where guidance has specified we must be consulted</w:t>
        </w:r>
      </w:ins>
    </w:p>
    <w:p w14:paraId="05038CE1" w14:textId="77777777" w:rsidR="00942C8A" w:rsidRDefault="001678C8">
      <w:pPr>
        <w:rPr>
          <w:ins w:id="10" w:author="Comparison" w:date="2019-10-24T23:27:00Z"/>
        </w:rPr>
      </w:pPr>
      <w:ins w:id="11" w:author="Comparison" w:date="2019-10-24T23:27:00Z">
        <w:r>
          <w:t>Guidance about the process for submitting requests to the VAT Advisory policy</w:t>
        </w:r>
        <w:r>
          <w:t xml:space="preserve"> team can be found in VPOLADV</w:t>
        </w:r>
      </w:ins>
    </w:p>
    <w:p w14:paraId="7440377A" w14:textId="77777777" w:rsidR="00942C8A" w:rsidRDefault="00942C8A">
      <w:pPr>
        <w:rPr>
          <w:ins w:id="12" w:author="Comparison" w:date="2019-10-24T23:27:00Z"/>
        </w:rPr>
      </w:pPr>
    </w:p>
    <w:p w14:paraId="5E9D35CF" w14:textId="77777777" w:rsidR="00942C8A" w:rsidRDefault="00942C8A">
      <w:pPr>
        <w:rPr>
          <w:ins w:id="13" w:author="Comparison" w:date="2019-10-24T23:27:00Z"/>
        </w:rPr>
      </w:pPr>
    </w:p>
    <w:p w14:paraId="50263504" w14:textId="77777777" w:rsidR="00942C8A" w:rsidRDefault="001678C8">
      <w:r>
        <w:t xml:space="preserve"> Previous page</w:t>
      </w:r>
    </w:p>
    <w:sectPr w:rsidR="00942C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8C8"/>
    <w:rsid w:val="0029639D"/>
    <w:rsid w:val="00326F90"/>
    <w:rsid w:val="00942C8A"/>
    <w:rsid w:val="00AA1D8D"/>
    <w:rsid w:val="00B47730"/>
    <w:rsid w:val="00C16E73"/>
    <w:rsid w:val="00CB0664"/>
    <w:rsid w:val="00E56134"/>
    <w:rsid w:val="00F122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04D6E4-FDA6-4DCA-882A-3A2E47C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678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8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CCD12-BC50-4F72-A54D-1E6392E1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2019-10-24T22:27:00Z</dcterms:modified>
  <cp:category/>
</cp:coreProperties>
</file>