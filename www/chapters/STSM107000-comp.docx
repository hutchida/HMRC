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A791" w14:textId="77777777" w:rsidR="0030250A" w:rsidRDefault="00ED7996">
      <w:pPr>
        <w:pStyle w:val="Title"/>
      </w:pPr>
      <w:bookmarkStart w:id="0" w:name="_GoBack"/>
      <w:bookmarkEnd w:id="0"/>
      <w:r>
        <w:t>HMRC - STSM107000 - Collectives: Contributions, Mergers And Other Matters: Contents</w:t>
      </w:r>
    </w:p>
    <w:p w14:paraId="3737D598" w14:textId="77777777" w:rsidR="00755F0A" w:rsidRDefault="00ED7996">
      <w:pPr>
        <w:rPr>
          <w:del w:id="1" w:author="Comparison" w:date="2019-10-24T23:03:00Z"/>
        </w:rPr>
      </w:pPr>
      <w:del w:id="2" w:author="Comparison" w:date="2019-10-24T23:03:00Z">
        <w:r>
          <w:delText>STSM107010    Overview - contribution to a unit trust / Open-Ended Investment Company</w:delText>
        </w:r>
      </w:del>
    </w:p>
    <w:p w14:paraId="7409EECC" w14:textId="77777777" w:rsidR="00755F0A" w:rsidRDefault="00ED7996">
      <w:pPr>
        <w:rPr>
          <w:del w:id="3" w:author="Comparison" w:date="2019-10-24T23:03:00Z"/>
        </w:rPr>
      </w:pPr>
      <w:del w:id="4" w:author="Comparison" w:date="2019-10-24T23:03:00Z">
        <w:r>
          <w:delText xml:space="preserve">STSM107020    Contribution to an existing unit trust / Open-Ended </w:delText>
        </w:r>
        <w:r>
          <w:delText>Investment Company</w:delText>
        </w:r>
      </w:del>
    </w:p>
    <w:p w14:paraId="3C1B0C5C" w14:textId="77777777" w:rsidR="00755F0A" w:rsidRDefault="00ED7996">
      <w:pPr>
        <w:rPr>
          <w:del w:id="5" w:author="Comparison" w:date="2019-10-24T23:03:00Z"/>
        </w:rPr>
      </w:pPr>
      <w:del w:id="6" w:author="Comparison" w:date="2019-10-24T23:03:00Z">
        <w:r>
          <w:delText>STSM107030    Pro rata in specie contribution to an existing unit trust / Open-Ended Investment Company</w:delText>
        </w:r>
      </w:del>
    </w:p>
    <w:p w14:paraId="74B5EFD3" w14:textId="77777777" w:rsidR="00755F0A" w:rsidRDefault="00ED7996">
      <w:pPr>
        <w:rPr>
          <w:del w:id="7" w:author="Comparison" w:date="2019-10-24T23:03:00Z"/>
        </w:rPr>
      </w:pPr>
      <w:del w:id="8" w:author="Comparison" w:date="2019-10-24T23:03:00Z">
        <w:r>
          <w:delText>STSM107040    Investments acquired by, or transferred to, a collective investment scheme</w:delText>
        </w:r>
      </w:del>
    </w:p>
    <w:p w14:paraId="02BE59A8" w14:textId="77777777" w:rsidR="00755F0A" w:rsidRDefault="00ED7996">
      <w:pPr>
        <w:rPr>
          <w:del w:id="9" w:author="Comparison" w:date="2019-10-24T23:03:00Z"/>
        </w:rPr>
      </w:pPr>
      <w:del w:id="10" w:author="Comparison" w:date="2019-10-24T23:03:00Z">
        <w:r>
          <w:delText>STSM107050    Conversion of an authorised un</w:delText>
        </w:r>
        <w:r>
          <w:delText>it trust to an Open-Ended Investment Company</w:delText>
        </w:r>
      </w:del>
    </w:p>
    <w:p w14:paraId="5B823A00" w14:textId="77777777" w:rsidR="00755F0A" w:rsidRDefault="00ED7996">
      <w:pPr>
        <w:rPr>
          <w:del w:id="11" w:author="Comparison" w:date="2019-10-24T23:03:00Z"/>
        </w:rPr>
      </w:pPr>
      <w:del w:id="12" w:author="Comparison" w:date="2019-10-24T23:03:00Z">
        <w:r>
          <w:delText>STSM107060    Amalgamation of an authorised unit trust with an open-ended investment company</w:delText>
        </w:r>
      </w:del>
    </w:p>
    <w:p w14:paraId="2DF80625" w14:textId="77777777" w:rsidR="00755F0A" w:rsidRDefault="00ED7996">
      <w:pPr>
        <w:rPr>
          <w:del w:id="13" w:author="Comparison" w:date="2019-10-24T23:03:00Z"/>
        </w:rPr>
      </w:pPr>
      <w:del w:id="14" w:author="Comparison" w:date="2019-10-24T23:03:00Z">
        <w:r>
          <w:delText>STSM107070    Merger of authorised unit trusts</w:delText>
        </w:r>
      </w:del>
    </w:p>
    <w:p w14:paraId="1F107264" w14:textId="77777777" w:rsidR="00755F0A" w:rsidRDefault="00ED7996">
      <w:pPr>
        <w:rPr>
          <w:del w:id="15" w:author="Comparison" w:date="2019-10-24T23:03:00Z"/>
        </w:rPr>
      </w:pPr>
      <w:del w:id="16" w:author="Comparison" w:date="2019-10-24T23:03:00Z">
        <w:r>
          <w:delText>STSM107080    Mergers, partitions and reconstructions of authorised uni</w:delText>
        </w:r>
        <w:r>
          <w:delText>t trusts and Open-Ended Investment Companies - Stamp Duty Reserve Tax</w:delText>
        </w:r>
      </w:del>
    </w:p>
    <w:p w14:paraId="55011B9A" w14:textId="77777777" w:rsidR="00755F0A" w:rsidRDefault="00ED7996">
      <w:pPr>
        <w:rPr>
          <w:del w:id="17" w:author="Comparison" w:date="2019-10-24T23:03:00Z"/>
        </w:rPr>
      </w:pPr>
      <w:del w:id="18" w:author="Comparison" w:date="2019-10-24T23:03:00Z">
        <w:r>
          <w:delText>STSM107090    Mergers, partitions and reconstructions of authorised unit trusts and Open-Ended Investment Companies - Stamp Duty</w:delText>
        </w:r>
      </w:del>
    </w:p>
    <w:p w14:paraId="268CC268" w14:textId="77777777" w:rsidR="00755F0A" w:rsidRDefault="00ED7996">
      <w:pPr>
        <w:rPr>
          <w:del w:id="19" w:author="Comparison" w:date="2019-10-24T23:03:00Z"/>
        </w:rPr>
      </w:pPr>
      <w:del w:id="20" w:author="Comparison" w:date="2019-10-24T23:03:00Z">
        <w:r>
          <w:delText>STSM107100    Termination of a collective investment sche</w:delText>
        </w:r>
        <w:r>
          <w:delText>me</w:delText>
        </w:r>
      </w:del>
    </w:p>
    <w:p w14:paraId="010AD2FF" w14:textId="77777777" w:rsidR="00755F0A" w:rsidRDefault="00ED7996">
      <w:pPr>
        <w:rPr>
          <w:del w:id="21" w:author="Comparison" w:date="2019-10-24T23:03:00Z"/>
        </w:rPr>
      </w:pPr>
      <w:del w:id="22" w:author="Comparison" w:date="2019-10-24T23:03:00Z">
        <w:r>
          <w:delText>STSM107110    Fund supermarkets</w:delText>
        </w:r>
      </w:del>
    </w:p>
    <w:p w14:paraId="174D317E" w14:textId="77777777" w:rsidR="00755F0A" w:rsidRDefault="00ED7996">
      <w:pPr>
        <w:rPr>
          <w:del w:id="23" w:author="Comparison" w:date="2019-10-24T23:03:00Z"/>
        </w:rPr>
      </w:pPr>
      <w:del w:id="24" w:author="Comparison" w:date="2019-10-24T23:03:00Z">
        <w:r>
          <w:delText>STSM107120    Fund supermarkets - Stamp Duty Reserve Tax implications</w:delText>
        </w:r>
      </w:del>
    </w:p>
    <w:p w14:paraId="077072BD" w14:textId="77777777" w:rsidR="00755F0A" w:rsidRDefault="00ED7996">
      <w:pPr>
        <w:rPr>
          <w:del w:id="25" w:author="Comparison" w:date="2019-10-24T23:03:00Z"/>
        </w:rPr>
      </w:pPr>
      <w:del w:id="26" w:author="Comparison" w:date="2019-10-24T23:03:00Z">
        <w:r>
          <w:delText>STSM107130    Fund supermarkets - switching</w:delText>
        </w:r>
      </w:del>
    </w:p>
    <w:p w14:paraId="232135ED" w14:textId="77777777" w:rsidR="0030250A" w:rsidRDefault="00ED7996">
      <w:r>
        <w:t xml:space="preserve"> Previous page</w:t>
      </w:r>
    </w:p>
    <w:sectPr w:rsidR="003025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F4"/>
    <w:rsid w:val="0029639D"/>
    <w:rsid w:val="002C5C92"/>
    <w:rsid w:val="0030250A"/>
    <w:rsid w:val="00326F90"/>
    <w:rsid w:val="00755F0A"/>
    <w:rsid w:val="00AA1D8D"/>
    <w:rsid w:val="00B47730"/>
    <w:rsid w:val="00CB0664"/>
    <w:rsid w:val="00ED79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327E6C7-8FBB-4E44-BE2C-3C17006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D79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817303-4AB6-43E8-9457-6176C8C1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2019-10-24T22:03:00Z</dcterms:modified>
  <cp:category/>
</cp:coreProperties>
</file>