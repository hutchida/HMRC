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EA4DF" w14:textId="77777777" w:rsidR="00491FE4" w:rsidRDefault="005E5850">
      <w:pPr>
        <w:pStyle w:val="Title"/>
      </w:pPr>
      <w:bookmarkStart w:id="0" w:name="_GoBack"/>
      <w:bookmarkEnd w:id="0"/>
      <w:r>
        <w:t>HMRC - CG58045 - Example</w:t>
      </w:r>
    </w:p>
    <w:p w14:paraId="6AFBC8E7" w14:textId="77777777" w:rsidR="00387EE4" w:rsidRDefault="005E5850">
      <w:pPr>
        <w:rPr>
          <w:del w:id="1" w:author="Comparison" w:date="2019-10-30T17:25:00Z"/>
        </w:rPr>
      </w:pPr>
      <w:del w:id="2" w:author="Comparison" w:date="2019-10-30T17:25:00Z">
        <w:r>
          <w:delText>This example illustrates the most common type of transaction. The consideration to be received is immediate cash, immediate shares and a deferred unascertainable amount of shares.</w:delText>
        </w:r>
      </w:del>
    </w:p>
    <w:p w14:paraId="40F7D5EE" w14:textId="58574465" w:rsidR="00491FE4" w:rsidRDefault="005E5850">
      <w:pPr>
        <w:rPr>
          <w:ins w:id="3" w:author="Comparison" w:date="2019-10-30T17:25:00Z"/>
        </w:rPr>
      </w:pPr>
      <w:del w:id="4" w:author="Comparison" w:date="2019-10-30T17:25:00Z">
        <w:r>
          <w:delText xml:space="preserve">All events take place on or after 26 </w:delText>
        </w:r>
        <w:r>
          <w:delText>November 1996. Illustrative indexation factors have been provided for the purposes of this example only. Indexation allowance does not apply</w:delText>
        </w:r>
      </w:del>
      <w:ins w:id="5" w:author="Comparison" w:date="2019-10-30T17:25:00Z">
        <w:r>
          <w:t>TCGA92/S279B(6)</w:t>
        </w:r>
      </w:ins>
    </w:p>
    <w:p w14:paraId="7ED6D9E8" w14:textId="77777777" w:rsidR="00491FE4" w:rsidRDefault="005E5850">
      <w:pPr>
        <w:rPr>
          <w:ins w:id="6" w:author="Comparison" w:date="2019-10-30T17:25:00Z"/>
        </w:rPr>
      </w:pPr>
      <w:ins w:id="7" w:author="Comparison" w:date="2019-10-30T17:25:00Z">
        <w:r>
          <w:t xml:space="preserve">If the criteria (e.g. profit targets) for an earn-out payment are not met, the vendor might not receive any deferred consideration. This will result in an allowable loss on the disposal of the right to </w:t>
        </w:r>
        <w:r>
          <w:t>receive unascertainable deferred consideration - the `notional security’ for TCGA92/S138A, see the example in</w:t>
        </w:r>
      </w:ins>
    </w:p>
    <w:p w14:paraId="24ECFABB" w14:textId="77777777" w:rsidR="00387EE4" w:rsidRDefault="005E5850">
      <w:pPr>
        <w:rPr>
          <w:del w:id="8" w:author="Comparison" w:date="2019-10-30T17:25:00Z"/>
        </w:rPr>
      </w:pPr>
      <w:ins w:id="9" w:author="Comparison" w:date="2019-10-30T17:25:00Z">
        <w:r>
          <w:t>TCGA92/Ss279A</w:t>
        </w:r>
      </w:ins>
      <w:r>
        <w:t xml:space="preserve"> to </w:t>
      </w:r>
      <w:del w:id="10" w:author="Comparison" w:date="2019-10-30T17:25:00Z">
        <w:r>
          <w:delText xml:space="preserve">Capital Gains Tax </w:delText>
        </w:r>
      </w:del>
      <w:ins w:id="11" w:author="Comparison" w:date="2019-10-30T17:25:00Z">
        <w:r>
          <w:t xml:space="preserve">279D allow losses on </w:t>
        </w:r>
      </w:ins>
      <w:r>
        <w:t xml:space="preserve">disposals </w:t>
      </w:r>
      <w:del w:id="12" w:author="Comparison" w:date="2019-10-30T17:25:00Z">
        <w:r>
          <w:delText>from 2008-09.</w:delText>
        </w:r>
      </w:del>
    </w:p>
    <w:p w14:paraId="325B9D8B" w14:textId="77777777" w:rsidR="00387EE4" w:rsidRDefault="005E5850">
      <w:pPr>
        <w:rPr>
          <w:del w:id="13" w:author="Comparison" w:date="2019-10-30T17:25:00Z"/>
        </w:rPr>
      </w:pPr>
      <w:del w:id="14" w:author="Comparison" w:date="2019-10-30T17:25:00Z">
        <w:r>
          <w:delText>FACTS</w:delText>
        </w:r>
      </w:del>
    </w:p>
    <w:p w14:paraId="7FB7AD84" w14:textId="77777777" w:rsidR="00387EE4" w:rsidRDefault="005E5850">
      <w:pPr>
        <w:rPr>
          <w:del w:id="15" w:author="Comparison" w:date="2019-10-30T17:25:00Z"/>
        </w:rPr>
      </w:pPr>
      <w:del w:id="16" w:author="Comparison" w:date="2019-10-30T17:25:00Z">
        <w:r>
          <w:delText>In year 0 a taxpayer acquires all the shares in T Ltd for £100,0</w:delText>
        </w:r>
        <w:r>
          <w:delText>00.</w:delText>
        </w:r>
      </w:del>
    </w:p>
    <w:p w14:paraId="488FCDCC" w14:textId="77777777" w:rsidR="00387EE4" w:rsidRDefault="005E5850">
      <w:pPr>
        <w:rPr>
          <w:del w:id="17" w:author="Comparison" w:date="2019-10-30T17:25:00Z"/>
        </w:rPr>
      </w:pPr>
      <w:del w:id="18" w:author="Comparison" w:date="2019-10-30T17:25:00Z">
        <w:r>
          <w:delText>In year 10 the taxpayer sells the shares in T Ltd at arm’s length</w:delText>
        </w:r>
      </w:del>
      <w:ins w:id="19" w:author="Comparison" w:date="2019-10-30T17:25:00Z">
        <w:r>
          <w:t>of rights</w:t>
        </w:r>
      </w:ins>
      <w:r>
        <w:t xml:space="preserve"> to </w:t>
      </w:r>
      <w:del w:id="20" w:author="Comparison" w:date="2019-10-30T17:25:00Z">
        <w:r>
          <w:delText>P Ltd.</w:delText>
        </w:r>
      </w:del>
    </w:p>
    <w:p w14:paraId="4FD6D596" w14:textId="77777777" w:rsidR="00387EE4" w:rsidRDefault="005E5850">
      <w:pPr>
        <w:rPr>
          <w:del w:id="21" w:author="Comparison" w:date="2019-10-30T17:25:00Z"/>
        </w:rPr>
      </w:pPr>
      <w:del w:id="22" w:author="Comparison" w:date="2019-10-30T17:25:00Z">
        <w:r>
          <w:delText>The consideration is</w:delText>
        </w:r>
      </w:del>
    </w:p>
    <w:p w14:paraId="7FCCCA75" w14:textId="77777777" w:rsidR="00387EE4" w:rsidRDefault="005E5850">
      <w:pPr>
        <w:rPr>
          <w:del w:id="23" w:author="Comparison" w:date="2019-10-30T17:25:00Z"/>
        </w:rPr>
      </w:pPr>
      <w:del w:id="24" w:author="Comparison" w:date="2019-10-30T17:25:00Z">
        <w:r>
          <w:delText>cash £500,000, plus</w:delText>
        </w:r>
      </w:del>
    </w:p>
    <w:p w14:paraId="6E7FEB14" w14:textId="77777777" w:rsidR="00387EE4" w:rsidRDefault="005E5850">
      <w:pPr>
        <w:rPr>
          <w:del w:id="25" w:author="Comparison" w:date="2019-10-30T17:25:00Z"/>
        </w:rPr>
      </w:pPr>
      <w:del w:id="26" w:author="Comparison" w:date="2019-10-30T17:25:00Z">
        <w:r>
          <w:delText>80,000 shares in P Ltd at market value of £2.25 each (total £180,000), plus</w:delText>
        </w:r>
      </w:del>
    </w:p>
    <w:p w14:paraId="3C6A52C8" w14:textId="77777777" w:rsidR="00387EE4" w:rsidRDefault="005E5850">
      <w:pPr>
        <w:rPr>
          <w:del w:id="27" w:author="Comparison" w:date="2019-10-30T17:25:00Z"/>
        </w:rPr>
      </w:pPr>
      <w:del w:id="28" w:author="Comparison" w:date="2019-10-30T17:25:00Z">
        <w:r>
          <w:delText>the right to two payments of deferred consideration, the am</w:delText>
        </w:r>
        <w:r>
          <w:delText>ount depending on future profits of T Ltd, to be satisfied only by an issue of shares in P Ltd.</w:delText>
        </w:r>
      </w:del>
    </w:p>
    <w:p w14:paraId="6DB9AA04" w14:textId="77777777" w:rsidR="00387EE4" w:rsidRDefault="005E5850">
      <w:pPr>
        <w:rPr>
          <w:del w:id="29" w:author="Comparison" w:date="2019-10-30T17:25:00Z"/>
        </w:rPr>
      </w:pPr>
      <w:del w:id="30" w:author="Comparison" w:date="2019-10-30T17:25:00Z">
        <w:r>
          <w:delText xml:space="preserve">The market value of the right to </w:delText>
        </w:r>
      </w:del>
      <w:ins w:id="31" w:author="Comparison" w:date="2019-10-30T17:25:00Z">
        <w:r>
          <w:t xml:space="preserve">receive unascertainable </w:t>
        </w:r>
      </w:ins>
      <w:r>
        <w:t xml:space="preserve">deferred consideration </w:t>
      </w:r>
      <w:del w:id="32" w:author="Comparison" w:date="2019-10-30T17:25:00Z">
        <w:r>
          <w:delText>at the time of disposal is agreed by Shares and Assets Valuation at £300,000.</w:delText>
        </w:r>
      </w:del>
    </w:p>
    <w:p w14:paraId="06BC5E35" w14:textId="77777777" w:rsidR="00387EE4" w:rsidRDefault="005E5850">
      <w:pPr>
        <w:rPr>
          <w:del w:id="33" w:author="Comparison" w:date="2019-10-30T17:25:00Z"/>
        </w:rPr>
      </w:pPr>
      <w:del w:id="34" w:author="Comparison" w:date="2019-10-30T17:25:00Z">
        <w:r>
          <w:delText>In year 11 shares in P Ltd</w:delText>
        </w:r>
        <w:r>
          <w:delText xml:space="preserve"> to the value of £202,940 (73,000 shares at £2.78 each) are issued to the taxpayer in part satisfaction of the right to deferred consideration. The market value of the remainder of the right in year 11 is agreed by Shares and Assets Valuation at £90,000.</w:delText>
        </w:r>
      </w:del>
    </w:p>
    <w:p w14:paraId="0376C963" w14:textId="77777777" w:rsidR="00387EE4" w:rsidRDefault="005E5850">
      <w:pPr>
        <w:rPr>
          <w:del w:id="35" w:author="Comparison" w:date="2019-10-30T17:25:00Z"/>
        </w:rPr>
      </w:pPr>
      <w:del w:id="36" w:author="Comparison" w:date="2019-10-30T17:25:00Z">
        <w:r>
          <w:delText>I</w:delText>
        </w:r>
        <w:r>
          <w:delText>n year 12 shares in P Ltd to the value of £118,440 (47,000 shares at £2.52 each) are issued in full satisfaction of the remainder of the right to deferred consideration.</w:delText>
        </w:r>
      </w:del>
    </w:p>
    <w:p w14:paraId="7F187BEE" w14:textId="77777777" w:rsidR="00387EE4" w:rsidRDefault="005E5850">
      <w:pPr>
        <w:rPr>
          <w:del w:id="37" w:author="Comparison" w:date="2019-10-30T17:25:00Z"/>
        </w:rPr>
      </w:pPr>
      <w:del w:id="38" w:author="Comparison" w:date="2019-10-30T17:25:00Z">
        <w:r>
          <w:delText>P Ltd is a company whose shares are quoted on the Stock Exchange. All of the condition</w:delText>
        </w:r>
        <w:r>
          <w:delText>s are satisfied and the earn-out right is treated as a security by TCGA92/S138A.</w:delText>
        </w:r>
      </w:del>
    </w:p>
    <w:p w14:paraId="695756AA" w14:textId="77777777" w:rsidR="00387EE4" w:rsidRDefault="005E5850">
      <w:pPr>
        <w:rPr>
          <w:del w:id="39" w:author="Comparison" w:date="2019-10-30T17:25:00Z"/>
        </w:rPr>
      </w:pPr>
      <w:del w:id="40" w:author="Comparison" w:date="2019-10-30T17:25:00Z">
        <w:r>
          <w:delText>COMPUTATIONS</w:delText>
        </w:r>
      </w:del>
    </w:p>
    <w:p w14:paraId="56A4A5AD" w14:textId="77777777" w:rsidR="00387EE4" w:rsidRDefault="005E5850">
      <w:pPr>
        <w:rPr>
          <w:del w:id="41" w:author="Comparison" w:date="2019-10-30T17:25:00Z"/>
        </w:rPr>
      </w:pPr>
      <w:del w:id="42" w:author="Comparison" w:date="2019-10-30T17:25:00Z">
        <w:r>
          <w:lastRenderedPageBreak/>
          <w:delText>A) IMMEDIATE CHARGEABLE GAIN</w:delText>
        </w:r>
      </w:del>
    </w:p>
    <w:p w14:paraId="0574C999" w14:textId="77777777" w:rsidR="00387EE4" w:rsidRDefault="005E5850">
      <w:pPr>
        <w:rPr>
          <w:del w:id="43" w:author="Comparison" w:date="2019-10-30T17:25:00Z"/>
        </w:rPr>
      </w:pPr>
      <w:del w:id="44" w:author="Comparison" w:date="2019-10-30T17:25:00Z">
        <w:r>
          <w:delText>B) COST OF SHARES IN P LTD</w:delText>
        </w:r>
      </w:del>
    </w:p>
    <w:p w14:paraId="6C66ADB3" w14:textId="77777777" w:rsidR="00387EE4" w:rsidRDefault="005E5850">
      <w:pPr>
        <w:rPr>
          <w:del w:id="45" w:author="Comparison" w:date="2019-10-30T17:25:00Z"/>
        </w:rPr>
      </w:pPr>
      <w:del w:id="46" w:author="Comparison" w:date="2019-10-30T17:25:00Z">
        <w:r>
          <w:delText>C) COST OF NOTIONAL SECURITY = RIGHT TO DEFERRED CONSIDERATION</w:delText>
        </w:r>
      </w:del>
    </w:p>
    <w:p w14:paraId="3A2291EE" w14:textId="77777777" w:rsidR="00387EE4" w:rsidRDefault="005E5850">
      <w:pPr>
        <w:rPr>
          <w:del w:id="47" w:author="Comparison" w:date="2019-10-30T17:25:00Z"/>
        </w:rPr>
      </w:pPr>
      <w:del w:id="48" w:author="Comparison" w:date="2019-10-30T17:25:00Z">
        <w:r>
          <w:delText>D) COMPUTATIONS WHEN DEFERRED CONSIDERATION</w:delText>
        </w:r>
        <w:r>
          <w:delText xml:space="preserve"> RECEIVED</w:delText>
        </w:r>
      </w:del>
    </w:p>
    <w:p w14:paraId="5B45327F" w14:textId="77777777" w:rsidR="00387EE4" w:rsidRDefault="005E5850">
      <w:pPr>
        <w:rPr>
          <w:del w:id="49" w:author="Comparison" w:date="2019-10-30T17:25:00Z"/>
        </w:rPr>
      </w:pPr>
      <w:del w:id="50" w:author="Comparison" w:date="2019-10-30T17:25:00Z">
        <w:r>
          <w:delText>E) SHARES IN P LTD</w:delText>
        </w:r>
      </w:del>
    </w:p>
    <w:p w14:paraId="08AF2694" w14:textId="77777777" w:rsidR="00387EE4" w:rsidRDefault="005E5850">
      <w:pPr>
        <w:rPr>
          <w:del w:id="51" w:author="Comparison" w:date="2019-10-30T17:25:00Z"/>
        </w:rPr>
      </w:pPr>
      <w:del w:id="52" w:author="Comparison" w:date="2019-10-30T17:25:00Z">
        <w:r>
          <w:delText>EXPLANATION</w:delText>
        </w:r>
      </w:del>
    </w:p>
    <w:p w14:paraId="4267B995" w14:textId="77777777" w:rsidR="00387EE4" w:rsidRDefault="005E5850">
      <w:pPr>
        <w:rPr>
          <w:del w:id="53" w:author="Comparison" w:date="2019-10-30T17:25:00Z"/>
        </w:rPr>
      </w:pPr>
      <w:del w:id="54" w:author="Comparison" w:date="2019-10-30T17:25:00Z">
        <w:r>
          <w:delText>The statutory reasons for the method of computation are;</w:delText>
        </w:r>
      </w:del>
    </w:p>
    <w:p w14:paraId="20475D5A" w14:textId="77777777" w:rsidR="00387EE4" w:rsidRDefault="005E5850">
      <w:pPr>
        <w:rPr>
          <w:del w:id="55" w:author="Comparison" w:date="2019-10-30T17:25:00Z"/>
        </w:rPr>
      </w:pPr>
      <w:del w:id="56" w:author="Comparison" w:date="2019-10-30T17:25:00Z">
        <w:r>
          <w:delText>CASH RECEIVED</w:delText>
        </w:r>
      </w:del>
    </w:p>
    <w:p w14:paraId="1372A04E" w14:textId="425953CB" w:rsidR="00491FE4" w:rsidRDefault="005E5850">
      <w:del w:id="57" w:author="Comparison" w:date="2019-10-30T17:25:00Z">
        <w:r>
          <w:delText>The cash received is treated as a part-</w:delText>
        </w:r>
      </w:del>
      <w:ins w:id="58" w:author="Comparison" w:date="2019-10-30T17:25:00Z">
        <w:r>
          <w:t>to be treated as if they arose in a ye</w:t>
        </w:r>
        <w:r>
          <w:t xml:space="preserve">ar before the </w:t>
        </w:r>
      </w:ins>
      <w:r>
        <w:t xml:space="preserve">disposal </w:t>
      </w:r>
      <w:del w:id="59" w:author="Comparison" w:date="2019-10-30T17:25:00Z">
        <w:r>
          <w:delText xml:space="preserve">of the old holding of T Ltd shares under TCGA92/S128 (3). The apportionment of the base cost of </w:delText>
        </w:r>
        <w:r>
          <w:delText>the old holding is made on the basis of market value at the date of disposal (TCGA92/S128 (4) and TCGA92/S129).</w:delText>
        </w:r>
      </w:del>
      <w:ins w:id="60" w:author="Comparison" w:date="2019-10-30T17:25:00Z">
        <w:r>
          <w:t>occurred in certain circumstance (see</w:t>
        </w:r>
      </w:ins>
    </w:p>
    <w:p w14:paraId="77F06B62" w14:textId="77777777" w:rsidR="00387EE4" w:rsidRDefault="005E5850">
      <w:pPr>
        <w:rPr>
          <w:del w:id="61" w:author="Comparison" w:date="2019-10-30T17:25:00Z"/>
        </w:rPr>
      </w:pPr>
      <w:del w:id="62" w:author="Comparison" w:date="2019-10-30T17:25:00Z">
        <w:r>
          <w:delText>COST OF SHARES IN P LTD</w:delText>
        </w:r>
      </w:del>
    </w:p>
    <w:p w14:paraId="5D548A3B" w14:textId="77777777" w:rsidR="00387EE4" w:rsidRDefault="005E5850">
      <w:pPr>
        <w:rPr>
          <w:del w:id="63" w:author="Comparison" w:date="2019-10-30T17:25:00Z"/>
        </w:rPr>
      </w:pPr>
      <w:del w:id="64" w:author="Comparison" w:date="2019-10-30T17:25:00Z">
        <w:r>
          <w:delText xml:space="preserve">The vendor has acquired shares in P Ltd and a `notional security’ under the terms of TCGA92/S138A. These are treated as </w:delText>
        </w:r>
        <w:r>
          <w:delText>two classes of shares. Together they form the `new holding’ under TCGA92/S127 as applied by TCGA92/S135 (3).</w:delText>
        </w:r>
      </w:del>
    </w:p>
    <w:p w14:paraId="0F47EE8D" w14:textId="77777777" w:rsidR="00387EE4" w:rsidRDefault="005E5850">
      <w:pPr>
        <w:rPr>
          <w:del w:id="65" w:author="Comparison" w:date="2019-10-30T17:25:00Z"/>
        </w:rPr>
      </w:pPr>
      <w:del w:id="66" w:author="Comparison" w:date="2019-10-30T17:25:00Z">
        <w:r>
          <w:delText>If the shares in P Ltd are not quoted the apportionment should be made by reference to market values at the date of a disposal of all or part of th</w:delText>
        </w:r>
        <w:r>
          <w:delText>e new holding.</w:delText>
        </w:r>
      </w:del>
    </w:p>
    <w:p w14:paraId="55974707" w14:textId="77777777" w:rsidR="00387EE4" w:rsidRDefault="005E5850">
      <w:pPr>
        <w:rPr>
          <w:del w:id="67" w:author="Comparison" w:date="2019-10-30T17:25:00Z"/>
        </w:rPr>
      </w:pPr>
      <w:del w:id="68" w:author="Comparison" w:date="2019-10-30T17:25:00Z">
        <w:r>
          <w:delText>RIGHT TO DEFERRED UNASCERTAINABLE CONSIDERATION</w:delText>
        </w:r>
      </w:del>
    </w:p>
    <w:p w14:paraId="278CAD0A" w14:textId="77777777" w:rsidR="00387EE4" w:rsidRDefault="005E5850">
      <w:pPr>
        <w:rPr>
          <w:del w:id="69" w:author="Comparison" w:date="2019-10-30T17:25:00Z"/>
        </w:rPr>
      </w:pPr>
      <w:del w:id="70" w:author="Comparison" w:date="2019-10-30T17:25:00Z">
        <w:r>
          <w:delText>The part satisfaction of the right to deferred consideration is a part disposal of the right. But because of TCGA92/S138A it is treated as a conversion of securities within TCGA92/S132. TCGA92/</w:delText>
        </w:r>
        <w:r>
          <w:delText>S127 applies with the necessary adaptations to the part disposal and part of the base cost of the `notional security’ is transferred to the holding of shares in P Ltd.</w:delText>
        </w:r>
      </w:del>
    </w:p>
    <w:p w14:paraId="5AD715C6" w14:textId="77777777" w:rsidR="00387EE4" w:rsidRDefault="005E5850">
      <w:pPr>
        <w:rPr>
          <w:del w:id="71" w:author="Comparison" w:date="2019-10-30T17:25:00Z"/>
        </w:rPr>
      </w:pPr>
      <w:del w:id="72" w:author="Comparison" w:date="2019-10-30T17:25:00Z">
        <w:r>
          <w:delText xml:space="preserve">The procedure for obtaining valuations of the right to deferred </w:delText>
        </w:r>
        <w:r>
          <w:delText>unascertainable consideration is described at CG14950.</w:delText>
        </w:r>
      </w:del>
    </w:p>
    <w:p w14:paraId="086B2F2A" w14:textId="77777777" w:rsidR="00387EE4" w:rsidRDefault="005E5850">
      <w:pPr>
        <w:rPr>
          <w:del w:id="73" w:author="Comparison" w:date="2019-10-30T17:25:00Z"/>
        </w:rPr>
      </w:pPr>
      <w:del w:id="74" w:author="Comparison" w:date="2019-10-30T17:25:00Z">
        <w:r>
          <w:delText>SHARES IN P LTD</w:delText>
        </w:r>
      </w:del>
    </w:p>
    <w:p w14:paraId="12FD16C2" w14:textId="77777777" w:rsidR="00387EE4" w:rsidRDefault="005E5850">
      <w:pPr>
        <w:rPr>
          <w:del w:id="75" w:author="Comparison" w:date="2019-10-30T17:25:00Z"/>
        </w:rPr>
      </w:pPr>
      <w:del w:id="76" w:author="Comparison" w:date="2019-10-30T17:25:00Z">
        <w:r>
          <w:delText xml:space="preserve">The shares in P Ltd which are acquired go into the Section 104 holding of shares of the same class. The base cost and indexed pool of expenditure is calculated in accordance with B and </w:delText>
        </w:r>
        <w:r>
          <w:delText>C above.</w:delText>
        </w:r>
      </w:del>
    </w:p>
    <w:p w14:paraId="2F7C901A" w14:textId="77777777" w:rsidR="00491FE4" w:rsidRDefault="005E5850">
      <w:r>
        <w:t xml:space="preserve"> Previous page</w:t>
      </w:r>
    </w:p>
    <w:p w14:paraId="58B0FF06" w14:textId="77777777" w:rsidR="00491FE4" w:rsidRDefault="005E5850">
      <w:r>
        <w:t xml:space="preserve"> Next page</w:t>
      </w:r>
    </w:p>
    <w:sectPr w:rsidR="00491F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386"/>
    <w:rsid w:val="0029639D"/>
    <w:rsid w:val="00326F90"/>
    <w:rsid w:val="00387EE4"/>
    <w:rsid w:val="00491FE4"/>
    <w:rsid w:val="005B4A57"/>
    <w:rsid w:val="005E58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7ACE53D-4D72-4AAE-8BB3-CAC29B64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E5850"/>
    <w:pPr>
      <w:spacing w:after="0" w:line="240" w:lineRule="auto"/>
    </w:pPr>
  </w:style>
  <w:style w:type="paragraph" w:styleId="BalloonText">
    <w:name w:val="Balloon Text"/>
    <w:basedOn w:val="Normal"/>
    <w:link w:val="BalloonTextChar"/>
    <w:uiPriority w:val="99"/>
    <w:semiHidden/>
    <w:unhideWhenUsed/>
    <w:rsid w:val="005E5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8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4E4A7-99F1-4429-9E75-9D541A1BE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2019-10-30T17:25:00Z</dcterms:modified>
  <cp:category/>
</cp:coreProperties>
</file>