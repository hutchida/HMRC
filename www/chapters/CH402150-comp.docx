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DB061" w14:textId="77777777" w:rsidR="00873F1C" w:rsidRDefault="00AB5073">
      <w:pPr>
        <w:pStyle w:val="Title"/>
      </w:pPr>
      <w:bookmarkStart w:id="0" w:name="_GoBack"/>
      <w:bookmarkEnd w:id="0"/>
      <w:r>
        <w:t xml:space="preserve">HMRC - CH402150 - </w:t>
      </w:r>
      <w:ins w:id="1" w:author="Comparison" w:date="2019-10-24T23:16:00Z">
        <w:r>
          <w:t xml:space="preserve">Charging Penalties: Establishing Penalty Behaviour: </w:t>
        </w:r>
      </w:ins>
      <w:r>
        <w:t>Evasion: Contents</w:t>
      </w:r>
    </w:p>
    <w:p w14:paraId="31E1F40A" w14:textId="77777777" w:rsidR="00AE2A6E" w:rsidRDefault="00AB5073">
      <w:pPr>
        <w:rPr>
          <w:del w:id="2" w:author="Comparison" w:date="2019-10-24T23:16:00Z"/>
        </w:rPr>
      </w:pPr>
      <w:del w:id="3" w:author="Comparison" w:date="2019-10-24T23:16:00Z">
        <w:r>
          <w:delText>CH402160    Introduction</w:delText>
        </w:r>
      </w:del>
    </w:p>
    <w:p w14:paraId="445C02DE" w14:textId="77777777" w:rsidR="00AE2A6E" w:rsidRDefault="00AB5073">
      <w:pPr>
        <w:rPr>
          <w:del w:id="4" w:author="Comparison" w:date="2019-10-24T23:16:00Z"/>
        </w:rPr>
      </w:pPr>
      <w:del w:id="5" w:author="Comparison" w:date="2019-10-24T23:16:00Z">
        <w:r>
          <w:delText>CH402170    Referral Criteria</w:delText>
        </w:r>
      </w:del>
    </w:p>
    <w:p w14:paraId="18E6D352" w14:textId="77777777" w:rsidR="00AE2A6E" w:rsidRDefault="00AB5073">
      <w:pPr>
        <w:rPr>
          <w:del w:id="6" w:author="Comparison" w:date="2019-10-24T23:16:00Z"/>
        </w:rPr>
      </w:pPr>
      <w:del w:id="7" w:author="Comparison" w:date="2019-10-24T23:16:00Z">
        <w:r>
          <w:delText>CH402175    Voluntary request for contractual disclosure facility (CDF)</w:delText>
        </w:r>
      </w:del>
    </w:p>
    <w:p w14:paraId="6A45AE01" w14:textId="77777777" w:rsidR="00AE2A6E" w:rsidRDefault="00AB5073">
      <w:pPr>
        <w:rPr>
          <w:del w:id="8" w:author="Comparison" w:date="2019-10-24T23:16:00Z"/>
        </w:rPr>
      </w:pPr>
      <w:del w:id="9" w:author="Comparison" w:date="2019-10-24T23:16:00Z">
        <w:r>
          <w:delText>CH402180    Referral Process</w:delText>
        </w:r>
      </w:del>
    </w:p>
    <w:p w14:paraId="0E314591" w14:textId="77777777" w:rsidR="00AE2A6E" w:rsidRDefault="00AB5073">
      <w:pPr>
        <w:rPr>
          <w:del w:id="10" w:author="Comparison" w:date="2019-10-24T23:16:00Z"/>
        </w:rPr>
      </w:pPr>
      <w:del w:id="11" w:author="Comparison" w:date="2019-10-24T23:16:00Z">
        <w:r>
          <w:delText xml:space="preserve"> Previous page</w:delText>
        </w:r>
      </w:del>
    </w:p>
    <w:p w14:paraId="2AC457A7" w14:textId="1346800E" w:rsidR="00873F1C" w:rsidRDefault="00AB5073">
      <w:del w:id="12" w:author="Comparison" w:date="2019-10-24T23:16:00Z">
        <w:r>
          <w:delText xml:space="preserve"> Next page</w:delText>
        </w:r>
      </w:del>
      <w:ins w:id="13" w:author="Comparison" w:date="2019-10-24T23:16:00Z">
        <w:r>
          <w:t>This guidance has been moved and the contents can now be found at CH290000.</w:t>
        </w:r>
      </w:ins>
    </w:p>
    <w:sectPr w:rsidR="00873F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3F1C"/>
    <w:rsid w:val="00AA1D8D"/>
    <w:rsid w:val="00AB5073"/>
    <w:rsid w:val="00AE2A6E"/>
    <w:rsid w:val="00B47730"/>
    <w:rsid w:val="00B916DA"/>
    <w:rsid w:val="00CB0664"/>
    <w:rsid w:val="00CF19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AE8519D-B19C-48CA-99A4-3AD736A2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B5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0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0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852042-0897-4762-A100-A158471CA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2019-10-24T22:16:00Z</dcterms:modified>
  <cp:category/>
</cp:coreProperties>
</file>