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CBDB" w14:textId="77777777" w:rsidR="00D57172" w:rsidRDefault="0074211E">
      <w:pPr>
        <w:pStyle w:val="Title"/>
      </w:pPr>
      <w:bookmarkStart w:id="0" w:name="_GoBack"/>
      <w:bookmarkEnd w:id="0"/>
      <w:r>
        <w:t>HMRC - OT05352 -</w:t>
      </w:r>
      <w:ins w:id="1" w:author="Comparison" w:date="2019-10-25T00:35:00Z">
        <w:r>
          <w:t xml:space="preserve"> Valuation Of</w:t>
        </w:r>
      </w:ins>
      <w:r>
        <w:t xml:space="preserve"> Crude Oils &amp; Products - Category 2 Exceptions</w:t>
      </w:r>
    </w:p>
    <w:p w14:paraId="23197B69" w14:textId="77777777" w:rsidR="00D57172" w:rsidRDefault="0074211E">
      <w:r>
        <w:t xml:space="preserve">If a valuation method is needed for a kind of oil and it proves impossible to agree a method that fits within OTA75\Sch3\Para 2(2AA) and Regs 17 to 24, because there is </w:t>
      </w:r>
      <w:r>
        <w:t>insufficient liquidity to allow a representative market value to be calculated, the rules at OTA75\Sch 3\Para 2G to 2I will be invoked.</w:t>
      </w:r>
    </w:p>
    <w:p w14:paraId="23A01F85" w14:textId="77777777" w:rsidR="00D57172" w:rsidRDefault="0074211E">
      <w:r>
        <w:t>This will allow another appropriate method to be used:</w:t>
      </w:r>
    </w:p>
    <w:p w14:paraId="50E609E2" w14:textId="77777777" w:rsidR="00D57172" w:rsidRDefault="0074211E">
      <w:r>
        <w:t>Firstly and if at all possible, using a method based upon other c</w:t>
      </w:r>
      <w:r>
        <w:t>ontracts or published prices, according to the principles that underlie the regulations. In SI3313\2006</w:t>
      </w:r>
    </w:p>
    <w:p w14:paraId="2415F167" w14:textId="77777777" w:rsidR="00D57172" w:rsidRDefault="0074211E">
      <w:r>
        <w:t>Secondly, if no practical or appropriate method can be found under (a) above, then using a method that is appropriate under the particular circumstances</w:t>
      </w:r>
      <w:r>
        <w:t xml:space="preserve"> of the case in question.</w:t>
      </w:r>
    </w:p>
    <w:p w14:paraId="78DACF23" w14:textId="77777777" w:rsidR="00D57172" w:rsidRDefault="0074211E">
      <w:r>
        <w:t xml:space="preserve"> Previous page</w:t>
      </w:r>
    </w:p>
    <w:p w14:paraId="7D495FEE" w14:textId="77777777" w:rsidR="00D57172" w:rsidRDefault="0074211E">
      <w:r>
        <w:t xml:space="preserve"> Next page</w:t>
      </w:r>
    </w:p>
    <w:sectPr w:rsidR="00D57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5E1"/>
    <w:rsid w:val="0029639D"/>
    <w:rsid w:val="00326F90"/>
    <w:rsid w:val="00631E3F"/>
    <w:rsid w:val="0074211E"/>
    <w:rsid w:val="00783380"/>
    <w:rsid w:val="00AA1D8D"/>
    <w:rsid w:val="00B47730"/>
    <w:rsid w:val="00CB0664"/>
    <w:rsid w:val="00D571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6B9B25-F825-4C61-AA7E-F8876B75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21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0C324-03BB-463A-B948-9E82651D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2019-10-24T23:35:00Z</dcterms:modified>
  <cp:category/>
</cp:coreProperties>
</file>