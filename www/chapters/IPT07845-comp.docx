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0776" w14:textId="77777777" w:rsidR="00AA52D6" w:rsidRDefault="00A02DE1">
      <w:pPr>
        <w:pStyle w:val="Title"/>
      </w:pPr>
      <w:bookmarkStart w:id="0" w:name="_GoBack"/>
      <w:bookmarkEnd w:id="0"/>
      <w:r>
        <w:t>HMRC - IPT07845 - Contracts Providing Cover For A Period Exceeding 12 Months</w:t>
      </w:r>
    </w:p>
    <w:p w14:paraId="6B8416ED" w14:textId="77777777" w:rsidR="00AA52D6" w:rsidRDefault="00A02DE1">
      <w:pPr>
        <w:rPr>
          <w:ins w:id="1" w:author="Comparison" w:date="2019-10-24T23:01:00Z"/>
        </w:rPr>
      </w:pPr>
      <w:ins w:id="2" w:author="Comparison" w:date="2019-10-24T23:01:00Z">
        <w:r>
          <w:t>Contracts providing cover for a period exceeding 12 months</w:t>
        </w:r>
      </w:ins>
    </w:p>
    <w:p w14:paraId="457072DD" w14:textId="77777777" w:rsidR="00AA52D6" w:rsidRDefault="00A02DE1">
      <w:r>
        <w:t xml:space="preserve">If a taxable premium is received or written after the date of announcement of a rate change but before the </w:t>
      </w:r>
      <w:r>
        <w:t xml:space="preserve">implementation date and the period of cover begins before the implementation date and ends on or after the first anniversary of the change, then an apportionment must be made to calculate the </w:t>
      </w:r>
      <w:ins w:id="3" w:author="Comparison" w:date="2019-10-24T23:01:00Z">
        <w:r>
          <w:t xml:space="preserve">correct </w:t>
        </w:r>
      </w:ins>
      <w:r>
        <w:t>IPT due.</w:t>
      </w:r>
    </w:p>
    <w:p w14:paraId="05F3705D" w14:textId="77777777" w:rsidR="00AA52D6" w:rsidRDefault="00A02DE1">
      <w:r>
        <w:t>The IPT due on that proportion of the premium a</w:t>
      </w:r>
      <w:r>
        <w:t>ttributable to the period from the inception date to the anniversary of the rate change can be calculated at the old rate. The IPT due on that proportion of the premium attributable to the period from the anniversary of the rate change must be accounted fo</w:t>
      </w:r>
      <w:r>
        <w:t>r at the new rate. The tax point for the second element of the premium will be deemed to be the implementation date.</w:t>
      </w:r>
    </w:p>
    <w:p w14:paraId="672A5EB9" w14:textId="5892F52C" w:rsidR="00AA52D6" w:rsidRDefault="00A02DE1">
      <w:r>
        <w:t>Example (</w:t>
      </w:r>
      <w:del w:id="4" w:author="Comparison" w:date="2019-10-24T23:01:00Z">
        <w:r>
          <w:delText>1997</w:delText>
        </w:r>
      </w:del>
      <w:ins w:id="5" w:author="Comparison" w:date="2019-10-24T23:01:00Z">
        <w:r>
          <w:t>2017</w:t>
        </w:r>
      </w:ins>
      <w:r>
        <w:t>)</w:t>
      </w:r>
    </w:p>
    <w:p w14:paraId="5F80CF39" w14:textId="18D47C1E" w:rsidR="00AA52D6" w:rsidRDefault="00A02DE1">
      <w:r>
        <w:t xml:space="preserve">The announcement of a rate change is made on </w:t>
      </w:r>
      <w:del w:id="6" w:author="Comparison" w:date="2019-10-24T23:01:00Z">
        <w:r>
          <w:delText>26 November 1996</w:delText>
        </w:r>
      </w:del>
      <w:ins w:id="7" w:author="Comparison" w:date="2019-10-24T23:01:00Z">
        <w:r>
          <w:t>8 March 2017. Implementation date is 1 June 2017</w:t>
        </w:r>
      </w:ins>
      <w:r>
        <w:t>.</w:t>
      </w:r>
    </w:p>
    <w:p w14:paraId="6B9AACC0" w14:textId="0E4F9ED2" w:rsidR="00AA52D6" w:rsidRDefault="00A02DE1">
      <w:r>
        <w:t>A premium relating to a contr</w:t>
      </w:r>
      <w:r>
        <w:t xml:space="preserve">act incepting on 1 </w:t>
      </w:r>
      <w:del w:id="8" w:author="Comparison" w:date="2019-10-24T23:01:00Z">
        <w:r>
          <w:delText>January 1997</w:delText>
        </w:r>
      </w:del>
      <w:ins w:id="9" w:author="Comparison" w:date="2019-10-24T23:01:00Z">
        <w:r>
          <w:t>May 2017</w:t>
        </w:r>
      </w:ins>
      <w:r>
        <w:t xml:space="preserve"> and providing cover until 31 December </w:t>
      </w:r>
      <w:del w:id="10" w:author="Comparison" w:date="2019-10-24T23:01:00Z">
        <w:r>
          <w:delText>1999 is written into the insurer</w:delText>
        </w:r>
        <w:r>
          <w:delText xml:space="preserve">’s records (or </w:delText>
        </w:r>
      </w:del>
      <w:ins w:id="11" w:author="Comparison" w:date="2019-10-24T23:01:00Z">
        <w:r>
          <w:t xml:space="preserve">2018 is treated as </w:t>
        </w:r>
      </w:ins>
      <w:r>
        <w:t xml:space="preserve">received </w:t>
      </w:r>
      <w:del w:id="12" w:author="Comparison" w:date="2019-10-24T23:01:00Z">
        <w:r>
          <w:delText>if</w:delText>
        </w:r>
      </w:del>
      <w:ins w:id="13" w:author="Comparison" w:date="2019-10-24T23:01:00Z">
        <w:r>
          <w:t>by</w:t>
        </w:r>
      </w:ins>
      <w:r>
        <w:t xml:space="preserve"> the insurer </w:t>
      </w:r>
      <w:del w:id="14" w:author="Comparison" w:date="2019-10-24T23:01:00Z">
        <w:r>
          <w:delText xml:space="preserve">is using the cash receipt method of accounting for tax) </w:delText>
        </w:r>
      </w:del>
      <w:r>
        <w:t xml:space="preserve">on 25 </w:t>
      </w:r>
      <w:del w:id="15" w:author="Comparison" w:date="2019-10-24T23:01:00Z">
        <w:r>
          <w:delText>January 1997</w:delText>
        </w:r>
      </w:del>
      <w:ins w:id="16" w:author="Comparison" w:date="2019-10-24T23:01:00Z">
        <w:r>
          <w:t>May 2017</w:t>
        </w:r>
      </w:ins>
      <w:r>
        <w:t>.</w:t>
      </w:r>
    </w:p>
    <w:p w14:paraId="27E222EF" w14:textId="5F709005" w:rsidR="00AA52D6" w:rsidRDefault="00A02DE1">
      <w:r>
        <w:t xml:space="preserve">The insurer can account for IPT of </w:t>
      </w:r>
      <w:del w:id="17" w:author="Comparison" w:date="2019-10-24T23:01:00Z">
        <w:r>
          <w:delText xml:space="preserve">2.5% on the proportion of the premium attributable to the period 1 January 1997 to 30 March 1998. The tax </w:delText>
        </w:r>
        <w:r>
          <w:delText>point will be 25 January 1997. He is liable to account for IPT at 4</w:delText>
        </w:r>
      </w:del>
      <w:ins w:id="18" w:author="Comparison" w:date="2019-10-24T23:01:00Z">
        <w:r>
          <w:t>10</w:t>
        </w:r>
      </w:ins>
      <w:r>
        <w:t xml:space="preserve">% on the proportion of the premium attributable to the period 1 </w:t>
      </w:r>
      <w:del w:id="19" w:author="Comparison" w:date="2019-10-24T23:01:00Z">
        <w:r>
          <w:delText>April 1998</w:delText>
        </w:r>
      </w:del>
      <w:ins w:id="20" w:author="Comparison" w:date="2019-10-24T23:01:00Z">
        <w:r>
          <w:t>May 2017 to 31 May 2018. The t</w:t>
        </w:r>
        <w:r>
          <w:t>ax point will be 25 May 2017. The insurer is liable to account for IPT at 12% on the proportion of the premium attributable to the period 1 June 2018</w:t>
        </w:r>
      </w:ins>
      <w:r>
        <w:t xml:space="preserve"> to 31 December </w:t>
      </w:r>
      <w:del w:id="21" w:author="Comparison" w:date="2019-10-24T23:01:00Z">
        <w:r>
          <w:delText>1999</w:delText>
        </w:r>
      </w:del>
      <w:ins w:id="22" w:author="Comparison" w:date="2019-10-24T23:01:00Z">
        <w:r>
          <w:t>2018</w:t>
        </w:r>
      </w:ins>
      <w:r>
        <w:t xml:space="preserve">. The tax point for that proportion of the premium will be </w:t>
      </w:r>
      <w:del w:id="23" w:author="Comparison" w:date="2019-10-24T23:01:00Z">
        <w:r>
          <w:delText>deemed to be 1 April 1997</w:delText>
        </w:r>
      </w:del>
      <w:ins w:id="24" w:author="Comparison" w:date="2019-10-24T23:01:00Z">
        <w:r>
          <w:t>1 June 2017</w:t>
        </w:r>
      </w:ins>
      <w:r>
        <w:t>.</w:t>
      </w:r>
    </w:p>
    <w:p w14:paraId="2962F4EE" w14:textId="72A50857" w:rsidR="00AA52D6" w:rsidRDefault="00A02DE1">
      <w:ins w:id="25" w:author="Comparison" w:date="2019-10-24T23:01:00Z">
        <w:r>
          <w:t>NOTE: </w:t>
        </w:r>
      </w:ins>
      <w:r>
        <w:t>Again</w:t>
      </w:r>
      <w:ins w:id="26" w:author="Comparison" w:date="2019-10-24T23:01:00Z">
        <w:r>
          <w:t>,</w:t>
        </w:r>
      </w:ins>
      <w:r>
        <w:t xml:space="preserve"> th</w:t>
      </w:r>
      <w:r>
        <w:t xml:space="preserve">is anti-forestalling </w:t>
      </w:r>
      <w:del w:id="27" w:author="Comparison" w:date="2019-10-24T23:01:00Z">
        <w:r>
          <w:delText>concession</w:delText>
        </w:r>
      </w:del>
      <w:ins w:id="28" w:author="Comparison" w:date="2019-10-24T23:01:00Z">
        <w:r>
          <w:t>provision</w:t>
        </w:r>
      </w:ins>
      <w:r>
        <w:t xml:space="preserve"> will not apply where it is normal </w:t>
      </w:r>
      <w:ins w:id="29" w:author="Comparison" w:date="2019-10-24T23:01:00Z">
        <w:r>
          <w:t xml:space="preserve">practice </w:t>
        </w:r>
      </w:ins>
      <w:r>
        <w:t xml:space="preserve">for </w:t>
      </w:r>
      <w:del w:id="30" w:author="Comparison" w:date="2019-10-24T23:01:00Z">
        <w:r>
          <w:delText xml:space="preserve">the insurer to provide </w:delText>
        </w:r>
      </w:del>
      <w:r>
        <w:t xml:space="preserve">cover </w:t>
      </w:r>
      <w:ins w:id="31" w:author="Comparison" w:date="2019-10-24T23:01:00Z">
        <w:r>
          <w:t xml:space="preserve">to be provided </w:t>
        </w:r>
      </w:ins>
      <w:r>
        <w:t>for a period exceeding 12 months.</w:t>
      </w:r>
    </w:p>
    <w:p w14:paraId="403DE5AB" w14:textId="77777777" w:rsidR="009D3BED" w:rsidRDefault="00A02DE1">
      <w:pPr>
        <w:rPr>
          <w:del w:id="32" w:author="Comparison" w:date="2019-10-24T23:01:00Z"/>
        </w:rPr>
      </w:pPr>
      <w:del w:id="33" w:author="Comparison" w:date="2019-10-24T23:01:00Z">
        <w:r>
          <w:delText xml:space="preserve">Although this contract incepted before 1 April 1997, the transitional period described in IPT07805 for users of the special </w:delText>
        </w:r>
        <w:r>
          <w:delText xml:space="preserve">accounting scheme has been disapplied from the proportion of the premium deemed to be written on 1 April 1997 because the premium is caught by the anti-forestalling rules. This is achieved by deeming the contract to have been </w:delText>
        </w:r>
        <w:r>
          <w:lastRenderedPageBreak/>
          <w:delText>made on the date of the rate c</w:delText>
        </w:r>
        <w:r>
          <w:delText>hange (see section 67B(5) of the Finance Act 1994 as inserted by the Finance Act 1997).</w:delText>
        </w:r>
      </w:del>
    </w:p>
    <w:p w14:paraId="545B1A96" w14:textId="77777777" w:rsidR="00AA52D6" w:rsidRDefault="00A02DE1">
      <w:r>
        <w:t xml:space="preserve"> Previous page</w:t>
      </w:r>
    </w:p>
    <w:p w14:paraId="4617DB50" w14:textId="77777777" w:rsidR="00AA52D6" w:rsidRDefault="00A02DE1">
      <w:r>
        <w:t xml:space="preserve"> Next page</w:t>
      </w:r>
    </w:p>
    <w:sectPr w:rsidR="00AA52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3BED"/>
    <w:rsid w:val="00A02DE1"/>
    <w:rsid w:val="00AA1D8D"/>
    <w:rsid w:val="00AA52D6"/>
    <w:rsid w:val="00B47730"/>
    <w:rsid w:val="00BD2EE0"/>
    <w:rsid w:val="00BF17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202F67-887D-4861-BE7E-561F7808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02DE1"/>
    <w:pPr>
      <w:spacing w:after="0" w:line="240" w:lineRule="auto"/>
    </w:pPr>
  </w:style>
  <w:style w:type="paragraph" w:styleId="BalloonText">
    <w:name w:val="Balloon Text"/>
    <w:basedOn w:val="Normal"/>
    <w:link w:val="BalloonTextChar"/>
    <w:uiPriority w:val="99"/>
    <w:semiHidden/>
    <w:unhideWhenUsed/>
    <w:rsid w:val="00A02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D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30C4-5088-4C4C-948C-47BF47E3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2019-10-24T22:01:00Z</dcterms:modified>
  <cp:category/>
</cp:coreProperties>
</file>