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C8838" w14:textId="77777777" w:rsidR="008557D1" w:rsidRDefault="00940FEA">
      <w:pPr>
        <w:pStyle w:val="Title"/>
      </w:pPr>
      <w:bookmarkStart w:id="0" w:name="_GoBack"/>
      <w:bookmarkEnd w:id="0"/>
      <w:r>
        <w:t>HMRC - VATTOS1500 - Introduction: Roles And Responsibilities</w:t>
      </w:r>
    </w:p>
    <w:p w14:paraId="34E2C594" w14:textId="77777777" w:rsidR="008557D1" w:rsidRDefault="00940FEA">
      <w:r>
        <w:t>VAT: general enquiries</w:t>
      </w:r>
    </w:p>
    <w:p w14:paraId="7AC294B5" w14:textId="77777777" w:rsidR="008557D1" w:rsidRDefault="00940FEA">
      <w:r>
        <w:t>VAT: general enquiries deals with telephone and written enquiries from businesses about VAT and excise matters. For example</w:t>
      </w:r>
    </w:p>
    <w:p w14:paraId="15CFCAB5" w14:textId="77777777" w:rsidR="008557D1" w:rsidRDefault="00940FEA">
      <w:r>
        <w:t>requests for copies of public notices</w:t>
      </w:r>
    </w:p>
    <w:p w14:paraId="5FA04B68" w14:textId="77777777" w:rsidR="008557D1" w:rsidRDefault="00940FEA">
      <w:r>
        <w:t>routine enquiries concerning the VAT treatment of goods intended for export from the EU or removal to another Member State.</w:t>
      </w:r>
    </w:p>
    <w:p w14:paraId="2379C3D4" w14:textId="77777777" w:rsidR="008557D1" w:rsidRDefault="00940FEA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115A56D6" w14:textId="77777777" w:rsidR="008557D1" w:rsidRDefault="008557D1"/>
    <w:p w14:paraId="51C219C5" w14:textId="77777777" w:rsidR="008557D1" w:rsidRDefault="00940FEA">
      <w:r>
        <w:t>VAT policy team</w:t>
      </w:r>
    </w:p>
    <w:p w14:paraId="1E638617" w14:textId="77777777" w:rsidR="008557D1" w:rsidRDefault="00940FEA">
      <w:r>
        <w:t>The VAT Supply policy team is responsible for VAT Time of Supply policy.</w:t>
      </w:r>
    </w:p>
    <w:p w14:paraId="6B1BECEE" w14:textId="77777777" w:rsidR="008557D1" w:rsidRDefault="00940FEA">
      <w:r>
        <w:t>The team is the policy maker for VAT Time of Supply.</w:t>
      </w:r>
    </w:p>
    <w:p w14:paraId="295D58BA" w14:textId="7A7F595E" w:rsidR="008557D1" w:rsidRDefault="00940FEA">
      <w:r>
        <w:t>If you are seeking policy advice on a particular case you should submit either a G</w:t>
      </w:r>
      <w:r>
        <w:t xml:space="preserve">eneral Advice Request or a Technical Advice Request. Please </w:t>
      </w:r>
      <w:del w:id="1" w:author="Comparison" w:date="2019-10-30T18:26:00Z">
        <w:r>
          <w:delText>go to our Getting Advice pages </w:delText>
        </w:r>
      </w:del>
      <w:ins w:id="2" w:author="Comparison" w:date="2019-10-30T18:26:00Z">
        <w:r>
          <w:t xml:space="preserve">see VPOLADV </w:t>
        </w:r>
      </w:ins>
      <w:r>
        <w:t>for more information.</w:t>
      </w:r>
    </w:p>
    <w:p w14:paraId="7D21B18E" w14:textId="77777777" w:rsidR="008557D1" w:rsidRDefault="00940FEA">
      <w:r>
        <w:t>Policy teams do not deal directly with the public and the public should not be referred to them.</w:t>
      </w:r>
    </w:p>
    <w:p w14:paraId="10A59A90" w14:textId="77777777" w:rsidR="008557D1" w:rsidRDefault="00940FEA">
      <w:r>
        <w:t xml:space="preserve"> Previous page</w:t>
      </w:r>
    </w:p>
    <w:sectPr w:rsidR="00855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68C"/>
    <w:rsid w:val="008557D1"/>
    <w:rsid w:val="00940FEA"/>
    <w:rsid w:val="00AA1D8D"/>
    <w:rsid w:val="00B47730"/>
    <w:rsid w:val="00C35740"/>
    <w:rsid w:val="00CB0664"/>
    <w:rsid w:val="00D16F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72E3B3-9638-45A0-A003-29EDDF4A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40F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FDB6DF-2ED7-4399-969E-CF63A8FF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2019-10-30T18:26:00Z</dcterms:modified>
  <cp:category/>
</cp:coreProperties>
</file>