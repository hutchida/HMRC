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9C1D" w14:textId="77777777" w:rsidR="00E1722D" w:rsidRDefault="00D553E4">
      <w:pPr>
        <w:pStyle w:val="Title"/>
      </w:pPr>
      <w:bookmarkStart w:id="0" w:name="_GoBack"/>
      <w:bookmarkEnd w:id="0"/>
      <w:r>
        <w:t>HMRC - OT30000 - Capital Gains: Contents</w:t>
      </w:r>
    </w:p>
    <w:p w14:paraId="3B59EE1C" w14:textId="1FFC1CD1" w:rsidR="00E1722D" w:rsidRDefault="00D553E4">
      <w:r>
        <w:t xml:space="preserve">OT30001    </w:t>
      </w:r>
      <w:del w:id="1" w:author="Comparison" w:date="2019-10-24T23:24:00Z">
        <w:r>
          <w:delText>Capital Gains</w:delText>
        </w:r>
      </w:del>
      <w:ins w:id="2" w:author="Comparison" w:date="2019-10-24T23:24:00Z">
        <w:r>
          <w:t>Introduction</w:t>
        </w:r>
      </w:ins>
    </w:p>
    <w:p w14:paraId="04107F64" w14:textId="25EA33BA" w:rsidR="00E1722D" w:rsidRDefault="00D553E4">
      <w:r>
        <w:t xml:space="preserve">OT30008    </w:t>
      </w:r>
      <w:del w:id="3" w:author="Comparison" w:date="2019-10-24T23:24:00Z">
        <w:r>
          <w:delText xml:space="preserve">Capital Gains: </w:delText>
        </w:r>
      </w:del>
      <w:r>
        <w:t>Licences for exploration and exploitation: contents</w:t>
      </w:r>
    </w:p>
    <w:p w14:paraId="07F3E34B" w14:textId="24CF2A15" w:rsidR="00E1722D" w:rsidRDefault="00D553E4">
      <w:r>
        <w:t xml:space="preserve">OT30018    </w:t>
      </w:r>
      <w:del w:id="4" w:author="Comparison" w:date="2019-10-24T23:24:00Z">
        <w:r>
          <w:delText xml:space="preserve">Capital Gains: </w:delText>
        </w:r>
      </w:del>
      <w:r>
        <w:t>Farm Outs: contents</w:t>
      </w:r>
    </w:p>
    <w:p w14:paraId="32635E0F" w14:textId="3A8E345B" w:rsidR="00E1722D" w:rsidRDefault="00D553E4">
      <w:r>
        <w:t xml:space="preserve">OT30038    </w:t>
      </w:r>
      <w:del w:id="5" w:author="Comparison" w:date="2019-10-24T23:24:00Z">
        <w:r>
          <w:delText xml:space="preserve">Capital Gains: </w:delText>
        </w:r>
      </w:del>
      <w:r>
        <w:t>Undeveloped Areas: contents</w:t>
      </w:r>
    </w:p>
    <w:p w14:paraId="291C2690" w14:textId="7C7B60E5" w:rsidR="00E1722D" w:rsidRDefault="00D553E4">
      <w:r>
        <w:t xml:space="preserve">OT30070    </w:t>
      </w:r>
      <w:del w:id="6" w:author="Comparison" w:date="2019-10-24T23:24:00Z">
        <w:r>
          <w:delText xml:space="preserve">Capital Gains: </w:delText>
        </w:r>
      </w:del>
      <w:r>
        <w:t>Computational Points: contents</w:t>
      </w:r>
    </w:p>
    <w:p w14:paraId="3800363C" w14:textId="2441293B" w:rsidR="00E1722D" w:rsidRDefault="00D553E4">
      <w:r>
        <w:t xml:space="preserve">OT30098    </w:t>
      </w:r>
      <w:del w:id="7" w:author="Comparison" w:date="2019-10-24T23:24:00Z">
        <w:r>
          <w:delText xml:space="preserve">Capital Gains: </w:delText>
        </w:r>
      </w:del>
      <w:r>
        <w:t>Drilling Expenditure: contents</w:t>
      </w:r>
    </w:p>
    <w:p w14:paraId="7B2D600E" w14:textId="72D76F9B" w:rsidR="00E1722D" w:rsidRDefault="00D553E4">
      <w:r>
        <w:t xml:space="preserve">OT30120    </w:t>
      </w:r>
      <w:del w:id="8" w:author="Comparison" w:date="2019-10-24T23:24:00Z">
        <w:r>
          <w:delText xml:space="preserve">Capital Gains: </w:delText>
        </w:r>
      </w:del>
      <w:r>
        <w:t>Disposal of Field Interests</w:t>
      </w:r>
      <w:ins w:id="9" w:author="Comparison" w:date="2019-10-24T23:24:00Z">
        <w:r>
          <w:t>.</w:t>
        </w:r>
      </w:ins>
    </w:p>
    <w:p w14:paraId="16CAE523" w14:textId="4DE18FD5" w:rsidR="00E1722D" w:rsidRDefault="00D553E4">
      <w:r>
        <w:t xml:space="preserve">OT30125    </w:t>
      </w:r>
      <w:del w:id="10" w:author="Comparison" w:date="2019-10-24T23:24:00Z">
        <w:r>
          <w:delText>Capital gains: consideration</w:delText>
        </w:r>
      </w:del>
      <w:ins w:id="11" w:author="Comparison" w:date="2019-10-24T23:24:00Z">
        <w:r>
          <w:t>Consideration</w:t>
        </w:r>
      </w:ins>
      <w:r>
        <w:t xml:space="preserve"> other than cash: contents</w:t>
      </w:r>
    </w:p>
    <w:p w14:paraId="00C5207F" w14:textId="6157C867" w:rsidR="00E1722D" w:rsidRDefault="00D553E4">
      <w:r>
        <w:t xml:space="preserve">OT30150    </w:t>
      </w:r>
      <w:del w:id="12" w:author="Comparison" w:date="2019-10-24T23:24:00Z">
        <w:r>
          <w:delText>Capital Gai</w:delText>
        </w:r>
        <w:r>
          <w:delText xml:space="preserve">ns: </w:delText>
        </w:r>
      </w:del>
      <w:r>
        <w:t>Allowable Costs: contents</w:t>
      </w:r>
    </w:p>
    <w:p w14:paraId="257C6521" w14:textId="7FAFF214" w:rsidR="00E1722D" w:rsidRDefault="00D553E4">
      <w:r>
        <w:t xml:space="preserve">OT30200    </w:t>
      </w:r>
      <w:del w:id="13" w:author="Comparison" w:date="2019-10-24T23:24:00Z">
        <w:r>
          <w:delText xml:space="preserve">Capital Gains: </w:delText>
        </w:r>
      </w:del>
      <w:r>
        <w:t>Rebasing of Assets Held at 31 March 1982: contents</w:t>
      </w:r>
    </w:p>
    <w:p w14:paraId="30407749" w14:textId="1BE6E13A" w:rsidR="00E1722D" w:rsidRDefault="00D553E4">
      <w:r>
        <w:t xml:space="preserve">OT30295    </w:t>
      </w:r>
      <w:del w:id="14" w:author="Comparison" w:date="2019-10-24T23:24:00Z">
        <w:r>
          <w:delText>Capital gains: valuation</w:delText>
        </w:r>
      </w:del>
      <w:ins w:id="15" w:author="Comparison" w:date="2019-10-24T23:24:00Z">
        <w:r>
          <w:t>Valuation</w:t>
        </w:r>
      </w:ins>
      <w:r>
        <w:t xml:space="preserve"> of oil assets </w:t>
      </w:r>
      <w:r>
        <w:t>including shares: contents</w:t>
      </w:r>
    </w:p>
    <w:p w14:paraId="342CF7C3" w14:textId="5EC8D3FD" w:rsidR="00E1722D" w:rsidRDefault="00D553E4">
      <w:r>
        <w:t xml:space="preserve">OT30440    </w:t>
      </w:r>
      <w:del w:id="16" w:author="Comparison" w:date="2019-10-24T23:24:00Z">
        <w:r>
          <w:delText>Capital gains: extension</w:delText>
        </w:r>
      </w:del>
      <w:ins w:id="17" w:author="Comparison" w:date="2019-10-24T23:24:00Z">
        <w:r>
          <w:t>Extension</w:t>
        </w:r>
      </w:ins>
      <w:r>
        <w:t xml:space="preserve"> of </w:t>
      </w:r>
      <w:del w:id="18" w:author="Comparison" w:date="2019-10-24T23:24:00Z">
        <w:r>
          <w:delText>ring fence</w:delText>
        </w:r>
      </w:del>
      <w:ins w:id="19" w:author="Comparison" w:date="2019-10-24T23:24:00Z">
        <w:r>
          <w:t>Ring Fence</w:t>
        </w:r>
      </w:ins>
      <w:r>
        <w:t>: contents</w:t>
      </w:r>
    </w:p>
    <w:p w14:paraId="3C29B391" w14:textId="59797E87" w:rsidR="00E1722D" w:rsidRDefault="00D553E4">
      <w:r>
        <w:t xml:space="preserve">OT30495    </w:t>
      </w:r>
      <w:del w:id="20" w:author="Comparison" w:date="2019-10-24T23:24:00Z">
        <w:r>
          <w:delText>C</w:delText>
        </w:r>
        <w:r>
          <w:delText>apital gains: unitisations</w:delText>
        </w:r>
      </w:del>
      <w:ins w:id="21" w:author="Comparison" w:date="2019-10-24T23:24:00Z">
        <w:r>
          <w:t>Unitisations</w:t>
        </w:r>
      </w:ins>
      <w:r>
        <w:t>: contents</w:t>
      </w:r>
    </w:p>
    <w:p w14:paraId="26DA9AF4" w14:textId="24F7F748" w:rsidR="00E1722D" w:rsidRDefault="00D553E4">
      <w:r>
        <w:t xml:space="preserve">OT30800    </w:t>
      </w:r>
      <w:del w:id="22" w:author="Comparison" w:date="2019-10-24T23:24:00Z">
        <w:r>
          <w:delText>Capital gains: non residents</w:delText>
        </w:r>
      </w:del>
      <w:ins w:id="23" w:author="Comparison" w:date="2019-10-24T23:24:00Z">
        <w:r>
          <w:t>Non Residents</w:t>
        </w:r>
      </w:ins>
      <w:r>
        <w:t>: contents</w:t>
      </w:r>
    </w:p>
    <w:p w14:paraId="2B77598F" w14:textId="77777777" w:rsidR="00E1722D" w:rsidRDefault="00D553E4">
      <w:r>
        <w:t xml:space="preserve"> Previous page</w:t>
      </w:r>
    </w:p>
    <w:p w14:paraId="1CB39167" w14:textId="77777777" w:rsidR="00E1722D" w:rsidRDefault="00D553E4">
      <w:r>
        <w:t xml:space="preserve"> Next page</w:t>
      </w:r>
    </w:p>
    <w:sectPr w:rsidR="00E172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E95"/>
    <w:rsid w:val="0029639D"/>
    <w:rsid w:val="00326F90"/>
    <w:rsid w:val="00874E0A"/>
    <w:rsid w:val="00AA1D8D"/>
    <w:rsid w:val="00B47730"/>
    <w:rsid w:val="00CB0664"/>
    <w:rsid w:val="00D553E4"/>
    <w:rsid w:val="00E1722D"/>
    <w:rsid w:val="00EA5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4F2DDC-CACB-417F-B0F0-73C3EDF7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53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1849F3-B5F2-473F-95A2-89AC3062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2019-10-24T22:24:00Z</dcterms:modified>
  <cp:category/>
</cp:coreProperties>
</file>