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AA31" w14:textId="77777777" w:rsidR="00151529" w:rsidRDefault="00B7599F">
      <w:pPr>
        <w:pStyle w:val="Title"/>
      </w:pPr>
      <w:bookmarkStart w:id="0" w:name="_GoBack"/>
      <w:bookmarkEnd w:id="0"/>
      <w:r>
        <w:t>HMRC - OT01000 - The DECC Role In The UK North Sea: Contents</w:t>
      </w:r>
    </w:p>
    <w:p w14:paraId="4B05D90A" w14:textId="4257F4C5" w:rsidR="00151529" w:rsidRDefault="00B7599F">
      <w:r>
        <w:t xml:space="preserve">OT01001    The DECC </w:t>
      </w:r>
      <w:del w:id="1" w:author="Comparison" w:date="2019-10-30T18:49:00Z">
        <w:r>
          <w:delText xml:space="preserve">role in the UK North Sea: the DECC </w:delText>
        </w:r>
      </w:del>
      <w:r>
        <w:t>Energy Development Unit</w:t>
      </w:r>
    </w:p>
    <w:p w14:paraId="3A643A29" w14:textId="4355EFA0" w:rsidR="00151529" w:rsidRDefault="00B7599F">
      <w:r>
        <w:t xml:space="preserve">OT01007    The </w:t>
      </w:r>
      <w:del w:id="2" w:author="Comparison" w:date="2019-10-30T18:49:00Z">
        <w:r>
          <w:delText>DECC role in the UK North Sea: the field determination process</w:delText>
        </w:r>
      </w:del>
      <w:ins w:id="3" w:author="Comparison" w:date="2019-10-30T18:49:00Z">
        <w:r>
          <w:t>Field Determination Process</w:t>
        </w:r>
      </w:ins>
    </w:p>
    <w:p w14:paraId="32181575" w14:textId="52D6A098" w:rsidR="00151529" w:rsidRDefault="00B7599F">
      <w:r>
        <w:t xml:space="preserve">OT01009    </w:t>
      </w:r>
      <w:del w:id="4" w:author="Comparison" w:date="2019-10-30T18:49:00Z">
        <w:r>
          <w:delText xml:space="preserve">The DECC Role in the UK </w:delText>
        </w:r>
        <w:r>
          <w:delText>North Sea: decommissioning</w:delText>
        </w:r>
      </w:del>
      <w:ins w:id="5" w:author="Comparison" w:date="2019-10-30T18:49:00Z">
        <w:r>
          <w:t>Decommissioning</w:t>
        </w:r>
      </w:ins>
      <w:r>
        <w:t xml:space="preserve"> oil installations</w:t>
      </w:r>
    </w:p>
    <w:p w14:paraId="60FBE5D2" w14:textId="400DD531" w:rsidR="00151529" w:rsidRDefault="00B7599F">
      <w:r>
        <w:t xml:space="preserve">OT01015    </w:t>
      </w:r>
      <w:del w:id="6" w:author="Comparison" w:date="2019-10-30T18:49:00Z">
        <w:r>
          <w:delText>The DECC role in the UK North Sea: other liaison</w:delText>
        </w:r>
      </w:del>
      <w:ins w:id="7" w:author="Comparison" w:date="2019-10-30T18:49:00Z">
        <w:r>
          <w:t>Other Liaison</w:t>
        </w:r>
      </w:ins>
      <w:r>
        <w:t xml:space="preserve"> between </w:t>
      </w:r>
      <w:del w:id="8" w:author="Comparison" w:date="2019-10-30T18:49:00Z">
        <w:r>
          <w:delText>DECC</w:delText>
        </w:r>
      </w:del>
      <w:ins w:id="9" w:author="Comparison" w:date="2019-10-30T18:49:00Z">
        <w:r>
          <w:t>DTI</w:t>
        </w:r>
      </w:ins>
      <w:r>
        <w:t xml:space="preserve"> and </w:t>
      </w:r>
      <w:del w:id="10" w:author="Comparison" w:date="2019-10-30T18:49:00Z">
        <w:r>
          <w:delText>LB</w:delText>
        </w:r>
      </w:del>
      <w:ins w:id="11" w:author="Comparison" w:date="2019-10-30T18:49:00Z">
        <w:r>
          <w:t>LBS</w:t>
        </w:r>
      </w:ins>
      <w:r>
        <w:t xml:space="preserve"> Oil and Gas </w:t>
      </w:r>
      <w:r>
        <w:t>Sector</w:t>
      </w:r>
    </w:p>
    <w:p w14:paraId="3AAC8B98" w14:textId="77777777" w:rsidR="00151529" w:rsidRDefault="00B7599F">
      <w:r>
        <w:t xml:space="preserve"> Previous page</w:t>
      </w:r>
    </w:p>
    <w:p w14:paraId="08742C0D" w14:textId="77777777" w:rsidR="00151529" w:rsidRDefault="00B7599F">
      <w:r>
        <w:t xml:space="preserve"> Next page</w:t>
      </w:r>
    </w:p>
    <w:sectPr w:rsidR="001515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529"/>
    <w:rsid w:val="0029639D"/>
    <w:rsid w:val="00326F90"/>
    <w:rsid w:val="006B55F2"/>
    <w:rsid w:val="006E62F6"/>
    <w:rsid w:val="00857019"/>
    <w:rsid w:val="00AA1D8D"/>
    <w:rsid w:val="00B47730"/>
    <w:rsid w:val="00B7599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490727-F6DC-4B48-9BCF-0312951B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759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14DC2E-41A4-4E46-9FD7-B7C88866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2019-10-30T18:49:00Z</dcterms:modified>
  <cp:category/>
</cp:coreProperties>
</file>