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08BE5" w14:textId="77777777" w:rsidR="008F2CE2" w:rsidRDefault="00922A56">
      <w:pPr>
        <w:pStyle w:val="Title"/>
      </w:pPr>
      <w:bookmarkStart w:id="0" w:name="_GoBack"/>
      <w:bookmarkEnd w:id="0"/>
      <w:r>
        <w:t>HMRC - CH82341 - Aggregate Group Losses</w:t>
      </w:r>
    </w:p>
    <w:p w14:paraId="5313C873" w14:textId="21CAB693" w:rsidR="008F2CE2" w:rsidRDefault="00922A56">
      <w:r>
        <w:t xml:space="preserve">You must check the date from which these rules apply for the tax or duty you are dealing with. </w:t>
      </w:r>
      <w:del w:id="1" w:author="Comparison" w:date="2019-10-24T22:49:00Z">
        <w:r>
          <w:delText>See CH81011</w:delText>
        </w:r>
      </w:del>
      <w:ins w:id="2" w:author="Comparison" w:date="2019-10-24T22:49:00Z">
        <w:r>
          <w:t>See You must check the date from which these rules apply for the tax or duty you are dealing with. See</w:t>
        </w:r>
      </w:ins>
      <w:r>
        <w:t xml:space="preserve"> for full </w:t>
      </w:r>
      <w:r>
        <w:t>details.</w:t>
      </w:r>
    </w:p>
    <w:p w14:paraId="38FDD213" w14:textId="78CAE889" w:rsidR="008F2CE2" w:rsidRDefault="00922A56">
      <w:pPr>
        <w:rPr>
          <w:ins w:id="3" w:author="Comparison" w:date="2019-10-24T22:49:00Z"/>
        </w:rPr>
      </w:pPr>
      <w:r>
        <w:t xml:space="preserve">Where the effect of a careless or deliberate inaccuracy is to overstate aggregate group losses a penalty also applies but the potential lost revenue (PLR) will be calculated at the discounted rate, see </w:t>
      </w:r>
      <w:del w:id="4" w:author="Comparison" w:date="2019-10-24T22:49:00Z">
        <w:r>
          <w:delText>CH82310</w:delText>
        </w:r>
      </w:del>
      <w:ins w:id="5" w:author="Comparison" w:date="2019-10-24T22:49:00Z">
        <w:r>
          <w:t>[You must check the date from which these rul</w:t>
        </w:r>
        <w:r>
          <w:t>es apply for the tax or duty you are dealing with. See You must check the date from which these rules apply for the tax or duty you are dealing with. See for full details.</w:t>
        </w:r>
      </w:ins>
    </w:p>
    <w:p w14:paraId="7C70E4C3" w14:textId="77777777" w:rsidR="008F2CE2" w:rsidRDefault="00922A56">
      <w:ins w:id="6" w:author="Comparison" w:date="2019-10-24T22:49:00Z">
        <w:r>
          <w:t>Where the effect of a careless or deliberate inaccuracy is to overstate aggregate gr</w:t>
        </w:r>
        <w:r>
          <w:t>oup losses a penalty also applies but the potential lost revenue (PLR) will be calculated at the discounted rate, see](https://www.gov.uk/hmrc-internal-manuals/compliance-handbook/ch82310)</w:t>
        </w:r>
      </w:ins>
      <w:r>
        <w:t xml:space="preserve"> and CH82320.</w:t>
      </w:r>
    </w:p>
    <w:p w14:paraId="12050015" w14:textId="77777777" w:rsidR="008F2CE2" w:rsidRDefault="00922A56">
      <w:r>
        <w:t>An aggregate loss arises where, for all of the compani</w:t>
      </w:r>
      <w:r>
        <w:t>es within the group for Group Relief purposes</w:t>
      </w:r>
    </w:p>
    <w:p w14:paraId="64E0E730" w14:textId="77777777" w:rsidR="008F2CE2" w:rsidRDefault="00922A56">
      <w:r>
        <w:t>the amounts available for surrender as Group Relief exceed</w:t>
      </w:r>
    </w:p>
    <w:p w14:paraId="23121A2B" w14:textId="77777777" w:rsidR="008F2CE2" w:rsidRDefault="00922A56">
      <w:r>
        <w:t>the profits chargeable to CT from which those amounts could be deducted if surrendered as Group Relief.</w:t>
      </w:r>
    </w:p>
    <w:p w14:paraId="0882B585" w14:textId="77777777" w:rsidR="008F2CE2" w:rsidRDefault="00922A56">
      <w:r>
        <w:t>Where a group of companies has an aggregate los</w:t>
      </w:r>
      <w:r>
        <w:t>s the PLR is calculated using the losses rules, even if the inaccuracy that creates or increases the aggregate loss is an understatement of profit.</w:t>
      </w:r>
    </w:p>
    <w:p w14:paraId="197A7740" w14:textId="1B47C662" w:rsidR="008F2CE2" w:rsidRDefault="00922A56">
      <w:r>
        <w:t>Where the inaccuracy creates or increases an aggregate loss for a group of companies you include Group Relie</w:t>
      </w:r>
      <w:r>
        <w:t xml:space="preserve">f when calculating PLR. </w:t>
      </w:r>
      <w:del w:id="7" w:author="Comparison" w:date="2019-10-24T22:49:00Z">
        <w:r>
          <w:delText>The restriction in CH82282 does not a</w:delText>
        </w:r>
        <w:r>
          <w:delText>pply</w:delText>
        </w:r>
      </w:del>
      <w:ins w:id="8" w:author="Comparison" w:date="2019-10-24T22:49:00Z">
        <w:r>
          <w:t>The restriction in [You must check the date from which these rules apply for the tax or duty you are dealing with. See You must check the date from which these rules apply for the tax or duty you are dealing with. See for full detai</w:t>
        </w:r>
        <w:r>
          <w:t>ls</w:t>
        </w:r>
      </w:ins>
      <w:r>
        <w:t>.</w:t>
      </w:r>
    </w:p>
    <w:p w14:paraId="0A3D941E" w14:textId="77777777" w:rsidR="008F2CE2" w:rsidRDefault="00922A56">
      <w:pPr>
        <w:rPr>
          <w:ins w:id="9" w:author="Comparison" w:date="2019-10-24T22:49:00Z"/>
        </w:rPr>
      </w:pPr>
      <w:ins w:id="10" w:author="Comparison" w:date="2019-10-24T22:49:00Z">
        <w:r>
          <w:t>Where the effect of a careless or deliberate inaccuracy is to overstate aggregate group losses a penalty also applies but the potential lost revenue (PLR) will be calculated at the discounted rate, see [You must check the date from which these rules ap</w:t>
        </w:r>
        <w:r>
          <w:t>ply for the tax or duty you are dealing with. See You must check the date from which these rules apply for the tax or duty you are dealing with. See for full details.</w:t>
        </w:r>
      </w:ins>
    </w:p>
    <w:p w14:paraId="7767E969" w14:textId="77777777" w:rsidR="008F2CE2" w:rsidRDefault="00922A56">
      <w:pPr>
        <w:rPr>
          <w:ins w:id="11" w:author="Comparison" w:date="2019-10-24T22:49:00Z"/>
        </w:rPr>
      </w:pPr>
      <w:ins w:id="12" w:author="Comparison" w:date="2019-10-24T22:49:00Z">
        <w:r>
          <w:t>Where the effect of a careless or deliberate inaccuracy is to overstate aggregate group l</w:t>
        </w:r>
        <w:r>
          <w:t xml:space="preserve">osses a penalty also applies but the potential lost revenue (PLR) will be calculated at the </w:t>
        </w:r>
        <w:r>
          <w:lastRenderedPageBreak/>
          <w:t>discounted rate, see](https://www.gov.uk/hmrc-internal-manuals/compliance-handbook/ch82310) and CH82320.</w:t>
        </w:r>
      </w:ins>
    </w:p>
    <w:p w14:paraId="687248EB" w14:textId="77777777" w:rsidR="008F2CE2" w:rsidRDefault="00922A56">
      <w:pPr>
        <w:rPr>
          <w:ins w:id="13" w:author="Comparison" w:date="2019-10-24T22:49:00Z"/>
        </w:rPr>
      </w:pPr>
      <w:ins w:id="14" w:author="Comparison" w:date="2019-10-24T22:49:00Z">
        <w:r>
          <w:t>An aggregate loss arises where, for all of the companies wi</w:t>
        </w:r>
        <w:r>
          <w:t>thin the group for Group Relief purposes</w:t>
        </w:r>
      </w:ins>
    </w:p>
    <w:p w14:paraId="03644F3E" w14:textId="77777777" w:rsidR="008F2CE2" w:rsidRDefault="00922A56">
      <w:pPr>
        <w:rPr>
          <w:ins w:id="15" w:author="Comparison" w:date="2019-10-24T22:49:00Z"/>
        </w:rPr>
      </w:pPr>
      <w:ins w:id="16" w:author="Comparison" w:date="2019-10-24T22:49:00Z">
        <w:r>
          <w:t>the amounts available for surrender as Group Relief exceed</w:t>
        </w:r>
      </w:ins>
    </w:p>
    <w:p w14:paraId="3A40B845" w14:textId="77777777" w:rsidR="008F2CE2" w:rsidRDefault="00922A56">
      <w:pPr>
        <w:rPr>
          <w:ins w:id="17" w:author="Comparison" w:date="2019-10-24T22:49:00Z"/>
        </w:rPr>
      </w:pPr>
      <w:ins w:id="18" w:author="Comparison" w:date="2019-10-24T22:49:00Z">
        <w:r>
          <w:t>the profits chargeable to CT from which those amounts could be deducted if surrendered as Group Relief.</w:t>
        </w:r>
      </w:ins>
    </w:p>
    <w:p w14:paraId="5FE9F220" w14:textId="77777777" w:rsidR="008F2CE2" w:rsidRDefault="00922A56">
      <w:pPr>
        <w:rPr>
          <w:ins w:id="19" w:author="Comparison" w:date="2019-10-24T22:49:00Z"/>
        </w:rPr>
      </w:pPr>
      <w:ins w:id="20" w:author="Comparison" w:date="2019-10-24T22:49:00Z">
        <w:r>
          <w:t>Where a group of companies has an aggregate loss the</w:t>
        </w:r>
        <w:r>
          <w:t xml:space="preserve"> PLR is calculated using the losses rules, even if the inaccuracy that creates or increases the aggregate loss is an understatement of profit.</w:t>
        </w:r>
      </w:ins>
    </w:p>
    <w:p w14:paraId="2CFAA545" w14:textId="77777777" w:rsidR="008F2CE2" w:rsidRDefault="00922A56">
      <w:pPr>
        <w:rPr>
          <w:ins w:id="21" w:author="Comparison" w:date="2019-10-24T22:49:00Z"/>
        </w:rPr>
      </w:pPr>
      <w:ins w:id="22" w:author="Comparison" w:date="2019-10-24T22:49:00Z">
        <w:r>
          <w:t>Where the inaccuracy creates or increases an aggregate loss for a group of companies you include Group Relief whe</w:t>
        </w:r>
        <w:r>
          <w:t>n calculating PLR. The restriction in](https://www.gov.uk/hmrc-internal-manuals/compliance-handbook/ch82282) does not apply.</w:t>
        </w:r>
      </w:ins>
    </w:p>
    <w:p w14:paraId="26A31445" w14:textId="77777777" w:rsidR="008F2CE2" w:rsidRDefault="00922A56">
      <w:r>
        <w:t>For examples of when</w:t>
      </w:r>
    </w:p>
    <w:p w14:paraId="594D6A7D" w14:textId="77777777" w:rsidR="008F2CE2" w:rsidRDefault="00922A56">
      <w:r>
        <w:t>the understatement of profits has created an aggregate loss, see CH82342</w:t>
      </w:r>
    </w:p>
    <w:p w14:paraId="09FB2BEF" w14:textId="77777777" w:rsidR="008F2CE2" w:rsidRDefault="00922A56">
      <w:r>
        <w:t>the overstatement of a loss has creat</w:t>
      </w:r>
      <w:r>
        <w:t>ed an aggregate loss, see CH82343</w:t>
      </w:r>
    </w:p>
    <w:p w14:paraId="03D1203B" w14:textId="77777777" w:rsidR="008F2CE2" w:rsidRDefault="00922A56">
      <w:r>
        <w:t>the understatement of profits has increased the aggregate loss, see CH82344</w:t>
      </w:r>
    </w:p>
    <w:p w14:paraId="08CE37F3" w14:textId="77777777" w:rsidR="008F2CE2" w:rsidRDefault="00922A56">
      <w:r>
        <w:t>the overstatement of a loss has increased the aggregate loss, see CH82345.</w:t>
      </w:r>
    </w:p>
    <w:p w14:paraId="6A4527D0" w14:textId="77777777" w:rsidR="008F2CE2" w:rsidRDefault="00922A56">
      <w:r>
        <w:t>FA07/SCH24/PARA7</w:t>
      </w:r>
    </w:p>
    <w:p w14:paraId="7A153BCA" w14:textId="77777777" w:rsidR="008F2CE2" w:rsidRDefault="00922A56">
      <w:r>
        <w:t xml:space="preserve"> Previous page</w:t>
      </w:r>
    </w:p>
    <w:p w14:paraId="1BA39D6F" w14:textId="77777777" w:rsidR="008F2CE2" w:rsidRDefault="00922A56">
      <w:r>
        <w:t xml:space="preserve"> Next page</w:t>
      </w:r>
    </w:p>
    <w:sectPr w:rsidR="008F2C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1F1D"/>
    <w:rsid w:val="005F4EDB"/>
    <w:rsid w:val="008F2CE2"/>
    <w:rsid w:val="00922A56"/>
    <w:rsid w:val="00AA1D8D"/>
    <w:rsid w:val="00B47730"/>
    <w:rsid w:val="00CB0664"/>
    <w:rsid w:val="00E517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9E326A3-DFB9-4895-BB6C-3CC57734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22A56"/>
    <w:pPr>
      <w:spacing w:after="0" w:line="240" w:lineRule="auto"/>
    </w:pPr>
  </w:style>
  <w:style w:type="paragraph" w:styleId="BalloonText">
    <w:name w:val="Balloon Text"/>
    <w:basedOn w:val="Normal"/>
    <w:link w:val="BalloonTextChar"/>
    <w:uiPriority w:val="99"/>
    <w:semiHidden/>
    <w:unhideWhenUsed/>
    <w:rsid w:val="00922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A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80D22-0F85-43BD-A4EF-331B1865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2019-10-24T21:49:00Z</dcterms:modified>
  <cp:category/>
</cp:coreProperties>
</file>