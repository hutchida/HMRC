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F3EE" w14:textId="77777777" w:rsidR="00534171" w:rsidRDefault="00322197">
      <w:pPr>
        <w:pStyle w:val="Title"/>
      </w:pPr>
      <w:bookmarkStart w:id="0" w:name="_GoBack"/>
      <w:bookmarkEnd w:id="0"/>
      <w:r>
        <w:t>HMRC - OT15000 - PRT: Tariff And Disposal Receipts: Contents</w:t>
      </w:r>
    </w:p>
    <w:p w14:paraId="0CEBDFE9" w14:textId="445DD3B8" w:rsidR="00534171" w:rsidRDefault="00322197">
      <w:r>
        <w:t xml:space="preserve">OT15010    </w:t>
      </w:r>
      <w:del w:id="1" w:author="Comparison" w:date="2019-10-30T17:49:00Z">
        <w:r>
          <w:delText>PRT: tariff and disposal receipts - outline</w:delText>
        </w:r>
      </w:del>
      <w:ins w:id="2" w:author="Comparison" w:date="2019-10-30T17:49:00Z">
        <w:r>
          <w:t>Outline</w:t>
        </w:r>
      </w:ins>
    </w:p>
    <w:p w14:paraId="4FF9973B" w14:textId="5E900346" w:rsidR="00534171" w:rsidRDefault="00322197">
      <w:r>
        <w:t xml:space="preserve">OT15025    </w:t>
      </w:r>
      <w:del w:id="3" w:author="Comparison" w:date="2019-10-30T17:49:00Z">
        <w:r>
          <w:delText>PRT: tariff and disposal receipts - definition of tariff receipts</w:delText>
        </w:r>
      </w:del>
      <w:ins w:id="4" w:author="Comparison" w:date="2019-10-30T17:49:00Z">
        <w:r>
          <w:t>Definition Of Tariff Receipts</w:t>
        </w:r>
      </w:ins>
    </w:p>
    <w:p w14:paraId="352B8501" w14:textId="55DA6E91" w:rsidR="00534171" w:rsidRDefault="00322197">
      <w:r>
        <w:t xml:space="preserve">OT15060    </w:t>
      </w:r>
      <w:del w:id="5" w:author="Comparison" w:date="2019-10-30T17:49:00Z">
        <w:r>
          <w:delText xml:space="preserve">PRT: tariff and disposal receipts - </w:delText>
        </w:r>
        <w:r>
          <w:delText>definition of disposal receipts</w:delText>
        </w:r>
      </w:del>
      <w:ins w:id="6" w:author="Comparison" w:date="2019-10-30T17:49:00Z">
        <w:r>
          <w:t>Definition Of Disposal Receipts</w:t>
        </w:r>
      </w:ins>
    </w:p>
    <w:p w14:paraId="619A57A5" w14:textId="37D09E39" w:rsidR="00534171" w:rsidRDefault="00322197">
      <w:r>
        <w:t xml:space="preserve">OT15100    </w:t>
      </w:r>
      <w:del w:id="7" w:author="Comparison" w:date="2019-10-30T17:49:00Z">
        <w:r>
          <w:delText>PRT: tariff and disposal receipts - definition of qualifying assets</w:delText>
        </w:r>
      </w:del>
      <w:ins w:id="8" w:author="Comparison" w:date="2019-10-30T17:49:00Z">
        <w:r>
          <w:t>Definition Of Qualifying Asset</w:t>
        </w:r>
      </w:ins>
    </w:p>
    <w:p w14:paraId="79213E70" w14:textId="5952B99C" w:rsidR="00534171" w:rsidRDefault="00322197">
      <w:r>
        <w:t xml:space="preserve">OT15150    </w:t>
      </w:r>
      <w:del w:id="9" w:author="Comparison" w:date="2019-10-30T17:49:00Z">
        <w:r>
          <w:delText>PRT: tariff and disposal receipts - chargeable field</w:delText>
        </w:r>
      </w:del>
      <w:ins w:id="10" w:author="Comparison" w:date="2019-10-30T17:49:00Z">
        <w:r>
          <w:t>Chargeable Field</w:t>
        </w:r>
      </w:ins>
    </w:p>
    <w:p w14:paraId="0B65454D" w14:textId="55A78BC2" w:rsidR="00534171" w:rsidRDefault="00322197">
      <w:r>
        <w:t xml:space="preserve">OT15180    </w:t>
      </w:r>
      <w:del w:id="11" w:author="Comparison" w:date="2019-10-30T17:49:00Z">
        <w:r>
          <w:delText>PRT: tariff and disposal receipts - valuing the consideration</w:delText>
        </w:r>
      </w:del>
      <w:ins w:id="12" w:author="Comparison" w:date="2019-10-30T17:49:00Z">
        <w:r>
          <w:t>Valuing The Consideration</w:t>
        </w:r>
      </w:ins>
    </w:p>
    <w:p w14:paraId="47206321" w14:textId="17A97582" w:rsidR="00534171" w:rsidRDefault="00322197">
      <w:r>
        <w:t xml:space="preserve">OT15210    </w:t>
      </w:r>
      <w:del w:id="13" w:author="Comparison" w:date="2019-10-30T17:49:00Z">
        <w:r>
          <w:delText>PRT: tariff and disposal receipts - participators in common</w:delText>
        </w:r>
      </w:del>
      <w:ins w:id="14" w:author="Comparison" w:date="2019-10-30T17:49:00Z">
        <w:r>
          <w:t>Participators In Common</w:t>
        </w:r>
      </w:ins>
    </w:p>
    <w:p w14:paraId="4087BFC1" w14:textId="39EBDD9A" w:rsidR="00534171" w:rsidRDefault="00322197">
      <w:r>
        <w:t xml:space="preserve">OT15240    </w:t>
      </w:r>
      <w:del w:id="15" w:author="Comparison" w:date="2019-10-30T17:49:00Z">
        <w:r>
          <w:delText>PRT: tariff and disposal receipts - cessation of field</w:delText>
        </w:r>
      </w:del>
      <w:ins w:id="16" w:author="Comparison" w:date="2019-10-30T17:49:00Z">
        <w:r>
          <w:t>Cessation of Field</w:t>
        </w:r>
      </w:ins>
      <w:r>
        <w:t xml:space="preserve"> or </w:t>
      </w:r>
      <w:del w:id="17" w:author="Comparison" w:date="2019-10-30T17:49:00Z">
        <w:r>
          <w:delText>tariff use</w:delText>
        </w:r>
      </w:del>
      <w:ins w:id="18" w:author="Comparison" w:date="2019-10-30T17:49:00Z">
        <w:r>
          <w:t>Tariff Use</w:t>
        </w:r>
      </w:ins>
    </w:p>
    <w:p w14:paraId="28A137C3" w14:textId="77777777" w:rsidR="002D4841" w:rsidRDefault="00322197">
      <w:pPr>
        <w:rPr>
          <w:del w:id="19" w:author="Comparison" w:date="2019-10-30T17:49:00Z"/>
        </w:rPr>
      </w:pPr>
      <w:del w:id="20" w:author="Comparison" w:date="2019-10-30T17:49:00Z">
        <w:r>
          <w:delText>OT15250    PRT: tariff and disposal receipts - reduction of disposal receipts for tax-exempt tariffing use</w:delText>
        </w:r>
      </w:del>
    </w:p>
    <w:p w14:paraId="32D435FE" w14:textId="77777777" w:rsidR="00534171" w:rsidRDefault="00322197">
      <w:pPr>
        <w:rPr>
          <w:ins w:id="21" w:author="Comparison" w:date="2019-10-30T17:49:00Z"/>
        </w:rPr>
      </w:pPr>
      <w:ins w:id="22" w:author="Comparison" w:date="2019-10-30T17:49:00Z">
        <w:r>
          <w:t>OT15250    Reduction of Disposal Receipts For Tax-Exempt Tariffing Use</w:t>
        </w:r>
      </w:ins>
    </w:p>
    <w:p w14:paraId="122813D0" w14:textId="28655645" w:rsidR="00534171" w:rsidRDefault="00322197">
      <w:r>
        <w:t xml:space="preserve">OT15300    </w:t>
      </w:r>
      <w:del w:id="23" w:author="Comparison" w:date="2019-10-30T17:49:00Z">
        <w:r>
          <w:delText>PRT: tariff and disposal receipts - restriction of supplement</w:delText>
        </w:r>
      </w:del>
      <w:ins w:id="24" w:author="Comparison" w:date="2019-10-30T17:49:00Z">
        <w:r>
          <w:t>Restriction of Supplement</w:t>
        </w:r>
      </w:ins>
      <w:r>
        <w:t xml:space="preserve"> on </w:t>
      </w:r>
      <w:del w:id="25" w:author="Comparison" w:date="2019-10-30T17:49:00Z">
        <w:r>
          <w:delText>disposal</w:delText>
        </w:r>
      </w:del>
      <w:ins w:id="26" w:author="Comparison" w:date="2019-10-30T17:49:00Z">
        <w:r>
          <w:t>Disposal</w:t>
        </w:r>
      </w:ins>
    </w:p>
    <w:p w14:paraId="268CD16E" w14:textId="52AB6829" w:rsidR="00534171" w:rsidRDefault="00322197">
      <w:r>
        <w:t xml:space="preserve">OT15350    </w:t>
      </w:r>
      <w:del w:id="27" w:author="Comparison" w:date="2019-10-30T17:49:00Z">
        <w:r>
          <w:delText>PRT: tariff and disposal receipts - insurance receipts</w:delText>
        </w:r>
      </w:del>
      <w:ins w:id="28" w:author="Comparison" w:date="2019-10-30T17:49:00Z">
        <w:r>
          <w:t>Insurance Receipts</w:t>
        </w:r>
      </w:ins>
    </w:p>
    <w:p w14:paraId="034B2BA7" w14:textId="028F73E3" w:rsidR="00534171" w:rsidRDefault="00322197">
      <w:r>
        <w:t>O</w:t>
      </w:r>
      <w:r>
        <w:t xml:space="preserve">T15400    </w:t>
      </w:r>
      <w:del w:id="29" w:author="Comparison" w:date="2019-10-30T17:49:00Z">
        <w:r>
          <w:delText>PRT: tariff and disposal receipts - consideration received</w:delText>
        </w:r>
      </w:del>
      <w:ins w:id="30" w:author="Comparison" w:date="2019-10-30T17:49:00Z">
        <w:r>
          <w:t>Consideration Received</w:t>
        </w:r>
      </w:ins>
      <w:r>
        <w:t xml:space="preserve"> by </w:t>
      </w:r>
      <w:del w:id="31" w:author="Comparison" w:date="2019-10-30T17:49:00Z">
        <w:r>
          <w:delText>connected persons</w:delText>
        </w:r>
      </w:del>
      <w:ins w:id="32" w:author="Comparison" w:date="2019-10-30T17:49:00Z">
        <w:r>
          <w:t>Connected Persons</w:t>
        </w:r>
      </w:ins>
      <w:r>
        <w:t xml:space="preserve"> under </w:t>
      </w:r>
      <w:del w:id="33" w:author="Comparison" w:date="2019-10-30T17:49:00Z">
        <w:r>
          <w:delText>avoidance sche</w:delText>
        </w:r>
        <w:r>
          <w:delText>mes</w:delText>
        </w:r>
      </w:del>
      <w:ins w:id="34" w:author="Comparison" w:date="2019-10-30T17:49:00Z">
        <w:r>
          <w:t>Avoidance Schemes</w:t>
        </w:r>
      </w:ins>
    </w:p>
    <w:p w14:paraId="75D64C1A" w14:textId="21407C36" w:rsidR="00534171" w:rsidRDefault="00322197">
      <w:r>
        <w:t xml:space="preserve">OT15450    </w:t>
      </w:r>
      <w:del w:id="35" w:author="Comparison" w:date="2019-10-30T17:49:00Z">
        <w:r>
          <w:delText>PRT: tariff and disposal receipts - transactions</w:delText>
        </w:r>
      </w:del>
      <w:ins w:id="36" w:author="Comparison" w:date="2019-10-30T17:49:00Z">
        <w:r>
          <w:t>Transactions</w:t>
        </w:r>
      </w:ins>
      <w:r>
        <w:t xml:space="preserve"> not </w:t>
      </w:r>
      <w:del w:id="37" w:author="Comparison" w:date="2019-10-30T17:49:00Z">
        <w:r>
          <w:delText>at arm's length</w:delText>
        </w:r>
      </w:del>
      <w:ins w:id="38" w:author="Comparison" w:date="2019-10-30T17:49:00Z">
        <w:r>
          <w:t>At Arm's Length</w:t>
        </w:r>
      </w:ins>
    </w:p>
    <w:p w14:paraId="3932889E" w14:textId="48E3876B" w:rsidR="00534171" w:rsidRDefault="00322197">
      <w:r>
        <w:t xml:space="preserve">OT15500    </w:t>
      </w:r>
      <w:del w:id="39" w:author="Comparison" w:date="2019-10-30T17:49:00Z">
        <w:r>
          <w:delText>PRT: tariff and disposal receipts - use</w:delText>
        </w:r>
      </w:del>
      <w:ins w:id="40" w:author="Comparison" w:date="2019-10-30T17:49:00Z">
        <w:r>
          <w:t>Use</w:t>
        </w:r>
      </w:ins>
      <w:r>
        <w:t xml:space="preserve"> by </w:t>
      </w:r>
      <w:del w:id="41" w:author="Comparison" w:date="2019-10-30T17:49:00Z">
        <w:r>
          <w:delText>connected</w:delText>
        </w:r>
      </w:del>
      <w:ins w:id="42" w:author="Comparison" w:date="2019-10-30T17:49:00Z">
        <w:r>
          <w:t>Connected</w:t>
        </w:r>
      </w:ins>
      <w:r>
        <w:t xml:space="preserve"> or </w:t>
      </w:r>
      <w:del w:id="43" w:author="Comparison" w:date="2019-10-30T17:49:00Z">
        <w:r>
          <w:delText>associated person</w:delText>
        </w:r>
      </w:del>
      <w:ins w:id="44" w:author="Comparison" w:date="2019-10-30T17:49:00Z">
        <w:r>
          <w:t>Associated Person</w:t>
        </w:r>
      </w:ins>
      <w:r>
        <w:t xml:space="preserve"> under </w:t>
      </w:r>
      <w:del w:id="45" w:author="Comparison" w:date="2019-10-30T17:49:00Z">
        <w:r>
          <w:delText>avoidance scheme</w:delText>
        </w:r>
      </w:del>
      <w:ins w:id="46" w:author="Comparison" w:date="2019-10-30T17:49:00Z">
        <w:r>
          <w:t>Avoidance Schemes</w:t>
        </w:r>
      </w:ins>
    </w:p>
    <w:p w14:paraId="62AFFA06" w14:textId="2E9BB89B" w:rsidR="00534171" w:rsidRDefault="00322197">
      <w:r>
        <w:t xml:space="preserve">OT15540    </w:t>
      </w:r>
      <w:del w:id="47" w:author="Comparison" w:date="2019-10-30T17:49:00Z">
        <w:r>
          <w:delText>PRT: tariff and disposal receipts - purchase</w:delText>
        </w:r>
      </w:del>
      <w:ins w:id="48" w:author="Comparison" w:date="2019-10-30T17:49:00Z">
        <w:r>
          <w:t>Purchase at Place</w:t>
        </w:r>
      </w:ins>
      <w:r>
        <w:t xml:space="preserve"> of </w:t>
      </w:r>
      <w:del w:id="49" w:author="Comparison" w:date="2019-10-30T17:49:00Z">
        <w:r>
          <w:delText>oil a</w:delText>
        </w:r>
        <w:r>
          <w:delText>t place of extraction</w:delText>
        </w:r>
      </w:del>
      <w:ins w:id="50" w:author="Comparison" w:date="2019-10-30T17:49:00Z">
        <w:r>
          <w:t>Extraction</w:t>
        </w:r>
      </w:ins>
    </w:p>
    <w:p w14:paraId="1417B636" w14:textId="2705E854" w:rsidR="00534171" w:rsidRDefault="00322197">
      <w:r>
        <w:lastRenderedPageBreak/>
        <w:t xml:space="preserve">OT15580    </w:t>
      </w:r>
      <w:del w:id="51" w:author="Comparison" w:date="2019-10-30T17:49:00Z">
        <w:r>
          <w:delText>PRT: tariff and disposal receipts - definitions of connected person</w:delText>
        </w:r>
      </w:del>
      <w:ins w:id="52" w:author="Comparison" w:date="2019-10-30T17:49:00Z">
        <w:r>
          <w:t>Definit</w:t>
        </w:r>
        <w:r>
          <w:t>ion of Connected Person</w:t>
        </w:r>
      </w:ins>
    </w:p>
    <w:p w14:paraId="6CB5FD05" w14:textId="28AEA613" w:rsidR="00534171" w:rsidRDefault="00322197">
      <w:r>
        <w:t xml:space="preserve">OT15600    </w:t>
      </w:r>
      <w:del w:id="53" w:author="Comparison" w:date="2019-10-30T17:49:00Z">
        <w:r>
          <w:delText>PRT: tariff and disposal receipts: tariff receipts allowance</w:delText>
        </w:r>
      </w:del>
      <w:ins w:id="54" w:author="Comparison" w:date="2019-10-30T17:49:00Z">
        <w:r>
          <w:t>Tariff Receipts Allowance</w:t>
        </w:r>
      </w:ins>
    </w:p>
    <w:p w14:paraId="1CB8ACFE" w14:textId="7CE68DFF" w:rsidR="00534171" w:rsidRDefault="00322197">
      <w:r>
        <w:t xml:space="preserve">OT15625    </w:t>
      </w:r>
      <w:del w:id="55" w:author="Comparison" w:date="2019-10-30T17:49:00Z">
        <w:r>
          <w:delText>PRT: tariff and disposal receipts: definition</w:delText>
        </w:r>
      </w:del>
      <w:ins w:id="56" w:author="Comparison" w:date="2019-10-30T17:49:00Z">
        <w:r>
          <w:t>Definition</w:t>
        </w:r>
      </w:ins>
      <w:r>
        <w:t xml:space="preserve"> of a </w:t>
      </w:r>
      <w:del w:id="57" w:author="Comparison" w:date="2019-10-30T17:49:00Z">
        <w:r>
          <w:delText>user field</w:delText>
        </w:r>
      </w:del>
      <w:ins w:id="58" w:author="Comparison" w:date="2019-10-30T17:49:00Z">
        <w:r>
          <w:t>User Field</w:t>
        </w:r>
      </w:ins>
    </w:p>
    <w:p w14:paraId="73D14FA2" w14:textId="33E27BE7" w:rsidR="00534171" w:rsidRDefault="00322197">
      <w:r>
        <w:t xml:space="preserve">OT15650    </w:t>
      </w:r>
      <w:del w:id="59" w:author="Comparison" w:date="2019-10-30T17:49:00Z">
        <w:r>
          <w:delText>PRT: tariff and disposal receipts: qualifying tariff receipts</w:delText>
        </w:r>
      </w:del>
      <w:ins w:id="60" w:author="Comparison" w:date="2019-10-30T17:49:00Z">
        <w:r>
          <w:t>Qualifying Tariff Receipts</w:t>
        </w:r>
      </w:ins>
    </w:p>
    <w:p w14:paraId="3FE8DF01" w14:textId="162CD373" w:rsidR="00534171" w:rsidRDefault="00322197">
      <w:r>
        <w:t xml:space="preserve">OT15675    </w:t>
      </w:r>
      <w:del w:id="61" w:author="Comparison" w:date="2019-10-30T17:49:00Z">
        <w:r>
          <w:delText>PRT: tariff and disposal receipts: calculation</w:delText>
        </w:r>
      </w:del>
      <w:ins w:id="62" w:author="Comparison" w:date="2019-10-30T17:49:00Z">
        <w:r>
          <w:t>Calculation</w:t>
        </w:r>
      </w:ins>
      <w:r>
        <w:t xml:space="preserve"> of </w:t>
      </w:r>
      <w:del w:id="63" w:author="Comparison" w:date="2019-10-30T17:49:00Z">
        <w:r>
          <w:delText>participator's share</w:delText>
        </w:r>
      </w:del>
      <w:ins w:id="64" w:author="Comparison" w:date="2019-10-30T17:49:00Z">
        <w:r>
          <w:t>Participator's Share</w:t>
        </w:r>
      </w:ins>
      <w:r>
        <w:t xml:space="preserve"> of </w:t>
      </w:r>
      <w:del w:id="65" w:author="Comparison" w:date="2019-10-30T17:49:00Z">
        <w:r>
          <w:delText>tariff receipts allowance</w:delText>
        </w:r>
      </w:del>
      <w:ins w:id="66" w:author="Comparison" w:date="2019-10-30T17:49:00Z">
        <w:r>
          <w:t>Tariff Receipts Allowance</w:t>
        </w:r>
      </w:ins>
    </w:p>
    <w:p w14:paraId="63C00B98" w14:textId="539176FC" w:rsidR="00534171" w:rsidRDefault="00322197">
      <w:r>
        <w:t xml:space="preserve">OT15700    </w:t>
      </w:r>
      <w:del w:id="67" w:author="Comparison" w:date="2019-10-30T17:49:00Z">
        <w:r>
          <w:delText>PRT: tariff and disposal receipts: calculation of tariff receipts allow</w:delText>
        </w:r>
        <w:r>
          <w:delText>ance</w:delText>
        </w:r>
      </w:del>
      <w:ins w:id="68" w:author="Comparison" w:date="2019-10-30T17:49:00Z">
        <w:r>
          <w:t>Calculation of Tariff Receipts A</w:t>
        </w:r>
        <w:r>
          <w:t>llowance</w:t>
        </w:r>
      </w:ins>
      <w:r>
        <w:t xml:space="preserve"> relating to only part of </w:t>
      </w:r>
      <w:del w:id="69" w:author="Comparison" w:date="2019-10-30T17:49:00Z">
        <w:r>
          <w:delText>throughput</w:delText>
        </w:r>
      </w:del>
      <w:ins w:id="70" w:author="Comparison" w:date="2019-10-30T17:49:00Z">
        <w:r>
          <w:t>Throughput</w:t>
        </w:r>
      </w:ins>
    </w:p>
    <w:p w14:paraId="5989A514" w14:textId="5AFC0817" w:rsidR="00534171" w:rsidRDefault="00322197">
      <w:r>
        <w:t xml:space="preserve">OT15725    </w:t>
      </w:r>
      <w:del w:id="71" w:author="Comparison" w:date="2019-10-30T17:49:00Z">
        <w:r>
          <w:delText>PRT: tariff and disposal receipts: calculation</w:delText>
        </w:r>
      </w:del>
      <w:ins w:id="72" w:author="Comparison" w:date="2019-10-30T17:49:00Z">
        <w:r>
          <w:t>Calculation</w:t>
        </w:r>
      </w:ins>
      <w:r>
        <w:t xml:space="preserve"> of </w:t>
      </w:r>
      <w:del w:id="73" w:author="Comparison" w:date="2019-10-30T17:49:00Z">
        <w:r>
          <w:delText>tariff receipts allowance: participators</w:delText>
        </w:r>
      </w:del>
      <w:ins w:id="74" w:author="Comparison" w:date="2019-10-30T17:49:00Z">
        <w:r>
          <w:t>Tariff Receipts Allowance: Participators</w:t>
        </w:r>
      </w:ins>
      <w:r>
        <w:t xml:space="preserve"> in </w:t>
      </w:r>
      <w:del w:id="75" w:author="Comparison" w:date="2019-10-30T17:49:00Z">
        <w:r>
          <w:delText>common</w:delText>
        </w:r>
      </w:del>
      <w:ins w:id="76" w:author="Comparison" w:date="2019-10-30T17:49:00Z">
        <w:r>
          <w:t>Common</w:t>
        </w:r>
      </w:ins>
    </w:p>
    <w:p w14:paraId="108EC876" w14:textId="549F3902" w:rsidR="00534171" w:rsidRDefault="00322197">
      <w:r>
        <w:t xml:space="preserve">OT15750    </w:t>
      </w:r>
      <w:del w:id="77" w:author="Comparison" w:date="2019-10-30T17:49:00Z">
        <w:r>
          <w:delText>PRT: tariff and disposal receipts: qualifying tariff receipts</w:delText>
        </w:r>
      </w:del>
      <w:ins w:id="78" w:author="Comparison" w:date="2019-10-30T17:49:00Z">
        <w:r>
          <w:t>Qualifying Tariff Receipts</w:t>
        </w:r>
      </w:ins>
      <w:r>
        <w:t xml:space="preserve"> referable to </w:t>
      </w:r>
      <w:del w:id="79" w:author="Comparison" w:date="2019-10-30T17:49:00Z">
        <w:r>
          <w:delText>different periods</w:delText>
        </w:r>
      </w:del>
      <w:ins w:id="80" w:author="Comparison" w:date="2019-10-30T17:49:00Z">
        <w:r>
          <w:t>Different Periods</w:t>
        </w:r>
      </w:ins>
    </w:p>
    <w:p w14:paraId="50AD0253" w14:textId="6949C877" w:rsidR="00534171" w:rsidRDefault="00322197">
      <w:r>
        <w:t xml:space="preserve">OT15760    </w:t>
      </w:r>
      <w:del w:id="81" w:author="Comparison" w:date="2019-10-30T17:49:00Z">
        <w:r>
          <w:delText>PRT: tariff and disposal receipts - qualifying tariff receipts</w:delText>
        </w:r>
      </w:del>
      <w:ins w:id="82" w:author="Comparison" w:date="2019-10-30T17:49:00Z">
        <w:r>
          <w:t>Qualifying Tariff Receipts</w:t>
        </w:r>
      </w:ins>
      <w:r>
        <w:t xml:space="preserve"> referable to </w:t>
      </w:r>
      <w:del w:id="83" w:author="Comparison" w:date="2019-10-30T17:49:00Z">
        <w:r>
          <w:delText>different periods - example</w:delText>
        </w:r>
      </w:del>
      <w:ins w:id="84" w:author="Comparison" w:date="2019-10-30T17:49:00Z">
        <w:r>
          <w:t>Different Peri</w:t>
        </w:r>
        <w:r>
          <w:t>ods – Example</w:t>
        </w:r>
      </w:ins>
      <w:r>
        <w:t xml:space="preserve"> 1</w:t>
      </w:r>
    </w:p>
    <w:p w14:paraId="183F117B" w14:textId="60858B09" w:rsidR="00534171" w:rsidRDefault="00322197">
      <w:r>
        <w:t xml:space="preserve">OT15770    </w:t>
      </w:r>
      <w:del w:id="85" w:author="Comparison" w:date="2019-10-30T17:49:00Z">
        <w:r>
          <w:delText>PRT: tariff and disposal receipts: qualifying tariff receipts</w:delText>
        </w:r>
      </w:del>
      <w:ins w:id="86" w:author="Comparison" w:date="2019-10-30T17:49:00Z">
        <w:r>
          <w:t>Qualifying Tariff Receipts</w:t>
        </w:r>
      </w:ins>
      <w:r>
        <w:t xml:space="preserve"> referable to </w:t>
      </w:r>
      <w:del w:id="87" w:author="Comparison" w:date="2019-10-30T17:49:00Z">
        <w:r>
          <w:delText>different periods - example</w:delText>
        </w:r>
      </w:del>
      <w:ins w:id="88" w:author="Comparison" w:date="2019-10-30T17:49:00Z">
        <w:r>
          <w:t>Different Periods – Example</w:t>
        </w:r>
      </w:ins>
      <w:r>
        <w:t xml:space="preserve"> 2</w:t>
      </w:r>
    </w:p>
    <w:p w14:paraId="468E61AB" w14:textId="77777777" w:rsidR="00534171" w:rsidRDefault="00322197">
      <w:r>
        <w:t xml:space="preserve"> Previous page</w:t>
      </w:r>
    </w:p>
    <w:p w14:paraId="5F45A99F" w14:textId="77777777" w:rsidR="00534171" w:rsidRDefault="00322197">
      <w:r>
        <w:t xml:space="preserve"> Next page</w:t>
      </w:r>
    </w:p>
    <w:sectPr w:rsidR="00534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AAA"/>
    <w:rsid w:val="0029639D"/>
    <w:rsid w:val="002D4841"/>
    <w:rsid w:val="00322197"/>
    <w:rsid w:val="00326F90"/>
    <w:rsid w:val="00534171"/>
    <w:rsid w:val="00732B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99EE6B-01C6-4ECB-AEB4-6D00DCD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221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3FEF97-AC82-4775-BE22-13EA7DC92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2019-10-30T17:49:00Z</dcterms:modified>
  <cp:category/>
</cp:coreProperties>
</file>