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587F6" w14:textId="77777777" w:rsidR="00452F54" w:rsidRDefault="00434C45">
      <w:pPr>
        <w:pStyle w:val="Title"/>
      </w:pPr>
      <w:bookmarkStart w:id="0" w:name="_GoBack"/>
      <w:bookmarkEnd w:id="0"/>
      <w:r>
        <w:t>HMRC - CH82272 - Example Of Allocating Overstatements To PLR</w:t>
      </w:r>
    </w:p>
    <w:p w14:paraId="683DB5FE" w14:textId="59ECD8C1" w:rsidR="00452F54" w:rsidRDefault="00434C45">
      <w:r>
        <w:t xml:space="preserve">You must check the date from which these rules apply for the tax or duty you are dealing with. </w:t>
      </w:r>
      <w:del w:id="1" w:author="Comparison" w:date="2019-10-30T18:58:00Z">
        <w:r>
          <w:delText>See CH81011</w:delText>
        </w:r>
      </w:del>
      <w:ins w:id="2" w:author="Comparison" w:date="2019-10-30T18:58:00Z">
        <w:r>
          <w:t xml:space="preserve">See You must check the date from which these rules apply for the tax or duty you are dealing </w:t>
        </w:r>
        <w:r>
          <w:t>with. See</w:t>
        </w:r>
      </w:ins>
      <w:r>
        <w:t xml:space="preserve"> for full details.</w:t>
      </w:r>
    </w:p>
    <w:p w14:paraId="227BB202" w14:textId="77777777" w:rsidR="00452F54" w:rsidRDefault="00434C45">
      <w:r>
        <w:t>This example shows how to allocate overstatements against understatements using the stepped approach set out in CH82270.</w:t>
      </w:r>
    </w:p>
    <w:p w14:paraId="7E68BD4E" w14:textId="77777777" w:rsidR="00452F54" w:rsidRDefault="00434C45">
      <w:r>
        <w:t>As a result of a compliance check you establish</w:t>
      </w:r>
    </w:p>
    <w:p w14:paraId="13335D96" w14:textId="77777777" w:rsidR="00452F54" w:rsidRDefault="00434C45">
      <w:r>
        <w:t>understatements of tax totalling £80,000</w:t>
      </w:r>
    </w:p>
    <w:p w14:paraId="349A0DE6" w14:textId="77777777" w:rsidR="00452F54" w:rsidRDefault="00434C45">
      <w:r>
        <w:t xml:space="preserve">overstatements of </w:t>
      </w:r>
      <w:r>
        <w:t>the same tax in the same tax period totalling £50,000 (Step 1).</w:t>
      </w:r>
    </w:p>
    <w:p w14:paraId="1513F232" w14:textId="77777777" w:rsidR="00452F54" w:rsidRDefault="00434C45">
      <w:r>
        <w:t>The overstatements are allocated in the following order.</w:t>
      </w:r>
    </w:p>
    <w:p w14:paraId="393F2023" w14:textId="77777777" w:rsidR="00452F54" w:rsidRDefault="00434C45">
      <w:r>
        <w:t>So the net understatement on the return is £30,000.</w:t>
      </w:r>
    </w:p>
    <w:p w14:paraId="45C0AC7E" w14:textId="77777777" w:rsidR="00452F54" w:rsidRDefault="00452F54"/>
    <w:p w14:paraId="0BA62615" w14:textId="77777777" w:rsidR="00452F54" w:rsidRDefault="00434C45">
      <w:r>
        <w:t>This order leaves £5,000 of the overstatement to be set against the ‘deliberate an</w:t>
      </w:r>
      <w:r>
        <w:t>d concealed’ understatement of £35,000, resulting in a penalty for an inaccuracy that is deliberate and concealed to be calculated on PLR of £30,000 (£35,000 - £5000).</w:t>
      </w:r>
    </w:p>
    <w:p w14:paraId="000FB1F9" w14:textId="77777777" w:rsidR="00452F54" w:rsidRDefault="00452F54"/>
    <w:p w14:paraId="752B55BA" w14:textId="77777777" w:rsidR="00452F54" w:rsidRDefault="00434C45">
      <w:r>
        <w:t>*These could be single inaccuracies or grouped inaccuracies, see CH82200.</w:t>
      </w:r>
    </w:p>
    <w:p w14:paraId="1A84AA39" w14:textId="77777777" w:rsidR="00452F54" w:rsidRDefault="00452F54"/>
    <w:p w14:paraId="6E831250" w14:textId="77777777" w:rsidR="00452F54" w:rsidRDefault="00452F54"/>
    <w:p w14:paraId="35627D73" w14:textId="77777777" w:rsidR="00452F54" w:rsidRDefault="00452F54"/>
    <w:p w14:paraId="1E737E52" w14:textId="77777777" w:rsidR="00452F54" w:rsidRDefault="00434C45">
      <w:r>
        <w:t xml:space="preserve"> Previous </w:t>
      </w:r>
      <w:r>
        <w:t>page</w:t>
      </w:r>
    </w:p>
    <w:p w14:paraId="4FC1C596" w14:textId="77777777" w:rsidR="00452F54" w:rsidRDefault="00434C45">
      <w:r>
        <w:t xml:space="preserve"> Next page</w:t>
      </w:r>
    </w:p>
    <w:sectPr w:rsidR="00452F5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4C45"/>
    <w:rsid w:val="00452F54"/>
    <w:rsid w:val="00456A1E"/>
    <w:rsid w:val="00604C72"/>
    <w:rsid w:val="00AA1D8D"/>
    <w:rsid w:val="00B47730"/>
    <w:rsid w:val="00CB0664"/>
    <w:rsid w:val="00DD054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E81778B-A212-4328-A1E4-D24CCEBA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434C4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4C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C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8F28464-5867-479D-A623-1F030A7BB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2019-10-30T18:58:00Z</dcterms:modified>
  <cp:category/>
</cp:coreProperties>
</file>