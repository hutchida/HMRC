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07945" w14:textId="77777777" w:rsidR="003F26BC" w:rsidRDefault="009E13ED">
      <w:pPr>
        <w:pStyle w:val="Title"/>
      </w:pPr>
      <w:bookmarkStart w:id="0" w:name="_GoBack"/>
      <w:bookmarkEnd w:id="0"/>
      <w:r>
        <w:t>HMRC - OT13500 - PRT: Foreign Fields: Contents</w:t>
      </w:r>
    </w:p>
    <w:p w14:paraId="36A91246" w14:textId="7A03E8E3" w:rsidR="003F26BC" w:rsidRDefault="009E13ED">
      <w:r>
        <w:t xml:space="preserve">OT13510    </w:t>
      </w:r>
      <w:del w:id="1" w:author="Comparison" w:date="2019-10-30T18:01:00Z">
        <w:r>
          <w:delText xml:space="preserve">PRT: Foreign Fields - </w:delText>
        </w:r>
      </w:del>
      <w:r>
        <w:t xml:space="preserve">Definition of Foreign </w:t>
      </w:r>
      <w:del w:id="2" w:author="Comparison" w:date="2019-10-30T18:01:00Z">
        <w:r>
          <w:delText>Field</w:delText>
        </w:r>
      </w:del>
      <w:ins w:id="3" w:author="Comparison" w:date="2019-10-30T18:01:00Z">
        <w:r>
          <w:t>Fields</w:t>
        </w:r>
      </w:ins>
    </w:p>
    <w:p w14:paraId="0F2EE8D7" w14:textId="4A1F0C84" w:rsidR="003F26BC" w:rsidRDefault="009E13ED">
      <w:r>
        <w:t xml:space="preserve">OT13525    </w:t>
      </w:r>
      <w:del w:id="4" w:author="Comparison" w:date="2019-10-30T18:01:00Z">
        <w:r>
          <w:delText xml:space="preserve">PRT: </w:delText>
        </w:r>
      </w:del>
      <w:r>
        <w:t xml:space="preserve">Foreign </w:t>
      </w:r>
      <w:del w:id="5" w:author="Comparison" w:date="2019-10-30T18:01:00Z">
        <w:r>
          <w:delText>Fields - Tariff</w:delText>
        </w:r>
      </w:del>
      <w:ins w:id="6" w:author="Comparison" w:date="2019-10-30T18:01:00Z">
        <w:r>
          <w:t>field assets –tariff</w:t>
        </w:r>
      </w:ins>
      <w:r>
        <w:t xml:space="preserve"> and </w:t>
      </w:r>
      <w:del w:id="7" w:author="Comparison" w:date="2019-10-30T18:01:00Z">
        <w:r>
          <w:delText>Disposal Receipts</w:delText>
        </w:r>
      </w:del>
      <w:ins w:id="8" w:author="Comparison" w:date="2019-10-30T18:01:00Z">
        <w:r>
          <w:t>disposal receipts</w:t>
        </w:r>
      </w:ins>
    </w:p>
    <w:p w14:paraId="15A738AE" w14:textId="5EBB16D7" w:rsidR="003F26BC" w:rsidRDefault="009E13ED">
      <w:r>
        <w:t xml:space="preserve">OT13550    </w:t>
      </w:r>
      <w:del w:id="9" w:author="Comparison" w:date="2019-10-30T18:01:00Z">
        <w:r>
          <w:delText xml:space="preserve">PRT: Foreign Fields - </w:delText>
        </w:r>
      </w:del>
      <w:r>
        <w:t xml:space="preserve">TRA </w:t>
      </w:r>
      <w:del w:id="10" w:author="Comparison" w:date="2019-10-30T18:01:00Z">
        <w:r>
          <w:delText>and Foreign User Fields</w:delText>
        </w:r>
      </w:del>
      <w:ins w:id="11" w:author="Comparison" w:date="2019-10-30T18:01:00Z">
        <w:r>
          <w:t>- foreign user fields</w:t>
        </w:r>
      </w:ins>
    </w:p>
    <w:p w14:paraId="4B362402" w14:textId="18D8FED1" w:rsidR="003F26BC" w:rsidRDefault="009E13ED">
      <w:r>
        <w:t xml:space="preserve">OT13560    </w:t>
      </w:r>
      <w:del w:id="12" w:author="Comparison" w:date="2019-10-30T18:01:00Z">
        <w:r>
          <w:delText xml:space="preserve">PRT: </w:delText>
        </w:r>
        <w:r>
          <w:delText xml:space="preserve">Foreign Fields - </w:delText>
        </w:r>
      </w:del>
      <w:r>
        <w:t xml:space="preserve">Oil Allowance </w:t>
      </w:r>
      <w:del w:id="13" w:author="Comparison" w:date="2019-10-30T18:01:00Z">
        <w:r>
          <w:delText>- Foreign Fields</w:delText>
        </w:r>
      </w:del>
      <w:ins w:id="14" w:author="Comparison" w:date="2019-10-30T18:01:00Z">
        <w:r>
          <w:t>–foreign fields</w:t>
        </w:r>
      </w:ins>
    </w:p>
    <w:p w14:paraId="77102E6D" w14:textId="41E36D74" w:rsidR="003F26BC" w:rsidRDefault="009E13ED">
      <w:r>
        <w:t xml:space="preserve">OT13570    </w:t>
      </w:r>
      <w:del w:id="15" w:author="Comparison" w:date="2019-10-30T18:01:00Z">
        <w:r>
          <w:delText xml:space="preserve">PRT: Foreign Fields - </w:delText>
        </w:r>
      </w:del>
      <w:r>
        <w:t>E</w:t>
      </w:r>
      <w:del w:id="16" w:author="Comparison" w:date="2019-10-30T18:01:00Z">
        <w:r>
          <w:delText>&amp;</w:delText>
        </w:r>
      </w:del>
      <w:ins w:id="17" w:author="Comparison" w:date="2019-10-30T18:01:00Z">
        <w:r>
          <w:t xml:space="preserve"> &amp; </w:t>
        </w:r>
      </w:ins>
      <w:r>
        <w:t xml:space="preserve">A </w:t>
      </w:r>
      <w:del w:id="18" w:author="Comparison" w:date="2019-10-30T18:01:00Z">
        <w:r>
          <w:delText>- Designated Area - Transmedian Fields</w:delText>
        </w:r>
      </w:del>
      <w:ins w:id="19" w:author="Comparison" w:date="2019-10-30T18:01:00Z">
        <w:r>
          <w:t xml:space="preserve">and </w:t>
        </w:r>
        <w:r>
          <w:t>designated areas</w:t>
        </w:r>
      </w:ins>
    </w:p>
    <w:p w14:paraId="42D1F34C" w14:textId="4CEADAD3" w:rsidR="003F26BC" w:rsidRDefault="009E13ED">
      <w:r>
        <w:t xml:space="preserve">OT13600    </w:t>
      </w:r>
      <w:del w:id="20" w:author="Comparison" w:date="2019-10-30T18:01:00Z">
        <w:r>
          <w:delText xml:space="preserve">PRT: Foreign Fields - </w:delText>
        </w:r>
      </w:del>
      <w:r>
        <w:t>Double Taxation Relief</w:t>
      </w:r>
    </w:p>
    <w:p w14:paraId="0B6F9370" w14:textId="1D48EC52" w:rsidR="003F26BC" w:rsidRDefault="009E13ED">
      <w:r>
        <w:t xml:space="preserve">OT13650    </w:t>
      </w:r>
      <w:del w:id="21" w:author="Comparison" w:date="2019-10-30T18:01:00Z">
        <w:r>
          <w:delText xml:space="preserve">PRT: </w:delText>
        </w:r>
      </w:del>
      <w:r>
        <w:t xml:space="preserve">Foreign Fields </w:t>
      </w:r>
      <w:del w:id="22" w:author="Comparison" w:date="2019-10-30T18:01:00Z">
        <w:r>
          <w:delText>-</w:delText>
        </w:r>
      </w:del>
      <w:ins w:id="23" w:author="Comparison" w:date="2019-10-30T18:01:00Z">
        <w:r>
          <w:t>and</w:t>
        </w:r>
      </w:ins>
      <w:r>
        <w:t xml:space="preserve"> Abolition of PRT</w:t>
      </w:r>
      <w:del w:id="24" w:author="Comparison" w:date="2019-10-30T18:01:00Z">
        <w:r>
          <w:delText xml:space="preserve"> - Foreign and Transmedian </w:delText>
        </w:r>
        <w:r>
          <w:delText>Fields</w:delText>
        </w:r>
      </w:del>
    </w:p>
    <w:p w14:paraId="5277E795" w14:textId="77777777" w:rsidR="003F26BC" w:rsidRDefault="009E13ED">
      <w:r>
        <w:t xml:space="preserve"> Previous page</w:t>
      </w:r>
    </w:p>
    <w:p w14:paraId="5CFC2C4C" w14:textId="77777777" w:rsidR="003F26BC" w:rsidRDefault="009E13ED">
      <w:r>
        <w:t xml:space="preserve"> Next page</w:t>
      </w:r>
    </w:p>
    <w:sectPr w:rsidR="003F26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F26BC"/>
    <w:rsid w:val="003F2D64"/>
    <w:rsid w:val="009E13ED"/>
    <w:rsid w:val="00A442FA"/>
    <w:rsid w:val="00AA1D8D"/>
    <w:rsid w:val="00B47730"/>
    <w:rsid w:val="00B97001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C974F17-CFA8-4DB4-A6B2-901918941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9E13E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13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13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9ACF18-3560-4B32-9138-F018827A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2019-10-30T18:02:00Z</dcterms:modified>
  <cp:category/>
</cp:coreProperties>
</file>