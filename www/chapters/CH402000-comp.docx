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67CFC" w14:textId="77777777" w:rsidR="00F503BD" w:rsidRDefault="000456DF">
      <w:pPr>
        <w:pStyle w:val="Title"/>
      </w:pPr>
      <w:bookmarkStart w:id="0" w:name="_GoBack"/>
      <w:bookmarkEnd w:id="0"/>
      <w:r>
        <w:t>HMRC - CH402000 - Establishing Penalty Behaviour: Contents</w:t>
      </w:r>
    </w:p>
    <w:p w14:paraId="2DA58559" w14:textId="77777777" w:rsidR="00F503BD" w:rsidRDefault="000456DF">
      <w:r>
        <w:t>CH402050    Introduction</w:t>
      </w:r>
    </w:p>
    <w:p w14:paraId="41F96AD8" w14:textId="77777777" w:rsidR="00F503BD" w:rsidRDefault="000456DF">
      <w:r>
        <w:t>CH402100    Evidence needed</w:t>
      </w:r>
    </w:p>
    <w:p w14:paraId="4623B5E0" w14:textId="77777777" w:rsidR="00F45C4E" w:rsidRDefault="000456DF">
      <w:pPr>
        <w:rPr>
          <w:del w:id="1" w:author="Comparison" w:date="2019-10-30T17:56:00Z"/>
        </w:rPr>
      </w:pPr>
      <w:del w:id="2" w:author="Comparison" w:date="2019-10-30T17:56:00Z">
        <w:r>
          <w:delText>CH402150    Evasion</w:delText>
        </w:r>
      </w:del>
    </w:p>
    <w:p w14:paraId="1884AD33" w14:textId="77777777" w:rsidR="00F503BD" w:rsidRDefault="000456DF">
      <w:r>
        <w:t>CH402200    Identifying the penalty risk</w:t>
      </w:r>
    </w:p>
    <w:p w14:paraId="34F53101" w14:textId="77777777" w:rsidR="00F503BD" w:rsidRDefault="000456DF">
      <w:r>
        <w:t>CH402250    Planning what questions to ask</w:t>
      </w:r>
    </w:p>
    <w:p w14:paraId="3D65C509" w14:textId="77777777" w:rsidR="00F503BD" w:rsidRDefault="000456DF">
      <w:r>
        <w:t xml:space="preserve">CH402300    Examples of questions to establish </w:t>
      </w:r>
      <w:r>
        <w:t>behaviour</w:t>
      </w:r>
    </w:p>
    <w:p w14:paraId="0444C3AA" w14:textId="77777777" w:rsidR="00F503BD" w:rsidRDefault="000456DF">
      <w:r>
        <w:t>CH402330    Examples of deliberate behaviour</w:t>
      </w:r>
    </w:p>
    <w:p w14:paraId="5D12F89E" w14:textId="77777777" w:rsidR="00F503BD" w:rsidRDefault="000456DF">
      <w:r>
        <w:t>CH402350    Issuing factsheets and explaining the process</w:t>
      </w:r>
    </w:p>
    <w:p w14:paraId="3BD8B784" w14:textId="77777777" w:rsidR="00F503BD" w:rsidRDefault="000456DF">
      <w:r>
        <w:t>CH402400    Discussing penalties with the persons agent</w:t>
      </w:r>
    </w:p>
    <w:p w14:paraId="04050EEF" w14:textId="77777777" w:rsidR="00F503BD" w:rsidRDefault="000456DF">
      <w:r>
        <w:t>CH402450    Talking to employees</w:t>
      </w:r>
    </w:p>
    <w:p w14:paraId="511AA158" w14:textId="77777777" w:rsidR="00F503BD" w:rsidRDefault="000456DF">
      <w:r>
        <w:t>CH402500    How to ask questions</w:t>
      </w:r>
    </w:p>
    <w:p w14:paraId="05AC817E" w14:textId="77777777" w:rsidR="00F503BD" w:rsidRDefault="000456DF">
      <w:r>
        <w:t>CH402550    Recording</w:t>
      </w:r>
      <w:r>
        <w:t xml:space="preserve"> evidence</w:t>
      </w:r>
    </w:p>
    <w:p w14:paraId="45F06E0E" w14:textId="77777777" w:rsidR="00F503BD" w:rsidRDefault="000456DF">
      <w:r>
        <w:t>CH402600    Establishing the penalty position by correspondence</w:t>
      </w:r>
    </w:p>
    <w:p w14:paraId="33BADA2A" w14:textId="77777777" w:rsidR="00F503BD" w:rsidRDefault="000456DF">
      <w:r>
        <w:t>CH402650    Dealing with non-cooperation</w:t>
      </w:r>
    </w:p>
    <w:p w14:paraId="22505740" w14:textId="77777777" w:rsidR="00F503BD" w:rsidRDefault="000456DF">
      <w:r>
        <w:t>CH402700    Evaluating evidence</w:t>
      </w:r>
    </w:p>
    <w:p w14:paraId="7F2FEB7E" w14:textId="77777777" w:rsidR="00F503BD" w:rsidRDefault="000456DF">
      <w:r>
        <w:t>CH402750    Obtaining information from a third party</w:t>
      </w:r>
    </w:p>
    <w:p w14:paraId="6C6A3848" w14:textId="77777777" w:rsidR="00F503BD" w:rsidRDefault="000456DF">
      <w:r>
        <w:t xml:space="preserve"> Previous page</w:t>
      </w:r>
    </w:p>
    <w:p w14:paraId="41FE1792" w14:textId="77777777" w:rsidR="00F503BD" w:rsidRDefault="000456DF">
      <w:r>
        <w:t xml:space="preserve"> Next page</w:t>
      </w:r>
    </w:p>
    <w:sectPr w:rsidR="00F503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6A3"/>
    <w:rsid w:val="00034616"/>
    <w:rsid w:val="000456DF"/>
    <w:rsid w:val="0006063C"/>
    <w:rsid w:val="0015074B"/>
    <w:rsid w:val="0029639D"/>
    <w:rsid w:val="00326F90"/>
    <w:rsid w:val="0074240E"/>
    <w:rsid w:val="00AA1D8D"/>
    <w:rsid w:val="00B47730"/>
    <w:rsid w:val="00CB0664"/>
    <w:rsid w:val="00F45C4E"/>
    <w:rsid w:val="00F503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31445D-F70E-4B5E-A039-DC1FD78A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45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A3CFE-F0ED-4090-8669-2875E431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2019-10-30T17:56:00Z</dcterms:modified>
  <cp:category/>
</cp:coreProperties>
</file>