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D1C4D" w14:textId="77777777" w:rsidR="008827B2" w:rsidRDefault="002D0D31">
      <w:pPr>
        <w:pStyle w:val="Title"/>
      </w:pPr>
      <w:bookmarkStart w:id="0" w:name="_GoBack"/>
      <w:bookmarkEnd w:id="0"/>
      <w:r>
        <w:t>HMRC - CH81125 - Reliance On Another Person</w:t>
      </w:r>
    </w:p>
    <w:p w14:paraId="1A0379DC" w14:textId="25FC0DC0" w:rsidR="008827B2" w:rsidRDefault="002D0D31">
      <w:pPr>
        <w:rPr>
          <w:ins w:id="1" w:author="Comparison" w:date="2019-10-24T22:51:00Z"/>
        </w:rPr>
      </w:pPr>
      <w:r>
        <w:t xml:space="preserve">You must check the date from which these rules apply for the tax or duty you are dealing with. See </w:t>
      </w:r>
      <w:del w:id="2" w:author="Comparison" w:date="2019-10-24T22:51:00Z">
        <w:r>
          <w:delText>CH81011</w:delText>
        </w:r>
      </w:del>
      <w:ins w:id="3" w:author="Comparison" w:date="2019-10-24T22:51:00Z">
        <w:r>
          <w:t>[</w:t>
        </w:r>
      </w:ins>
    </w:p>
    <w:p w14:paraId="1266B621" w14:textId="77777777" w:rsidR="008827B2" w:rsidRDefault="002D0D31">
      <w:ins w:id="4" w:author="Comparison" w:date="2019-10-24T22:51:00Z">
        <w:r>
          <w:t xml:space="preserve">You must check the date from which these rules apply for the tax or duty you are dealing with. </w:t>
        </w:r>
        <w:r>
          <w:t>See](https://www.gov.uk/hmrc-internal-manuals/compliance-handbook/ch81011)</w:t>
        </w:r>
      </w:ins>
      <w:r>
        <w:t xml:space="preserve"> for full details.</w:t>
      </w:r>
    </w:p>
    <w:p w14:paraId="0965D53A" w14:textId="77777777" w:rsidR="008827B2" w:rsidRDefault="002D0D31">
      <w:r>
        <w:t xml:space="preserve">Where a person (P) has to rely upon information provided by another person (T) to prepare their return or other document, we expect P to take reasonable care, see </w:t>
      </w:r>
      <w:r>
        <w:t>CH81120, to make sure that the information they are given is accurate and complete.</w:t>
      </w:r>
    </w:p>
    <w:p w14:paraId="22B1BF41" w14:textId="77777777" w:rsidR="008827B2" w:rsidRDefault="002D0D31">
      <w:r>
        <w:t>If P’s document is inaccurate and the inaccuracy relates to information supplied (or not supplied) by T, you will need to consider whether P has taken reasonable care to ch</w:t>
      </w:r>
      <w:r>
        <w:t>eck the information provided (or not provided) by T. You will need to take into account</w:t>
      </w:r>
    </w:p>
    <w:p w14:paraId="1802E866" w14:textId="77777777" w:rsidR="008827B2" w:rsidRDefault="002D0D31">
      <w:r>
        <w:t>P’s particular abilities and circumstances</w:t>
      </w:r>
    </w:p>
    <w:p w14:paraId="429A44FB" w14:textId="77777777" w:rsidR="008827B2" w:rsidRDefault="002D0D31">
      <w:r>
        <w:t>the nature and extent of the information being sought from T, and</w:t>
      </w:r>
    </w:p>
    <w:p w14:paraId="3355264E" w14:textId="77777777" w:rsidR="008827B2" w:rsidRDefault="002D0D31">
      <w:r>
        <w:t>what information T provided or withheld</w:t>
      </w:r>
    </w:p>
    <w:p w14:paraId="64AB3EFF" w14:textId="77777777" w:rsidR="008827B2" w:rsidRDefault="002D0D31">
      <w:r>
        <w:t>what evidence T pro</w:t>
      </w:r>
      <w:r>
        <w:t>vided to support the information (or lack of information)</w:t>
      </w:r>
    </w:p>
    <w:p w14:paraId="189CB37A" w14:textId="77777777" w:rsidR="008827B2" w:rsidRDefault="002D0D31">
      <w:r>
        <w:t>whether P asked for any additional evidence</w:t>
      </w:r>
    </w:p>
    <w:p w14:paraId="4E9E05F1" w14:textId="77777777" w:rsidR="008827B2" w:rsidRDefault="002D0D31">
      <w:r>
        <w:t>what other enquiries or checks P made (or could have made) to verify the information (or lack of information).Where P takes reasonable care but the return</w:t>
      </w:r>
      <w:r>
        <w:t xml:space="preserve"> or document is still inaccurate, they will not be liable to a penalty for that inaccuracy. The other person, T, may be charged a penalty if they deliberately, see</w:t>
      </w:r>
    </w:p>
    <w:p w14:paraId="1F56D85A" w14:textId="51A850B9" w:rsidR="008827B2" w:rsidRDefault="002D0D31">
      <w:pPr>
        <w:rPr>
          <w:ins w:id="5" w:author="Comparison" w:date="2019-10-24T22:51:00Z"/>
        </w:rPr>
      </w:pPr>
      <w:del w:id="6" w:author="Comparison" w:date="2019-10-24T22:51:00Z">
        <w:r>
          <w:delText>CH81150</w:delText>
        </w:r>
      </w:del>
      <w:ins w:id="7" w:author="Comparison" w:date="2019-10-24T22:51:00Z">
        <w:r>
          <w:t>[</w:t>
        </w:r>
      </w:ins>
    </w:p>
    <w:p w14:paraId="61B6BA74" w14:textId="77777777" w:rsidR="008827B2" w:rsidRDefault="002D0D31">
      <w:pPr>
        <w:rPr>
          <w:ins w:id="8" w:author="Comparison" w:date="2019-10-24T22:51:00Z"/>
        </w:rPr>
      </w:pPr>
      <w:ins w:id="9" w:author="Comparison" w:date="2019-10-24T22:51:00Z">
        <w:r>
          <w:t>You must check the date from which these rules apply for the tax or duty you are dealing w</w:t>
        </w:r>
        <w:r>
          <w:t>ith. See [</w:t>
        </w:r>
      </w:ins>
    </w:p>
    <w:p w14:paraId="3A1BD21A" w14:textId="77777777" w:rsidR="008827B2" w:rsidRDefault="002D0D31">
      <w:pPr>
        <w:rPr>
          <w:ins w:id="10" w:author="Comparison" w:date="2019-10-24T22:51:00Z"/>
        </w:rPr>
      </w:pPr>
      <w:ins w:id="11" w:author="Comparison" w:date="2019-10-24T22:51:00Z">
        <w:r>
          <w:t>You must check the date from which these rules apply for the tax or duty you are dealing with. See](https://www.gov.uk/hmrc-internal-manuals/compliance-handbook/ch81011) for full details.</w:t>
        </w:r>
      </w:ins>
    </w:p>
    <w:p w14:paraId="585800BE" w14:textId="77777777" w:rsidR="008827B2" w:rsidRDefault="002D0D31">
      <w:pPr>
        <w:rPr>
          <w:ins w:id="12" w:author="Comparison" w:date="2019-10-24T22:51:00Z"/>
        </w:rPr>
      </w:pPr>
      <w:ins w:id="13" w:author="Comparison" w:date="2019-10-24T22:51:00Z">
        <w:r>
          <w:t xml:space="preserve">Where a person (P) has to rely upon information provided </w:t>
        </w:r>
        <w:r>
          <w:t>by another person (T) to prepare their return or other document, we expect P to take reasonable care, see CH81120, to make sure that the information they are given is accurate and complete.</w:t>
        </w:r>
      </w:ins>
    </w:p>
    <w:p w14:paraId="432155EF" w14:textId="77777777" w:rsidR="008827B2" w:rsidRDefault="002D0D31">
      <w:pPr>
        <w:rPr>
          <w:ins w:id="14" w:author="Comparison" w:date="2019-10-24T22:51:00Z"/>
        </w:rPr>
      </w:pPr>
      <w:ins w:id="15" w:author="Comparison" w:date="2019-10-24T22:51:00Z">
        <w:r>
          <w:lastRenderedPageBreak/>
          <w:t>If P’s document is inaccurate and the inaccuracy relates to inform</w:t>
        </w:r>
        <w:r>
          <w:t>ation supplied (or not supplied) by T, you will need to consider whether P has taken reasonable care to check the information provided (or not provided) by T. You will need to take into account</w:t>
        </w:r>
      </w:ins>
    </w:p>
    <w:p w14:paraId="70EA94A7" w14:textId="77777777" w:rsidR="008827B2" w:rsidRDefault="002D0D31">
      <w:pPr>
        <w:rPr>
          <w:ins w:id="16" w:author="Comparison" w:date="2019-10-24T22:51:00Z"/>
        </w:rPr>
      </w:pPr>
      <w:ins w:id="17" w:author="Comparison" w:date="2019-10-24T22:51:00Z">
        <w:r>
          <w:t>P’s particular abilities and circumstances</w:t>
        </w:r>
      </w:ins>
    </w:p>
    <w:p w14:paraId="7255BAE8" w14:textId="77777777" w:rsidR="008827B2" w:rsidRDefault="002D0D31">
      <w:pPr>
        <w:rPr>
          <w:ins w:id="18" w:author="Comparison" w:date="2019-10-24T22:51:00Z"/>
        </w:rPr>
      </w:pPr>
      <w:ins w:id="19" w:author="Comparison" w:date="2019-10-24T22:51:00Z">
        <w:r>
          <w:t>the nature and exte</w:t>
        </w:r>
        <w:r>
          <w:t>nt of the information being sought from T, and</w:t>
        </w:r>
      </w:ins>
    </w:p>
    <w:p w14:paraId="5DF05A61" w14:textId="77777777" w:rsidR="008827B2" w:rsidRDefault="002D0D31">
      <w:pPr>
        <w:rPr>
          <w:ins w:id="20" w:author="Comparison" w:date="2019-10-24T22:51:00Z"/>
        </w:rPr>
      </w:pPr>
      <w:ins w:id="21" w:author="Comparison" w:date="2019-10-24T22:51:00Z">
        <w:r>
          <w:t>what information T provided or withheld</w:t>
        </w:r>
      </w:ins>
    </w:p>
    <w:p w14:paraId="68C81E11" w14:textId="77777777" w:rsidR="008827B2" w:rsidRDefault="002D0D31">
      <w:pPr>
        <w:rPr>
          <w:ins w:id="22" w:author="Comparison" w:date="2019-10-24T22:51:00Z"/>
        </w:rPr>
      </w:pPr>
      <w:ins w:id="23" w:author="Comparison" w:date="2019-10-24T22:51:00Z">
        <w:r>
          <w:t>what evidence T provided to support the information (or lack of information)</w:t>
        </w:r>
      </w:ins>
    </w:p>
    <w:p w14:paraId="6036626B" w14:textId="77777777" w:rsidR="008827B2" w:rsidRDefault="002D0D31">
      <w:pPr>
        <w:rPr>
          <w:ins w:id="24" w:author="Comparison" w:date="2019-10-24T22:51:00Z"/>
        </w:rPr>
      </w:pPr>
      <w:ins w:id="25" w:author="Comparison" w:date="2019-10-24T22:51:00Z">
        <w:r>
          <w:t>whether P asked for any additional evidence</w:t>
        </w:r>
      </w:ins>
    </w:p>
    <w:p w14:paraId="216A8075" w14:textId="77777777" w:rsidR="008827B2" w:rsidRDefault="002D0D31">
      <w:pPr>
        <w:rPr>
          <w:ins w:id="26" w:author="Comparison" w:date="2019-10-24T22:51:00Z"/>
        </w:rPr>
      </w:pPr>
      <w:ins w:id="27" w:author="Comparison" w:date="2019-10-24T22:51:00Z">
        <w:r>
          <w:t xml:space="preserve">what other enquiries or checks P made (or could </w:t>
        </w:r>
        <w:r>
          <w:t>have made) to verify the information (or lack of information).Where P takes reasonable care but the return or document is still inaccurate, they will not be liable to a penalty for that inaccuracy. The other person, T, may be charged a penalty if they deli</w:t>
        </w:r>
        <w:r>
          <w:t>berately, see</w:t>
        </w:r>
      </w:ins>
    </w:p>
    <w:p w14:paraId="0DCEDD53" w14:textId="77777777" w:rsidR="008827B2" w:rsidRDefault="002D0D31">
      <w:ins w:id="28" w:author="Comparison" w:date="2019-10-24T22:51:00Z">
        <w:r>
          <w:t>](https://www.gov.uk/hmrc-internal-manuals/compliance-handbook/ch81150)</w:t>
        </w:r>
      </w:ins>
      <w:r>
        <w:t xml:space="preserve"> and CH81160,</w:t>
      </w:r>
    </w:p>
    <w:p w14:paraId="540D844E" w14:textId="77777777" w:rsidR="008827B2" w:rsidRDefault="002D0D31">
      <w:r>
        <w:t>gave P false information, or</w:t>
      </w:r>
    </w:p>
    <w:p w14:paraId="2599854C" w14:textId="77777777" w:rsidR="008827B2" w:rsidRDefault="002D0D31">
      <w:r>
        <w:t>withheld information from Pwith the intention of P submitting an inaccurate document.</w:t>
      </w:r>
    </w:p>
    <w:p w14:paraId="0D9B69BD" w14:textId="77777777" w:rsidR="008827B2" w:rsidRDefault="002D0D31">
      <w:r>
        <w:t>Further guidance on this penalty is at CH8</w:t>
      </w:r>
      <w:r>
        <w:t>1165.</w:t>
      </w:r>
    </w:p>
    <w:p w14:paraId="1E3422D2" w14:textId="77777777" w:rsidR="008827B2" w:rsidRDefault="002D0D31">
      <w:r>
        <w:t>Where T is an agent, see CH84545.</w:t>
      </w:r>
    </w:p>
    <w:p w14:paraId="51289DBE" w14:textId="77777777" w:rsidR="008827B2" w:rsidRDefault="002D0D31">
      <w:r>
        <w:t xml:space="preserve"> Previous page</w:t>
      </w:r>
    </w:p>
    <w:p w14:paraId="1E38587E" w14:textId="77777777" w:rsidR="008827B2" w:rsidRDefault="002D0D31">
      <w:r>
        <w:t xml:space="preserve"> Next page</w:t>
      </w:r>
    </w:p>
    <w:sectPr w:rsidR="008827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0D31"/>
    <w:rsid w:val="00326F90"/>
    <w:rsid w:val="007F1979"/>
    <w:rsid w:val="008827B2"/>
    <w:rsid w:val="009C350A"/>
    <w:rsid w:val="00AA1D8D"/>
    <w:rsid w:val="00B47730"/>
    <w:rsid w:val="00CB0664"/>
    <w:rsid w:val="00E7055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CFE146A-A207-4ECD-A03F-05F8E85B8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2D0D3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0D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D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C66650-C4D5-4301-9450-0D55F0886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2019-10-24T21:52:00Z</dcterms:modified>
  <cp:category/>
</cp:coreProperties>
</file>