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F31C" w14:textId="77777777" w:rsidR="00090CA7" w:rsidRDefault="00477B77">
      <w:pPr>
        <w:pStyle w:val="Title"/>
      </w:pPr>
      <w:bookmarkStart w:id="0" w:name="_GoBack"/>
      <w:bookmarkEnd w:id="0"/>
      <w:r>
        <w:t>HMRC - CFM97700 - Interest Restriction: Property And Reits</w:t>
      </w:r>
    </w:p>
    <w:p w14:paraId="17E66166" w14:textId="77777777" w:rsidR="00090CA7" w:rsidRDefault="00477B77">
      <w:pPr>
        <w:rPr>
          <w:ins w:id="1" w:author="Comparison" w:date="2019-10-30T18:21:00Z"/>
        </w:rPr>
      </w:pPr>
      <w:ins w:id="2" w:author="Comparison" w:date="2019-10-30T18:21:00Z">
        <w:r>
          <w:t>CFM97710    Property and REITs: overview</w:t>
        </w:r>
      </w:ins>
    </w:p>
    <w:p w14:paraId="7C335301" w14:textId="77777777" w:rsidR="00090CA7" w:rsidRDefault="00477B77">
      <w:pPr>
        <w:rPr>
          <w:ins w:id="3" w:author="Comparison" w:date="2019-10-30T18:21:00Z"/>
        </w:rPr>
      </w:pPr>
      <w:ins w:id="4" w:author="Comparison" w:date="2019-10-30T18:21:00Z">
        <w:r>
          <w:t>CFM97720    Property and REITs: allocation of disallowances</w:t>
        </w:r>
      </w:ins>
    </w:p>
    <w:p w14:paraId="58043C1B" w14:textId="77777777" w:rsidR="00090CA7" w:rsidRDefault="00477B77">
      <w:pPr>
        <w:rPr>
          <w:ins w:id="5" w:author="Comparison" w:date="2019-10-30T18:21:00Z"/>
        </w:rPr>
      </w:pPr>
      <w:ins w:id="6" w:author="Comparison" w:date="2019-10-30T18:21:00Z">
        <w:r>
          <w:t xml:space="preserve">CFM97730    Property and REITs: limit on property rental business (PRB) </w:t>
        </w:r>
        <w:r>
          <w:t>disallowance</w:t>
        </w:r>
      </w:ins>
    </w:p>
    <w:p w14:paraId="3582C3A2" w14:textId="77777777" w:rsidR="00090CA7" w:rsidRDefault="00477B77">
      <w:pPr>
        <w:rPr>
          <w:ins w:id="7" w:author="Comparison" w:date="2019-10-30T18:21:00Z"/>
        </w:rPr>
      </w:pPr>
      <w:ins w:id="8" w:author="Comparison" w:date="2019-10-30T18:21:00Z">
        <w:r>
          <w:t>CFM97740    Property and REITs: disallowance to residual business</w:t>
        </w:r>
      </w:ins>
    </w:p>
    <w:p w14:paraId="7497DFEF" w14:textId="77777777" w:rsidR="00090CA7" w:rsidRDefault="00477B77">
      <w:pPr>
        <w:rPr>
          <w:ins w:id="9" w:author="Comparison" w:date="2019-10-30T18:21:00Z"/>
        </w:rPr>
      </w:pPr>
      <w:ins w:id="10" w:author="Comparison" w:date="2019-10-30T18:21:00Z">
        <w:r>
          <w:t>CFM97750    Propertyand REITs: REITs and the interest restriction return</w:t>
        </w:r>
      </w:ins>
    </w:p>
    <w:p w14:paraId="0176DBF9" w14:textId="77777777" w:rsidR="00090CA7" w:rsidRDefault="00477B77">
      <w:pPr>
        <w:rPr>
          <w:ins w:id="11" w:author="Comparison" w:date="2019-10-30T18:21:00Z"/>
        </w:rPr>
      </w:pPr>
      <w:ins w:id="12" w:author="Comparison" w:date="2019-10-30T18:21:00Z">
        <w:r>
          <w:t>CFM97760    Property and REITs: corporate non-resident landlords</w:t>
        </w:r>
      </w:ins>
    </w:p>
    <w:p w14:paraId="47E19495" w14:textId="77777777" w:rsidR="00090CA7" w:rsidRDefault="00477B77">
      <w:r>
        <w:t xml:space="preserve"> Previous page</w:t>
      </w:r>
    </w:p>
    <w:p w14:paraId="340DE9A7" w14:textId="77777777" w:rsidR="00090CA7" w:rsidRDefault="00477B77">
      <w:r>
        <w:t xml:space="preserve"> Next page</w:t>
      </w:r>
    </w:p>
    <w:sectPr w:rsidR="00090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CA7"/>
    <w:rsid w:val="0015074B"/>
    <w:rsid w:val="0029639D"/>
    <w:rsid w:val="00326F90"/>
    <w:rsid w:val="00477B77"/>
    <w:rsid w:val="004F6764"/>
    <w:rsid w:val="009849A4"/>
    <w:rsid w:val="00AA1D8D"/>
    <w:rsid w:val="00B47730"/>
    <w:rsid w:val="00CB0664"/>
    <w:rsid w:val="00DD78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72EB5F-A9BD-4160-87C5-44BB972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77B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B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382049-0D3A-4438-B194-1799536D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2019-10-30T18:21:00Z</dcterms:modified>
  <cp:category/>
</cp:coreProperties>
</file>