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20011" w14:textId="77777777" w:rsidR="005D5EF6" w:rsidRDefault="008D26E6">
      <w:pPr>
        <w:pStyle w:val="Title"/>
      </w:pPr>
      <w:bookmarkStart w:id="0" w:name="_GoBack"/>
      <w:bookmarkEnd w:id="0"/>
      <w:r>
        <w:t>HMRC - CH84030 - Appeals Against The Imposition Of A Penalty</w:t>
      </w:r>
    </w:p>
    <w:p w14:paraId="24897381" w14:textId="1F4148AC" w:rsidR="005D5EF6" w:rsidRDefault="008D26E6">
      <w:r>
        <w:t xml:space="preserve">You must check the date from which these rules apply for the tax or duty you are dealing with. </w:t>
      </w:r>
      <w:del w:id="1" w:author="Comparison" w:date="2019-10-30T18:58:00Z">
        <w:r>
          <w:delText>See CH81011</w:delText>
        </w:r>
      </w:del>
      <w:ins w:id="2" w:author="Comparison" w:date="2019-10-30T18:58:00Z">
        <w:r>
          <w:t xml:space="preserve">See You must check the date from which these rules apply for the tax or duty you are dealing </w:t>
        </w:r>
        <w:r>
          <w:t>with. See</w:t>
        </w:r>
      </w:ins>
      <w:r>
        <w:t xml:space="preserve"> for full details.</w:t>
      </w:r>
    </w:p>
    <w:p w14:paraId="4820E1D9" w14:textId="77777777" w:rsidR="005D5EF6" w:rsidRDefault="005D5EF6"/>
    <w:p w14:paraId="30850E56" w14:textId="77777777" w:rsidR="005D5EF6" w:rsidRDefault="008D26E6">
      <w:r>
        <w:t>A person can appeal against our decision to impose a penalty.</w:t>
      </w:r>
    </w:p>
    <w:p w14:paraId="7B83BE2C" w14:textId="77777777" w:rsidR="005D5EF6" w:rsidRDefault="005D5EF6"/>
    <w:p w14:paraId="0823A263" w14:textId="77777777" w:rsidR="005D5EF6" w:rsidRDefault="008D26E6">
      <w:r>
        <w:t>If the appeal cannot be settled by agreement (with or without a review) the person may notify their appeal to the tribunal, see the Appeals, Reviews and Tribunals G</w:t>
      </w:r>
      <w:r>
        <w:t>uidance (ARTG).</w:t>
      </w:r>
    </w:p>
    <w:p w14:paraId="5A1961F1" w14:textId="77777777" w:rsidR="005D5EF6" w:rsidRDefault="005D5EF6"/>
    <w:p w14:paraId="1ACF3A50" w14:textId="77777777" w:rsidR="005D5EF6" w:rsidRDefault="008D26E6">
      <w:r>
        <w:t>The tribunal may affirm or cancel our decision.</w:t>
      </w:r>
    </w:p>
    <w:p w14:paraId="1AFCC7C9" w14:textId="77777777" w:rsidR="005D5EF6" w:rsidRDefault="005D5EF6"/>
    <w:p w14:paraId="6E8930C0" w14:textId="77777777" w:rsidR="005D5EF6" w:rsidRDefault="008D26E6">
      <w:r>
        <w:t>FA07/SCH24/PARA17</w:t>
      </w:r>
    </w:p>
    <w:p w14:paraId="20202193" w14:textId="77777777" w:rsidR="005D5EF6" w:rsidRDefault="008D26E6">
      <w:r>
        <w:t xml:space="preserve"> Previous page</w:t>
      </w:r>
    </w:p>
    <w:p w14:paraId="0BB4C691" w14:textId="77777777" w:rsidR="005D5EF6" w:rsidRDefault="008D26E6">
      <w:r>
        <w:t xml:space="preserve"> Next page</w:t>
      </w:r>
    </w:p>
    <w:sectPr w:rsidR="005D5E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CC0"/>
    <w:rsid w:val="00034616"/>
    <w:rsid w:val="0006063C"/>
    <w:rsid w:val="0015074B"/>
    <w:rsid w:val="0029639D"/>
    <w:rsid w:val="00326F90"/>
    <w:rsid w:val="005D5EF6"/>
    <w:rsid w:val="00603322"/>
    <w:rsid w:val="008D26E6"/>
    <w:rsid w:val="00AA1D8D"/>
    <w:rsid w:val="00B47730"/>
    <w:rsid w:val="00CB0664"/>
    <w:rsid w:val="00F455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42074D5-77CF-416B-8AEC-3B3DE14C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D26E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1CD9B4-32A2-45F0-9348-AE8C7D7D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2019-10-30T18:58:00Z</dcterms:modified>
  <cp:category/>
</cp:coreProperties>
</file>