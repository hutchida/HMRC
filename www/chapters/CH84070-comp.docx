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E3CE" w14:textId="77777777" w:rsidR="00AA6D7B" w:rsidRDefault="000B119C">
      <w:pPr>
        <w:pStyle w:val="Title"/>
      </w:pPr>
      <w:bookmarkStart w:id="0" w:name="_GoBack"/>
      <w:bookmarkEnd w:id="0"/>
      <w:r>
        <w:t>HMRC - CH84070 - Which Tribunal Will Hear The Appeal And Procedures</w:t>
      </w:r>
    </w:p>
    <w:p w14:paraId="70253478" w14:textId="7F7CC7DF" w:rsidR="00AA6D7B" w:rsidRDefault="000B119C">
      <w:r>
        <w:t xml:space="preserve">You must check the date from which these rules apply for the tax or duty you are dealing with. </w:t>
      </w:r>
      <w:del w:id="1" w:author="Comparison" w:date="2019-10-30T18:55:00Z">
        <w:r>
          <w:delText>See CH81011</w:delText>
        </w:r>
      </w:del>
      <w:ins w:id="2" w:author="Comparison" w:date="2019-10-30T18:55:00Z">
        <w:r>
          <w:t xml:space="preserve">See  You must check the date from which these rules apply for the tax or duty you are </w:t>
        </w:r>
        <w:r>
          <w:t>dealing with. See</w:t>
        </w:r>
      </w:ins>
      <w:r>
        <w:t xml:space="preserve"> for full details.</w:t>
      </w:r>
    </w:p>
    <w:p w14:paraId="5E5AC93E" w14:textId="77777777" w:rsidR="00AA6D7B" w:rsidRDefault="000B119C">
      <w:r>
        <w:t>All appeals will be to the First-tier Tribunal.</w:t>
      </w:r>
    </w:p>
    <w:p w14:paraId="5BE72DDB" w14:textId="77777777" w:rsidR="00AA6D7B" w:rsidRDefault="000B119C">
      <w:r>
        <w:t>An appeal will be treated for procedural purposes in the same way as an appeal against an assessment to the tax concerned. This will not apply where the legislation express</w:t>
      </w:r>
      <w:r>
        <w:t>ly provides for an alternative approach.</w:t>
      </w:r>
    </w:p>
    <w:p w14:paraId="4ED71EB2" w14:textId="77777777" w:rsidR="00AA6D7B" w:rsidRDefault="000B119C">
      <w:r>
        <w:t>You can find further guidance on the review and appeal procedure in the Appeals, Reviews andTribunals Guide (ARTG).</w:t>
      </w:r>
    </w:p>
    <w:p w14:paraId="2DC18156" w14:textId="77777777" w:rsidR="00AA6D7B" w:rsidRDefault="000B119C">
      <w:r>
        <w:t>FA07/SCH24/PARA16</w:t>
      </w:r>
    </w:p>
    <w:p w14:paraId="738B7E94" w14:textId="77777777" w:rsidR="00AA6D7B" w:rsidRDefault="000B119C">
      <w:r>
        <w:t xml:space="preserve"> Previous page</w:t>
      </w:r>
    </w:p>
    <w:p w14:paraId="4983F8C3" w14:textId="77777777" w:rsidR="00AA6D7B" w:rsidRDefault="000B119C">
      <w:r>
        <w:t xml:space="preserve"> Next page</w:t>
      </w:r>
    </w:p>
    <w:sectPr w:rsidR="00AA6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19C"/>
    <w:rsid w:val="0015074B"/>
    <w:rsid w:val="0029639D"/>
    <w:rsid w:val="00326F90"/>
    <w:rsid w:val="00AA1D8D"/>
    <w:rsid w:val="00AA6D7B"/>
    <w:rsid w:val="00AD2CC6"/>
    <w:rsid w:val="00B47730"/>
    <w:rsid w:val="00C03FCD"/>
    <w:rsid w:val="00CB0664"/>
    <w:rsid w:val="00DA1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2002823-E8EE-432D-BA3E-7E73D06C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B11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572D0-C154-4E2A-9F9A-BCB7926F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2019-10-30T18:55:00Z</dcterms:modified>
  <cp:category/>
</cp:coreProperties>
</file>