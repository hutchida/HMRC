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91D66" w14:textId="77777777" w:rsidR="00730694" w:rsidRDefault="00DF0E2A">
      <w:pPr>
        <w:pStyle w:val="Title"/>
      </w:pPr>
      <w:bookmarkStart w:id="0" w:name="_GoBack"/>
      <w:bookmarkEnd w:id="0"/>
      <w:r>
        <w:t>HMRC - OT28700 - Decommissioning Certainty: Contents</w:t>
      </w:r>
    </w:p>
    <w:p w14:paraId="1EF9CA8B" w14:textId="6BAC033E" w:rsidR="00730694" w:rsidRDefault="00DF0E2A">
      <w:pPr>
        <w:rPr>
          <w:ins w:id="1" w:author="Comparison" w:date="2019-10-30T18:18:00Z"/>
        </w:rPr>
      </w:pPr>
      <w:del w:id="2" w:author="Comparison" w:date="2019-10-30T18:18:00Z">
        <w:r>
          <w:delText>OT28703</w:delText>
        </w:r>
      </w:del>
      <w:ins w:id="3" w:author="Comparison" w:date="2019-10-30T18:18:00Z">
        <w:r>
          <w:t>OT28701</w:t>
        </w:r>
      </w:ins>
      <w:r>
        <w:t xml:space="preserve">    Decommissioning </w:t>
      </w:r>
      <w:del w:id="4" w:author="Comparison" w:date="2019-10-30T18:18:00Z">
        <w:r>
          <w:delText>and abandonment: decommissioning certainty: outline</w:delText>
        </w:r>
      </w:del>
      <w:ins w:id="5" w:author="Comparison" w:date="2019-10-30T18:18:00Z">
        <w:r>
          <w:t>relief deeds</w:t>
        </w:r>
      </w:ins>
    </w:p>
    <w:p w14:paraId="6FDBECF7" w14:textId="77777777" w:rsidR="00730694" w:rsidRDefault="00DF0E2A">
      <w:ins w:id="6" w:author="Comparison" w:date="2019-10-30T18:18:00Z">
        <w:r>
          <w:t>OT28703    Outline</w:t>
        </w:r>
      </w:ins>
      <w:r>
        <w:t xml:space="preserve"> of the legislation</w:t>
      </w:r>
    </w:p>
    <w:p w14:paraId="631EC1F4" w14:textId="41054BB2" w:rsidR="00730694" w:rsidRDefault="00DF0E2A">
      <w:r>
        <w:t xml:space="preserve">OT28705    </w:t>
      </w:r>
      <w:del w:id="7" w:author="Comparison" w:date="2019-10-30T18:18:00Z">
        <w:r>
          <w:delText>Decommissioning and abandonment: decommissioning certainty: provision</w:delText>
        </w:r>
      </w:del>
      <w:ins w:id="8" w:author="Comparison" w:date="2019-10-30T18:18:00Z">
        <w:r>
          <w:t>Provision</w:t>
        </w:r>
      </w:ins>
      <w:r>
        <w:t xml:space="preserve"> for payment</w:t>
      </w:r>
    </w:p>
    <w:p w14:paraId="0335D458" w14:textId="77777777" w:rsidR="006F7BE9" w:rsidRDefault="00DF0E2A">
      <w:pPr>
        <w:rPr>
          <w:del w:id="9" w:author="Comparison" w:date="2019-10-30T18:18:00Z"/>
        </w:rPr>
      </w:pPr>
      <w:del w:id="10" w:author="Comparison" w:date="2019-10-30T18:18:00Z">
        <w:r>
          <w:delText>OT28707    Decommissioning and abandonment: decommissioning certainty: other provisions</w:delText>
        </w:r>
      </w:del>
    </w:p>
    <w:p w14:paraId="2E03A228" w14:textId="77777777" w:rsidR="00730694" w:rsidRDefault="00DF0E2A">
      <w:pPr>
        <w:rPr>
          <w:ins w:id="11" w:author="Comparison" w:date="2019-10-30T18:18:00Z"/>
        </w:rPr>
      </w:pPr>
      <w:ins w:id="12" w:author="Comparison" w:date="2019-10-30T18:18:00Z">
        <w:r>
          <w:t>OT28707    Other Provisions</w:t>
        </w:r>
      </w:ins>
    </w:p>
    <w:p w14:paraId="5C709D50" w14:textId="431FDDEE" w:rsidR="00730694" w:rsidRDefault="00DF0E2A">
      <w:r>
        <w:t xml:space="preserve">OT28710    </w:t>
      </w:r>
      <w:del w:id="13" w:author="Comparison" w:date="2019-10-30T18:18:00Z">
        <w:r>
          <w:delText>Decommissioning and abandonment: decommissioning certainty: other provisions</w:delText>
        </w:r>
      </w:del>
      <w:ins w:id="14" w:author="Comparison" w:date="2019-10-30T18:18:00Z">
        <w:r>
          <w:t>Other Provisions</w:t>
        </w:r>
      </w:ins>
      <w:r>
        <w:t xml:space="preserve"> - Schedule 31</w:t>
      </w:r>
    </w:p>
    <w:p w14:paraId="674FFC86" w14:textId="3891C283" w:rsidR="00730694" w:rsidRDefault="00DF0E2A">
      <w:r>
        <w:t xml:space="preserve">OT28712    </w:t>
      </w:r>
      <w:del w:id="15" w:author="Comparison" w:date="2019-10-30T18:18:00Z">
        <w:r>
          <w:delText>Decommissioning and abandonment: decommissioning certai</w:delText>
        </w:r>
        <w:r>
          <w:delText>nty: other provisions</w:delText>
        </w:r>
      </w:del>
      <w:ins w:id="16" w:author="Comparison" w:date="2019-10-30T18:18:00Z">
        <w:r>
          <w:t xml:space="preserve">Other </w:t>
        </w:r>
        <w:r>
          <w:t>Provisions</w:t>
        </w:r>
      </w:ins>
      <w:r>
        <w:t xml:space="preserve"> - Schedule 32</w:t>
      </w:r>
    </w:p>
    <w:p w14:paraId="02978131" w14:textId="77777777" w:rsidR="00730694" w:rsidRDefault="00DF0E2A">
      <w:r>
        <w:t xml:space="preserve"> Previous page</w:t>
      </w:r>
    </w:p>
    <w:sectPr w:rsidR="007306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1F3"/>
    <w:rsid w:val="0029639D"/>
    <w:rsid w:val="00326F90"/>
    <w:rsid w:val="006F7BE9"/>
    <w:rsid w:val="00730694"/>
    <w:rsid w:val="00AA1D8D"/>
    <w:rsid w:val="00B47730"/>
    <w:rsid w:val="00CB0664"/>
    <w:rsid w:val="00DF0E2A"/>
    <w:rsid w:val="00F601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78440F9-A088-446A-817B-EE394728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F0E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E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D6ED1A-1EBB-437E-A027-D5989C839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2019-10-30T18:18:00Z</dcterms:modified>
  <cp:category/>
</cp:coreProperties>
</file>