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38F28" w14:textId="77777777" w:rsidR="009453EF" w:rsidRDefault="00D55FA8">
      <w:pPr>
        <w:pStyle w:val="Title"/>
      </w:pPr>
      <w:bookmarkStart w:id="0" w:name="_GoBack"/>
      <w:bookmarkEnd w:id="0"/>
      <w:r>
        <w:t>HMRC - HMRC-MANUALS - HMRC Manuals</w:t>
      </w:r>
    </w:p>
    <w:p w14:paraId="6347D8C8" w14:textId="77777777" w:rsidR="009453EF" w:rsidRDefault="00D55FA8">
      <w:r>
        <w:t>Home</w:t>
      </w:r>
    </w:p>
    <w:p w14:paraId="56545608" w14:textId="77777777" w:rsidR="009453EF" w:rsidRDefault="00D55FA8">
      <w:pPr>
        <w:rPr>
          <w:ins w:id="1" w:author="Comparison" w:date="2019-10-24T23:24:00Z"/>
        </w:rPr>
      </w:pPr>
      <w:ins w:id="2" w:author="Comparison" w:date="2019-10-24T23:24:00Z">
        <w:r>
          <w:t>Money</w:t>
        </w:r>
      </w:ins>
    </w:p>
    <w:p w14:paraId="7C7567E4" w14:textId="77777777" w:rsidR="009453EF" w:rsidRDefault="00D55FA8">
      <w:pPr>
        <w:rPr>
          <w:ins w:id="3" w:author="Comparison" w:date="2019-10-24T23:24:00Z"/>
        </w:rPr>
      </w:pPr>
      <w:ins w:id="4" w:author="Comparison" w:date="2019-10-24T23:24:00Z">
        <w:r>
          <w:t>Business tax</w:t>
        </w:r>
      </w:ins>
    </w:p>
    <w:p w14:paraId="3F1F80C0" w14:textId="77777777" w:rsidR="009453EF" w:rsidRDefault="00D55FA8">
      <w:pPr>
        <w:rPr>
          <w:ins w:id="5" w:author="Comparison" w:date="2019-10-24T23:24:00Z"/>
        </w:rPr>
      </w:pPr>
      <w:ins w:id="6" w:author="Comparison" w:date="2019-10-24T23:24:00Z">
        <w:r>
          <w:t>Large and mid-size business</w:t>
        </w:r>
      </w:ins>
    </w:p>
    <w:p w14:paraId="3EE422F8" w14:textId="77777777" w:rsidR="009453EF" w:rsidRDefault="00D55FA8">
      <w:pPr>
        <w:rPr>
          <w:moveFrom w:id="7" w:author="Comparison" w:date="2019-10-24T23:24:00Z"/>
        </w:rPr>
      </w:pPr>
      <w:moveFromRangeStart w:id="8" w:author="Comparison" w:date="2019-10-24T23:24:00Z" w:name="move22851914"/>
      <w:moveFrom w:id="9" w:author="Comparison" w:date="2019-10-24T23:24:00Z">
        <w:r>
          <w:t>Tax agent and adviser guidance</w:t>
        </w:r>
      </w:moveFrom>
    </w:p>
    <w:moveFromRangeEnd w:id="8"/>
    <w:p w14:paraId="369B2762" w14:textId="77777777" w:rsidR="009453EF" w:rsidRDefault="00D55FA8">
      <w:r>
        <w:t xml:space="preserve"> Collection</w:t>
      </w:r>
    </w:p>
    <w:p w14:paraId="7942A813" w14:textId="77777777" w:rsidR="009453EF" w:rsidRDefault="00D55FA8">
      <w:r>
        <w:t xml:space="preserve"> Find internal guidance used by HM Revenue and Customs (HMRC).</w:t>
      </w:r>
    </w:p>
    <w:p w14:paraId="0D36DA11" w14:textId="77777777" w:rsidR="009453EF" w:rsidRDefault="00D55FA8">
      <w:r>
        <w:t xml:space="preserve">These manuals contain guidance prepared for HMRC staff and are published in </w:t>
      </w:r>
      <w:r>
        <w:t>accordance with the Freedom of Information Act 2000 and HMRC Publication Scheme.</w:t>
      </w:r>
    </w:p>
    <w:p w14:paraId="0C5866B7" w14:textId="77777777" w:rsidR="009453EF" w:rsidRDefault="00D55FA8">
      <w:r>
        <w:t>You shouldn’t assume that the guidance is comprehensive or that it will provide a definitive answer in every case. HMRC will use their own reasoning, based on their training a</w:t>
      </w:r>
      <w:r>
        <w:t>nd experience, when applying the guidance to the facts of particular cases.</w:t>
      </w:r>
    </w:p>
    <w:p w14:paraId="36693839" w14:textId="77777777" w:rsidR="009453EF" w:rsidRDefault="00D55FA8">
      <w:r>
        <w:t>The guidance in these manuals is based on the law as it stood when they were published. HMRC will publish amended or supplementary guidance if there’s a change in the law or in the</w:t>
      </w:r>
      <w:r>
        <w:t xml:space="preserve"> department’s interpretation of it. HMRC may give earlier notice of such changes through a revenue and customs brief or press release.</w:t>
      </w:r>
    </w:p>
    <w:p w14:paraId="7D9EAFF4" w14:textId="77777777" w:rsidR="009453EF" w:rsidRDefault="00D55FA8">
      <w:r>
        <w:t xml:space="preserve">Subject to these qualifications you can assume the guidance normally applies, but where HMRC considers that there is, or </w:t>
      </w:r>
      <w:r>
        <w:t>may have been, avoidance of tax the guidance won’t necessarily apply.</w:t>
      </w:r>
    </w:p>
    <w:p w14:paraId="4BD12E42" w14:textId="77777777" w:rsidR="009453EF" w:rsidRDefault="00D55FA8">
      <w:r>
        <w:t>Find out when you can rely on information or advice provided by HMRC.</w:t>
      </w:r>
    </w:p>
    <w:p w14:paraId="32E87551" w14:textId="77777777" w:rsidR="009453EF" w:rsidRDefault="00D55FA8">
      <w:r>
        <w:t>A to Z of manuals</w:t>
      </w:r>
    </w:p>
    <w:p w14:paraId="1AE96804" w14:textId="77777777" w:rsidR="009453EF" w:rsidRDefault="00D55FA8">
      <w:r>
        <w:t>A</w:t>
      </w:r>
    </w:p>
    <w:p w14:paraId="07480ECA" w14:textId="77777777" w:rsidR="009453EF" w:rsidRDefault="00D55FA8">
      <w:r>
        <w:t>Admin Law Manual</w:t>
      </w:r>
    </w:p>
    <w:p w14:paraId="726C0ABC" w14:textId="77777777" w:rsidR="009453EF" w:rsidRDefault="00D55FA8">
      <w:r>
        <w:t>Aggregates Levy Guidance Manual</w:t>
      </w:r>
    </w:p>
    <w:p w14:paraId="35E4C6B5" w14:textId="77777777" w:rsidR="009453EF" w:rsidRDefault="00D55FA8">
      <w:r>
        <w:t>Air Passenger Duty Manual</w:t>
      </w:r>
    </w:p>
    <w:p w14:paraId="24A7E3B3" w14:textId="77777777" w:rsidR="009453EF" w:rsidRDefault="00D55FA8">
      <w:r>
        <w:t>Air Passenger Duty Ri</w:t>
      </w:r>
      <w:r>
        <w:t>sk Based Control Manual</w:t>
      </w:r>
    </w:p>
    <w:p w14:paraId="57D70A9D" w14:textId="77777777" w:rsidR="009453EF" w:rsidRDefault="00D55FA8">
      <w:r>
        <w:lastRenderedPageBreak/>
        <w:t>Alcohol Wholesaler Registration Scheme Manual</w:t>
      </w:r>
    </w:p>
    <w:p w14:paraId="6FBF18E7" w14:textId="77777777" w:rsidR="009453EF" w:rsidRDefault="00D55FA8">
      <w:r>
        <w:t>Animation Production Company Manual</w:t>
      </w:r>
    </w:p>
    <w:p w14:paraId="112B3707" w14:textId="77777777" w:rsidR="009453EF" w:rsidRDefault="00D55FA8">
      <w:r>
        <w:t>Anti-dumping and Countervailing Duties Manual</w:t>
      </w:r>
    </w:p>
    <w:p w14:paraId="41EACA9B" w14:textId="77777777" w:rsidR="009453EF" w:rsidRDefault="00D55FA8">
      <w:r>
        <w:t>Appeals, reviews and tribunals manual</w:t>
      </w:r>
    </w:p>
    <w:p w14:paraId="676B6596" w14:textId="77777777" w:rsidR="009453EF" w:rsidRDefault="00D55FA8">
      <w:r>
        <w:t>Apprenticeship Levy Manual</w:t>
      </w:r>
    </w:p>
    <w:p w14:paraId="1E251E0F" w14:textId="77777777" w:rsidR="009453EF" w:rsidRDefault="00D55FA8">
      <w:r>
        <w:t>ATACPD - ATA/CPD Carnets Manual</w:t>
      </w:r>
    </w:p>
    <w:p w14:paraId="10FEF4E0" w14:textId="77777777" w:rsidR="009453EF" w:rsidRDefault="00D55FA8">
      <w:r>
        <w:t>B</w:t>
      </w:r>
    </w:p>
    <w:p w14:paraId="2004FD89" w14:textId="77777777" w:rsidR="009453EF" w:rsidRDefault="00D55FA8">
      <w:r>
        <w:t xml:space="preserve">Bank </w:t>
      </w:r>
      <w:r>
        <w:t>Levy Manual</w:t>
      </w:r>
    </w:p>
    <w:p w14:paraId="7A7F212C" w14:textId="77777777" w:rsidR="009453EF" w:rsidRDefault="00D55FA8">
      <w:r>
        <w:t>Banking Manual</w:t>
      </w:r>
    </w:p>
    <w:p w14:paraId="7A287BDC" w14:textId="77777777" w:rsidR="009453EF" w:rsidRDefault="00D55FA8">
      <w:r>
        <w:t>Beer Guidance Manual</w:t>
      </w:r>
    </w:p>
    <w:p w14:paraId="7E248FE5" w14:textId="77777777" w:rsidR="009453EF" w:rsidRDefault="00D55FA8">
      <w:r>
        <w:t>Biofuels Assurance Manual</w:t>
      </w:r>
    </w:p>
    <w:p w14:paraId="5BB13076" w14:textId="77777777" w:rsidR="009453EF" w:rsidRDefault="00D55FA8">
      <w:r>
        <w:t>Bona Vacantia Guidance</w:t>
      </w:r>
    </w:p>
    <w:p w14:paraId="379D0AD7" w14:textId="77777777" w:rsidR="009453EF" w:rsidRDefault="00D55FA8">
      <w:r>
        <w:t>Business Income Manual</w:t>
      </w:r>
    </w:p>
    <w:p w14:paraId="1EB5AA22" w14:textId="77777777" w:rsidR="009453EF" w:rsidRDefault="00D55FA8">
      <w:r>
        <w:t>Business Leasing Manual</w:t>
      </w:r>
    </w:p>
    <w:p w14:paraId="3A4C8D87" w14:textId="77777777" w:rsidR="009453EF" w:rsidRDefault="00D55FA8">
      <w:r>
        <w:t>C</w:t>
      </w:r>
    </w:p>
    <w:p w14:paraId="25DE5035" w14:textId="77777777" w:rsidR="009453EF" w:rsidRDefault="00D55FA8">
      <w:r>
        <w:t>Capital Allowances</w:t>
      </w:r>
    </w:p>
    <w:p w14:paraId="5CB7C4C3" w14:textId="77777777" w:rsidR="009453EF" w:rsidRDefault="00D55FA8">
      <w:r>
        <w:t>Capital Gains Manual</w:t>
      </w:r>
    </w:p>
    <w:p w14:paraId="11045FEF" w14:textId="77777777" w:rsidR="009453EF" w:rsidRDefault="00D55FA8">
      <w:r>
        <w:t>CAP Imports Manual</w:t>
      </w:r>
    </w:p>
    <w:p w14:paraId="6FE1074C" w14:textId="77777777" w:rsidR="009453EF" w:rsidRDefault="00D55FA8">
      <w:r>
        <w:t xml:space="preserve">CEP - Civil evasion penalties for Customs, </w:t>
      </w:r>
      <w:r>
        <w:t>Excise and VAT</w:t>
      </w:r>
    </w:p>
    <w:p w14:paraId="26E1E6A5" w14:textId="77777777" w:rsidR="009453EF" w:rsidRDefault="00D55FA8">
      <w:r>
        <w:t>Child Benefit Technical Manual</w:t>
      </w:r>
    </w:p>
    <w:p w14:paraId="435A217B" w14:textId="77777777" w:rsidR="009453EF" w:rsidRDefault="00D55FA8">
      <w:r>
        <w:t>Cider Manual</w:t>
      </w:r>
    </w:p>
    <w:p w14:paraId="73C347D8" w14:textId="77777777" w:rsidR="009453EF" w:rsidRDefault="00D55FA8">
      <w:r>
        <w:t>Claimant Compliance Manual</w:t>
      </w:r>
    </w:p>
    <w:p w14:paraId="25A81358" w14:textId="77777777" w:rsidR="009453EF" w:rsidRDefault="00D55FA8">
      <w:r>
        <w:t>Collection of Student Loans</w:t>
      </w:r>
    </w:p>
    <w:p w14:paraId="3BFAE3C5" w14:textId="77777777" w:rsidR="009453EF" w:rsidRDefault="00D55FA8">
      <w:r>
        <w:t>Community Investment Tax Relief Manual</w:t>
      </w:r>
    </w:p>
    <w:p w14:paraId="2300DD60" w14:textId="77777777" w:rsidR="009453EF" w:rsidRDefault="00D55FA8">
      <w:r>
        <w:t>Company Taxation</w:t>
      </w:r>
    </w:p>
    <w:p w14:paraId="7339796C" w14:textId="77777777" w:rsidR="009453EF" w:rsidRDefault="00D55FA8">
      <w:r>
        <w:t>Complaint Handling Guidance Manual</w:t>
      </w:r>
    </w:p>
    <w:p w14:paraId="7EF4245C" w14:textId="77777777" w:rsidR="009453EF" w:rsidRDefault="00D55FA8">
      <w:r>
        <w:t>Complaints and Remedy Guidance Manual</w:t>
      </w:r>
    </w:p>
    <w:p w14:paraId="7723CEA3" w14:textId="77777777" w:rsidR="009453EF" w:rsidRDefault="00D55FA8">
      <w:r>
        <w:t>Compliance Ha</w:t>
      </w:r>
      <w:r>
        <w:t>ndbook Manual</w:t>
      </w:r>
    </w:p>
    <w:p w14:paraId="33BB2EBD" w14:textId="77777777" w:rsidR="009453EF" w:rsidRDefault="00D55FA8">
      <w:r>
        <w:t>Compliance Operational Guidance Manual</w:t>
      </w:r>
    </w:p>
    <w:p w14:paraId="2EFCD550" w14:textId="77777777" w:rsidR="009453EF" w:rsidRDefault="00D55FA8">
      <w:r>
        <w:t>Construction Industry Scheme Reform Manual</w:t>
      </w:r>
    </w:p>
    <w:p w14:paraId="349030EF" w14:textId="77777777" w:rsidR="009453EF" w:rsidRDefault="00D55FA8">
      <w:r>
        <w:t>Corporate Finance Manual</w:t>
      </w:r>
    </w:p>
    <w:p w14:paraId="1AB2169F" w14:textId="77777777" w:rsidR="009453EF" w:rsidRDefault="00D55FA8">
      <w:r>
        <w:t>Corporate Intangibles Research and Development Manual</w:t>
      </w:r>
    </w:p>
    <w:p w14:paraId="3D1A846A" w14:textId="77777777" w:rsidR="009453EF" w:rsidRDefault="00D55FA8">
      <w:r>
        <w:t>COTAX Manual</w:t>
      </w:r>
    </w:p>
    <w:p w14:paraId="3D56A841" w14:textId="77777777" w:rsidR="009453EF" w:rsidRDefault="00D55FA8">
      <w:r>
        <w:t>Customs Authorisation and Approval Manual</w:t>
      </w:r>
    </w:p>
    <w:p w14:paraId="4081A5F9" w14:textId="77777777" w:rsidR="009453EF" w:rsidRDefault="00D55FA8">
      <w:r>
        <w:t xml:space="preserve">Customs Civil </w:t>
      </w:r>
      <w:r>
        <w:t>Penalties Guidance Manual</w:t>
      </w:r>
    </w:p>
    <w:p w14:paraId="48C90B90" w14:textId="77777777" w:rsidR="009453EF" w:rsidRDefault="00D55FA8">
      <w:r>
        <w:t>Customs Freight Simplified Procedures Manual</w:t>
      </w:r>
    </w:p>
    <w:p w14:paraId="63CD5F70" w14:textId="77777777" w:rsidR="009453EF" w:rsidRDefault="00D55FA8">
      <w:r>
        <w:t>Customs Intellectual Property Rights Manual</w:t>
      </w:r>
    </w:p>
    <w:p w14:paraId="58D33A81" w14:textId="77777777" w:rsidR="009453EF" w:rsidRDefault="00D55FA8">
      <w:r>
        <w:t>Customs Special Procedures Manual</w:t>
      </w:r>
    </w:p>
    <w:p w14:paraId="3A785981" w14:textId="77777777" w:rsidR="009453EF" w:rsidRDefault="00D55FA8">
      <w:r>
        <w:t>D</w:t>
      </w:r>
    </w:p>
    <w:p w14:paraId="360E8042" w14:textId="77777777" w:rsidR="009453EF" w:rsidRDefault="00D55FA8">
      <w:r>
        <w:t>Debt Management and Banking Manual</w:t>
      </w:r>
    </w:p>
    <w:p w14:paraId="655B2802" w14:textId="77777777" w:rsidR="009453EF" w:rsidRDefault="00D55FA8">
      <w:r>
        <w:t xml:space="preserve">Decisions and Appeals for National Insurance and Statutory </w:t>
      </w:r>
      <w:r>
        <w:t>Payments</w:t>
      </w:r>
    </w:p>
    <w:p w14:paraId="751AD23B" w14:textId="77777777" w:rsidR="009453EF" w:rsidRDefault="00D55FA8">
      <w:r>
        <w:t>Denatured Alcohol Manual</w:t>
      </w:r>
    </w:p>
    <w:p w14:paraId="210004CA" w14:textId="77777777" w:rsidR="009453EF" w:rsidRDefault="00D55FA8">
      <w:r>
        <w:t>Diplomatic Privileges Manual</w:t>
      </w:r>
    </w:p>
    <w:p w14:paraId="18C48DD4" w14:textId="77777777" w:rsidR="009453EF" w:rsidRDefault="00D55FA8">
      <w:r>
        <w:t>Double Taxation Relief Manual</w:t>
      </w:r>
    </w:p>
    <w:p w14:paraId="4781CCB1" w14:textId="77777777" w:rsidR="009453EF" w:rsidRDefault="00D55FA8">
      <w:r>
        <w:t>Duty Free Spirits Manual</w:t>
      </w:r>
    </w:p>
    <w:p w14:paraId="59967180" w14:textId="77777777" w:rsidR="009453EF" w:rsidRDefault="00D55FA8">
      <w:r>
        <w:t>E</w:t>
      </w:r>
    </w:p>
    <w:p w14:paraId="7B8D151C" w14:textId="77777777" w:rsidR="009453EF" w:rsidRDefault="00D55FA8">
      <w:r>
        <w:t>EC Export Preference Manual</w:t>
      </w:r>
    </w:p>
    <w:p w14:paraId="6E6FDCAA" w14:textId="77777777" w:rsidR="009453EF" w:rsidRDefault="00D55FA8">
      <w:r>
        <w:t>EC preferences exports to Turkey Manual</w:t>
      </w:r>
    </w:p>
    <w:p w14:paraId="54714B96" w14:textId="77777777" w:rsidR="009453EF" w:rsidRDefault="00D55FA8">
      <w:r>
        <w:t>EC preferences imports from Turkey Manual</w:t>
      </w:r>
    </w:p>
    <w:p w14:paraId="196D8DA4" w14:textId="77777777" w:rsidR="009453EF" w:rsidRDefault="00D55FA8">
      <w:r>
        <w:t>Employee Tax Advantaged Sh</w:t>
      </w:r>
      <w:r>
        <w:t>are Scheme User Manual</w:t>
      </w:r>
    </w:p>
    <w:p w14:paraId="1ADF7F62" w14:textId="77777777" w:rsidR="009453EF" w:rsidRDefault="00D55FA8">
      <w:r>
        <w:t>Employment Income Manual</w:t>
      </w:r>
    </w:p>
    <w:p w14:paraId="0B268BED" w14:textId="77777777" w:rsidR="009453EF" w:rsidRDefault="00D55FA8">
      <w:r>
        <w:t>Employment Related Securities Manual</w:t>
      </w:r>
    </w:p>
    <w:p w14:paraId="60D2B4D9" w14:textId="77777777" w:rsidR="009453EF" w:rsidRDefault="00D55FA8">
      <w:r>
        <w:t>Employment Status Manual</w:t>
      </w:r>
    </w:p>
    <w:p w14:paraId="0E70DA0D" w14:textId="77777777" w:rsidR="009453EF" w:rsidRDefault="00D55FA8">
      <w:r>
        <w:t>Enquiry Manual</w:t>
      </w:r>
    </w:p>
    <w:p w14:paraId="1A69E9CF" w14:textId="77777777" w:rsidR="009453EF" w:rsidRDefault="00D55FA8">
      <w:r>
        <w:t>Excise Assessments Interim Guidance</w:t>
      </w:r>
    </w:p>
    <w:p w14:paraId="6C3B6FCE" w14:textId="77777777" w:rsidR="009453EF" w:rsidRDefault="00D55FA8">
      <w:r>
        <w:t>Excise Civil Penalties Manual</w:t>
      </w:r>
    </w:p>
    <w:p w14:paraId="3F3D2839" w14:textId="77777777" w:rsidR="009453EF" w:rsidRDefault="00D55FA8">
      <w:r>
        <w:t>Excise Competent Official Guidance Manual</w:t>
      </w:r>
    </w:p>
    <w:p w14:paraId="283CEC40" w14:textId="77777777" w:rsidR="009453EF" w:rsidRDefault="00D55FA8">
      <w:r>
        <w:t>Excise Due Diligence Co</w:t>
      </w:r>
      <w:r>
        <w:t>ndition Guidance</w:t>
      </w:r>
    </w:p>
    <w:p w14:paraId="4440090C" w14:textId="77777777" w:rsidR="009453EF" w:rsidRDefault="00D55FA8">
      <w:r>
        <w:t>Excise Repayment of Overpaid Duty Guidance</w:t>
      </w:r>
    </w:p>
    <w:p w14:paraId="67A7FB3B" w14:textId="77777777" w:rsidR="009453EF" w:rsidRDefault="00D55FA8">
      <w:r>
        <w:t>Excise Statutory Interest Manual</w:t>
      </w:r>
    </w:p>
    <w:p w14:paraId="325DF986" w14:textId="77777777" w:rsidR="009453EF" w:rsidRDefault="00D55FA8">
      <w:r>
        <w:t>Export Procedures</w:t>
      </w:r>
    </w:p>
    <w:p w14:paraId="5A3A6384" w14:textId="77777777" w:rsidR="009453EF" w:rsidRDefault="00D55FA8">
      <w:r>
        <w:t>F</w:t>
      </w:r>
    </w:p>
    <w:p w14:paraId="0D08B6FE" w14:textId="77777777" w:rsidR="009453EF" w:rsidRDefault="00D55FA8">
      <w:r>
        <w:t>Film Production Company Manual</w:t>
      </w:r>
    </w:p>
    <w:p w14:paraId="2260E14D" w14:textId="77777777" w:rsidR="009453EF" w:rsidRDefault="00D55FA8">
      <w:r>
        <w:t>Fraud Civil Investigation Manual</w:t>
      </w:r>
    </w:p>
    <w:p w14:paraId="79B01532" w14:textId="77777777" w:rsidR="009453EF" w:rsidRDefault="00D55FA8">
      <w:r>
        <w:t>G</w:t>
      </w:r>
    </w:p>
    <w:p w14:paraId="732A1147" w14:textId="77777777" w:rsidR="009453EF" w:rsidRDefault="00D55FA8">
      <w:r>
        <w:t>Gas for Road Fuel Use Manual</w:t>
      </w:r>
    </w:p>
    <w:p w14:paraId="2FE5C336" w14:textId="77777777" w:rsidR="009453EF" w:rsidRDefault="00D55FA8">
      <w:r>
        <w:t>General Insurance Manual</w:t>
      </w:r>
    </w:p>
    <w:p w14:paraId="1C7EB02F" w14:textId="77777777" w:rsidR="009453EF" w:rsidRDefault="00D55FA8">
      <w:r>
        <w:t>Guidance and Real Estat</w:t>
      </w:r>
      <w:r>
        <w:t>e Investment Trusts Manual</w:t>
      </w:r>
    </w:p>
    <w:p w14:paraId="4339AC14" w14:textId="77777777" w:rsidR="009453EF" w:rsidRDefault="00D55FA8">
      <w:r>
        <w:t>Guidance on the Audit of Customs Values</w:t>
      </w:r>
    </w:p>
    <w:p w14:paraId="168B4D2A" w14:textId="77777777" w:rsidR="009453EF" w:rsidRDefault="00D55FA8">
      <w:r>
        <w:t>H</w:t>
      </w:r>
    </w:p>
    <w:p w14:paraId="791C0C30" w14:textId="77777777" w:rsidR="009453EF" w:rsidRDefault="00D55FA8">
      <w:r>
        <w:t>Holding and Movement Assurance Guidance</w:t>
      </w:r>
    </w:p>
    <w:p w14:paraId="440C75AA" w14:textId="77777777" w:rsidR="009453EF" w:rsidRDefault="00D55FA8">
      <w:r>
        <w:t>Holding and Movement Alcohol Strategy - Abandonment of Goods Manual</w:t>
      </w:r>
    </w:p>
    <w:p w14:paraId="2D0AC7B6" w14:textId="77777777" w:rsidR="009453EF" w:rsidRDefault="00D55FA8">
      <w:r>
        <w:t>Holding and Movement Alcohol Strategy Accounts</w:t>
      </w:r>
    </w:p>
    <w:p w14:paraId="119C5980" w14:textId="77777777" w:rsidR="009453EF" w:rsidRDefault="00D55FA8">
      <w:r>
        <w:t xml:space="preserve">Holding and Movement </w:t>
      </w:r>
      <w:r>
        <w:t>Alcohol Strategy Audit Risk and PERCET Manual</w:t>
      </w:r>
    </w:p>
    <w:p w14:paraId="362248CF" w14:textId="77777777" w:rsidR="009453EF" w:rsidRDefault="00D55FA8">
      <w:r>
        <w:t>Holding and Movement Alcohol Strategy Credibility</w:t>
      </w:r>
    </w:p>
    <w:p w14:paraId="5C5007B6" w14:textId="77777777" w:rsidR="009453EF" w:rsidRDefault="00D55FA8">
      <w:r>
        <w:t>Holding and Movement Alcohol Strategy Post Visit Action</w:t>
      </w:r>
    </w:p>
    <w:p w14:paraId="0544BB25" w14:textId="77777777" w:rsidR="009453EF" w:rsidRDefault="00D55FA8">
      <w:r>
        <w:t>Holding and Movement Alcohol Strategy Pre Visit Preparations</w:t>
      </w:r>
    </w:p>
    <w:p w14:paraId="38CC2EBE" w14:textId="77777777" w:rsidR="009453EF" w:rsidRDefault="00D55FA8">
      <w:r>
        <w:t>Holding and Movement Alcohol Strategy Suppl</w:t>
      </w:r>
      <w:r>
        <w:t>y Chain manual</w:t>
      </w:r>
    </w:p>
    <w:p w14:paraId="0C2A00A0" w14:textId="77777777" w:rsidR="009453EF" w:rsidRDefault="00D55FA8">
      <w:r>
        <w:t>Holding and Movement Alcohol Strategy Subsidiary Records manual</w:t>
      </w:r>
    </w:p>
    <w:p w14:paraId="4266A62F" w14:textId="77777777" w:rsidR="009453EF" w:rsidRDefault="00D55FA8">
      <w:r>
        <w:t>Holding and Movement Alcohol Strategy Unannounced Visits manual</w:t>
      </w:r>
    </w:p>
    <w:p w14:paraId="77022B6B" w14:textId="77777777" w:rsidR="009453EF" w:rsidRDefault="00D55FA8">
      <w:r>
        <w:t>Holding and Movement Duty Stamps Manual</w:t>
      </w:r>
    </w:p>
    <w:p w14:paraId="2948999D" w14:textId="77777777" w:rsidR="009453EF" w:rsidRDefault="00D55FA8">
      <w:r>
        <w:t>Holding and Movement Export Shops Guidance Manual</w:t>
      </w:r>
    </w:p>
    <w:p w14:paraId="6139EBAF" w14:textId="77777777" w:rsidR="009453EF" w:rsidRDefault="00D55FA8">
      <w:r>
        <w:t xml:space="preserve">Holding and </w:t>
      </w:r>
      <w:r>
        <w:t>Movement Financial Securities Assurance Manual</w:t>
      </w:r>
    </w:p>
    <w:p w14:paraId="061375A4" w14:textId="77777777" w:rsidR="009453EF" w:rsidRDefault="00D55FA8">
      <w:r>
        <w:t>Holding and Movement Italian Tax Stamps Manual</w:t>
      </w:r>
    </w:p>
    <w:p w14:paraId="3394B89F" w14:textId="77777777" w:rsidR="009453EF" w:rsidRDefault="00D55FA8">
      <w:r>
        <w:t>Holding and Movement Owners and Transporters Manual</w:t>
      </w:r>
    </w:p>
    <w:p w14:paraId="6B7B6D66" w14:textId="77777777" w:rsidR="009453EF" w:rsidRDefault="00D55FA8">
      <w:r>
        <w:t>Holding and Movement Warehousing Manual</w:t>
      </w:r>
    </w:p>
    <w:p w14:paraId="7920C063" w14:textId="77777777" w:rsidR="009453EF" w:rsidRDefault="00D55FA8">
      <w:r>
        <w:t>Hydrocarbon Oils Strategy Manual</w:t>
      </w:r>
    </w:p>
    <w:p w14:paraId="78818A2D" w14:textId="77777777" w:rsidR="009453EF" w:rsidRDefault="00D55FA8">
      <w:r>
        <w:t>I</w:t>
      </w:r>
    </w:p>
    <w:p w14:paraId="1C9ED610" w14:textId="77777777" w:rsidR="009453EF" w:rsidRDefault="00D55FA8">
      <w:r>
        <w:t>Imports Manual</w:t>
      </w:r>
    </w:p>
    <w:p w14:paraId="1486E514" w14:textId="77777777" w:rsidR="009453EF" w:rsidRDefault="00D55FA8">
      <w:r>
        <w:t>Import and Export Pi</w:t>
      </w:r>
      <w:r>
        <w:t>pe-line Manual</w:t>
      </w:r>
    </w:p>
    <w:p w14:paraId="160EEBC3" w14:textId="77777777" w:rsidR="009453EF" w:rsidRDefault="00D55FA8">
      <w:r>
        <w:t>Import and National Clearance Hub Procedures Manual</w:t>
      </w:r>
    </w:p>
    <w:p w14:paraId="557753DB" w14:textId="77777777" w:rsidR="009453EF" w:rsidRDefault="00D55FA8">
      <w:r>
        <w:t>Import preference guidance notes</w:t>
      </w:r>
    </w:p>
    <w:p w14:paraId="5DD8E55A" w14:textId="77777777" w:rsidR="009453EF" w:rsidRDefault="00D55FA8">
      <w:r>
        <w:t>Information Disclosure Guidance Manual</w:t>
      </w:r>
    </w:p>
    <w:p w14:paraId="64E3A401" w14:textId="77777777" w:rsidR="009453EF" w:rsidRDefault="00D55FA8">
      <w:r>
        <w:t>Inheritance Tax Manual</w:t>
      </w:r>
    </w:p>
    <w:p w14:paraId="0C17B34D" w14:textId="77777777" w:rsidR="009453EF" w:rsidRDefault="00D55FA8">
      <w:r>
        <w:t>Insurance Premium Tax Manual</w:t>
      </w:r>
    </w:p>
    <w:p w14:paraId="04464AE5" w14:textId="77777777" w:rsidR="009453EF" w:rsidRDefault="00D55FA8">
      <w:r>
        <w:t>Insurance Policyholder Taxation Manual</w:t>
      </w:r>
    </w:p>
    <w:p w14:paraId="17B3F654" w14:textId="77777777" w:rsidR="009453EF" w:rsidRDefault="00D55FA8">
      <w:r>
        <w:t xml:space="preserve">International Exchange of </w:t>
      </w:r>
      <w:r>
        <w:t>Information Manual Guidance for staff involved with international exchange of information under the UK’s international exchange agreements.</w:t>
      </w:r>
    </w:p>
    <w:p w14:paraId="6DFDC4C3" w14:textId="77777777" w:rsidR="009453EF" w:rsidRDefault="00D55FA8">
      <w:r>
        <w:t>International Manual</w:t>
      </w:r>
    </w:p>
    <w:p w14:paraId="3B725B49" w14:textId="77777777" w:rsidR="009453EF" w:rsidRDefault="00D55FA8">
      <w:r>
        <w:t>Introduction to Administrative Cooperation in Excise Manual</w:t>
      </w:r>
    </w:p>
    <w:p w14:paraId="2D24CF78" w14:textId="77777777" w:rsidR="009453EF" w:rsidRDefault="00D55FA8">
      <w:r>
        <w:t>J</w:t>
      </w:r>
    </w:p>
    <w:p w14:paraId="78380129" w14:textId="77777777" w:rsidR="009453EF" w:rsidRDefault="00D55FA8">
      <w:r>
        <w:t>No manuals.</w:t>
      </w:r>
    </w:p>
    <w:p w14:paraId="1791888B" w14:textId="77777777" w:rsidR="009453EF" w:rsidRDefault="00D55FA8">
      <w:r>
        <w:t>K</w:t>
      </w:r>
    </w:p>
    <w:p w14:paraId="452FFFB5" w14:textId="77777777" w:rsidR="009453EF" w:rsidRDefault="00D55FA8">
      <w:r>
        <w:t>No manuals.</w:t>
      </w:r>
    </w:p>
    <w:p w14:paraId="5D7199F8" w14:textId="77777777" w:rsidR="009453EF" w:rsidRDefault="00D55FA8">
      <w:r>
        <w:t>L</w:t>
      </w:r>
    </w:p>
    <w:p w14:paraId="6A2CA96A" w14:textId="77777777" w:rsidR="009453EF" w:rsidRDefault="00D55FA8">
      <w:r>
        <w:t>Labour Provider Manual</w:t>
      </w:r>
    </w:p>
    <w:p w14:paraId="4E6C3E0B" w14:textId="77777777" w:rsidR="009453EF" w:rsidRDefault="00D55FA8">
      <w:r>
        <w:t>Landfill Tax Manual</w:t>
      </w:r>
    </w:p>
    <w:p w14:paraId="29951379" w14:textId="77777777" w:rsidR="009453EF" w:rsidRDefault="00D55FA8">
      <w:r>
        <w:t>Lloyds Manual</w:t>
      </w:r>
    </w:p>
    <w:p w14:paraId="5718DCE0" w14:textId="77777777" w:rsidR="009453EF" w:rsidRDefault="00D55FA8">
      <w:r>
        <w:t>M</w:t>
      </w:r>
    </w:p>
    <w:p w14:paraId="6FDE67FF" w14:textId="77777777" w:rsidR="009453EF" w:rsidRDefault="00D55FA8">
      <w:r>
        <w:t>Machine Games Duty Manual</w:t>
      </w:r>
    </w:p>
    <w:p w14:paraId="42488DAF" w14:textId="77777777" w:rsidR="009453EF" w:rsidRDefault="00D55FA8">
      <w:r>
        <w:t>Money Laundering Regulation: compliance</w:t>
      </w:r>
    </w:p>
    <w:p w14:paraId="747049B7" w14:textId="77777777" w:rsidR="009453EF" w:rsidRDefault="00D55FA8">
      <w:r>
        <w:t>MLR1 Penalties Guidance</w:t>
      </w:r>
    </w:p>
    <w:p w14:paraId="12C8D4D7" w14:textId="77777777" w:rsidR="009453EF" w:rsidRDefault="00D55FA8">
      <w:r>
        <w:t>Money Laundering Regulations: registration</w:t>
      </w:r>
    </w:p>
    <w:p w14:paraId="3D99EA30" w14:textId="77777777" w:rsidR="009453EF" w:rsidRDefault="00D55FA8">
      <w:r>
        <w:t>Museums and Galleries Exhibition Tax Relief</w:t>
      </w:r>
    </w:p>
    <w:p w14:paraId="54BA021C" w14:textId="77777777" w:rsidR="009453EF" w:rsidRDefault="00D55FA8">
      <w:r>
        <w:t>N</w:t>
      </w:r>
    </w:p>
    <w:p w14:paraId="7EEFE1BB" w14:textId="77777777" w:rsidR="009453EF" w:rsidRDefault="00D55FA8">
      <w:r>
        <w:t>National Insurance</w:t>
      </w:r>
      <w:r>
        <w:t xml:space="preserve"> Manual</w:t>
      </w:r>
    </w:p>
    <w:p w14:paraId="53B3C2E9" w14:textId="77777777" w:rsidR="009453EF" w:rsidRDefault="00D55FA8">
      <w:r>
        <w:t>National Minimum Wage Manual</w:t>
      </w:r>
    </w:p>
    <w:p w14:paraId="324947C7" w14:textId="77777777" w:rsidR="009453EF" w:rsidRDefault="00D55FA8">
      <w:r>
        <w:t>O</w:t>
      </w:r>
    </w:p>
    <w:p w14:paraId="40535CAF" w14:textId="77777777" w:rsidR="009453EF" w:rsidRDefault="00D55FA8">
      <w:r>
        <w:t>Offshore Funds Manual</w:t>
      </w:r>
    </w:p>
    <w:p w14:paraId="591772AD" w14:textId="77777777" w:rsidR="009453EF" w:rsidRDefault="00D55FA8">
      <w:r>
        <w:t>Oil Taxation Manual</w:t>
      </w:r>
    </w:p>
    <w:p w14:paraId="73972D2A" w14:textId="77777777" w:rsidR="009453EF" w:rsidRDefault="00D55FA8">
      <w:r>
        <w:t>Oil Technical Manual</w:t>
      </w:r>
    </w:p>
    <w:p w14:paraId="09AC87B1" w14:textId="77777777" w:rsidR="009453EF" w:rsidRDefault="00D55FA8">
      <w:r>
        <w:t>Orchestra Tax Relief</w:t>
      </w:r>
    </w:p>
    <w:p w14:paraId="3ADE4647" w14:textId="77777777" w:rsidR="009453EF" w:rsidRDefault="00D55FA8">
      <w:r>
        <w:t>Other Non-Statutory Clearance Guidance</w:t>
      </w:r>
    </w:p>
    <w:p w14:paraId="7C3AD560" w14:textId="77777777" w:rsidR="009453EF" w:rsidRDefault="00D55FA8">
      <w:r>
        <w:t>P</w:t>
      </w:r>
    </w:p>
    <w:p w14:paraId="7818BDEE" w14:textId="77777777" w:rsidR="009453EF" w:rsidRDefault="00D55FA8">
      <w:r>
        <w:t>Partnership Manual</w:t>
      </w:r>
    </w:p>
    <w:p w14:paraId="683B4F9D" w14:textId="77777777" w:rsidR="009453EF" w:rsidRDefault="00D55FA8">
      <w:r>
        <w:t>PAYE Manual</w:t>
      </w:r>
    </w:p>
    <w:p w14:paraId="466A397D" w14:textId="77777777" w:rsidR="009453EF" w:rsidRDefault="00D55FA8">
      <w:r>
        <w:t>PAYE Settlements Agreements Manual</w:t>
      </w:r>
    </w:p>
    <w:p w14:paraId="742C491F" w14:textId="77777777" w:rsidR="009453EF" w:rsidRDefault="00D55FA8">
      <w:r>
        <w:t>Pensions Tax Manual</w:t>
      </w:r>
    </w:p>
    <w:p w14:paraId="61FE2CDC" w14:textId="77777777" w:rsidR="009453EF" w:rsidRDefault="00D55FA8">
      <w:r>
        <w:t>Property Income Manual</w:t>
      </w:r>
    </w:p>
    <w:p w14:paraId="6F0BE4D6" w14:textId="77777777" w:rsidR="009453EF" w:rsidRDefault="00D55FA8">
      <w:r>
        <w:t>Q</w:t>
      </w:r>
    </w:p>
    <w:p w14:paraId="3656DBAE" w14:textId="77777777" w:rsidR="009453EF" w:rsidRDefault="00D55FA8">
      <w:r>
        <w:t>No manuals.</w:t>
      </w:r>
    </w:p>
    <w:p w14:paraId="3D367874" w14:textId="77777777" w:rsidR="009453EF" w:rsidRDefault="00D55FA8">
      <w:r>
        <w:t>R</w:t>
      </w:r>
    </w:p>
    <w:p w14:paraId="6DB7D69A" w14:textId="77777777" w:rsidR="009453EF" w:rsidRDefault="00D55FA8">
      <w:r>
        <w:t>Registered Pension Schemes Manual</w:t>
      </w:r>
    </w:p>
    <w:p w14:paraId="40B0B154" w14:textId="77777777" w:rsidR="009453EF" w:rsidRDefault="00D55FA8">
      <w:r>
        <w:t>Repayment Claims Manual</w:t>
      </w:r>
    </w:p>
    <w:p w14:paraId="558FC632" w14:textId="77777777" w:rsidR="009453EF" w:rsidRDefault="00D55FA8">
      <w:r>
        <w:t>Requesting AC-e assistance from an OMS under Administrative Cooperation in Excise Manual</w:t>
      </w:r>
    </w:p>
    <w:p w14:paraId="07B34E79" w14:textId="77777777" w:rsidR="009453EF" w:rsidRDefault="00D55FA8">
      <w:r>
        <w:t>Residence, Domicile and Remittance Basis Manual</w:t>
      </w:r>
    </w:p>
    <w:p w14:paraId="04D6376D" w14:textId="77777777" w:rsidR="009453EF" w:rsidRDefault="00D55FA8">
      <w:r>
        <w:t xml:space="preserve">Responding to </w:t>
      </w:r>
      <w:r>
        <w:t>requests from OMS under Administrative Cooperation in Excise</w:t>
      </w:r>
    </w:p>
    <w:p w14:paraId="2918FE4E" w14:textId="77777777" w:rsidR="009453EF" w:rsidRDefault="00D55FA8">
      <w:r>
        <w:t>S</w:t>
      </w:r>
    </w:p>
    <w:p w14:paraId="3EE0C888" w14:textId="77777777" w:rsidR="009453EF" w:rsidRDefault="00D55FA8">
      <w:r>
        <w:t>Savings and Investment Manual</w:t>
      </w:r>
    </w:p>
    <w:p w14:paraId="5079ED36" w14:textId="77777777" w:rsidR="009453EF" w:rsidRDefault="00D55FA8">
      <w:r>
        <w:t>Scottish Taxpayer Technical Guidance</w:t>
      </w:r>
    </w:p>
    <w:p w14:paraId="708E085B" w14:textId="77777777" w:rsidR="009453EF" w:rsidRDefault="00D55FA8">
      <w:r>
        <w:t>Securities Guidance Manual</w:t>
      </w:r>
    </w:p>
    <w:p w14:paraId="13E37FCD" w14:textId="77777777" w:rsidR="009453EF" w:rsidRDefault="00D55FA8">
      <w:r>
        <w:t>Self Assessment Claims Manual</w:t>
      </w:r>
    </w:p>
    <w:p w14:paraId="19AA8EF3" w14:textId="77777777" w:rsidR="009453EF" w:rsidRDefault="00D55FA8">
      <w:r>
        <w:t>Self Assessment: the legal framework</w:t>
      </w:r>
    </w:p>
    <w:p w14:paraId="3F3AD1F3" w14:textId="77777777" w:rsidR="009453EF" w:rsidRDefault="00D55FA8">
      <w:r>
        <w:t>Self Assessment Manual</w:t>
      </w:r>
    </w:p>
    <w:p w14:paraId="4E9530AB" w14:textId="77777777" w:rsidR="009453EF" w:rsidRDefault="00D55FA8">
      <w:r>
        <w:t>Senior Ac</w:t>
      </w:r>
      <w:r>
        <w:t>counting Officer Guidance Manual</w:t>
      </w:r>
    </w:p>
    <w:p w14:paraId="4C78DE59" w14:textId="77777777" w:rsidR="009453EF" w:rsidRDefault="00D55FA8">
      <w:r>
        <w:t>Shared Workspace Business Manual</w:t>
      </w:r>
    </w:p>
    <w:p w14:paraId="53F6C815" w14:textId="77777777" w:rsidR="009453EF" w:rsidRDefault="00D55FA8">
      <w:r>
        <w:t>Shares and Assets Valuation Manual</w:t>
      </w:r>
    </w:p>
    <w:p w14:paraId="3D66BFF8" w14:textId="77777777" w:rsidR="009453EF" w:rsidRDefault="00D55FA8">
      <w:r>
        <w:t>Specialist Investigations Operational Guidance</w:t>
      </w:r>
    </w:p>
    <w:p w14:paraId="29DF6DFA" w14:textId="77777777" w:rsidR="009453EF" w:rsidRDefault="00D55FA8">
      <w:r>
        <w:t>Spirits Production Manual</w:t>
      </w:r>
    </w:p>
    <w:p w14:paraId="7B8AE456" w14:textId="77777777" w:rsidR="009453EF" w:rsidRDefault="00D55FA8">
      <w:r>
        <w:t>Stamp Duty Land Tax Manual</w:t>
      </w:r>
    </w:p>
    <w:p w14:paraId="1A66B340" w14:textId="77777777" w:rsidR="009453EF" w:rsidRDefault="00D55FA8">
      <w:r>
        <w:t>Stamp Taxes on Shares Manual</w:t>
      </w:r>
    </w:p>
    <w:p w14:paraId="70F76967" w14:textId="77777777" w:rsidR="009453EF" w:rsidRDefault="00D55FA8">
      <w:r>
        <w:t>Statutory Payments Manual</w:t>
      </w:r>
    </w:p>
    <w:p w14:paraId="5E937560" w14:textId="77777777" w:rsidR="009453EF" w:rsidRDefault="00D55FA8">
      <w:r>
        <w:t>Strategic Goods and Services: assessment of risk and offence action Manual</w:t>
      </w:r>
    </w:p>
    <w:p w14:paraId="5A0ABF83" w14:textId="77777777" w:rsidR="009453EF" w:rsidRDefault="00D55FA8">
      <w:r>
        <w:t>Strategic Goods and Services: BIS Export Licensing and Sanctions Manual</w:t>
      </w:r>
    </w:p>
    <w:p w14:paraId="6961E40C" w14:textId="77777777" w:rsidR="009453EF" w:rsidRDefault="00D55FA8">
      <w:r>
        <w:t>T</w:t>
      </w:r>
    </w:p>
    <w:p w14:paraId="6B7689EE" w14:textId="77777777" w:rsidR="009453EF" w:rsidRDefault="00D55FA8">
      <w:r>
        <w:t>Tax Compliance Risk Management</w:t>
      </w:r>
    </w:p>
    <w:p w14:paraId="3D966D0B" w14:textId="77777777" w:rsidR="009453EF" w:rsidRDefault="00D55FA8">
      <w:r>
        <w:t>Tax Credit Technical Manual</w:t>
      </w:r>
    </w:p>
    <w:p w14:paraId="4EE202F5" w14:textId="77777777" w:rsidR="009453EF" w:rsidRDefault="00D55FA8">
      <w:r>
        <w:t>Tax Credits Manual</w:t>
      </w:r>
    </w:p>
    <w:p w14:paraId="4F98412D" w14:textId="77777777" w:rsidR="009453EF" w:rsidRDefault="00D55FA8">
      <w:r>
        <w:t xml:space="preserve">Technical Teams </w:t>
      </w:r>
      <w:r>
        <w:t>Operational Guidance Manual</w:t>
      </w:r>
    </w:p>
    <w:p w14:paraId="1F0942D3" w14:textId="77777777" w:rsidR="009453EF" w:rsidRDefault="00D55FA8">
      <w:r>
        <w:t>Television Production Company Manual</w:t>
      </w:r>
    </w:p>
    <w:p w14:paraId="41556C93" w14:textId="77777777" w:rsidR="009453EF" w:rsidRDefault="00D55FA8">
      <w:r>
        <w:t>Temporary storage and approved depositories</w:t>
      </w:r>
    </w:p>
    <w:p w14:paraId="053307AA" w14:textId="77777777" w:rsidR="009453EF" w:rsidRDefault="00D55FA8">
      <w:r>
        <w:t>Theatre Tax Relief Manual</w:t>
      </w:r>
    </w:p>
    <w:p w14:paraId="511E5CA9" w14:textId="77777777" w:rsidR="008174C1" w:rsidRDefault="00D55FA8">
      <w:pPr>
        <w:rPr>
          <w:del w:id="10" w:author="Comparison" w:date="2019-10-24T23:24:00Z"/>
        </w:rPr>
      </w:pPr>
      <w:del w:id="11" w:author="Comparison" w:date="2019-10-24T23:24:00Z">
        <w:r>
          <w:delText>Tobacco: control of supply chains</w:delText>
        </w:r>
      </w:del>
    </w:p>
    <w:p w14:paraId="11B9CA72" w14:textId="77777777" w:rsidR="009453EF" w:rsidRDefault="00D55FA8">
      <w:pPr>
        <w:rPr>
          <w:ins w:id="12" w:author="Comparison" w:date="2019-10-24T23:24:00Z"/>
        </w:rPr>
      </w:pPr>
      <w:ins w:id="13" w:author="Comparison" w:date="2019-10-24T23:24:00Z">
        <w:r>
          <w:t>Tobacco: Anti-smuggling or the duty to avoid facilitating smuggling</w:t>
        </w:r>
      </w:ins>
    </w:p>
    <w:p w14:paraId="1F98280B" w14:textId="77777777" w:rsidR="009453EF" w:rsidRDefault="00D55FA8">
      <w:r>
        <w:t>Tobacco Products Duty Manual</w:t>
      </w:r>
    </w:p>
    <w:p w14:paraId="2B45036A" w14:textId="77777777" w:rsidR="009453EF" w:rsidRDefault="00D55FA8">
      <w:pPr>
        <w:rPr>
          <w:ins w:id="14" w:author="Comparison" w:date="2019-10-24T23:24:00Z"/>
        </w:rPr>
      </w:pPr>
      <w:ins w:id="15" w:author="Comparison" w:date="2019-10-24T23:24:00Z">
        <w:r>
          <w:t>Tobacco Products Manufac</w:t>
        </w:r>
        <w:r>
          <w:t>turing Machinery Licensing Scheme</w:t>
        </w:r>
      </w:ins>
    </w:p>
    <w:p w14:paraId="11A0D60C" w14:textId="77777777" w:rsidR="009453EF" w:rsidRDefault="00D55FA8">
      <w:r>
        <w:t>Tonnage Tax Manual</w:t>
      </w:r>
    </w:p>
    <w:p w14:paraId="62404A59" w14:textId="77777777" w:rsidR="009453EF" w:rsidRDefault="00D55FA8">
      <w:r>
        <w:t>Trusts</w:t>
      </w:r>
    </w:p>
    <w:p w14:paraId="577116D1" w14:textId="77777777" w:rsidR="009453EF" w:rsidRDefault="00D55FA8">
      <w:r>
        <w:t>U</w:t>
      </w:r>
    </w:p>
    <w:p w14:paraId="28852BA4" w14:textId="77777777" w:rsidR="009453EF" w:rsidRDefault="00D55FA8">
      <w:r>
        <w:t>No manuals.</w:t>
      </w:r>
    </w:p>
    <w:p w14:paraId="17E7F2A5" w14:textId="77777777" w:rsidR="009453EF" w:rsidRDefault="00D55FA8">
      <w:r>
        <w:t>V</w:t>
      </w:r>
    </w:p>
    <w:p w14:paraId="38546308" w14:textId="77777777" w:rsidR="009453EF" w:rsidRDefault="00D55FA8">
      <w:r>
        <w:t>VAT Manuals</w:t>
      </w:r>
    </w:p>
    <w:p w14:paraId="18680180" w14:textId="77777777" w:rsidR="009453EF" w:rsidRDefault="00D55FA8">
      <w:r>
        <w:t>Venture Capital Schemes Manual</w:t>
      </w:r>
    </w:p>
    <w:p w14:paraId="690E4BF0" w14:textId="77777777" w:rsidR="009453EF" w:rsidRDefault="00D55FA8">
      <w:r>
        <w:t>Video Games Development Company Manual</w:t>
      </w:r>
    </w:p>
    <w:p w14:paraId="6484181E" w14:textId="77777777" w:rsidR="009453EF" w:rsidRDefault="00D55FA8">
      <w:r>
        <w:t>W</w:t>
      </w:r>
    </w:p>
    <w:p w14:paraId="3A9E2040" w14:textId="77777777" w:rsidR="009453EF" w:rsidRDefault="00D55FA8">
      <w:r>
        <w:t>Wine Manual</w:t>
      </w:r>
    </w:p>
    <w:p w14:paraId="5F47F98F" w14:textId="77777777" w:rsidR="009453EF" w:rsidRDefault="00D55FA8">
      <w:r>
        <w:t>X</w:t>
      </w:r>
    </w:p>
    <w:p w14:paraId="673DD9A2" w14:textId="77777777" w:rsidR="009453EF" w:rsidRDefault="00D55FA8">
      <w:r>
        <w:t>No manuals.</w:t>
      </w:r>
    </w:p>
    <w:p w14:paraId="4AD31144" w14:textId="77777777" w:rsidR="009453EF" w:rsidRDefault="00D55FA8">
      <w:r>
        <w:t>Y</w:t>
      </w:r>
    </w:p>
    <w:p w14:paraId="1E4A2962" w14:textId="77777777" w:rsidR="009453EF" w:rsidRDefault="00D55FA8">
      <w:r>
        <w:t>No manuals.</w:t>
      </w:r>
    </w:p>
    <w:p w14:paraId="1E22599D" w14:textId="77777777" w:rsidR="009453EF" w:rsidRDefault="00D55FA8">
      <w:r>
        <w:t>Z</w:t>
      </w:r>
    </w:p>
    <w:p w14:paraId="26D49AAD" w14:textId="77777777" w:rsidR="009453EF" w:rsidRDefault="00D55FA8">
      <w:pPr>
        <w:rPr>
          <w:ins w:id="16" w:author="Comparison" w:date="2019-10-24T23:24:00Z"/>
        </w:rPr>
      </w:pPr>
      <w:r>
        <w:t>No manuals.</w:t>
      </w:r>
    </w:p>
    <w:p w14:paraId="453EB2FE" w14:textId="77777777" w:rsidR="009453EF" w:rsidRDefault="00D55FA8">
      <w:pPr>
        <w:rPr>
          <w:ins w:id="17" w:author="Comparison" w:date="2019-10-24T23:24:00Z"/>
        </w:rPr>
      </w:pPr>
      <w:ins w:id="18" w:author="Comparison" w:date="2019-10-24T23:24:00Z">
        <w:r>
          <w:t>Related content</w:t>
        </w:r>
      </w:ins>
    </w:p>
    <w:p w14:paraId="11659371" w14:textId="77777777" w:rsidR="009453EF" w:rsidRDefault="00D55FA8">
      <w:pPr>
        <w:rPr>
          <w:ins w:id="19" w:author="Comparison" w:date="2019-10-24T23:24:00Z"/>
        </w:rPr>
      </w:pPr>
      <w:ins w:id="20" w:author="Comparison" w:date="2019-10-24T23:24:00Z">
        <w:r>
          <w:t>Large and mid-size busines</w:t>
        </w:r>
        <w:r>
          <w:t>s</w:t>
        </w:r>
      </w:ins>
    </w:p>
    <w:p w14:paraId="00D60F60" w14:textId="77777777" w:rsidR="009453EF" w:rsidRDefault="00D55FA8">
      <w:pPr>
        <w:rPr>
          <w:ins w:id="21" w:author="Comparison" w:date="2019-10-24T23:24:00Z"/>
        </w:rPr>
      </w:pPr>
      <w:ins w:id="22" w:author="Comparison" w:date="2019-10-24T23:24:00Z">
        <w:r>
          <w:t>Get help with tax as a growing mid-sized business</w:t>
        </w:r>
      </w:ins>
    </w:p>
    <w:p w14:paraId="2F1887A1" w14:textId="77777777" w:rsidR="009453EF" w:rsidRDefault="00D55FA8">
      <w:pPr>
        <w:rPr>
          <w:moveTo w:id="23" w:author="Comparison" w:date="2019-10-24T23:24:00Z"/>
        </w:rPr>
      </w:pPr>
      <w:moveToRangeStart w:id="24" w:author="Comparison" w:date="2019-10-24T23:24:00Z" w:name="move22851914"/>
      <w:moveTo w:id="25" w:author="Comparison" w:date="2019-10-24T23:24:00Z">
        <w:r>
          <w:t>Tax agent and adviser guidance</w:t>
        </w:r>
      </w:moveTo>
    </w:p>
    <w:moveToRangeEnd w:id="24"/>
    <w:p w14:paraId="5B17F657" w14:textId="77777777" w:rsidR="009453EF" w:rsidRDefault="00D55FA8">
      <w:pPr>
        <w:rPr>
          <w:ins w:id="26" w:author="Comparison" w:date="2019-10-24T23:24:00Z"/>
        </w:rPr>
      </w:pPr>
      <w:ins w:id="27" w:author="Comparison" w:date="2019-10-24T23:24:00Z">
        <w:r>
          <w:t>HMRC VAT manuals</w:t>
        </w:r>
      </w:ins>
    </w:p>
    <w:p w14:paraId="41525E8E" w14:textId="77777777" w:rsidR="009453EF" w:rsidRDefault="00D55FA8">
      <w:pPr>
        <w:rPr>
          <w:ins w:id="28" w:author="Comparison" w:date="2019-10-24T23:24:00Z"/>
        </w:rPr>
      </w:pPr>
      <w:ins w:id="29" w:author="Comparison" w:date="2019-10-24T23:24:00Z">
        <w:r>
          <w:t>Import and export: HMRC manuals</w:t>
        </w:r>
      </w:ins>
    </w:p>
    <w:p w14:paraId="100241CF" w14:textId="77777777" w:rsidR="009453EF" w:rsidRDefault="00D55FA8">
      <w:ins w:id="30" w:author="Comparison" w:date="2019-10-24T23:24:00Z">
        <w:r>
          <w:t>Tax compliance: HMRC manuals</w:t>
        </w:r>
      </w:ins>
    </w:p>
    <w:sectPr w:rsidR="009453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6C0"/>
    <w:rsid w:val="0015074B"/>
    <w:rsid w:val="0029639D"/>
    <w:rsid w:val="00326F90"/>
    <w:rsid w:val="007740B8"/>
    <w:rsid w:val="008174C1"/>
    <w:rsid w:val="009453EF"/>
    <w:rsid w:val="00AA1D8D"/>
    <w:rsid w:val="00B47730"/>
    <w:rsid w:val="00CB0664"/>
    <w:rsid w:val="00D55F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76FB2E3-9FD6-42B3-BC24-640F64DD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55F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FA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55F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F0F63C-195C-42B6-B35F-226B7E190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2019-10-24T22:25:00Z</dcterms:modified>
  <cp:category/>
</cp:coreProperties>
</file>