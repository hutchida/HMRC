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CEE23" w14:textId="77777777" w:rsidR="00A238CC" w:rsidRDefault="008F3C84">
      <w:pPr>
        <w:pStyle w:val="Title"/>
      </w:pPr>
      <w:bookmarkStart w:id="0" w:name="_GoBack"/>
      <w:bookmarkEnd w:id="0"/>
      <w:r>
        <w:t>HMRC - OT26680 - Production Sharing Contracts: Contents</w:t>
      </w:r>
    </w:p>
    <w:p w14:paraId="74F88449" w14:textId="312B5034" w:rsidR="00A238CC" w:rsidRDefault="008F3C84">
      <w:r>
        <w:t xml:space="preserve">OT26682    </w:t>
      </w:r>
      <w:del w:id="1" w:author="Comparison" w:date="2019-10-30T17:41:00Z">
        <w:r>
          <w:delText xml:space="preserve">Capital Allowances: Production Sharing Contracts - </w:delText>
        </w:r>
      </w:del>
      <w:r>
        <w:t>Introduction</w:t>
      </w:r>
    </w:p>
    <w:p w14:paraId="7CF7E0F9" w14:textId="65B09B08" w:rsidR="00A238CC" w:rsidRDefault="008F3C84">
      <w:r>
        <w:t xml:space="preserve">OT26685    </w:t>
      </w:r>
      <w:del w:id="2" w:author="Comparison" w:date="2019-10-30T17:41:00Z">
        <w:r>
          <w:delText xml:space="preserve">Capital Allowances: Production Sharing Contracts - </w:delText>
        </w:r>
      </w:del>
      <w:r>
        <w:t>What is a PSC?</w:t>
      </w:r>
    </w:p>
    <w:p w14:paraId="4C7EA56B" w14:textId="43385EF8" w:rsidR="00A238CC" w:rsidRDefault="008F3C84">
      <w:r>
        <w:t xml:space="preserve">OT26690    </w:t>
      </w:r>
      <w:del w:id="3" w:author="Comparison" w:date="2019-10-30T17:41:00Z">
        <w:r>
          <w:delText xml:space="preserve">Capital Allowances: </w:delText>
        </w:r>
        <w:r>
          <w:delText xml:space="preserve">Production Sharing Contracts - </w:delText>
        </w:r>
      </w:del>
      <w:r>
        <w:t>Cost Recovery and Profit Oil</w:t>
      </w:r>
    </w:p>
    <w:p w14:paraId="319CE88B" w14:textId="6D256222" w:rsidR="00A238CC" w:rsidRDefault="008F3C84">
      <w:r>
        <w:t xml:space="preserve">OT26695    </w:t>
      </w:r>
      <w:del w:id="4" w:author="Comparison" w:date="2019-10-30T17:41:00Z">
        <w:r>
          <w:delText xml:space="preserve">Capital Allowances: Production Sharing Contracts - </w:delText>
        </w:r>
      </w:del>
      <w:r>
        <w:t xml:space="preserve">Expenditure on Plant </w:t>
      </w:r>
      <w:del w:id="5" w:author="Comparison" w:date="2019-10-30T17:41:00Z">
        <w:r>
          <w:delText>and</w:delText>
        </w:r>
      </w:del>
      <w:ins w:id="6" w:author="Comparison" w:date="2019-10-30T17:41:00Z">
        <w:r>
          <w:t>&amp;</w:t>
        </w:r>
      </w:ins>
      <w:r>
        <w:t xml:space="preserve"> Machinery</w:t>
      </w:r>
    </w:p>
    <w:p w14:paraId="6B91DAD6" w14:textId="4E32B70D" w:rsidR="00A238CC" w:rsidRDefault="008F3C84">
      <w:r>
        <w:t>OT26700    Capital Allowances</w:t>
      </w:r>
      <w:del w:id="7" w:author="Comparison" w:date="2019-10-30T17:41:00Z">
        <w:r>
          <w:delText>: Production Sharing Contracts - Capital Allowances and Ownership</w:delText>
        </w:r>
      </w:del>
      <w:ins w:id="8" w:author="Comparison" w:date="2019-10-30T17:41:00Z">
        <w:r>
          <w:t xml:space="preserve"> and ownership</w:t>
        </w:r>
      </w:ins>
    </w:p>
    <w:p w14:paraId="55852260" w14:textId="0AA53B94" w:rsidR="00A238CC" w:rsidRDefault="008F3C84">
      <w:r>
        <w:t xml:space="preserve">OT26710    </w:t>
      </w:r>
      <w:del w:id="9" w:author="Comparison" w:date="2019-10-30T17:41:00Z">
        <w:r>
          <w:delText xml:space="preserve">Capital Allowances: Production Sharing Contracts - </w:delText>
        </w:r>
      </w:del>
      <w:r>
        <w:t>Deemed Ownership of Assets</w:t>
      </w:r>
    </w:p>
    <w:p w14:paraId="6F84A699" w14:textId="7FEB45AC" w:rsidR="00A238CC" w:rsidRDefault="008F3C84">
      <w:r>
        <w:t xml:space="preserve">OT26740    </w:t>
      </w:r>
      <w:del w:id="10" w:author="Comparison" w:date="2019-10-30T17:41:00Z">
        <w:r>
          <w:delText xml:space="preserve">Capital Allowances: Production Sharing Contracts - </w:delText>
        </w:r>
      </w:del>
      <w:r>
        <w:t>The scope of the PSC rules on plant and machinery</w:t>
      </w:r>
    </w:p>
    <w:p w14:paraId="4EF820BC" w14:textId="7FDCDE6D" w:rsidR="00A238CC" w:rsidRDefault="008F3C84">
      <w:r>
        <w:t xml:space="preserve">OT26750    </w:t>
      </w:r>
      <w:del w:id="11" w:author="Comparison" w:date="2019-10-30T17:41:00Z">
        <w:r>
          <w:delText>Capital Allowances: Production Sharing Contracts</w:delText>
        </w:r>
        <w:r>
          <w:delText xml:space="preserve"> - </w:delText>
        </w:r>
      </w:del>
      <w:r>
        <w:t>Ownership Terms</w:t>
      </w:r>
    </w:p>
    <w:p w14:paraId="200CAE88" w14:textId="668AF02A" w:rsidR="00A238CC" w:rsidRDefault="008F3C84">
      <w:r>
        <w:t xml:space="preserve">OT26755    </w:t>
      </w:r>
      <w:del w:id="12" w:author="Comparison" w:date="2019-10-30T17:41:00Z">
        <w:r>
          <w:delText xml:space="preserve">Capital Allowances: Production Sharing Contracts - </w:delText>
        </w:r>
      </w:del>
      <w:r>
        <w:t xml:space="preserve">Provision of Plant </w:t>
      </w:r>
      <w:del w:id="13" w:author="Comparison" w:date="2019-10-30T17:41:00Z">
        <w:r>
          <w:delText>and</w:delText>
        </w:r>
      </w:del>
      <w:ins w:id="14" w:author="Comparison" w:date="2019-10-30T17:41:00Z">
        <w:r>
          <w:t>&amp;</w:t>
        </w:r>
      </w:ins>
      <w:r>
        <w:t xml:space="preserve"> Machinery</w:t>
      </w:r>
    </w:p>
    <w:p w14:paraId="21904FE8" w14:textId="7B2C6E0B" w:rsidR="00A238CC" w:rsidRDefault="008F3C84">
      <w:r>
        <w:t xml:space="preserve">OT26760    </w:t>
      </w:r>
      <w:del w:id="15" w:author="Comparison" w:date="2019-10-30T17:41:00Z">
        <w:r>
          <w:delText xml:space="preserve">Capital Allowances: Production Sharing Contracts - </w:delText>
        </w:r>
      </w:del>
      <w:r>
        <w:t>Trade Use and Qualifying Purposes</w:t>
      </w:r>
    </w:p>
    <w:p w14:paraId="3856291C" w14:textId="1AE446BF" w:rsidR="00A238CC" w:rsidRDefault="008F3C84">
      <w:r>
        <w:t xml:space="preserve">OT26770    </w:t>
      </w:r>
      <w:del w:id="16" w:author="Comparison" w:date="2019-10-30T17:41:00Z">
        <w:r>
          <w:delText>Capital Allowances: Production Shar</w:delText>
        </w:r>
        <w:r>
          <w:delText xml:space="preserve">ing Contracts - </w:delText>
        </w:r>
      </w:del>
      <w:r>
        <w:t xml:space="preserve">Anti-Avoidance </w:t>
      </w:r>
      <w:del w:id="17" w:author="Comparison" w:date="2019-10-30T17:41:00Z">
        <w:r>
          <w:delText>Provisions</w:delText>
        </w:r>
      </w:del>
      <w:ins w:id="18" w:author="Comparison" w:date="2019-10-30T17:41:00Z">
        <w:r>
          <w:t>Provision</w:t>
        </w:r>
      </w:ins>
      <w:r>
        <w:t xml:space="preserve"> and </w:t>
      </w:r>
      <w:del w:id="19" w:author="Comparison" w:date="2019-10-30T17:41:00Z">
        <w:r>
          <w:delText>“</w:delText>
        </w:r>
      </w:del>
      <w:ins w:id="20" w:author="Comparison" w:date="2019-10-30T17:41:00Z">
        <w:r>
          <w:t>"</w:t>
        </w:r>
      </w:ins>
      <w:r>
        <w:t>Carry</w:t>
      </w:r>
      <w:del w:id="21" w:author="Comparison" w:date="2019-10-30T17:41:00Z">
        <w:r>
          <w:delText>”</w:delText>
        </w:r>
      </w:del>
      <w:ins w:id="22" w:author="Comparison" w:date="2019-10-30T17:41:00Z">
        <w:r>
          <w:t>"</w:t>
        </w:r>
      </w:ins>
      <w:r>
        <w:t xml:space="preserve"> Arrang</w:t>
      </w:r>
      <w:r>
        <w:t>ements</w:t>
      </w:r>
    </w:p>
    <w:p w14:paraId="5C73E8FE" w14:textId="7E39826E" w:rsidR="00A238CC" w:rsidRDefault="008F3C84">
      <w:r>
        <w:t xml:space="preserve">OT26775    </w:t>
      </w:r>
      <w:del w:id="23" w:author="Comparison" w:date="2019-10-30T17:41:00Z">
        <w:r>
          <w:delText xml:space="preserve">Capital Allowances: Production Sharing Contracts - </w:delText>
        </w:r>
      </w:del>
      <w:r>
        <w:t xml:space="preserve">Triggering </w:t>
      </w:r>
      <w:del w:id="24" w:author="Comparison" w:date="2019-10-30T17:41:00Z">
        <w:r>
          <w:delText xml:space="preserve">relief </w:delText>
        </w:r>
      </w:del>
      <w:ins w:id="25" w:author="Comparison" w:date="2019-10-30T17:41:00Z">
        <w:r>
          <w:t xml:space="preserve">of the Relief </w:t>
        </w:r>
      </w:ins>
      <w:r>
        <w:t>for deemed ownership</w:t>
      </w:r>
    </w:p>
    <w:p w14:paraId="65BE3F99" w14:textId="7F4DBCE7" w:rsidR="00A238CC" w:rsidRDefault="008F3C84">
      <w:r>
        <w:t xml:space="preserve">OT26780    </w:t>
      </w:r>
      <w:del w:id="26" w:author="Comparison" w:date="2019-10-30T17:41:00Z">
        <w:r>
          <w:delText xml:space="preserve">Capital Allowances: Production Sharing Contracts - </w:delText>
        </w:r>
      </w:del>
      <w:r>
        <w:t>The pool value on migration into the UK</w:t>
      </w:r>
    </w:p>
    <w:p w14:paraId="4E9ABCEE" w14:textId="6454EF5D" w:rsidR="00A238CC" w:rsidRDefault="008F3C84">
      <w:r>
        <w:t xml:space="preserve">OT26785    </w:t>
      </w:r>
      <w:del w:id="27" w:author="Comparison" w:date="2019-10-30T17:41:00Z">
        <w:r>
          <w:delText xml:space="preserve">Capital Allowances: Production Sharing Contracts - </w:delText>
        </w:r>
      </w:del>
      <w:r>
        <w:t>Cessation of Relief and Disposal Value</w:t>
      </w:r>
    </w:p>
    <w:p w14:paraId="214EC2F7" w14:textId="296FAFF5" w:rsidR="00A238CC" w:rsidRDefault="008F3C84">
      <w:r>
        <w:t xml:space="preserve">OT26795    </w:t>
      </w:r>
      <w:del w:id="28" w:author="Comparison" w:date="2019-10-30T17:41:00Z">
        <w:r>
          <w:delText>Capital Allowances: Production Sharing Contracts -</w:delText>
        </w:r>
      </w:del>
      <w:r>
        <w:t>Temporary Cessation of Use</w:t>
      </w:r>
    </w:p>
    <w:p w14:paraId="659A42AA" w14:textId="3CBE166E" w:rsidR="00A238CC" w:rsidRDefault="008F3C84">
      <w:r>
        <w:t xml:space="preserve">OT26800    </w:t>
      </w:r>
      <w:del w:id="29" w:author="Comparison" w:date="2019-10-30T17:41:00Z">
        <w:r>
          <w:delText>Capital Allowances: Production Sharing Con</w:delText>
        </w:r>
        <w:r>
          <w:delText xml:space="preserve">tracts - </w:delText>
        </w:r>
      </w:del>
      <w:r>
        <w:t>Disposals and Part Disposals of the Contra</w:t>
      </w:r>
      <w:r>
        <w:t>ctor's Interest</w:t>
      </w:r>
    </w:p>
    <w:p w14:paraId="69FC51CA" w14:textId="42811F0A" w:rsidR="00A238CC" w:rsidRDefault="008F3C84">
      <w:r>
        <w:lastRenderedPageBreak/>
        <w:t xml:space="preserve">OT26805    </w:t>
      </w:r>
      <w:del w:id="30" w:author="Comparison" w:date="2019-10-30T17:41:00Z">
        <w:r>
          <w:delText xml:space="preserve">Capital Allowances: Production Sharing Contracts - </w:delText>
        </w:r>
      </w:del>
      <w:r>
        <w:t>Cross-</w:t>
      </w:r>
      <w:del w:id="31" w:author="Comparison" w:date="2019-10-30T17:41:00Z">
        <w:r>
          <w:delText>border</w:delText>
        </w:r>
      </w:del>
      <w:ins w:id="32" w:author="Comparison" w:date="2019-10-30T17:41:00Z">
        <w:r>
          <w:t>Border</w:t>
        </w:r>
      </w:ins>
      <w:r>
        <w:t xml:space="preserve"> Disposals</w:t>
      </w:r>
    </w:p>
    <w:p w14:paraId="0FDAB104" w14:textId="77777777" w:rsidR="00A238CC" w:rsidRDefault="008F3C84">
      <w:r>
        <w:t xml:space="preserve"> Previous page</w:t>
      </w:r>
    </w:p>
    <w:sectPr w:rsidR="00A238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3C84"/>
    <w:rsid w:val="009117EC"/>
    <w:rsid w:val="00A238CC"/>
    <w:rsid w:val="00A244FE"/>
    <w:rsid w:val="00AA1D8D"/>
    <w:rsid w:val="00B47730"/>
    <w:rsid w:val="00C94C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7AF6E9E-794F-4B66-858D-699C817A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F3C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88F89B-7C25-4159-8735-AF14FDC1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2019-10-30T17:41:00Z</dcterms:modified>
  <cp:category/>
</cp:coreProperties>
</file>