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3B319" w14:textId="0A99B3E6" w:rsidR="0006623D" w:rsidRDefault="00965446">
      <w:pPr>
        <w:pStyle w:val="Title"/>
      </w:pPr>
      <w:bookmarkStart w:id="0" w:name="_GoBack"/>
      <w:bookmarkEnd w:id="0"/>
      <w:r>
        <w:t xml:space="preserve">HMRC - OT05343D - </w:t>
      </w:r>
      <w:ins w:id="1" w:author="Comparison" w:date="2019-10-24T23:49:00Z">
        <w:r>
          <w:t xml:space="preserve">Valuation Of </w:t>
        </w:r>
      </w:ins>
      <w:r>
        <w:t xml:space="preserve">Crude Oils </w:t>
      </w:r>
      <w:del w:id="2" w:author="Comparison" w:date="2019-10-24T23:49:00Z">
        <w:r>
          <w:delText>And</w:delText>
        </w:r>
      </w:del>
      <w:ins w:id="3" w:author="Comparison" w:date="2019-10-24T23:49:00Z">
        <w:r>
          <w:t>&amp;</w:t>
        </w:r>
      </w:ins>
      <w:r>
        <w:t xml:space="preserve"> Products - Category 2 - Clair</w:t>
      </w:r>
    </w:p>
    <w:p w14:paraId="763A89AA" w14:textId="77777777" w:rsidR="0006623D" w:rsidRDefault="00965446">
      <w:r>
        <w:t>Where a reference price is stated, this will be based upon LB Oil &amp; Gas’s published daily Brent values, with effect from 1 July 2006.</w:t>
      </w:r>
    </w:p>
    <w:p w14:paraId="3EC038D1" w14:textId="77777777" w:rsidR="0006623D" w:rsidRDefault="00965446">
      <w:r>
        <w:t xml:space="preserve">** Should the volume in the specified </w:t>
      </w:r>
      <w:r>
        <w:t>period be too small, include additional cargoes until the minimum volume has been achieved. The cargoes to use are those nearest to the specified period on a time basis.</w:t>
      </w:r>
    </w:p>
    <w:p w14:paraId="6F507FB7" w14:textId="77777777" w:rsidR="0006623D" w:rsidRDefault="00965446">
      <w:r>
        <w:t>Nearest on a time basis means;</w:t>
      </w:r>
    </w:p>
    <w:p w14:paraId="7E408EDB" w14:textId="77777777" w:rsidR="0006623D" w:rsidRDefault="00965446">
      <w:r>
        <w:t xml:space="preserve">for cargoes preceding the specified period; in reverse </w:t>
      </w:r>
      <w:r>
        <w:t>date order</w:t>
      </w:r>
    </w:p>
    <w:p w14:paraId="0DB55FAC" w14:textId="77777777" w:rsidR="0006623D" w:rsidRDefault="00965446">
      <w:r>
        <w:t>for cargoes following the specified period ; in date order.</w:t>
      </w:r>
    </w:p>
    <w:p w14:paraId="0224038F" w14:textId="77777777" w:rsidR="0006623D" w:rsidRDefault="00965446">
      <w:r>
        <w:t>A cargo with the shorter time difference between it and the specified period will be used in preference to a cargo with a larger time difference, regardless of whether that cargo follow</w:t>
      </w:r>
      <w:r>
        <w:t>s or precedes the period.</w:t>
      </w:r>
    </w:p>
    <w:p w14:paraId="3AA92FA9" w14:textId="77777777" w:rsidR="0006623D" w:rsidRDefault="00965446">
      <w:r>
        <w:t>In case there are two cargoes with equal time difference, include both as additional cargoes.</w:t>
      </w:r>
    </w:p>
    <w:p w14:paraId="07962E68" w14:textId="77777777" w:rsidR="0006623D" w:rsidRDefault="00965446">
      <w:r>
        <w:t xml:space="preserve"> Previous page</w:t>
      </w:r>
    </w:p>
    <w:p w14:paraId="277F0541" w14:textId="77777777" w:rsidR="0006623D" w:rsidRDefault="00965446">
      <w:r>
        <w:t xml:space="preserve"> Next page</w:t>
      </w:r>
    </w:p>
    <w:sectPr w:rsidR="000662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23D"/>
    <w:rsid w:val="0015074B"/>
    <w:rsid w:val="0029639D"/>
    <w:rsid w:val="00326F90"/>
    <w:rsid w:val="00644FA7"/>
    <w:rsid w:val="008F1A55"/>
    <w:rsid w:val="00965446"/>
    <w:rsid w:val="00A716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30F73BC-AF9D-4764-864E-87285387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654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D433D3-058C-41FA-A078-0CDEBAA19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2019-10-24T22:49:00Z</dcterms:modified>
  <cp:category/>
</cp:coreProperties>
</file>