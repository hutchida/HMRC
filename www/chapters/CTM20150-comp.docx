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F7F61" w14:textId="77777777" w:rsidR="00242BAB" w:rsidRDefault="00C33E34">
      <w:pPr>
        <w:pStyle w:val="Title"/>
      </w:pPr>
      <w:bookmarkStart w:id="0" w:name="_GoBack"/>
      <w:bookmarkEnd w:id="0"/>
      <w:r>
        <w:t>HMRC - CTM20150 - ACT: Set-Off Against CT On Profits: Maximum</w:t>
      </w:r>
    </w:p>
    <w:p w14:paraId="5CE66376" w14:textId="77777777" w:rsidR="00242BAB" w:rsidRDefault="00C33E34">
      <w:r>
        <w:t>ICTA88/S239 (2)</w:t>
      </w:r>
    </w:p>
    <w:p w14:paraId="0D827AB0" w14:textId="77777777" w:rsidR="00242BAB" w:rsidRDefault="00C33E34">
      <w:r>
        <w:t>ACT was set-off against CT charged on all of a company’s profits (accounting periods beginning on or after 17 March 1987).</w:t>
      </w:r>
    </w:p>
    <w:p w14:paraId="61A97D17" w14:textId="77777777" w:rsidR="00242BAB" w:rsidRDefault="00C33E34">
      <w:r>
        <w:t>Example</w:t>
      </w:r>
    </w:p>
    <w:p w14:paraId="3E30BC50" w14:textId="77777777" w:rsidR="00242BAB" w:rsidRDefault="00C33E34">
      <w:r>
        <w:t xml:space="preserve">Company A is liable to CT for the 12 </w:t>
      </w:r>
      <w:r>
        <w:t>months accounting period to 30 September 1988 as follows.</w:t>
      </w:r>
    </w:p>
    <w:p w14:paraId="6EB5248C" w14:textId="77777777" w:rsidR="00242BAB" w:rsidRDefault="00C33E34">
      <w:r>
        <w:t>During the accounting period (after 5 April 1988) the company paid dividends of £270,000 on which ACT of £90,000 was paid. Company A also had at 1 October 1987 surplus ACT brought forward of £150,00</w:t>
      </w:r>
      <w:r>
        <w:t>0.</w:t>
      </w:r>
    </w:p>
    <w:p w14:paraId="364806BF" w14:textId="77777777" w:rsidR="00242BAB" w:rsidRDefault="00C33E34">
      <w:r>
        <w:t>Maximum set-off of ACT:</w:t>
      </w:r>
    </w:p>
    <w:p w14:paraId="043798D8" w14:textId="77777777" w:rsidR="00242BAB" w:rsidRDefault="00C33E34">
      <w:r>
        <w:t>Company A has surplus ACT of £34,600 (£150,000 + £90,000 - £205,400).</w:t>
      </w:r>
    </w:p>
    <w:p w14:paraId="63EF4692" w14:textId="77777777" w:rsidR="00242BAB" w:rsidRDefault="00C33E34">
      <w:r>
        <w:t>The company can:</w:t>
      </w:r>
    </w:p>
    <w:p w14:paraId="6D734067" w14:textId="36482BC5" w:rsidR="00242BAB" w:rsidRDefault="00C33E34">
      <w:r>
        <w:t xml:space="preserve">make a claim under ICTA88/S239 (3) (see </w:t>
      </w:r>
      <w:del w:id="1" w:author="Comparison" w:date="2019-10-24T22:57:00Z">
        <w:r>
          <w:delText>CTM20170 - CTM20240), or</w:delText>
        </w:r>
      </w:del>
      <w:ins w:id="2" w:author="Comparison" w:date="2019-10-24T22:57:00Z">
        <w:r>
          <w:t>[## ICTA88/S239 (2)</w:t>
        </w:r>
      </w:ins>
    </w:p>
    <w:p w14:paraId="797AA8CC" w14:textId="77777777" w:rsidR="00242BAB" w:rsidRDefault="00C33E34">
      <w:pPr>
        <w:rPr>
          <w:ins w:id="3" w:author="Comparison" w:date="2019-10-24T22:57:00Z"/>
        </w:rPr>
      </w:pPr>
      <w:ins w:id="4" w:author="Comparison" w:date="2019-10-24T22:57:00Z">
        <w:r>
          <w:t>ACT was set-off against CT charged on all of a company’s profits (accounting perio</w:t>
        </w:r>
        <w:r>
          <w:t>ds beginning on or after 17 March 1987).</w:t>
        </w:r>
      </w:ins>
    </w:p>
    <w:p w14:paraId="71AAA433" w14:textId="77777777" w:rsidR="00242BAB" w:rsidRDefault="00C33E34">
      <w:pPr>
        <w:rPr>
          <w:ins w:id="5" w:author="Comparison" w:date="2019-10-24T22:57:00Z"/>
        </w:rPr>
      </w:pPr>
      <w:ins w:id="6" w:author="Comparison" w:date="2019-10-24T22:57:00Z">
        <w:r>
          <w:t>Example</w:t>
        </w:r>
      </w:ins>
    </w:p>
    <w:p w14:paraId="3A6A2FBD" w14:textId="77777777" w:rsidR="00242BAB" w:rsidRDefault="00C33E34">
      <w:pPr>
        <w:rPr>
          <w:ins w:id="7" w:author="Comparison" w:date="2019-10-24T22:57:00Z"/>
        </w:rPr>
      </w:pPr>
      <w:ins w:id="8" w:author="Comparison" w:date="2019-10-24T22:57:00Z">
        <w:r>
          <w:t>Company A is liable to CT for the 12 months accounting period to 30 September 1988 as follows.</w:t>
        </w:r>
      </w:ins>
    </w:p>
    <w:p w14:paraId="16B63F34" w14:textId="77777777" w:rsidR="00242BAB" w:rsidRDefault="00C33E34">
      <w:pPr>
        <w:rPr>
          <w:ins w:id="9" w:author="Comparison" w:date="2019-10-24T22:57:00Z"/>
        </w:rPr>
      </w:pPr>
      <w:ins w:id="10" w:author="Comparison" w:date="2019-10-24T22:57:00Z">
        <w:r>
          <w:t>During the accounting period (after 5 April 1988) the company paid dividends of £270,000 on which ACT of £90,000</w:t>
        </w:r>
        <w:r>
          <w:t xml:space="preserve"> was paid. Company A also had at 1 October 1987 surplus ACT brought forward of £150,000.</w:t>
        </w:r>
      </w:ins>
    </w:p>
    <w:p w14:paraId="68A363B0" w14:textId="77777777" w:rsidR="00242BAB" w:rsidRDefault="00C33E34">
      <w:pPr>
        <w:rPr>
          <w:ins w:id="11" w:author="Comparison" w:date="2019-10-24T22:57:00Z"/>
        </w:rPr>
      </w:pPr>
      <w:ins w:id="12" w:author="Comparison" w:date="2019-10-24T22:57:00Z">
        <w:r>
          <w:t>Maximum set-off of ACT:</w:t>
        </w:r>
      </w:ins>
    </w:p>
    <w:p w14:paraId="5F3440CF" w14:textId="77777777" w:rsidR="00242BAB" w:rsidRDefault="00C33E34">
      <w:pPr>
        <w:rPr>
          <w:ins w:id="13" w:author="Comparison" w:date="2019-10-24T22:57:00Z"/>
        </w:rPr>
      </w:pPr>
      <w:ins w:id="14" w:author="Comparison" w:date="2019-10-24T22:57:00Z">
        <w:r>
          <w:t>Company A has surplus ACT of £34,600 (£150,000 + £90,000 - £205,400).</w:t>
        </w:r>
      </w:ins>
    </w:p>
    <w:p w14:paraId="72A73849" w14:textId="77777777" w:rsidR="00242BAB" w:rsidRDefault="00C33E34">
      <w:pPr>
        <w:rPr>
          <w:ins w:id="15" w:author="Comparison" w:date="2019-10-24T22:57:00Z"/>
        </w:rPr>
      </w:pPr>
      <w:ins w:id="16" w:author="Comparison" w:date="2019-10-24T22:57:00Z">
        <w:r>
          <w:t>The company can:</w:t>
        </w:r>
      </w:ins>
    </w:p>
    <w:p w14:paraId="142748BA" w14:textId="77777777" w:rsidR="00242BAB" w:rsidRDefault="00C33E34">
      <w:pPr>
        <w:rPr>
          <w:ins w:id="17" w:author="Comparison" w:date="2019-10-24T22:57:00Z"/>
        </w:rPr>
      </w:pPr>
      <w:ins w:id="18" w:author="Comparison" w:date="2019-10-24T22:57:00Z">
        <w:r>
          <w:t>make a claim under ICTA88/S239 (3) (see](https://www.gov</w:t>
        </w:r>
        <w:r>
          <w:t>.uk/hmrc-internal-manuals/company-taxation-manual/ctm20170) - CTM20240), or</w:t>
        </w:r>
      </w:ins>
    </w:p>
    <w:p w14:paraId="421DB2F4" w14:textId="77777777" w:rsidR="00242BAB" w:rsidRDefault="00C33E34">
      <w:r>
        <w:lastRenderedPageBreak/>
        <w:t>carry forward under ICTA88/S239 (4) (see CTM20250).</w:t>
      </w:r>
    </w:p>
    <w:p w14:paraId="08671B01" w14:textId="77777777" w:rsidR="00242BAB" w:rsidRDefault="00C33E34">
      <w:r>
        <w:t xml:space="preserve"> Previous page</w:t>
      </w:r>
    </w:p>
    <w:p w14:paraId="7683991A" w14:textId="77777777" w:rsidR="00242BAB" w:rsidRDefault="00C33E34">
      <w:r>
        <w:t xml:space="preserve"> Next page</w:t>
      </w:r>
    </w:p>
    <w:sectPr w:rsidR="00242B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4D6"/>
    <w:rsid w:val="0015074B"/>
    <w:rsid w:val="00242BAB"/>
    <w:rsid w:val="0029639D"/>
    <w:rsid w:val="00326F90"/>
    <w:rsid w:val="0048571D"/>
    <w:rsid w:val="00916344"/>
    <w:rsid w:val="00AA1D8D"/>
    <w:rsid w:val="00B47730"/>
    <w:rsid w:val="00C33E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9236F29-9BAA-4042-8B31-A2642F71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33E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F6B473-D5A0-4C8A-AD17-E0C3156C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2019-10-24T21:57:00Z</dcterms:modified>
  <cp:category/>
</cp:coreProperties>
</file>